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F3E" w:rsidRPr="0015181A" w:rsidRDefault="00BB1F3E">
      <w:pPr>
        <w:pStyle w:val="a3"/>
        <w:jc w:val="right"/>
        <w:rPr>
          <w:lang w:val="bg-BG"/>
        </w:rPr>
      </w:pPr>
      <w:r w:rsidRPr="0015181A">
        <w:rPr>
          <w:lang w:val="bg-BG"/>
        </w:rPr>
        <w:t xml:space="preserve">Национална информационна система </w:t>
      </w:r>
    </w:p>
    <w:p w:rsidR="0085257A" w:rsidRDefault="00BB1F3E">
      <w:pPr>
        <w:pStyle w:val="a3"/>
        <w:jc w:val="right"/>
        <w:rPr>
          <w:lang w:val="bg-BG"/>
        </w:rPr>
      </w:pPr>
      <w:r w:rsidRPr="0015181A">
        <w:rPr>
          <w:lang w:val="bg-BG"/>
        </w:rPr>
        <w:t>„Електронно здраве“</w:t>
      </w:r>
      <w:r>
        <w:rPr>
          <w:lang w:val="bg-BG"/>
        </w:rPr>
        <w:t xml:space="preserve"> (</w:t>
      </w:r>
      <w:r>
        <w:t>E-Health</w:t>
      </w:r>
      <w:r>
        <w:rPr>
          <w:lang w:val="bg-BG"/>
        </w:rPr>
        <w:t>)</w:t>
      </w:r>
    </w:p>
    <w:p w:rsidR="00BB1F3E" w:rsidRPr="00BB1F3E" w:rsidRDefault="00BB1F3E" w:rsidP="00BB1F3E">
      <w:pPr>
        <w:rPr>
          <w:lang w:val="bg-BG"/>
        </w:rPr>
      </w:pPr>
    </w:p>
    <w:p w:rsidR="0085257A" w:rsidRDefault="00BB1F3E">
      <w:pPr>
        <w:pStyle w:val="a3"/>
        <w:jc w:val="right"/>
      </w:pPr>
      <w:r>
        <w:rPr>
          <w:lang w:val="bg-BG"/>
        </w:rPr>
        <w:t>Визия</w:t>
      </w:r>
      <w:r w:rsidR="003E470E">
        <w:fldChar w:fldCharType="begin"/>
      </w:r>
      <w:r w:rsidR="006E620F">
        <w:instrText xml:space="preserve"> TITLE  \* MERGEFORMAT </w:instrText>
      </w:r>
      <w:r w:rsidR="003E470E">
        <w:fldChar w:fldCharType="end"/>
      </w:r>
    </w:p>
    <w:p w:rsidR="0085257A" w:rsidRDefault="0085257A">
      <w:pPr>
        <w:pStyle w:val="a3"/>
        <w:jc w:val="right"/>
      </w:pPr>
    </w:p>
    <w:p w:rsidR="0085257A" w:rsidRPr="00734E66" w:rsidRDefault="00BB1F3E">
      <w:pPr>
        <w:pStyle w:val="a3"/>
        <w:jc w:val="right"/>
        <w:rPr>
          <w:sz w:val="28"/>
          <w:lang w:val="bg-BG"/>
        </w:rPr>
      </w:pPr>
      <w:r>
        <w:rPr>
          <w:sz w:val="28"/>
          <w:lang w:val="bg-BG"/>
        </w:rPr>
        <w:t>Версия</w:t>
      </w:r>
      <w:r w:rsidR="0085257A">
        <w:rPr>
          <w:sz w:val="28"/>
        </w:rPr>
        <w:t>1.</w:t>
      </w:r>
      <w:r w:rsidR="00993C91">
        <w:rPr>
          <w:sz w:val="28"/>
          <w:lang w:val="bg-BG"/>
        </w:rPr>
        <w:t>3</w:t>
      </w:r>
    </w:p>
    <w:p w:rsidR="0085257A" w:rsidRDefault="0085257A">
      <w:pPr>
        <w:pStyle w:val="a3"/>
        <w:rPr>
          <w:sz w:val="28"/>
        </w:rPr>
      </w:pPr>
    </w:p>
    <w:p w:rsidR="0085257A" w:rsidRDefault="0085257A"/>
    <w:p w:rsidR="0085257A" w:rsidRDefault="0085257A">
      <w:pPr>
        <w:sectPr w:rsidR="0085257A">
          <w:headerReference w:type="default" r:id="rId7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85257A" w:rsidRPr="00BB1F3E" w:rsidRDefault="00BB1F3E">
      <w:pPr>
        <w:pStyle w:val="a3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52"/>
        <w:gridCol w:w="992"/>
        <w:gridCol w:w="4656"/>
        <w:gridCol w:w="2304"/>
      </w:tblGrid>
      <w:tr w:rsidR="0085257A" w:rsidTr="0077566A">
        <w:tc>
          <w:tcPr>
            <w:tcW w:w="1552" w:type="dxa"/>
          </w:tcPr>
          <w:p w:rsidR="0085257A" w:rsidRPr="00DB75A6" w:rsidRDefault="00DB75A6" w:rsidP="00DB75A6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992" w:type="dxa"/>
          </w:tcPr>
          <w:p w:rsidR="0085257A" w:rsidRPr="00DB75A6" w:rsidRDefault="00DB75A6" w:rsidP="00DB75A6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4656" w:type="dxa"/>
          </w:tcPr>
          <w:p w:rsidR="0085257A" w:rsidRPr="00DB75A6" w:rsidRDefault="00DB75A6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85257A" w:rsidRPr="00DB75A6" w:rsidRDefault="00DB75A6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85257A" w:rsidTr="0077566A">
        <w:tc>
          <w:tcPr>
            <w:tcW w:w="1552" w:type="dxa"/>
          </w:tcPr>
          <w:p w:rsidR="0085257A" w:rsidRPr="00DB75A6" w:rsidRDefault="00DB75A6" w:rsidP="00DB75A6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2014</w:t>
            </w:r>
            <w:r w:rsidR="00232CC7">
              <w:rPr>
                <w:lang w:val="bg-BG"/>
              </w:rPr>
              <w:t>/10/</w:t>
            </w:r>
            <w:bookmarkStart w:id="0" w:name="_GoBack"/>
            <w:bookmarkEnd w:id="0"/>
            <w:r w:rsidR="00734E66">
              <w:rPr>
                <w:lang w:val="bg-BG"/>
              </w:rPr>
              <w:t>04</w:t>
            </w:r>
          </w:p>
        </w:tc>
        <w:tc>
          <w:tcPr>
            <w:tcW w:w="992" w:type="dxa"/>
          </w:tcPr>
          <w:p w:rsidR="0085257A" w:rsidRPr="00DB75A6" w:rsidRDefault="00DB75A6" w:rsidP="00DB75A6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4656" w:type="dxa"/>
          </w:tcPr>
          <w:p w:rsidR="0085257A" w:rsidRPr="00DB75A6" w:rsidRDefault="00DB75A6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Първоначална версия</w:t>
            </w:r>
          </w:p>
        </w:tc>
        <w:tc>
          <w:tcPr>
            <w:tcW w:w="2304" w:type="dxa"/>
          </w:tcPr>
          <w:p w:rsidR="0085257A" w:rsidRPr="00DB75A6" w:rsidRDefault="00DB75A6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  <w:tr w:rsidR="0085257A" w:rsidTr="0077566A">
        <w:tc>
          <w:tcPr>
            <w:tcW w:w="1552" w:type="dxa"/>
          </w:tcPr>
          <w:p w:rsidR="0085257A" w:rsidRDefault="004D0707" w:rsidP="00DB75A6">
            <w:pPr>
              <w:pStyle w:val="Tabletext"/>
              <w:jc w:val="center"/>
            </w:pPr>
            <w:r>
              <w:t>2014</w:t>
            </w:r>
            <w:r w:rsidR="00232CC7">
              <w:rPr>
                <w:lang w:val="bg-BG"/>
              </w:rPr>
              <w:t>/10/</w:t>
            </w:r>
            <w:r w:rsidR="00734E66">
              <w:rPr>
                <w:lang w:val="bg-BG"/>
              </w:rPr>
              <w:t>10</w:t>
            </w:r>
          </w:p>
        </w:tc>
        <w:tc>
          <w:tcPr>
            <w:tcW w:w="992" w:type="dxa"/>
          </w:tcPr>
          <w:p w:rsidR="0085257A" w:rsidRDefault="004D0707" w:rsidP="00DB75A6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4656" w:type="dxa"/>
          </w:tcPr>
          <w:p w:rsidR="0085257A" w:rsidRPr="004D0707" w:rsidRDefault="004D070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Допълване на документа</w:t>
            </w:r>
          </w:p>
        </w:tc>
        <w:tc>
          <w:tcPr>
            <w:tcW w:w="2304" w:type="dxa"/>
          </w:tcPr>
          <w:p w:rsidR="0085257A" w:rsidRPr="004D0707" w:rsidRDefault="004D070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  <w:tr w:rsidR="0085257A" w:rsidTr="0077566A">
        <w:tc>
          <w:tcPr>
            <w:tcW w:w="1552" w:type="dxa"/>
          </w:tcPr>
          <w:p w:rsidR="0085257A" w:rsidRPr="00734E66" w:rsidRDefault="00232CC7" w:rsidP="00DB75A6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2014/10/</w:t>
            </w:r>
            <w:r w:rsidR="00734E66">
              <w:rPr>
                <w:lang w:val="bg-BG"/>
              </w:rPr>
              <w:t>11</w:t>
            </w:r>
          </w:p>
        </w:tc>
        <w:tc>
          <w:tcPr>
            <w:tcW w:w="992" w:type="dxa"/>
          </w:tcPr>
          <w:p w:rsidR="0085257A" w:rsidRPr="00734E66" w:rsidRDefault="00734E66" w:rsidP="00DB75A6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1.2</w:t>
            </w:r>
          </w:p>
        </w:tc>
        <w:tc>
          <w:tcPr>
            <w:tcW w:w="4656" w:type="dxa"/>
          </w:tcPr>
          <w:p w:rsidR="0085257A" w:rsidRPr="00734E66" w:rsidRDefault="00734E66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Корекция на документа</w:t>
            </w:r>
          </w:p>
        </w:tc>
        <w:tc>
          <w:tcPr>
            <w:tcW w:w="2304" w:type="dxa"/>
          </w:tcPr>
          <w:p w:rsidR="0085257A" w:rsidRPr="00734E66" w:rsidRDefault="00734E66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  <w:tr w:rsidR="0085257A" w:rsidTr="0077566A">
        <w:tc>
          <w:tcPr>
            <w:tcW w:w="1552" w:type="dxa"/>
          </w:tcPr>
          <w:p w:rsidR="0085257A" w:rsidRPr="00745D8F" w:rsidRDefault="00232CC7" w:rsidP="00DB75A6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2014/10/</w:t>
            </w:r>
            <w:r w:rsidR="00993C91">
              <w:rPr>
                <w:lang w:val="bg-BG"/>
              </w:rPr>
              <w:t>2</w:t>
            </w:r>
            <w:r w:rsidR="00745D8F">
              <w:rPr>
                <w:lang w:val="bg-BG"/>
              </w:rPr>
              <w:t>1</w:t>
            </w:r>
          </w:p>
        </w:tc>
        <w:tc>
          <w:tcPr>
            <w:tcW w:w="992" w:type="dxa"/>
          </w:tcPr>
          <w:p w:rsidR="0085257A" w:rsidRPr="00745D8F" w:rsidRDefault="00745D8F" w:rsidP="00DB75A6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1.3</w:t>
            </w:r>
          </w:p>
        </w:tc>
        <w:tc>
          <w:tcPr>
            <w:tcW w:w="4656" w:type="dxa"/>
          </w:tcPr>
          <w:p w:rsidR="0085257A" w:rsidRPr="00745D8F" w:rsidRDefault="00745D8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Обновяване на визията</w:t>
            </w:r>
          </w:p>
        </w:tc>
        <w:tc>
          <w:tcPr>
            <w:tcW w:w="2304" w:type="dxa"/>
          </w:tcPr>
          <w:p w:rsidR="0085257A" w:rsidRPr="00745D8F" w:rsidRDefault="00745D8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</w:tbl>
    <w:p w:rsidR="0085257A" w:rsidRDefault="0085257A"/>
    <w:p w:rsidR="0085257A" w:rsidRPr="00456314" w:rsidRDefault="0085257A">
      <w:pPr>
        <w:pStyle w:val="a3"/>
        <w:rPr>
          <w:lang w:val="bg-BG"/>
        </w:rPr>
      </w:pPr>
      <w:r>
        <w:br w:type="page"/>
      </w:r>
      <w:r w:rsidR="00B03208">
        <w:rPr>
          <w:lang w:val="bg-BG"/>
        </w:rPr>
        <w:lastRenderedPageBreak/>
        <w:t>Съдържание</w:t>
      </w:r>
    </w:p>
    <w:p w:rsidR="004D0707" w:rsidRDefault="003E470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3E470E">
        <w:fldChar w:fldCharType="begin"/>
      </w:r>
      <w:r w:rsidR="0085257A">
        <w:instrText xml:space="preserve"> TOC \o "1-3" </w:instrText>
      </w:r>
      <w:r w:rsidRPr="003E470E">
        <w:fldChar w:fldCharType="separate"/>
      </w:r>
      <w:r w:rsidR="004D0707">
        <w:rPr>
          <w:noProof/>
        </w:rPr>
        <w:t>1.</w:t>
      </w:r>
      <w:r w:rsidR="004D0707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4D0707" w:rsidRPr="00DC6259">
        <w:rPr>
          <w:noProof/>
          <w:lang w:val="bg-BG"/>
        </w:rPr>
        <w:t>Въведение</w:t>
      </w:r>
      <w:r w:rsidR="004D0707">
        <w:rPr>
          <w:noProof/>
        </w:rPr>
        <w:tab/>
      </w:r>
      <w:r>
        <w:rPr>
          <w:noProof/>
        </w:rPr>
        <w:fldChar w:fldCharType="begin"/>
      </w:r>
      <w:r w:rsidR="004D0707">
        <w:rPr>
          <w:noProof/>
        </w:rPr>
        <w:instrText xml:space="preserve"> PAGEREF _Toc400739072 \h </w:instrText>
      </w:r>
      <w:r>
        <w:rPr>
          <w:noProof/>
        </w:rPr>
      </w:r>
      <w:r>
        <w:rPr>
          <w:noProof/>
        </w:rPr>
        <w:fldChar w:fldCharType="separate"/>
      </w:r>
      <w:r w:rsidR="004D0707">
        <w:rPr>
          <w:noProof/>
        </w:rPr>
        <w:t>4</w:t>
      </w:r>
      <w:r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Цел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_Toc400739073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4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Обхват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_Toc400739074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4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6259">
        <w:rPr>
          <w:noProof/>
          <w:lang w:val="bg-BG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Дефиниции, aкроними и aбревиатури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_Toc400739075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4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Референции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_Toc400739076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4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Общ преглед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_Toc400739077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4</w:t>
      </w:r>
      <w:r w:rsidR="003E470E">
        <w:rPr>
          <w:noProof/>
        </w:rPr>
        <w:fldChar w:fldCharType="end"/>
      </w:r>
    </w:p>
    <w:p w:rsidR="004D0707" w:rsidRDefault="004D070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Позициониране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_Toc400739078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4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Бизнес приложение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_Toc400739079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4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Проблем за разрешаване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_Toc400739080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4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Продуктово позициониране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_Toc400739081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5</w:t>
      </w:r>
      <w:r w:rsidR="003E470E">
        <w:rPr>
          <w:noProof/>
        </w:rPr>
        <w:fldChar w:fldCharType="end"/>
      </w:r>
    </w:p>
    <w:p w:rsidR="004D0707" w:rsidRDefault="004D070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Заинтересовани страни и потребители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_Toc400739082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5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Профил на заинтересованите страни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_Toc400739083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5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Профил на потребителите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_Toc400739084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5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Потребилтеска среда за употреба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_Toc400739085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5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Ключови потребителски нужди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_Toc400739086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5</w:t>
      </w:r>
      <w:r w:rsidR="003E470E">
        <w:rPr>
          <w:noProof/>
        </w:rPr>
        <w:fldChar w:fldCharType="end"/>
      </w:r>
    </w:p>
    <w:p w:rsidR="004D0707" w:rsidRDefault="004D070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Общ преглед на продукта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_Toc400739087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6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Предположения и зависимости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_Toc400739088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6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Цени и разходи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_Toc400739089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6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Лицензи и инсталация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_Toc400739090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6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Функционалности на продукта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_Toc400739091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6</w:t>
      </w:r>
      <w:r w:rsidR="003E470E">
        <w:rPr>
          <w:noProof/>
        </w:rPr>
        <w:fldChar w:fldCharType="end"/>
      </w:r>
    </w:p>
    <w:p w:rsidR="004D0707" w:rsidRDefault="004D070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Ограничения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_Toc400739092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6</w:t>
      </w:r>
      <w:r w:rsidR="003E470E">
        <w:rPr>
          <w:noProof/>
        </w:rPr>
        <w:fldChar w:fldCharType="end"/>
      </w:r>
    </w:p>
    <w:p w:rsidR="004D0707" w:rsidRDefault="004D070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Граници на качеството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_Toc400739093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6</w:t>
      </w:r>
      <w:r w:rsidR="003E470E">
        <w:rPr>
          <w:noProof/>
        </w:rPr>
        <w:fldChar w:fldCharType="end"/>
      </w:r>
    </w:p>
    <w:p w:rsidR="004D0707" w:rsidRDefault="004D070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Други изисквания към продукта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_Toc400739094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7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Изисквания към апаратното осигуряване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_Toc400739095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7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Изисквания към производителността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_Toc400739096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7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Изисквания към средата за експлоатация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_Toc400739097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7</w:t>
      </w:r>
      <w:r w:rsidR="003E470E">
        <w:rPr>
          <w:noProof/>
        </w:rPr>
        <w:fldChar w:fldCharType="end"/>
      </w:r>
    </w:p>
    <w:p w:rsidR="004D0707" w:rsidRDefault="004D070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Изисквания към документацията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_Toc400739098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7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Потребителско упътване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_Toc400739099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7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Онлайн помощ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_Toc400739100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7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Упътвания за инсталация и конфигурация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_Toc400739101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7</w:t>
      </w:r>
      <w:r w:rsidR="003E470E">
        <w:rPr>
          <w:noProof/>
        </w:rPr>
        <w:fldChar w:fldCharType="end"/>
      </w:r>
    </w:p>
    <w:p w:rsidR="004D0707" w:rsidRDefault="004D070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6259">
        <w:rPr>
          <w:noProof/>
          <w:lang w:val="bg-BG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Допълнения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_Toc400739102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7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6259">
        <w:rPr>
          <w:noProof/>
          <w:lang w:val="bg-BG"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Необходими усилия и труд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_Toc400739103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7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6259">
        <w:rPr>
          <w:noProof/>
          <w:lang w:val="bg-BG"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Рискове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_Toc400739104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7</w:t>
      </w:r>
      <w:r w:rsidR="003E470E">
        <w:rPr>
          <w:noProof/>
        </w:rPr>
        <w:fldChar w:fldCharType="end"/>
      </w:r>
    </w:p>
    <w:p w:rsidR="004D0707" w:rsidRDefault="004D070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6259">
        <w:rPr>
          <w:noProof/>
          <w:lang w:val="bg-BG"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6259">
        <w:rPr>
          <w:noProof/>
          <w:lang w:val="bg-BG"/>
        </w:rPr>
        <w:t>Дата за пускане в експлоатация</w:t>
      </w:r>
      <w:r>
        <w:rPr>
          <w:noProof/>
        </w:rPr>
        <w:tab/>
      </w:r>
      <w:r w:rsidR="003E470E">
        <w:rPr>
          <w:noProof/>
        </w:rPr>
        <w:fldChar w:fldCharType="begin"/>
      </w:r>
      <w:r>
        <w:rPr>
          <w:noProof/>
        </w:rPr>
        <w:instrText xml:space="preserve"> PAGEREF _Toc400739105 \h </w:instrText>
      </w:r>
      <w:r w:rsidR="003E470E">
        <w:rPr>
          <w:noProof/>
        </w:rPr>
      </w:r>
      <w:r w:rsidR="003E470E">
        <w:rPr>
          <w:noProof/>
        </w:rPr>
        <w:fldChar w:fldCharType="separate"/>
      </w:r>
      <w:r>
        <w:rPr>
          <w:noProof/>
        </w:rPr>
        <w:t>7</w:t>
      </w:r>
      <w:r w:rsidR="003E470E">
        <w:rPr>
          <w:noProof/>
        </w:rPr>
        <w:fldChar w:fldCharType="end"/>
      </w:r>
    </w:p>
    <w:p w:rsidR="0085257A" w:rsidRPr="00142E5B" w:rsidRDefault="003E470E">
      <w:pPr>
        <w:pStyle w:val="a3"/>
        <w:rPr>
          <w:lang w:val="bg-BG"/>
        </w:rPr>
      </w:pPr>
      <w:r>
        <w:fldChar w:fldCharType="end"/>
      </w:r>
      <w:r w:rsidR="0085257A">
        <w:br w:type="page"/>
      </w:r>
      <w:r w:rsidR="00142E5B">
        <w:rPr>
          <w:lang w:val="bg-BG"/>
        </w:rPr>
        <w:lastRenderedPageBreak/>
        <w:t>Визия</w:t>
      </w:r>
    </w:p>
    <w:p w:rsidR="0085257A" w:rsidRDefault="00334191">
      <w:pPr>
        <w:pStyle w:val="1"/>
      </w:pPr>
      <w:bookmarkStart w:id="1" w:name="_Toc400739072"/>
      <w:bookmarkStart w:id="2" w:name="_Toc436203377"/>
      <w:bookmarkStart w:id="3" w:name="_Toc452813577"/>
      <w:r>
        <w:rPr>
          <w:lang w:val="bg-BG"/>
        </w:rPr>
        <w:t>Въведение</w:t>
      </w:r>
      <w:bookmarkEnd w:id="1"/>
    </w:p>
    <w:p w:rsidR="0085257A" w:rsidRDefault="00334191">
      <w:pPr>
        <w:pStyle w:val="2"/>
      </w:pPr>
      <w:bookmarkStart w:id="4" w:name="_Toc400739073"/>
      <w:r>
        <w:rPr>
          <w:lang w:val="bg-BG"/>
        </w:rPr>
        <w:t>Цел</w:t>
      </w:r>
      <w:bookmarkEnd w:id="4"/>
    </w:p>
    <w:p w:rsidR="00F56412" w:rsidRPr="00F56412" w:rsidRDefault="00F56412" w:rsidP="00B1335C">
      <w:pPr>
        <w:pStyle w:val="a9"/>
        <w:ind w:left="709" w:firstLine="720"/>
        <w:jc w:val="both"/>
        <w:rPr>
          <w:lang w:val="bg-BG"/>
        </w:rPr>
        <w:pPrChange w:id="5" w:author="Lulu" w:date="2014-10-24T23:48:00Z">
          <w:pPr>
            <w:pStyle w:val="a9"/>
            <w:ind w:left="0" w:firstLine="720"/>
            <w:jc w:val="both"/>
          </w:pPr>
        </w:pPrChange>
      </w:pPr>
      <w:r w:rsidRPr="00F56412">
        <w:rPr>
          <w:lang w:val="bg-BG"/>
        </w:rPr>
        <w:t xml:space="preserve">Целта на </w:t>
      </w:r>
      <w:r>
        <w:rPr>
          <w:lang w:val="bg-BG"/>
        </w:rPr>
        <w:t xml:space="preserve">проекта </w:t>
      </w:r>
      <w:r w:rsidRPr="00F56412">
        <w:rPr>
          <w:lang w:val="bg-BG"/>
        </w:rPr>
        <w:t>е</w:t>
      </w:r>
      <w:r>
        <w:rPr>
          <w:lang w:val="bg-BG"/>
        </w:rPr>
        <w:t xml:space="preserve"> да</w:t>
      </w:r>
      <w:ins w:id="6" w:author="Lulu" w:date="2014-10-24T23:48:00Z">
        <w:r w:rsidR="00B1335C">
          <w:t xml:space="preserve"> </w:t>
        </w:r>
      </w:ins>
      <w:r>
        <w:rPr>
          <w:lang w:val="bg-BG"/>
        </w:rPr>
        <w:t>свърже всички</w:t>
      </w:r>
      <w:r w:rsidR="00E40B5E">
        <w:rPr>
          <w:lang w:val="bg-BG"/>
        </w:rPr>
        <w:t xml:space="preserve"> здравни учреждения,</w:t>
      </w:r>
      <w:r>
        <w:rPr>
          <w:lang w:val="bg-BG"/>
        </w:rPr>
        <w:t xml:space="preserve"> лекари, </w:t>
      </w:r>
      <w:commentRangeStart w:id="7"/>
      <w:r>
        <w:rPr>
          <w:lang w:val="bg-BG"/>
        </w:rPr>
        <w:t xml:space="preserve">фармацефти </w:t>
      </w:r>
      <w:commentRangeEnd w:id="7"/>
      <w:r w:rsidR="00DC757A">
        <w:rPr>
          <w:rStyle w:val="af3"/>
        </w:rPr>
        <w:commentReference w:id="7"/>
      </w:r>
      <w:r>
        <w:rPr>
          <w:lang w:val="bg-BG"/>
        </w:rPr>
        <w:t xml:space="preserve">и </w:t>
      </w:r>
      <w:r w:rsidR="00E40B5E">
        <w:rPr>
          <w:lang w:val="bg-BG"/>
        </w:rPr>
        <w:t>стоматолози в една обща система, която да улеснява работните процеси и да предоставя електро</w:t>
      </w:r>
      <w:del w:id="8" w:author="Lulu" w:date="2014-10-24T23:49:00Z">
        <w:r w:rsidR="00E40B5E" w:rsidDel="00DC757A">
          <w:rPr>
            <w:lang w:val="bg-BG"/>
          </w:rPr>
          <w:delText>н</w:delText>
        </w:r>
      </w:del>
      <w:r w:rsidR="00E40B5E">
        <w:rPr>
          <w:lang w:val="bg-BG"/>
        </w:rPr>
        <w:t>нен достъп за всеки пациент към неговия здравен картон.</w:t>
      </w:r>
    </w:p>
    <w:p w:rsidR="0085257A" w:rsidRDefault="00334191" w:rsidP="00603C13">
      <w:pPr>
        <w:pStyle w:val="2"/>
        <w:jc w:val="both"/>
      </w:pPr>
      <w:bookmarkStart w:id="9" w:name="_Toc400739074"/>
      <w:r>
        <w:rPr>
          <w:lang w:val="bg-BG"/>
        </w:rPr>
        <w:t>Обхват</w:t>
      </w:r>
      <w:bookmarkEnd w:id="9"/>
    </w:p>
    <w:p w:rsidR="00DE2FF8" w:rsidRPr="00DE2FF8" w:rsidRDefault="00DE2FF8" w:rsidP="00DC757A">
      <w:pPr>
        <w:pStyle w:val="a9"/>
        <w:ind w:left="709" w:firstLine="720"/>
        <w:jc w:val="both"/>
        <w:pPrChange w:id="10" w:author="Lulu" w:date="2014-10-24T23:49:00Z">
          <w:pPr>
            <w:pStyle w:val="a9"/>
            <w:ind w:left="0" w:firstLine="720"/>
            <w:jc w:val="both"/>
          </w:pPr>
        </w:pPrChange>
      </w:pPr>
      <w:r w:rsidRPr="00F56412">
        <w:rPr>
          <w:lang w:val="bg-BG"/>
        </w:rPr>
        <w:t xml:space="preserve">Целта на настоящият документ е да представи визията за </w:t>
      </w:r>
      <w:r w:rsidRPr="003A357C">
        <w:rPr>
          <w:lang w:val="bg-BG"/>
        </w:rPr>
        <w:t>Национална информационна система „Електронно здраве“ (E-Health)</w:t>
      </w:r>
      <w:r>
        <w:rPr>
          <w:lang w:val="bg-BG"/>
        </w:rPr>
        <w:t xml:space="preserve">. </w:t>
      </w:r>
      <w:r w:rsidRPr="00F56412">
        <w:rPr>
          <w:lang w:val="bg-BG"/>
        </w:rPr>
        <w:t>Документът отразява какви са изискванията към системата, която ще бъде разработена.</w:t>
      </w:r>
    </w:p>
    <w:p w:rsidR="0085257A" w:rsidRPr="00761871" w:rsidRDefault="00334191" w:rsidP="00603C13">
      <w:pPr>
        <w:pStyle w:val="2"/>
        <w:jc w:val="both"/>
        <w:rPr>
          <w:lang w:val="bg-BG"/>
        </w:rPr>
      </w:pPr>
      <w:bookmarkStart w:id="11" w:name="_Toc400739075"/>
      <w:r w:rsidRPr="00334191">
        <w:rPr>
          <w:lang w:val="bg-BG"/>
        </w:rPr>
        <w:t xml:space="preserve">Дефиниции, aкроними и </w:t>
      </w:r>
      <w:del w:id="12" w:author="Lulu" w:date="2014-10-24T23:50:00Z">
        <w:r w:rsidRPr="00334191" w:rsidDel="00960959">
          <w:rPr>
            <w:lang w:val="bg-BG"/>
          </w:rPr>
          <w:delText>aбревиатури</w:delText>
        </w:r>
      </w:del>
      <w:bookmarkEnd w:id="11"/>
      <w:ins w:id="13" w:author="Lulu" w:date="2014-10-24T23:50:00Z">
        <w:r w:rsidR="00960959" w:rsidRPr="00334191">
          <w:rPr>
            <w:lang w:val="bg-BG"/>
          </w:rPr>
          <w:t>абревиатури</w:t>
        </w:r>
      </w:ins>
    </w:p>
    <w:p w:rsidR="00761871" w:rsidRPr="00BC541C" w:rsidRDefault="00761871" w:rsidP="00960959">
      <w:pPr>
        <w:ind w:left="709" w:firstLine="720"/>
        <w:jc w:val="both"/>
        <w:rPr>
          <w:lang w:val="bg-BG"/>
        </w:rPr>
        <w:pPrChange w:id="14" w:author="Lulu" w:date="2014-10-24T23:50:00Z">
          <w:pPr>
            <w:ind w:firstLine="720"/>
            <w:jc w:val="both"/>
          </w:pPr>
        </w:pPrChange>
      </w:pPr>
      <w:r w:rsidRPr="00761871">
        <w:rPr>
          <w:lang w:val="bg-BG"/>
        </w:rPr>
        <w:t xml:space="preserve">Информация за използваните </w:t>
      </w:r>
      <w:r w:rsidR="00463605">
        <w:rPr>
          <w:lang w:val="bg-BG"/>
        </w:rPr>
        <w:t>дефиниции</w:t>
      </w:r>
      <w:r w:rsidRPr="00761871">
        <w:rPr>
          <w:lang w:val="bg-BG"/>
        </w:rPr>
        <w:t>, акроними и абревиатури по време на разработката на системата може да бъде намерен в специализирания документ „Речник“.</w:t>
      </w:r>
    </w:p>
    <w:p w:rsidR="0085257A" w:rsidRDefault="00334191" w:rsidP="00603C13">
      <w:pPr>
        <w:pStyle w:val="2"/>
        <w:jc w:val="both"/>
      </w:pPr>
      <w:bookmarkStart w:id="15" w:name="_Toc400739076"/>
      <w:r>
        <w:rPr>
          <w:lang w:val="bg-BG"/>
        </w:rPr>
        <w:t>Референции</w:t>
      </w:r>
      <w:bookmarkEnd w:id="15"/>
    </w:p>
    <w:p w:rsidR="00F56412" w:rsidRPr="00F56412" w:rsidRDefault="007C519B" w:rsidP="00960959">
      <w:pPr>
        <w:pStyle w:val="a9"/>
        <w:ind w:left="709" w:firstLine="720"/>
        <w:jc w:val="both"/>
        <w:rPr>
          <w:lang w:val="bg-BG"/>
        </w:rPr>
        <w:pPrChange w:id="16" w:author="Lulu" w:date="2014-10-24T23:50:00Z">
          <w:pPr>
            <w:pStyle w:val="a9"/>
            <w:ind w:left="0" w:firstLine="720"/>
            <w:jc w:val="both"/>
          </w:pPr>
        </w:pPrChange>
      </w:pPr>
      <w:r>
        <w:rPr>
          <w:lang w:val="bg-BG"/>
        </w:rPr>
        <w:t>Документът кореспондира с</w:t>
      </w:r>
      <w:r w:rsidR="00F77EB0">
        <w:rPr>
          <w:lang w:val="bg-BG"/>
        </w:rPr>
        <w:t>ъс</w:t>
      </w:r>
      <w:r w:rsidR="00F56412">
        <w:rPr>
          <w:lang w:val="bg-BG"/>
        </w:rPr>
        <w:t xml:space="preserve"> „</w:t>
      </w:r>
      <w:r w:rsidR="00F77EB0">
        <w:rPr>
          <w:lang w:val="bg-BG"/>
        </w:rPr>
        <w:t>Спецификация на софтуерните изисквания</w:t>
      </w:r>
      <w:r w:rsidR="00F56412">
        <w:rPr>
          <w:lang w:val="bg-BG"/>
        </w:rPr>
        <w:t>“</w:t>
      </w:r>
      <w:r w:rsidR="00745D8F">
        <w:rPr>
          <w:lang w:val="bg-BG"/>
        </w:rPr>
        <w:t xml:space="preserve"> и „План за разработка на софтуерен продукт“.</w:t>
      </w:r>
    </w:p>
    <w:p w:rsidR="0085257A" w:rsidRDefault="00334191" w:rsidP="00603C13">
      <w:pPr>
        <w:pStyle w:val="2"/>
        <w:jc w:val="both"/>
      </w:pPr>
      <w:bookmarkStart w:id="17" w:name="_Toc400739077"/>
      <w:r>
        <w:rPr>
          <w:lang w:val="bg-BG"/>
        </w:rPr>
        <w:t>Общ преглед</w:t>
      </w:r>
      <w:bookmarkEnd w:id="17"/>
    </w:p>
    <w:p w:rsidR="00C35087" w:rsidRPr="00C35087" w:rsidRDefault="00C35087" w:rsidP="00960959">
      <w:pPr>
        <w:pStyle w:val="Paragraph1"/>
        <w:ind w:left="709" w:firstLine="720"/>
        <w:rPr>
          <w:lang w:val="bg-BG"/>
        </w:rPr>
        <w:pPrChange w:id="18" w:author="Lulu" w:date="2014-10-24T23:50:00Z">
          <w:pPr>
            <w:pStyle w:val="Paragraph1"/>
            <w:ind w:firstLine="720"/>
          </w:pPr>
        </w:pPrChange>
      </w:pPr>
      <w:r w:rsidRPr="00C35087">
        <w:rPr>
          <w:lang w:val="bg-BG"/>
        </w:rPr>
        <w:t>Това е документ, чиято цел е да представи основните виждания за проекта. Документът представя позиционирането на системата на пазара, описание на заинтересованите страни, преглед на продукта, основни функции на продукта, ограничения, диапазон и качество, приоритети, други изисквания към продукта и изисквания към документацията.</w:t>
      </w:r>
    </w:p>
    <w:p w:rsidR="0085257A" w:rsidRDefault="00334191" w:rsidP="00603C13">
      <w:pPr>
        <w:pStyle w:val="1"/>
        <w:jc w:val="both"/>
      </w:pPr>
      <w:bookmarkStart w:id="19" w:name="_Toc400739078"/>
      <w:bookmarkEnd w:id="2"/>
      <w:bookmarkEnd w:id="3"/>
      <w:r>
        <w:rPr>
          <w:lang w:val="bg-BG"/>
        </w:rPr>
        <w:t>Позициониране</w:t>
      </w:r>
      <w:bookmarkEnd w:id="19"/>
    </w:p>
    <w:p w:rsidR="007C519B" w:rsidRPr="007C519B" w:rsidRDefault="00840299" w:rsidP="00603C13">
      <w:pPr>
        <w:pStyle w:val="2"/>
        <w:jc w:val="both"/>
      </w:pPr>
      <w:bookmarkStart w:id="20" w:name="_Toc400739079"/>
      <w:r>
        <w:rPr>
          <w:lang w:val="bg-BG"/>
        </w:rPr>
        <w:t>Бизнес приложение</w:t>
      </w:r>
      <w:bookmarkEnd w:id="20"/>
    </w:p>
    <w:p w:rsidR="007C519B" w:rsidRPr="007C519B" w:rsidRDefault="007C519B" w:rsidP="007B0C93">
      <w:pPr>
        <w:pStyle w:val="a9"/>
        <w:ind w:left="709" w:firstLine="720"/>
        <w:jc w:val="both"/>
        <w:rPr>
          <w:lang w:val="bg-BG"/>
        </w:rPr>
        <w:pPrChange w:id="21" w:author="Lulu" w:date="2014-10-24T23:51:00Z">
          <w:pPr>
            <w:pStyle w:val="a9"/>
            <w:ind w:left="0" w:firstLine="720"/>
            <w:jc w:val="both"/>
          </w:pPr>
        </w:pPrChange>
      </w:pPr>
      <w:r>
        <w:rPr>
          <w:lang w:val="bg-BG"/>
        </w:rPr>
        <w:t>В България съществуват мн</w:t>
      </w:r>
      <w:r w:rsidR="00876062">
        <w:rPr>
          <w:lang w:val="bg-BG"/>
        </w:rPr>
        <w:t>ожество здравни учреждения и ог</w:t>
      </w:r>
      <w:r>
        <w:rPr>
          <w:lang w:val="bg-BG"/>
        </w:rPr>
        <w:t>р</w:t>
      </w:r>
      <w:r w:rsidR="00876062">
        <w:rPr>
          <w:lang w:val="bg-BG"/>
        </w:rPr>
        <w:t>о</w:t>
      </w:r>
      <w:r>
        <w:rPr>
          <w:lang w:val="bg-BG"/>
        </w:rPr>
        <w:t>мно количество пациенти. Обединението между тях чрез национална информационна система би улеснило множество вътрешни и външни процеси, и ще увеличи качеството на здравеопазването.</w:t>
      </w:r>
    </w:p>
    <w:p w:rsidR="0085257A" w:rsidRDefault="00A966C1" w:rsidP="00E40B5E">
      <w:pPr>
        <w:pStyle w:val="2"/>
      </w:pPr>
      <w:bookmarkStart w:id="22" w:name="_Toc400739080"/>
      <w:r>
        <w:rPr>
          <w:lang w:val="bg-BG"/>
        </w:rPr>
        <w:t>Проблем за разрешаване</w:t>
      </w:r>
      <w:bookmarkEnd w:id="22"/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85257A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E4235" w:rsidRDefault="00EE4235" w:rsidP="00603C13">
            <w:pPr>
              <w:pStyle w:val="a9"/>
              <w:keepNext/>
              <w:ind w:left="72"/>
              <w:jc w:val="both"/>
              <w:rPr>
                <w:lang w:val="bg-BG"/>
              </w:rPr>
            </w:pPr>
            <w:r>
              <w:rPr>
                <w:lang w:val="bg-BG"/>
              </w:rPr>
              <w:t>Проблемът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51BF4" w:rsidRPr="00C51BF4" w:rsidRDefault="00C51BF4" w:rsidP="00603C13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Липса </w:t>
            </w:r>
            <w:r w:rsidR="00F56412">
              <w:rPr>
                <w:lang w:val="bg-BG"/>
              </w:rPr>
              <w:t>на един</w:t>
            </w:r>
            <w:r>
              <w:rPr>
                <w:lang w:val="bg-BG"/>
              </w:rPr>
              <w:t>на информационна система за здравеопазване</w:t>
            </w:r>
          </w:p>
        </w:tc>
      </w:tr>
      <w:tr w:rsidR="0085257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E4235" w:rsidRDefault="00F77EB0" w:rsidP="00603C13">
            <w:pPr>
              <w:pStyle w:val="a9"/>
              <w:keepNext/>
              <w:ind w:left="72"/>
              <w:jc w:val="both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="00EE4235">
              <w:rPr>
                <w:lang w:val="bg-BG"/>
              </w:rPr>
              <w:t>фектира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1BF4" w:rsidRPr="00C51BF4" w:rsidRDefault="00464851" w:rsidP="00E10A0B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Здравни учреждения, г</w:t>
            </w:r>
            <w:r w:rsidR="00C51BF4">
              <w:rPr>
                <w:lang w:val="bg-BG"/>
              </w:rPr>
              <w:t>раждани, лекари</w:t>
            </w:r>
            <w:ins w:id="23" w:author="Lulu" w:date="2014-10-24T23:56:00Z">
              <w:r w:rsidR="00E10A0B">
                <w:rPr>
                  <w:lang w:val="bg-BG"/>
                </w:rPr>
                <w:t xml:space="preserve"> </w:t>
              </w:r>
            </w:ins>
            <w:del w:id="24" w:author="Lulu" w:date="2014-10-24T23:56:00Z">
              <w:r w:rsidR="0018223F" w:rsidDel="00E10A0B">
                <w:delText xml:space="preserve">, </w:delText>
              </w:r>
              <w:r w:rsidR="0018223F" w:rsidDel="00E10A0B">
                <w:rPr>
                  <w:lang w:val="bg-BG"/>
                </w:rPr>
                <w:delText>фармацефти</w:delText>
              </w:r>
              <w:r w:rsidR="00C51BF4" w:rsidDel="00E10A0B">
                <w:rPr>
                  <w:lang w:val="bg-BG"/>
                </w:rPr>
                <w:delText xml:space="preserve"> </w:delText>
              </w:r>
            </w:del>
            <w:r w:rsidR="00C51BF4">
              <w:rPr>
                <w:lang w:val="bg-BG"/>
              </w:rPr>
              <w:t xml:space="preserve">и </w:t>
            </w:r>
            <w:r w:rsidR="00C51BF4" w:rsidRPr="006A33A6">
              <w:rPr>
                <w:lang w:val="bg-BG"/>
              </w:rPr>
              <w:t>стоматолози на територията на България</w:t>
            </w:r>
          </w:p>
        </w:tc>
      </w:tr>
      <w:tr w:rsidR="0085257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E4235" w:rsidRDefault="00F77EB0" w:rsidP="00603C13">
            <w:pPr>
              <w:pStyle w:val="a9"/>
              <w:keepNext/>
              <w:ind w:left="72"/>
              <w:jc w:val="both"/>
              <w:rPr>
                <w:lang w:val="bg-BG"/>
              </w:rPr>
            </w:pPr>
            <w:r>
              <w:rPr>
                <w:lang w:val="bg-BG"/>
              </w:rPr>
              <w:t>К</w:t>
            </w:r>
            <w:r w:rsidR="00EE4235">
              <w:rPr>
                <w:lang w:val="bg-BG"/>
              </w:rPr>
              <w:t>оето влияе на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1BF4" w:rsidRDefault="00464851" w:rsidP="00603C13">
            <w:pPr>
              <w:pStyle w:val="a9"/>
              <w:numPr>
                <w:ilvl w:val="0"/>
                <w:numId w:val="31"/>
              </w:numPr>
              <w:spacing w:line="240" w:lineRule="auto"/>
              <w:jc w:val="both"/>
              <w:rPr>
                <w:lang w:val="bg-BG"/>
              </w:rPr>
            </w:pPr>
            <w:r>
              <w:rPr>
                <w:lang w:val="bg-BG"/>
              </w:rPr>
              <w:t>К</w:t>
            </w:r>
            <w:r w:rsidR="00C51BF4">
              <w:rPr>
                <w:lang w:val="bg-BG"/>
              </w:rPr>
              <w:t>ачеството на здравеопазването</w:t>
            </w:r>
          </w:p>
          <w:p w:rsidR="00C51BF4" w:rsidRPr="00C51BF4" w:rsidRDefault="00464851" w:rsidP="00603C13">
            <w:pPr>
              <w:pStyle w:val="a9"/>
              <w:numPr>
                <w:ilvl w:val="0"/>
                <w:numId w:val="31"/>
              </w:numPr>
              <w:spacing w:line="240" w:lineRule="auto"/>
              <w:jc w:val="both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C51BF4">
              <w:rPr>
                <w:lang w:val="bg-BG"/>
              </w:rPr>
              <w:t>дравето на българските граждани</w:t>
            </w:r>
          </w:p>
        </w:tc>
      </w:tr>
      <w:tr w:rsidR="0085257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E4235" w:rsidRDefault="00EE4235" w:rsidP="00603C13">
            <w:pPr>
              <w:pStyle w:val="a9"/>
              <w:ind w:left="72"/>
              <w:jc w:val="both"/>
              <w:rPr>
                <w:lang w:val="bg-BG"/>
              </w:rPr>
            </w:pPr>
            <w:r>
              <w:rPr>
                <w:lang w:val="bg-BG"/>
              </w:rPr>
              <w:t>Успешно решение би било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16971" w:rsidRDefault="00971222" w:rsidP="00603C13">
            <w:pPr>
              <w:jc w:val="both"/>
              <w:rPr>
                <w:lang w:val="bg-BG"/>
              </w:rPr>
            </w:pPr>
            <w:r w:rsidRPr="00E16971">
              <w:rPr>
                <w:lang w:val="bg-BG"/>
              </w:rPr>
              <w:t>Национална</w:t>
            </w:r>
            <w:r w:rsidR="0015181A" w:rsidRPr="00E16971">
              <w:rPr>
                <w:lang w:val="bg-BG"/>
              </w:rPr>
              <w:t xml:space="preserve"> информационна система</w:t>
            </w:r>
            <w:r w:rsidR="00C51BF4">
              <w:rPr>
                <w:lang w:val="bg-BG"/>
              </w:rPr>
              <w:t xml:space="preserve"> за здравеопазване</w:t>
            </w:r>
          </w:p>
        </w:tc>
      </w:tr>
    </w:tbl>
    <w:p w:rsidR="0085257A" w:rsidRDefault="00313F59">
      <w:pPr>
        <w:pStyle w:val="2"/>
      </w:pPr>
      <w:bookmarkStart w:id="25" w:name="_Toc400739081"/>
      <w:r>
        <w:rPr>
          <w:lang w:val="bg-BG"/>
        </w:rPr>
        <w:lastRenderedPageBreak/>
        <w:t>Продуктово позициониране</w:t>
      </w:r>
      <w:bookmarkEnd w:id="25"/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85257A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761871" w:rsidRPr="00761871" w:rsidRDefault="00761871" w:rsidP="00603C13">
            <w:pPr>
              <w:pStyle w:val="a9"/>
              <w:keepNext/>
              <w:ind w:left="72"/>
              <w:jc w:val="both"/>
              <w:rPr>
                <w:lang w:val="bg-BG"/>
              </w:rPr>
            </w:pPr>
            <w:r>
              <w:rPr>
                <w:lang w:val="bg-BG"/>
              </w:rPr>
              <w:t>За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2136E" w:rsidRPr="0082136E" w:rsidRDefault="0082136E" w:rsidP="00E10A0B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Пациенти</w:t>
            </w:r>
            <w:r w:rsidR="003222E1">
              <w:rPr>
                <w:lang w:val="bg-BG"/>
              </w:rPr>
              <w:t>, доктори, стоматолози</w:t>
            </w:r>
            <w:ins w:id="26" w:author="Lulu" w:date="2014-10-24T23:56:00Z">
              <w:r w:rsidR="00E10A0B">
                <w:rPr>
                  <w:lang w:val="bg-BG"/>
                </w:rPr>
                <w:t xml:space="preserve"> </w:t>
              </w:r>
            </w:ins>
            <w:del w:id="27" w:author="Lulu" w:date="2014-10-24T23:56:00Z">
              <w:r w:rsidR="003222E1" w:rsidDel="00E10A0B">
                <w:rPr>
                  <w:lang w:val="bg-BG"/>
                </w:rPr>
                <w:delText>,</w:delText>
              </w:r>
              <w:r w:rsidDel="00E10A0B">
                <w:rPr>
                  <w:lang w:val="bg-BG"/>
                </w:rPr>
                <w:delText xml:space="preserve"> фармацефти</w:delText>
              </w:r>
              <w:r w:rsidR="003222E1" w:rsidDel="00E10A0B">
                <w:rPr>
                  <w:lang w:val="bg-BG"/>
                </w:rPr>
                <w:delText xml:space="preserve"> </w:delText>
              </w:r>
            </w:del>
            <w:r w:rsidR="003222E1">
              <w:rPr>
                <w:lang w:val="bg-BG"/>
              </w:rPr>
              <w:t>и пациенти</w:t>
            </w:r>
          </w:p>
        </w:tc>
      </w:tr>
      <w:tr w:rsidR="0085257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82136E" w:rsidRDefault="0082136E" w:rsidP="00603C13">
            <w:pPr>
              <w:pStyle w:val="a9"/>
              <w:keepNext/>
              <w:ind w:left="72"/>
              <w:jc w:val="both"/>
              <w:rPr>
                <w:lang w:val="bg-BG"/>
              </w:rPr>
            </w:pPr>
            <w:r>
              <w:rPr>
                <w:lang w:val="bg-BG"/>
              </w:rPr>
              <w:t>Които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2136E" w:rsidRPr="0082136E" w:rsidRDefault="0082136E" w:rsidP="00603C13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Се нуждаят от единна система за управление</w:t>
            </w:r>
            <w:r w:rsidR="007C1002">
              <w:rPr>
                <w:lang w:val="bg-BG"/>
              </w:rPr>
              <w:t xml:space="preserve"> и преглед</w:t>
            </w:r>
            <w:r>
              <w:rPr>
                <w:lang w:val="bg-BG"/>
              </w:rPr>
              <w:t xml:space="preserve"> на</w:t>
            </w:r>
            <w:r w:rsidR="00AF1B3A">
              <w:rPr>
                <w:lang w:val="bg-BG"/>
              </w:rPr>
              <w:t xml:space="preserve"> здравни</w:t>
            </w:r>
            <w:ins w:id="28" w:author="Lulu" w:date="2014-10-24T23:54:00Z">
              <w:r w:rsidR="008637FE">
                <w:rPr>
                  <w:lang w:val="bg-BG"/>
                </w:rPr>
                <w:t xml:space="preserve"> </w:t>
              </w:r>
            </w:ins>
            <w:r w:rsidRPr="003222E1">
              <w:rPr>
                <w:lang w:val="bg-BG"/>
              </w:rPr>
              <w:t>картони</w:t>
            </w:r>
          </w:p>
        </w:tc>
      </w:tr>
      <w:tr w:rsidR="0085257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82136E" w:rsidRDefault="0082136E" w:rsidP="00603C13">
            <w:pPr>
              <w:pStyle w:val="a9"/>
              <w:keepNext/>
              <w:ind w:left="72"/>
              <w:jc w:val="both"/>
              <w:rPr>
                <w:lang w:val="bg-BG"/>
              </w:rPr>
            </w:pPr>
            <w:r>
              <w:rPr>
                <w:lang w:val="bg-BG"/>
              </w:rPr>
              <w:t>Продукта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22E1" w:rsidRPr="003222E1" w:rsidRDefault="003222E1" w:rsidP="00603C13">
            <w:pPr>
              <w:pStyle w:val="a9"/>
              <w:ind w:left="0"/>
              <w:jc w:val="both"/>
              <w:rPr>
                <w:lang w:val="bg-BG"/>
              </w:rPr>
            </w:pPr>
            <w:del w:id="29" w:author="Lulu" w:date="2014-10-24T23:54:00Z">
              <w:r w:rsidDel="008637FE">
                <w:rPr>
                  <w:lang w:val="bg-BG"/>
                </w:rPr>
                <w:delText>Елекронна</w:delText>
              </w:r>
            </w:del>
            <w:ins w:id="30" w:author="Lulu" w:date="2014-10-24T23:54:00Z">
              <w:r w:rsidR="008637FE">
                <w:rPr>
                  <w:lang w:val="bg-BG"/>
                </w:rPr>
                <w:t>Електронна</w:t>
              </w:r>
            </w:ins>
            <w:r>
              <w:rPr>
                <w:lang w:val="bg-BG"/>
              </w:rPr>
              <w:t xml:space="preserve"> информационна система за здравеопазване</w:t>
            </w:r>
          </w:p>
        </w:tc>
      </w:tr>
      <w:tr w:rsidR="0085257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51659" w:rsidRDefault="00E51659" w:rsidP="00603C13">
            <w:pPr>
              <w:pStyle w:val="a9"/>
              <w:keepNext/>
              <w:ind w:left="72"/>
              <w:jc w:val="both"/>
              <w:rPr>
                <w:lang w:val="bg-BG"/>
              </w:rPr>
            </w:pPr>
            <w:r>
              <w:rPr>
                <w:lang w:val="bg-BG"/>
              </w:rPr>
              <w:t>Предоставя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22E1" w:rsidRPr="003222E1" w:rsidRDefault="003222E1" w:rsidP="00603C13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Решение </w:t>
            </w:r>
            <w:r w:rsidR="006A33A6">
              <w:rPr>
                <w:lang w:val="bg-BG"/>
              </w:rPr>
              <w:t>за единна информационна система на територията на република България</w:t>
            </w:r>
          </w:p>
        </w:tc>
      </w:tr>
      <w:tr w:rsidR="0085257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F56412" w:rsidRDefault="006A33A6" w:rsidP="00603C13">
            <w:pPr>
              <w:pStyle w:val="a9"/>
              <w:keepNext/>
              <w:ind w:left="72"/>
              <w:jc w:val="both"/>
              <w:rPr>
                <w:lang w:val="bg-BG"/>
              </w:rPr>
            </w:pPr>
            <w:r>
              <w:rPr>
                <w:lang w:val="bg-BG"/>
              </w:rPr>
              <w:t>Алтернативи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22E1" w:rsidRPr="003222E1" w:rsidRDefault="006A33A6" w:rsidP="00603C13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няма</w:t>
            </w:r>
          </w:p>
        </w:tc>
      </w:tr>
      <w:tr w:rsidR="0085257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F56412" w:rsidRDefault="00F56412" w:rsidP="00603C13">
            <w:pPr>
              <w:pStyle w:val="a9"/>
              <w:ind w:left="72"/>
              <w:jc w:val="both"/>
              <w:rPr>
                <w:lang w:val="bg-BG"/>
              </w:rPr>
            </w:pPr>
            <w:r>
              <w:rPr>
                <w:lang w:val="bg-BG"/>
              </w:rPr>
              <w:t>Нашия продукт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3222E1" w:rsidRDefault="003222E1" w:rsidP="00BC78A5">
            <w:pPr>
              <w:pStyle w:val="InfoBlue"/>
            </w:pPr>
            <w:r w:rsidRPr="003222E1">
              <w:t>Предоставя решение на тези проблеми</w:t>
            </w:r>
          </w:p>
        </w:tc>
      </w:tr>
    </w:tbl>
    <w:p w:rsidR="0085257A" w:rsidRDefault="00E51659">
      <w:pPr>
        <w:pStyle w:val="1"/>
        <w:rPr>
          <w:lang w:val="bg-BG"/>
        </w:rPr>
      </w:pPr>
      <w:bookmarkStart w:id="31" w:name="_Toc447960005"/>
      <w:bookmarkStart w:id="32" w:name="_Toc452813581"/>
      <w:bookmarkStart w:id="33" w:name="_Toc400739082"/>
      <w:bookmarkStart w:id="34" w:name="_Toc436203381"/>
      <w:r>
        <w:rPr>
          <w:lang w:val="bg-BG"/>
        </w:rPr>
        <w:t>Заинтересовани страни и потребители</w:t>
      </w:r>
      <w:bookmarkEnd w:id="31"/>
      <w:bookmarkEnd w:id="32"/>
      <w:bookmarkEnd w:id="33"/>
    </w:p>
    <w:p w:rsidR="000D68F3" w:rsidRDefault="000D68F3" w:rsidP="000D68F3">
      <w:pPr>
        <w:pStyle w:val="2"/>
        <w:rPr>
          <w:lang w:val="bg-BG"/>
        </w:rPr>
      </w:pPr>
      <w:r>
        <w:rPr>
          <w:lang w:val="bg-BG"/>
        </w:rPr>
        <w:t>Място на пазара</w:t>
      </w:r>
    </w:p>
    <w:p w:rsidR="00C7352C" w:rsidRDefault="000D68F3" w:rsidP="00E10A0B">
      <w:pPr>
        <w:ind w:left="709" w:firstLine="720"/>
        <w:jc w:val="both"/>
        <w:rPr>
          <w:lang w:val="bg-BG"/>
        </w:rPr>
        <w:pPrChange w:id="35" w:author="Lulu" w:date="2014-10-24T23:55:00Z">
          <w:pPr>
            <w:ind w:firstLine="720"/>
            <w:jc w:val="both"/>
          </w:pPr>
        </w:pPrChange>
      </w:pPr>
      <w:r>
        <w:rPr>
          <w:lang w:val="bg-BG"/>
        </w:rPr>
        <w:t>Текущия проект е насочен към бълг</w:t>
      </w:r>
      <w:ins w:id="36" w:author="Lulu" w:date="2014-10-24T23:55:00Z">
        <w:r w:rsidR="00E10A0B">
          <w:rPr>
            <w:lang w:val="bg-BG"/>
          </w:rPr>
          <w:t>а</w:t>
        </w:r>
      </w:ins>
      <w:r>
        <w:rPr>
          <w:lang w:val="bg-BG"/>
        </w:rPr>
        <w:t>р</w:t>
      </w:r>
      <w:del w:id="37" w:author="Lulu" w:date="2014-10-24T23:55:00Z">
        <w:r w:rsidDel="00E10A0B">
          <w:rPr>
            <w:lang w:val="bg-BG"/>
          </w:rPr>
          <w:delText>а</w:delText>
        </w:r>
      </w:del>
      <w:r>
        <w:rPr>
          <w:lang w:val="bg-BG"/>
        </w:rPr>
        <w:t>ското здравеопазване и засяга всички пациенти</w:t>
      </w:r>
      <w:r w:rsidR="00AB6A96">
        <w:rPr>
          <w:lang w:val="bg-BG"/>
        </w:rPr>
        <w:t>, лекари</w:t>
      </w:r>
      <w:ins w:id="38" w:author="Lulu" w:date="2014-10-24T23:56:00Z">
        <w:r w:rsidR="00E10A0B">
          <w:rPr>
            <w:lang w:val="bg-BG"/>
          </w:rPr>
          <w:t xml:space="preserve"> </w:t>
        </w:r>
      </w:ins>
      <w:del w:id="39" w:author="Lulu" w:date="2014-10-24T23:56:00Z">
        <w:r w:rsidR="00AB6A96" w:rsidDel="00E10A0B">
          <w:rPr>
            <w:lang w:val="bg-BG"/>
          </w:rPr>
          <w:delText xml:space="preserve">, </w:delText>
        </w:r>
      </w:del>
      <w:del w:id="40" w:author="Lulu" w:date="2014-10-24T23:55:00Z">
        <w:r w:rsidR="00AB6A96" w:rsidDel="00E10A0B">
          <w:rPr>
            <w:lang w:val="bg-BG"/>
          </w:rPr>
          <w:delText xml:space="preserve">фармацефти </w:delText>
        </w:r>
      </w:del>
      <w:r w:rsidR="00AB6A96">
        <w:rPr>
          <w:lang w:val="bg-BG"/>
        </w:rPr>
        <w:t>и зъболекари</w:t>
      </w:r>
      <w:r>
        <w:rPr>
          <w:lang w:val="bg-BG"/>
        </w:rPr>
        <w:t xml:space="preserve"> на територията на страната. Това е огромно количество граждани, които биха използвали национална информационна система</w:t>
      </w:r>
      <w:r w:rsidR="00C7352C">
        <w:rPr>
          <w:lang w:val="bg-BG"/>
        </w:rPr>
        <w:t xml:space="preserve"> като се вземе под предви</w:t>
      </w:r>
      <w:ins w:id="41" w:author="Lulu" w:date="2014-10-24T23:55:00Z">
        <w:r w:rsidR="00E10A0B">
          <w:rPr>
            <w:lang w:val="bg-BG"/>
          </w:rPr>
          <w:t>д</w:t>
        </w:r>
      </w:ins>
      <w:del w:id="42" w:author="Lulu" w:date="2014-10-24T23:55:00Z">
        <w:r w:rsidR="00C7352C" w:rsidDel="00E10A0B">
          <w:rPr>
            <w:lang w:val="bg-BG"/>
          </w:rPr>
          <w:delText>т</w:delText>
        </w:r>
      </w:del>
      <w:r w:rsidR="00C7352C">
        <w:rPr>
          <w:lang w:val="bg-BG"/>
        </w:rPr>
        <w:t>, че бройката на компютърно грамотни хора расте всекидневно.</w:t>
      </w:r>
    </w:p>
    <w:p w:rsidR="00AB6A96" w:rsidRPr="000D68F3" w:rsidRDefault="00AB6A96" w:rsidP="00E10A0B">
      <w:pPr>
        <w:ind w:left="709" w:firstLine="720"/>
        <w:jc w:val="both"/>
        <w:rPr>
          <w:lang w:val="bg-BG"/>
        </w:rPr>
        <w:pPrChange w:id="43" w:author="Lulu" w:date="2014-10-24T23:55:00Z">
          <w:pPr>
            <w:ind w:firstLine="720"/>
            <w:jc w:val="both"/>
          </w:pPr>
        </w:pPrChange>
      </w:pPr>
      <w:r>
        <w:rPr>
          <w:lang w:val="bg-BG"/>
        </w:rPr>
        <w:t>Тази информационна система ще бъде разработена с цел подобряване на здравеопазването, а не печалба на парични средства.</w:t>
      </w:r>
    </w:p>
    <w:p w:rsidR="0085257A" w:rsidRDefault="00010D40" w:rsidP="003222E1">
      <w:pPr>
        <w:pStyle w:val="2"/>
        <w:rPr>
          <w:lang w:val="bg-BG"/>
        </w:rPr>
      </w:pPr>
      <w:bookmarkStart w:id="44" w:name="_Toc400739083"/>
      <w:r>
        <w:rPr>
          <w:lang w:val="bg-BG"/>
        </w:rPr>
        <w:t>Обобщен п</w:t>
      </w:r>
      <w:r w:rsidR="0028233D">
        <w:rPr>
          <w:lang w:val="bg-BG"/>
        </w:rPr>
        <w:t>рофил на заинтересованите страни</w:t>
      </w:r>
      <w:bookmarkEnd w:id="44"/>
    </w:p>
    <w:p w:rsidR="00AB6A96" w:rsidRDefault="00AB6A96" w:rsidP="00E10A0B">
      <w:pPr>
        <w:ind w:left="709" w:firstLine="720"/>
        <w:jc w:val="both"/>
        <w:rPr>
          <w:lang w:val="bg-BG"/>
        </w:rPr>
        <w:pPrChange w:id="45" w:author="Lulu" w:date="2014-10-24T23:56:00Z">
          <w:pPr>
            <w:ind w:firstLine="720"/>
            <w:jc w:val="both"/>
          </w:pPr>
        </w:pPrChange>
      </w:pPr>
      <w:r>
        <w:rPr>
          <w:lang w:val="bg-BG"/>
        </w:rPr>
        <w:t>Таблицата по дол</w:t>
      </w:r>
      <w:ins w:id="46" w:author="Lulu" w:date="2014-10-24T23:56:00Z">
        <w:r w:rsidR="00E10A0B">
          <w:rPr>
            <w:lang w:val="bg-BG"/>
          </w:rPr>
          <w:t>у</w:t>
        </w:r>
      </w:ins>
      <w:del w:id="47" w:author="Lulu" w:date="2014-10-24T23:56:00Z">
        <w:r w:rsidDel="00E10A0B">
          <w:rPr>
            <w:lang w:val="bg-BG"/>
          </w:rPr>
          <w:delText>о</w:delText>
        </w:r>
      </w:del>
      <w:r>
        <w:rPr>
          <w:lang w:val="bg-BG"/>
        </w:rPr>
        <w:t xml:space="preserve"> изразява обо</w:t>
      </w:r>
      <w:ins w:id="48" w:author="Lulu" w:date="2014-10-24T23:56:00Z">
        <w:r w:rsidR="00E10A0B">
          <w:rPr>
            <w:lang w:val="bg-BG"/>
          </w:rPr>
          <w:t>б</w:t>
        </w:r>
      </w:ins>
      <w:r>
        <w:rPr>
          <w:lang w:val="bg-BG"/>
        </w:rPr>
        <w:t>щения профил на всички заинтересова</w:t>
      </w:r>
      <w:ins w:id="49" w:author="Lulu" w:date="2014-10-24T23:56:00Z">
        <w:r w:rsidR="00E10A0B">
          <w:rPr>
            <w:lang w:val="bg-BG"/>
          </w:rPr>
          <w:t>ни</w:t>
        </w:r>
      </w:ins>
      <w:r>
        <w:rPr>
          <w:lang w:val="bg-BG"/>
        </w:rPr>
        <w:t xml:space="preserve"> страни с изключение на крайните потребители.</w:t>
      </w:r>
    </w:p>
    <w:p w:rsidR="00AB6A96" w:rsidRPr="00AB6A96" w:rsidRDefault="00AB6A96" w:rsidP="00AB6A96">
      <w:pPr>
        <w:ind w:left="720"/>
        <w:rPr>
          <w:lang w:val="bg-BG"/>
        </w:rPr>
      </w:pPr>
    </w:p>
    <w:tbl>
      <w:tblPr>
        <w:tblW w:w="722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891"/>
        <w:gridCol w:w="4331"/>
      </w:tblGrid>
      <w:tr w:rsidR="002D145B" w:rsidTr="002D145B">
        <w:trPr>
          <w:jc w:val="center"/>
        </w:trPr>
        <w:tc>
          <w:tcPr>
            <w:tcW w:w="2891" w:type="dxa"/>
            <w:shd w:val="clear" w:color="auto" w:fill="BFBFBF" w:themeFill="background1" w:themeFillShade="BF"/>
          </w:tcPr>
          <w:p w:rsidR="002D145B" w:rsidRPr="00510659" w:rsidRDefault="002D145B" w:rsidP="00134917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Име</w:t>
            </w:r>
          </w:p>
        </w:tc>
        <w:tc>
          <w:tcPr>
            <w:tcW w:w="4331" w:type="dxa"/>
            <w:shd w:val="clear" w:color="auto" w:fill="BFBFBF" w:themeFill="background1" w:themeFillShade="BF"/>
          </w:tcPr>
          <w:p w:rsidR="002D145B" w:rsidRPr="00510659" w:rsidRDefault="002D145B" w:rsidP="00134917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 и отговорности</w:t>
            </w:r>
          </w:p>
        </w:tc>
      </w:tr>
      <w:tr w:rsidR="002D145B" w:rsidTr="002D145B">
        <w:trPr>
          <w:trHeight w:val="758"/>
          <w:jc w:val="center"/>
        </w:trPr>
        <w:tc>
          <w:tcPr>
            <w:tcW w:w="2891" w:type="dxa"/>
          </w:tcPr>
          <w:p w:rsidR="002D145B" w:rsidRPr="00510659" w:rsidRDefault="002D145B" w:rsidP="00BC78A5">
            <w:pPr>
              <w:pStyle w:val="InfoBlue"/>
            </w:pPr>
            <w:r>
              <w:t>Мениджър на проекта</w:t>
            </w:r>
          </w:p>
        </w:tc>
        <w:tc>
          <w:tcPr>
            <w:tcW w:w="4331" w:type="dxa"/>
          </w:tcPr>
          <w:p w:rsidR="002D145B" w:rsidRDefault="002D145B" w:rsidP="00BC78A5">
            <w:pPr>
              <w:pStyle w:val="InfoBlue"/>
            </w:pPr>
            <w:r>
              <w:t>Ръководи изпълнението на проекта. Грижи се за плавна и безпроблемна работа.</w:t>
            </w:r>
          </w:p>
        </w:tc>
      </w:tr>
      <w:tr w:rsidR="002D145B" w:rsidTr="002D145B">
        <w:trPr>
          <w:jc w:val="center"/>
        </w:trPr>
        <w:tc>
          <w:tcPr>
            <w:tcW w:w="2891" w:type="dxa"/>
          </w:tcPr>
          <w:p w:rsidR="002D145B" w:rsidRPr="00F511B4" w:rsidRDefault="002D145B" w:rsidP="00BC78A5">
            <w:pPr>
              <w:pStyle w:val="InfoBlue"/>
            </w:pPr>
            <w:r>
              <w:t>Разработчици</w:t>
            </w:r>
          </w:p>
        </w:tc>
        <w:tc>
          <w:tcPr>
            <w:tcW w:w="4331" w:type="dxa"/>
          </w:tcPr>
          <w:p w:rsidR="002D145B" w:rsidRPr="00510659" w:rsidRDefault="002D145B" w:rsidP="00BC78A5">
            <w:pPr>
              <w:pStyle w:val="InfoBlue"/>
            </w:pPr>
            <w:r>
              <w:t>Разработват продукта</w:t>
            </w:r>
          </w:p>
        </w:tc>
      </w:tr>
      <w:tr w:rsidR="002D145B" w:rsidTr="002D145B">
        <w:trPr>
          <w:jc w:val="center"/>
        </w:trPr>
        <w:tc>
          <w:tcPr>
            <w:tcW w:w="2891" w:type="dxa"/>
          </w:tcPr>
          <w:p w:rsidR="002D145B" w:rsidRDefault="002D145B" w:rsidP="00BC78A5">
            <w:pPr>
              <w:pStyle w:val="InfoBlue"/>
            </w:pPr>
            <w:r>
              <w:t>Тестери</w:t>
            </w:r>
          </w:p>
        </w:tc>
        <w:tc>
          <w:tcPr>
            <w:tcW w:w="4331" w:type="dxa"/>
          </w:tcPr>
          <w:p w:rsidR="002D145B" w:rsidRPr="00510659" w:rsidRDefault="002D145B" w:rsidP="00BC78A5">
            <w:pPr>
              <w:pStyle w:val="InfoBlue"/>
            </w:pPr>
            <w:r>
              <w:t>Изпробват продукта преди пускане в употреба</w:t>
            </w:r>
          </w:p>
        </w:tc>
      </w:tr>
      <w:tr w:rsidR="002D145B" w:rsidTr="002D145B">
        <w:trPr>
          <w:jc w:val="center"/>
        </w:trPr>
        <w:tc>
          <w:tcPr>
            <w:tcW w:w="2891" w:type="dxa"/>
          </w:tcPr>
          <w:p w:rsidR="002D145B" w:rsidRDefault="002D145B" w:rsidP="00BC78A5">
            <w:pPr>
              <w:pStyle w:val="InfoBlue"/>
            </w:pPr>
            <w:r>
              <w:t>Системни администратори</w:t>
            </w:r>
          </w:p>
        </w:tc>
        <w:tc>
          <w:tcPr>
            <w:tcW w:w="4331" w:type="dxa"/>
          </w:tcPr>
          <w:p w:rsidR="002D145B" w:rsidRPr="00510659" w:rsidRDefault="002D145B" w:rsidP="00BC78A5">
            <w:pPr>
              <w:pStyle w:val="InfoBlue"/>
            </w:pPr>
            <w:r>
              <w:t>Администрират продукта</w:t>
            </w:r>
          </w:p>
        </w:tc>
      </w:tr>
    </w:tbl>
    <w:p w:rsidR="0085257A" w:rsidRDefault="00010D40" w:rsidP="003222E1">
      <w:pPr>
        <w:pStyle w:val="2"/>
        <w:rPr>
          <w:lang w:val="bg-BG"/>
        </w:rPr>
      </w:pPr>
      <w:bookmarkStart w:id="50" w:name="_Toc400739084"/>
      <w:r>
        <w:rPr>
          <w:lang w:val="bg-BG"/>
        </w:rPr>
        <w:t>Обо</w:t>
      </w:r>
      <w:r w:rsidR="00907A43">
        <w:rPr>
          <w:lang w:val="bg-BG"/>
        </w:rPr>
        <w:t>б</w:t>
      </w:r>
      <w:r>
        <w:rPr>
          <w:lang w:val="bg-BG"/>
        </w:rPr>
        <w:t>щен п</w:t>
      </w:r>
      <w:r w:rsidR="00F511B4">
        <w:rPr>
          <w:lang w:val="bg-BG"/>
        </w:rPr>
        <w:t>р</w:t>
      </w:r>
      <w:r w:rsidR="009C41FB">
        <w:rPr>
          <w:lang w:val="bg-BG"/>
        </w:rPr>
        <w:t>офил на потребителите</w:t>
      </w:r>
      <w:bookmarkEnd w:id="50"/>
    </w:p>
    <w:p w:rsidR="0062632A" w:rsidRDefault="0062632A" w:rsidP="0062632A">
      <w:pPr>
        <w:ind w:firstLine="720"/>
        <w:jc w:val="both"/>
        <w:rPr>
          <w:lang w:val="bg-BG"/>
        </w:rPr>
      </w:pPr>
      <w:r>
        <w:rPr>
          <w:lang w:val="bg-BG"/>
        </w:rPr>
        <w:t>Таблицата по дол</w:t>
      </w:r>
      <w:ins w:id="51" w:author="Lulu" w:date="2014-10-24T23:57:00Z">
        <w:r w:rsidR="005A7728">
          <w:rPr>
            <w:lang w:val="bg-BG"/>
          </w:rPr>
          <w:t>у</w:t>
        </w:r>
      </w:ins>
      <w:del w:id="52" w:author="Lulu" w:date="2014-10-24T23:57:00Z">
        <w:r w:rsidDel="005A7728">
          <w:rPr>
            <w:lang w:val="bg-BG"/>
          </w:rPr>
          <w:delText>о</w:delText>
        </w:r>
      </w:del>
      <w:r>
        <w:rPr>
          <w:lang w:val="bg-BG"/>
        </w:rPr>
        <w:t xml:space="preserve"> изразява обо</w:t>
      </w:r>
      <w:ins w:id="53" w:author="Lulu" w:date="2014-10-24T23:57:00Z">
        <w:r w:rsidR="005A7728">
          <w:rPr>
            <w:lang w:val="bg-BG"/>
          </w:rPr>
          <w:t>б</w:t>
        </w:r>
      </w:ins>
      <w:r>
        <w:rPr>
          <w:lang w:val="bg-BG"/>
        </w:rPr>
        <w:t>щения профил на всички крайни потребители.</w:t>
      </w:r>
    </w:p>
    <w:p w:rsidR="0062632A" w:rsidRPr="0062632A" w:rsidRDefault="0062632A" w:rsidP="0062632A">
      <w:pPr>
        <w:ind w:firstLine="720"/>
        <w:jc w:val="both"/>
        <w:rPr>
          <w:lang w:val="bg-BG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1298"/>
        <w:gridCol w:w="3514"/>
        <w:gridCol w:w="3305"/>
      </w:tblGrid>
      <w:tr w:rsidR="00F44C2C" w:rsidTr="002C1A82">
        <w:trPr>
          <w:trHeight w:val="418"/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:rsidR="00F44C2C" w:rsidRPr="00510659" w:rsidRDefault="00F44C2C" w:rsidP="00134917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Име</w:t>
            </w:r>
          </w:p>
        </w:tc>
        <w:tc>
          <w:tcPr>
            <w:tcW w:w="3514" w:type="dxa"/>
            <w:shd w:val="clear" w:color="auto" w:fill="BFBFBF" w:themeFill="background1" w:themeFillShade="BF"/>
          </w:tcPr>
          <w:p w:rsidR="00F44C2C" w:rsidRPr="00510659" w:rsidRDefault="00F44C2C" w:rsidP="00134917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3305" w:type="dxa"/>
            <w:shd w:val="clear" w:color="auto" w:fill="BFBFBF" w:themeFill="background1" w:themeFillShade="BF"/>
          </w:tcPr>
          <w:p w:rsidR="00F44C2C" w:rsidRDefault="00F44C2C" w:rsidP="00134917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Отговорности</w:t>
            </w:r>
          </w:p>
        </w:tc>
      </w:tr>
      <w:tr w:rsidR="00F44C2C" w:rsidTr="00F44C2C">
        <w:trPr>
          <w:trHeight w:val="338"/>
          <w:jc w:val="center"/>
        </w:trPr>
        <w:tc>
          <w:tcPr>
            <w:tcW w:w="0" w:type="auto"/>
          </w:tcPr>
          <w:p w:rsidR="00F44C2C" w:rsidRPr="00510659" w:rsidRDefault="00F44C2C" w:rsidP="00BC78A5">
            <w:pPr>
              <w:pStyle w:val="InfoBlue"/>
            </w:pPr>
            <w:r w:rsidRPr="00510659">
              <w:t>Лекари</w:t>
            </w:r>
          </w:p>
        </w:tc>
        <w:tc>
          <w:tcPr>
            <w:tcW w:w="3514" w:type="dxa"/>
          </w:tcPr>
          <w:p w:rsidR="00F44C2C" w:rsidRPr="00510659" w:rsidRDefault="00F44C2C" w:rsidP="00BC78A5">
            <w:pPr>
              <w:pStyle w:val="InfoBlue"/>
            </w:pPr>
            <w:r>
              <w:t>Всички частни или лични лекари</w:t>
            </w:r>
          </w:p>
        </w:tc>
        <w:tc>
          <w:tcPr>
            <w:tcW w:w="3305" w:type="dxa"/>
          </w:tcPr>
          <w:p w:rsidR="00F44C2C" w:rsidRDefault="005C3930" w:rsidP="00BC78A5">
            <w:pPr>
              <w:pStyle w:val="InfoBlue"/>
            </w:pPr>
            <w:commentRangeStart w:id="54"/>
            <w:r>
              <w:t>Попълват и преглеждат здравни картони</w:t>
            </w:r>
            <w:commentRangeEnd w:id="54"/>
            <w:r w:rsidR="005A7728">
              <w:rPr>
                <w:rStyle w:val="af3"/>
                <w:color w:val="auto"/>
                <w:lang w:val="en-US"/>
              </w:rPr>
              <w:commentReference w:id="54"/>
            </w:r>
          </w:p>
        </w:tc>
      </w:tr>
      <w:tr w:rsidR="00F44C2C" w:rsidTr="00F44C2C">
        <w:trPr>
          <w:trHeight w:val="386"/>
          <w:jc w:val="center"/>
        </w:trPr>
        <w:tc>
          <w:tcPr>
            <w:tcW w:w="0" w:type="auto"/>
          </w:tcPr>
          <w:p w:rsidR="00F44C2C" w:rsidRPr="00510659" w:rsidRDefault="00F44C2C" w:rsidP="00BC78A5">
            <w:pPr>
              <w:pStyle w:val="InfoBlue"/>
            </w:pPr>
            <w:r w:rsidRPr="00510659">
              <w:t>Зъболекари</w:t>
            </w:r>
          </w:p>
        </w:tc>
        <w:tc>
          <w:tcPr>
            <w:tcW w:w="3514" w:type="dxa"/>
          </w:tcPr>
          <w:p w:rsidR="00F44C2C" w:rsidRPr="00510659" w:rsidRDefault="00F44C2C" w:rsidP="00BC78A5">
            <w:pPr>
              <w:pStyle w:val="InfoBlue"/>
            </w:pPr>
            <w:r>
              <w:t>Всички здравни лица</w:t>
            </w:r>
            <w:ins w:id="55" w:author="Lulu" w:date="2014-10-24T23:58:00Z">
              <w:r w:rsidR="00FB2FDD">
                <w:t>,</w:t>
              </w:r>
            </w:ins>
            <w:r>
              <w:t xml:space="preserve"> работещи в стоматологични кабинети</w:t>
            </w:r>
          </w:p>
        </w:tc>
        <w:tc>
          <w:tcPr>
            <w:tcW w:w="3305" w:type="dxa"/>
          </w:tcPr>
          <w:p w:rsidR="00F44C2C" w:rsidRDefault="005C3930" w:rsidP="00BC78A5">
            <w:pPr>
              <w:pStyle w:val="InfoBlue"/>
            </w:pPr>
            <w:commentRangeStart w:id="56"/>
            <w:r>
              <w:t>Попълват и преглеждат стоматологични картони</w:t>
            </w:r>
            <w:commentRangeEnd w:id="56"/>
            <w:r w:rsidR="00FB2FDD">
              <w:rPr>
                <w:rStyle w:val="af3"/>
                <w:color w:val="auto"/>
                <w:lang w:val="en-US"/>
              </w:rPr>
              <w:commentReference w:id="56"/>
            </w:r>
          </w:p>
        </w:tc>
      </w:tr>
      <w:tr w:rsidR="00F44C2C" w:rsidDel="0026637D" w:rsidTr="00F44C2C">
        <w:trPr>
          <w:trHeight w:val="123"/>
          <w:jc w:val="center"/>
          <w:del w:id="57" w:author="Lulu" w:date="2014-10-24T23:59:00Z"/>
        </w:trPr>
        <w:tc>
          <w:tcPr>
            <w:tcW w:w="0" w:type="auto"/>
          </w:tcPr>
          <w:p w:rsidR="00F44C2C" w:rsidRPr="00510659" w:rsidDel="0026637D" w:rsidRDefault="00F44C2C" w:rsidP="00BC78A5">
            <w:pPr>
              <w:pStyle w:val="InfoBlue"/>
              <w:rPr>
                <w:del w:id="58" w:author="Lulu" w:date="2014-10-24T23:59:00Z"/>
              </w:rPr>
            </w:pPr>
            <w:del w:id="59" w:author="Lulu" w:date="2014-10-24T23:59:00Z">
              <w:r w:rsidRPr="00510659" w:rsidDel="0026637D">
                <w:delText>Фармацефти</w:delText>
              </w:r>
            </w:del>
          </w:p>
        </w:tc>
        <w:tc>
          <w:tcPr>
            <w:tcW w:w="3514" w:type="dxa"/>
          </w:tcPr>
          <w:p w:rsidR="00F44C2C" w:rsidRPr="00510659" w:rsidDel="0026637D" w:rsidRDefault="00F44C2C" w:rsidP="00BC78A5">
            <w:pPr>
              <w:pStyle w:val="InfoBlue"/>
              <w:rPr>
                <w:del w:id="60" w:author="Lulu" w:date="2014-10-24T23:59:00Z"/>
              </w:rPr>
            </w:pPr>
            <w:del w:id="61" w:author="Lulu" w:date="2014-10-24T23:59:00Z">
              <w:r w:rsidDel="0026637D">
                <w:delText>Всички служители в аптеки</w:delText>
              </w:r>
            </w:del>
          </w:p>
        </w:tc>
        <w:tc>
          <w:tcPr>
            <w:tcW w:w="3305" w:type="dxa"/>
          </w:tcPr>
          <w:p w:rsidR="00F44C2C" w:rsidDel="0026637D" w:rsidRDefault="005C3930" w:rsidP="00BC78A5">
            <w:pPr>
              <w:pStyle w:val="InfoBlue"/>
              <w:rPr>
                <w:del w:id="62" w:author="Lulu" w:date="2014-10-24T23:59:00Z"/>
              </w:rPr>
            </w:pPr>
            <w:del w:id="63" w:author="Lulu" w:date="2014-10-24T23:59:00Z">
              <w:r w:rsidDel="0026637D">
                <w:delText>Преглеждат здравни картони</w:delText>
              </w:r>
            </w:del>
          </w:p>
        </w:tc>
      </w:tr>
      <w:tr w:rsidR="00F44C2C" w:rsidTr="00F44C2C">
        <w:trPr>
          <w:trHeight w:val="312"/>
          <w:jc w:val="center"/>
        </w:trPr>
        <w:tc>
          <w:tcPr>
            <w:tcW w:w="0" w:type="auto"/>
          </w:tcPr>
          <w:p w:rsidR="00F44C2C" w:rsidRPr="00510659" w:rsidRDefault="00F44C2C" w:rsidP="00BC78A5">
            <w:pPr>
              <w:pStyle w:val="InfoBlue"/>
            </w:pPr>
            <w:r w:rsidRPr="00510659">
              <w:t>Граждани</w:t>
            </w:r>
          </w:p>
        </w:tc>
        <w:tc>
          <w:tcPr>
            <w:tcW w:w="3514" w:type="dxa"/>
          </w:tcPr>
          <w:p w:rsidR="00F44C2C" w:rsidRPr="00510659" w:rsidRDefault="00F44C2C" w:rsidP="00BC78A5">
            <w:pPr>
              <w:pStyle w:val="InfoBlue"/>
            </w:pPr>
            <w:r>
              <w:t>Всеки човек, който има здравен картон</w:t>
            </w:r>
          </w:p>
        </w:tc>
        <w:tc>
          <w:tcPr>
            <w:tcW w:w="3305" w:type="dxa"/>
          </w:tcPr>
          <w:p w:rsidR="00F44C2C" w:rsidRDefault="005C3930" w:rsidP="00BC78A5">
            <w:pPr>
              <w:pStyle w:val="InfoBlue"/>
            </w:pPr>
            <w:r>
              <w:t>Преглеждат собствения си здравен картон</w:t>
            </w:r>
          </w:p>
        </w:tc>
      </w:tr>
    </w:tbl>
    <w:p w:rsidR="0085257A" w:rsidRDefault="0085257A">
      <w:pPr>
        <w:pStyle w:val="a9"/>
      </w:pPr>
    </w:p>
    <w:p w:rsidR="0085257A" w:rsidRDefault="00620201">
      <w:pPr>
        <w:pStyle w:val="2"/>
      </w:pPr>
      <w:bookmarkStart w:id="64" w:name="_Toc400739085"/>
      <w:r>
        <w:rPr>
          <w:lang w:val="bg-BG"/>
        </w:rPr>
        <w:t xml:space="preserve">Потребителска </w:t>
      </w:r>
      <w:r w:rsidR="00D3765E">
        <w:rPr>
          <w:lang w:val="bg-BG"/>
        </w:rPr>
        <w:t xml:space="preserve">среда за </w:t>
      </w:r>
      <w:r w:rsidR="00D3765E" w:rsidRPr="00347134">
        <w:rPr>
          <w:lang w:val="bg-BG"/>
        </w:rPr>
        <w:t>употреба</w:t>
      </w:r>
      <w:bookmarkEnd w:id="64"/>
    </w:p>
    <w:p w:rsidR="00510659" w:rsidRDefault="00510659" w:rsidP="000903CD">
      <w:pPr>
        <w:pStyle w:val="a9"/>
        <w:rPr>
          <w:lang w:val="bg-BG"/>
        </w:rPr>
      </w:pPr>
      <w:r>
        <w:rPr>
          <w:lang w:val="bg-BG"/>
        </w:rPr>
        <w:t>Потребителската среда за употреба е два типа:</w:t>
      </w:r>
    </w:p>
    <w:p w:rsidR="00510659" w:rsidRPr="005A3F8F" w:rsidRDefault="00510659" w:rsidP="000903CD">
      <w:pPr>
        <w:pStyle w:val="a9"/>
        <w:numPr>
          <w:ilvl w:val="0"/>
          <w:numId w:val="32"/>
        </w:numPr>
        <w:jc w:val="both"/>
        <w:rPr>
          <w:lang w:val="bg-BG"/>
        </w:rPr>
      </w:pPr>
      <w:r w:rsidRPr="005A3F8F">
        <w:rPr>
          <w:lang w:val="bg-BG"/>
        </w:rPr>
        <w:lastRenderedPageBreak/>
        <w:t>За гражданите ще бъде осигурен електронен достъп</w:t>
      </w:r>
      <w:r w:rsidR="001C46A1" w:rsidRPr="005A3F8F">
        <w:rPr>
          <w:lang w:val="bg-BG"/>
        </w:rPr>
        <w:t xml:space="preserve"> в системата</w:t>
      </w:r>
      <w:r w:rsidRPr="005A3F8F">
        <w:rPr>
          <w:lang w:val="bg-BG"/>
        </w:rPr>
        <w:t xml:space="preserve"> до личния им здравен картон, като той ще може да се осъществи без значение от къде</w:t>
      </w:r>
      <w:ins w:id="65" w:author="Lulu" w:date="2014-10-24T23:59:00Z">
        <w:r w:rsidR="0026637D">
          <w:rPr>
            <w:lang w:val="bg-BG"/>
          </w:rPr>
          <w:t>,</w:t>
        </w:r>
      </w:ins>
      <w:r w:rsidR="00646851" w:rsidRPr="005A3F8F">
        <w:rPr>
          <w:lang w:val="bg-BG"/>
        </w:rPr>
        <w:t xml:space="preserve"> стига да има интернет достъп</w:t>
      </w:r>
      <w:ins w:id="66" w:author="Lulu" w:date="2014-10-25T00:07:00Z">
        <w:r w:rsidR="000B1D65">
          <w:rPr>
            <w:lang w:val="bg-BG"/>
          </w:rPr>
          <w:t>;</w:t>
        </w:r>
      </w:ins>
      <w:del w:id="67" w:author="Lulu" w:date="2014-10-25T00:07:00Z">
        <w:r w:rsidR="00646851" w:rsidRPr="005A3F8F" w:rsidDel="000B1D65">
          <w:rPr>
            <w:lang w:val="bg-BG"/>
          </w:rPr>
          <w:delText>.</w:delText>
        </w:r>
      </w:del>
    </w:p>
    <w:p w:rsidR="0085257A" w:rsidRPr="005A3F8F" w:rsidRDefault="00510659" w:rsidP="00647B7A">
      <w:pPr>
        <w:pStyle w:val="a9"/>
        <w:numPr>
          <w:ilvl w:val="0"/>
          <w:numId w:val="32"/>
        </w:numPr>
        <w:jc w:val="both"/>
        <w:rPr>
          <w:lang w:val="bg-BG"/>
        </w:rPr>
      </w:pPr>
      <w:r w:rsidRPr="005A3F8F">
        <w:rPr>
          <w:lang w:val="bg-BG"/>
        </w:rPr>
        <w:t xml:space="preserve">За всички останали </w:t>
      </w:r>
      <w:r w:rsidR="00646851" w:rsidRPr="005A3F8F">
        <w:rPr>
          <w:lang w:val="bg-BG"/>
        </w:rPr>
        <w:t>(лекари</w:t>
      </w:r>
      <w:ins w:id="68" w:author="Lulu" w:date="2014-10-25T00:00:00Z">
        <w:r w:rsidR="0026637D">
          <w:rPr>
            <w:lang w:val="bg-BG"/>
          </w:rPr>
          <w:t xml:space="preserve"> </w:t>
        </w:r>
      </w:ins>
      <w:del w:id="69" w:author="Lulu" w:date="2014-10-25T00:00:00Z">
        <w:r w:rsidR="00646851" w:rsidRPr="005A3F8F" w:rsidDel="0026637D">
          <w:rPr>
            <w:lang w:val="bg-BG"/>
          </w:rPr>
          <w:delText xml:space="preserve">, фармацефти </w:delText>
        </w:r>
      </w:del>
      <w:r w:rsidR="00646851" w:rsidRPr="005A3F8F">
        <w:rPr>
          <w:lang w:val="bg-BG"/>
        </w:rPr>
        <w:t xml:space="preserve">и зъболекари) </w:t>
      </w:r>
      <w:r w:rsidRPr="005A3F8F">
        <w:rPr>
          <w:lang w:val="bg-BG"/>
        </w:rPr>
        <w:t>системата ще предлага електронен достъп, където</w:t>
      </w:r>
      <w:r w:rsidR="00646851" w:rsidRPr="005A3F8F">
        <w:rPr>
          <w:lang w:val="bg-BG"/>
        </w:rPr>
        <w:t xml:space="preserve"> ще</w:t>
      </w:r>
      <w:r w:rsidR="005A3F8F" w:rsidRPr="005A3F8F">
        <w:rPr>
          <w:lang w:val="bg-BG"/>
        </w:rPr>
        <w:t xml:space="preserve"> могат да преглеждат </w:t>
      </w:r>
      <w:r w:rsidRPr="005A3F8F">
        <w:rPr>
          <w:lang w:val="bg-BG"/>
        </w:rPr>
        <w:t>здравния картон на определен пациент</w:t>
      </w:r>
      <w:r w:rsidR="00671593" w:rsidRPr="005A3F8F">
        <w:rPr>
          <w:lang w:val="bg-BG"/>
        </w:rPr>
        <w:t>.</w:t>
      </w:r>
    </w:p>
    <w:p w:rsidR="000D68F3" w:rsidRDefault="000D68F3" w:rsidP="00F717C8">
      <w:pPr>
        <w:pStyle w:val="2"/>
        <w:rPr>
          <w:lang w:val="bg-BG"/>
        </w:rPr>
      </w:pPr>
      <w:bookmarkStart w:id="70" w:name="_Toc452813588"/>
      <w:bookmarkStart w:id="71" w:name="_Toc400739086"/>
      <w:r>
        <w:rPr>
          <w:lang w:val="bg-BG"/>
        </w:rPr>
        <w:t>Подробен профил на заинтересованите страни</w:t>
      </w:r>
    </w:p>
    <w:p w:rsidR="000D68F3" w:rsidRPr="000D68F3" w:rsidRDefault="000D68F3" w:rsidP="000D374C">
      <w:pPr>
        <w:ind w:left="720"/>
        <w:rPr>
          <w:lang w:val="bg-BG"/>
        </w:rPr>
      </w:pPr>
    </w:p>
    <w:p w:rsidR="000D68F3" w:rsidRDefault="000D68F3" w:rsidP="00F717C8">
      <w:pPr>
        <w:pStyle w:val="2"/>
        <w:rPr>
          <w:lang w:val="bg-BG"/>
        </w:rPr>
      </w:pPr>
      <w:r>
        <w:rPr>
          <w:lang w:val="bg-BG"/>
        </w:rPr>
        <w:t>Подробен профил на потребителите</w:t>
      </w:r>
    </w:p>
    <w:p w:rsidR="001C46A1" w:rsidRPr="001C46A1" w:rsidRDefault="001C46A1" w:rsidP="001C46A1">
      <w:pPr>
        <w:rPr>
          <w:lang w:val="bg-BG"/>
        </w:rPr>
      </w:pPr>
    </w:p>
    <w:p w:rsidR="0085257A" w:rsidRDefault="00505800" w:rsidP="00F717C8">
      <w:pPr>
        <w:pStyle w:val="2"/>
        <w:rPr>
          <w:lang w:val="bg-BG"/>
        </w:rPr>
      </w:pPr>
      <w:r>
        <w:rPr>
          <w:lang w:val="bg-BG"/>
        </w:rPr>
        <w:t>Ключови потребителски нужд</w:t>
      </w:r>
      <w:bookmarkEnd w:id="70"/>
      <w:r>
        <w:rPr>
          <w:lang w:val="bg-BG"/>
        </w:rPr>
        <w:t>и</w:t>
      </w:r>
      <w:bookmarkEnd w:id="71"/>
    </w:p>
    <w:p w:rsidR="001E73FE" w:rsidRPr="001E73FE" w:rsidRDefault="001E73FE" w:rsidP="001E73FE">
      <w:pPr>
        <w:rPr>
          <w:lang w:val="bg-BG"/>
        </w:rPr>
      </w:pPr>
    </w:p>
    <w:tbl>
      <w:tblPr>
        <w:tblW w:w="977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686"/>
        <w:gridCol w:w="1417"/>
        <w:gridCol w:w="1276"/>
        <w:gridCol w:w="1276"/>
        <w:gridCol w:w="3118"/>
      </w:tblGrid>
      <w:tr w:rsidR="00EE63D5" w:rsidTr="00792E15">
        <w:trPr>
          <w:jc w:val="center"/>
        </w:trPr>
        <w:tc>
          <w:tcPr>
            <w:tcW w:w="2686" w:type="dxa"/>
            <w:shd w:val="clear" w:color="auto" w:fill="BFBFBF" w:themeFill="background1" w:themeFillShade="BF"/>
          </w:tcPr>
          <w:p w:rsidR="00EE63D5" w:rsidRPr="004C4F9B" w:rsidRDefault="00EE63D5" w:rsidP="00AF210C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Нужда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E63D5" w:rsidRPr="004C4F9B" w:rsidRDefault="00EE63D5" w:rsidP="00AF210C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Приоритет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E63D5" w:rsidRDefault="00EE63D5" w:rsidP="00AF210C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Проблеми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E63D5" w:rsidRDefault="00EE63D5" w:rsidP="00AF210C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Текущо решение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EE63D5" w:rsidRDefault="00EE63D5" w:rsidP="00AF210C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Предлагано решение</w:t>
            </w:r>
          </w:p>
        </w:tc>
      </w:tr>
      <w:tr w:rsidR="000426CB" w:rsidTr="00792E15">
        <w:trPr>
          <w:jc w:val="center"/>
        </w:trPr>
        <w:tc>
          <w:tcPr>
            <w:tcW w:w="2686" w:type="dxa"/>
            <w:shd w:val="clear" w:color="auto" w:fill="FFFFFF" w:themeFill="background1"/>
          </w:tcPr>
          <w:p w:rsidR="000426CB" w:rsidRPr="000426CB" w:rsidRDefault="000426CB" w:rsidP="000426CB">
            <w:pPr>
              <w:pStyle w:val="a9"/>
              <w:ind w:left="0"/>
              <w:rPr>
                <w:lang w:val="bg-BG"/>
              </w:rPr>
            </w:pPr>
            <w:r w:rsidRPr="000426CB">
              <w:rPr>
                <w:lang w:val="bg-BG"/>
              </w:rPr>
              <w:t>Вход в системата</w:t>
            </w:r>
          </w:p>
        </w:tc>
        <w:tc>
          <w:tcPr>
            <w:tcW w:w="1417" w:type="dxa"/>
            <w:shd w:val="clear" w:color="auto" w:fill="FFFFFF" w:themeFill="background1"/>
          </w:tcPr>
          <w:p w:rsidR="000426CB" w:rsidRPr="000426CB" w:rsidRDefault="000426CB" w:rsidP="000426CB">
            <w:pPr>
              <w:pStyle w:val="a9"/>
              <w:ind w:left="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  <w:tc>
          <w:tcPr>
            <w:tcW w:w="1276" w:type="dxa"/>
            <w:shd w:val="clear" w:color="auto" w:fill="FFFFFF" w:themeFill="background1"/>
          </w:tcPr>
          <w:p w:rsidR="000426CB" w:rsidRPr="000426CB" w:rsidRDefault="00792E15" w:rsidP="00792E1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:rsidR="000426CB" w:rsidRPr="000426CB" w:rsidRDefault="000426CB" w:rsidP="000426CB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Няма</w:t>
            </w:r>
          </w:p>
        </w:tc>
        <w:tc>
          <w:tcPr>
            <w:tcW w:w="3118" w:type="dxa"/>
            <w:shd w:val="clear" w:color="auto" w:fill="FFFFFF" w:themeFill="background1"/>
          </w:tcPr>
          <w:p w:rsidR="000426CB" w:rsidRPr="000426CB" w:rsidRDefault="00792E15" w:rsidP="00792E1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Създаване на електронна система</w:t>
            </w:r>
          </w:p>
        </w:tc>
      </w:tr>
      <w:tr w:rsidR="00EE63D5" w:rsidTr="00792E15">
        <w:trPr>
          <w:jc w:val="center"/>
        </w:trPr>
        <w:tc>
          <w:tcPr>
            <w:tcW w:w="2686" w:type="dxa"/>
          </w:tcPr>
          <w:p w:rsidR="00EE63D5" w:rsidRPr="00AC54FA" w:rsidRDefault="00EE63D5">
            <w:pPr>
              <w:pStyle w:val="a9"/>
              <w:ind w:left="0"/>
              <w:rPr>
                <w:lang w:val="bg-BG"/>
              </w:rPr>
            </w:pPr>
            <w:r>
              <w:rPr>
                <w:lang w:val="bg-BG"/>
              </w:rPr>
              <w:t>Преглед на електронен здравен картон</w:t>
            </w:r>
          </w:p>
        </w:tc>
        <w:tc>
          <w:tcPr>
            <w:tcW w:w="1417" w:type="dxa"/>
          </w:tcPr>
          <w:p w:rsidR="00EE63D5" w:rsidRPr="00647B7A" w:rsidRDefault="00EE63D5">
            <w:pPr>
              <w:pStyle w:val="a9"/>
              <w:ind w:left="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  <w:tc>
          <w:tcPr>
            <w:tcW w:w="1276" w:type="dxa"/>
          </w:tcPr>
          <w:p w:rsidR="00EE63D5" w:rsidRDefault="00792E15" w:rsidP="00792E1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-</w:t>
            </w:r>
          </w:p>
        </w:tc>
        <w:tc>
          <w:tcPr>
            <w:tcW w:w="1276" w:type="dxa"/>
          </w:tcPr>
          <w:p w:rsidR="00EE63D5" w:rsidRDefault="00F00AF4" w:rsidP="00F00AF4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Няма</w:t>
            </w:r>
          </w:p>
        </w:tc>
        <w:tc>
          <w:tcPr>
            <w:tcW w:w="3118" w:type="dxa"/>
          </w:tcPr>
          <w:p w:rsidR="00EE63D5" w:rsidRDefault="00792E15" w:rsidP="00792E1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Създаване на електронна система</w:t>
            </w:r>
          </w:p>
        </w:tc>
      </w:tr>
      <w:tr w:rsidR="00EE63D5" w:rsidTr="00792E15">
        <w:trPr>
          <w:jc w:val="center"/>
        </w:trPr>
        <w:tc>
          <w:tcPr>
            <w:tcW w:w="2686" w:type="dxa"/>
          </w:tcPr>
          <w:p w:rsidR="00EE63D5" w:rsidRDefault="000426CB">
            <w:pPr>
              <w:pStyle w:val="a9"/>
              <w:ind w:left="0"/>
              <w:rPr>
                <w:lang w:val="bg-BG"/>
              </w:rPr>
            </w:pPr>
            <w:r>
              <w:rPr>
                <w:lang w:val="bg-BG"/>
              </w:rPr>
              <w:t>И</w:t>
            </w:r>
            <w:ins w:id="72" w:author="Lulu" w:date="2014-10-25T00:00:00Z">
              <w:r w:rsidR="00AA119E">
                <w:rPr>
                  <w:lang w:val="bg-BG"/>
                </w:rPr>
                <w:t>зв</w:t>
              </w:r>
            </w:ins>
            <w:del w:id="73" w:author="Lulu" w:date="2014-10-25T00:00:00Z">
              <w:r w:rsidDel="00AA119E">
                <w:rPr>
                  <w:lang w:val="bg-BG"/>
                </w:rPr>
                <w:delText>вз</w:delText>
              </w:r>
            </w:del>
            <w:r>
              <w:rPr>
                <w:lang w:val="bg-BG"/>
              </w:rPr>
              <w:t>ършване на справки</w:t>
            </w:r>
          </w:p>
        </w:tc>
        <w:tc>
          <w:tcPr>
            <w:tcW w:w="1417" w:type="dxa"/>
          </w:tcPr>
          <w:p w:rsidR="00EE63D5" w:rsidRPr="00647B7A" w:rsidRDefault="002070A0">
            <w:pPr>
              <w:pStyle w:val="a9"/>
              <w:ind w:left="0"/>
              <w:rPr>
                <w:lang w:val="bg-BG"/>
              </w:rPr>
            </w:pPr>
            <w:r>
              <w:rPr>
                <w:lang w:val="bg-BG"/>
              </w:rPr>
              <w:t>Нисък</w:t>
            </w:r>
          </w:p>
        </w:tc>
        <w:tc>
          <w:tcPr>
            <w:tcW w:w="1276" w:type="dxa"/>
          </w:tcPr>
          <w:p w:rsidR="00EE63D5" w:rsidRDefault="00792E15" w:rsidP="00792E1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-</w:t>
            </w:r>
          </w:p>
        </w:tc>
        <w:tc>
          <w:tcPr>
            <w:tcW w:w="1276" w:type="dxa"/>
          </w:tcPr>
          <w:p w:rsidR="00EE63D5" w:rsidRDefault="00F00AF4" w:rsidP="00F00AF4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Няма</w:t>
            </w:r>
          </w:p>
        </w:tc>
        <w:tc>
          <w:tcPr>
            <w:tcW w:w="3118" w:type="dxa"/>
          </w:tcPr>
          <w:p w:rsidR="00EE63D5" w:rsidRDefault="00792E15" w:rsidP="00792E1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Създаване на електронна система</w:t>
            </w:r>
          </w:p>
        </w:tc>
      </w:tr>
    </w:tbl>
    <w:p w:rsidR="0085257A" w:rsidRDefault="0085257A">
      <w:pPr>
        <w:pStyle w:val="a9"/>
      </w:pPr>
    </w:p>
    <w:p w:rsidR="004C319D" w:rsidRDefault="004C319D" w:rsidP="004C319D">
      <w:pPr>
        <w:pStyle w:val="2"/>
        <w:rPr>
          <w:lang w:val="bg-BG"/>
        </w:rPr>
      </w:pPr>
      <w:r>
        <w:rPr>
          <w:lang w:val="bg-BG"/>
        </w:rPr>
        <w:t>Алтернативи и конкуренти</w:t>
      </w:r>
    </w:p>
    <w:p w:rsidR="00844AB6" w:rsidRPr="00844AB6" w:rsidRDefault="00844AB6" w:rsidP="00844AB6">
      <w:pPr>
        <w:ind w:left="720"/>
        <w:rPr>
          <w:lang w:val="bg-BG"/>
        </w:rPr>
      </w:pPr>
      <w:r w:rsidRPr="00027DC0">
        <w:rPr>
          <w:lang w:val="bg-BG"/>
        </w:rPr>
        <w:t>За текущия проект не съществуват алтернативи и</w:t>
      </w:r>
      <w:r w:rsidR="00027DC0" w:rsidRPr="00027DC0">
        <w:rPr>
          <w:lang w:val="bg-BG"/>
        </w:rPr>
        <w:t>/или</w:t>
      </w:r>
      <w:r w:rsidRPr="00027DC0">
        <w:rPr>
          <w:lang w:val="bg-BG"/>
        </w:rPr>
        <w:t xml:space="preserve"> конкуренти.</w:t>
      </w:r>
    </w:p>
    <w:p w:rsidR="0085257A" w:rsidRDefault="00905C50">
      <w:pPr>
        <w:pStyle w:val="1"/>
        <w:rPr>
          <w:lang w:val="bg-BG"/>
        </w:rPr>
      </w:pPr>
      <w:bookmarkStart w:id="74" w:name="_Toc400739087"/>
      <w:bookmarkEnd w:id="34"/>
      <w:r>
        <w:rPr>
          <w:lang w:val="bg-BG"/>
        </w:rPr>
        <w:t>Общ преглед на продукта</w:t>
      </w:r>
      <w:bookmarkEnd w:id="74"/>
    </w:p>
    <w:p w:rsidR="004C319D" w:rsidRDefault="004C319D" w:rsidP="004C319D">
      <w:pPr>
        <w:pStyle w:val="2"/>
        <w:rPr>
          <w:lang w:val="bg-BG"/>
        </w:rPr>
      </w:pPr>
      <w:r>
        <w:rPr>
          <w:lang w:val="bg-BG"/>
        </w:rPr>
        <w:t>Перспектива на продукта</w:t>
      </w:r>
    </w:p>
    <w:p w:rsidR="00116E00" w:rsidRPr="00116E00" w:rsidRDefault="00116E00" w:rsidP="00AA119E">
      <w:pPr>
        <w:ind w:left="709" w:firstLine="720"/>
        <w:jc w:val="both"/>
        <w:rPr>
          <w:lang w:val="bg-BG"/>
        </w:rPr>
        <w:pPrChange w:id="75" w:author="Lulu" w:date="2014-10-25T00:00:00Z">
          <w:pPr>
            <w:ind w:firstLine="720"/>
            <w:jc w:val="both"/>
          </w:pPr>
        </w:pPrChange>
      </w:pPr>
      <w:r>
        <w:rPr>
          <w:lang w:val="bg-BG"/>
        </w:rPr>
        <w:t>Продукта ще комуникира със здравната каса, като чрез тази комуникация ще извлича необходимата информация за визуализация на електронните здравни картони.</w:t>
      </w:r>
    </w:p>
    <w:p w:rsidR="004C319D" w:rsidRDefault="004C319D" w:rsidP="004C319D">
      <w:pPr>
        <w:pStyle w:val="2"/>
        <w:rPr>
          <w:lang w:val="bg-BG"/>
        </w:rPr>
      </w:pPr>
      <w:r>
        <w:rPr>
          <w:lang w:val="bg-BG"/>
        </w:rPr>
        <w:t>Обобщение на възможностите на продукта</w:t>
      </w:r>
    </w:p>
    <w:p w:rsidR="006C701E" w:rsidRDefault="006C701E" w:rsidP="006C701E">
      <w:pPr>
        <w:pStyle w:val="af0"/>
        <w:numPr>
          <w:ilvl w:val="0"/>
          <w:numId w:val="38"/>
        </w:numPr>
        <w:rPr>
          <w:lang w:val="bg-BG"/>
        </w:rPr>
      </w:pPr>
      <w:r w:rsidRPr="006C701E">
        <w:rPr>
          <w:lang w:val="bg-BG"/>
        </w:rPr>
        <w:t xml:space="preserve">Бърз </w:t>
      </w:r>
      <w:r>
        <w:rPr>
          <w:lang w:val="bg-BG"/>
        </w:rPr>
        <w:t xml:space="preserve">достъп и </w:t>
      </w:r>
      <w:r w:rsidRPr="006C701E">
        <w:rPr>
          <w:lang w:val="bg-BG"/>
        </w:rPr>
        <w:t>преглед на з</w:t>
      </w:r>
      <w:ins w:id="76" w:author="Lulu" w:date="2014-10-25T00:00:00Z">
        <w:r w:rsidR="00AA119E">
          <w:rPr>
            <w:lang w:val="bg-BG"/>
          </w:rPr>
          <w:t>д</w:t>
        </w:r>
      </w:ins>
      <w:r w:rsidRPr="006C701E">
        <w:rPr>
          <w:lang w:val="bg-BG"/>
        </w:rPr>
        <w:t>равни картони</w:t>
      </w:r>
      <w:r>
        <w:rPr>
          <w:lang w:val="bg-BG"/>
        </w:rPr>
        <w:t xml:space="preserve"> от медицински лица и пациенти</w:t>
      </w:r>
      <w:ins w:id="77" w:author="Lulu" w:date="2014-10-25T00:06:00Z">
        <w:r w:rsidR="000B1D65">
          <w:rPr>
            <w:lang w:val="bg-BG"/>
          </w:rPr>
          <w:t>;</w:t>
        </w:r>
      </w:ins>
    </w:p>
    <w:p w:rsidR="006C701E" w:rsidRDefault="006C701E" w:rsidP="006C701E">
      <w:pPr>
        <w:pStyle w:val="af0"/>
        <w:numPr>
          <w:ilvl w:val="0"/>
          <w:numId w:val="38"/>
        </w:numPr>
        <w:rPr>
          <w:lang w:val="bg-BG"/>
        </w:rPr>
      </w:pPr>
      <w:r>
        <w:rPr>
          <w:lang w:val="bg-BG"/>
        </w:rPr>
        <w:t>Изготвяне на справки</w:t>
      </w:r>
      <w:ins w:id="78" w:author="Lulu" w:date="2014-10-25T00:07:00Z">
        <w:r w:rsidR="000B1D65">
          <w:rPr>
            <w:lang w:val="bg-BG"/>
          </w:rPr>
          <w:t>;</w:t>
        </w:r>
      </w:ins>
    </w:p>
    <w:p w:rsidR="006C701E" w:rsidRPr="00645CB2" w:rsidRDefault="006C701E" w:rsidP="00645CB2">
      <w:pPr>
        <w:pStyle w:val="af0"/>
        <w:numPr>
          <w:ilvl w:val="0"/>
          <w:numId w:val="38"/>
        </w:numPr>
        <w:rPr>
          <w:lang w:val="bg-BG"/>
        </w:rPr>
      </w:pPr>
      <w:r>
        <w:rPr>
          <w:lang w:val="bg-BG"/>
        </w:rPr>
        <w:t>Пациентите могат да преглеждат наличната информация независимо къде се намират</w:t>
      </w:r>
      <w:ins w:id="79" w:author="Lulu" w:date="2014-10-25T00:07:00Z">
        <w:r w:rsidR="000B1D65">
          <w:rPr>
            <w:lang w:val="bg-BG"/>
          </w:rPr>
          <w:t>.</w:t>
        </w:r>
      </w:ins>
    </w:p>
    <w:p w:rsidR="0085257A" w:rsidRPr="00347134" w:rsidRDefault="00905C50">
      <w:pPr>
        <w:pStyle w:val="2"/>
      </w:pPr>
      <w:bookmarkStart w:id="80" w:name="_Toc400739088"/>
      <w:r w:rsidRPr="00347134">
        <w:rPr>
          <w:lang w:val="bg-BG"/>
        </w:rPr>
        <w:t>Предположения и зависимости</w:t>
      </w:r>
      <w:bookmarkEnd w:id="80"/>
    </w:p>
    <w:p w:rsidR="00347134" w:rsidRDefault="00AA119E" w:rsidP="00E93EBC">
      <w:pPr>
        <w:pStyle w:val="a9"/>
        <w:jc w:val="both"/>
        <w:rPr>
          <w:lang w:val="bg-BG"/>
        </w:rPr>
      </w:pPr>
      <w:ins w:id="81" w:author="Lulu" w:date="2014-10-25T00:00:00Z">
        <w:r>
          <w:rPr>
            <w:lang w:val="bg-BG"/>
          </w:rPr>
          <w:tab/>
        </w:r>
      </w:ins>
      <w:r w:rsidR="00347134">
        <w:rPr>
          <w:lang w:val="bg-BG"/>
        </w:rPr>
        <w:t>Информационната система ще бъде изцяло зависима от това в какви условия ще бъде пусната в експ</w:t>
      </w:r>
      <w:r w:rsidR="00620201">
        <w:rPr>
          <w:lang w:val="bg-BG"/>
        </w:rPr>
        <w:t>л</w:t>
      </w:r>
      <w:r w:rsidR="00347134">
        <w:rPr>
          <w:lang w:val="bg-BG"/>
        </w:rPr>
        <w:t>оатация</w:t>
      </w:r>
      <w:r w:rsidR="002601A6">
        <w:rPr>
          <w:lang w:val="bg-BG"/>
        </w:rPr>
        <w:t xml:space="preserve"> – околна среда, захранване и интернет.</w:t>
      </w:r>
    </w:p>
    <w:p w:rsidR="001E73FE" w:rsidRPr="00347134" w:rsidRDefault="00AA119E" w:rsidP="00574798">
      <w:pPr>
        <w:pStyle w:val="a9"/>
        <w:jc w:val="both"/>
        <w:rPr>
          <w:lang w:val="bg-BG"/>
        </w:rPr>
      </w:pPr>
      <w:ins w:id="82" w:author="Lulu" w:date="2014-10-25T00:01:00Z">
        <w:r>
          <w:rPr>
            <w:lang w:val="bg-BG"/>
          </w:rPr>
          <w:tab/>
        </w:r>
      </w:ins>
      <w:r w:rsidR="002601A6">
        <w:rPr>
          <w:lang w:val="bg-BG"/>
        </w:rPr>
        <w:t xml:space="preserve">Важни зависимости </w:t>
      </w:r>
      <w:r w:rsidR="00E93EBC">
        <w:rPr>
          <w:lang w:val="bg-BG"/>
        </w:rPr>
        <w:t>са закона за здравеопазване и какви промени биха възникнали в него по време на разработка или експлоатация.</w:t>
      </w:r>
    </w:p>
    <w:p w:rsidR="0085257A" w:rsidRDefault="000903CD">
      <w:pPr>
        <w:pStyle w:val="2"/>
        <w:widowControl/>
      </w:pPr>
      <w:bookmarkStart w:id="83" w:name="_Toc400739089"/>
      <w:r>
        <w:rPr>
          <w:lang w:val="bg-BG"/>
        </w:rPr>
        <w:t>Ц</w:t>
      </w:r>
      <w:r w:rsidR="00905C50">
        <w:rPr>
          <w:lang w:val="bg-BG"/>
        </w:rPr>
        <w:t>ени</w:t>
      </w:r>
      <w:r w:rsidR="0074058F">
        <w:rPr>
          <w:lang w:val="bg-BG"/>
        </w:rPr>
        <w:t xml:space="preserve"> и разходи</w:t>
      </w:r>
      <w:bookmarkEnd w:id="83"/>
    </w:p>
    <w:p w:rsidR="000903CD" w:rsidRPr="000903CD" w:rsidRDefault="00AA119E" w:rsidP="000903CD">
      <w:pPr>
        <w:pStyle w:val="a9"/>
        <w:ind w:left="0" w:firstLine="720"/>
        <w:rPr>
          <w:lang w:val="bg-BG"/>
        </w:rPr>
      </w:pPr>
      <w:ins w:id="84" w:author="Lulu" w:date="2014-10-25T00:01:00Z">
        <w:r>
          <w:rPr>
            <w:lang w:val="bg-BG"/>
          </w:rPr>
          <w:tab/>
        </w:r>
      </w:ins>
      <w:r w:rsidR="000903CD">
        <w:rPr>
          <w:lang w:val="bg-BG"/>
        </w:rPr>
        <w:t>Всяка услуга предлагана от системата ще бъде безплатна.</w:t>
      </w:r>
    </w:p>
    <w:p w:rsidR="0085257A" w:rsidRDefault="0074058F">
      <w:pPr>
        <w:pStyle w:val="2"/>
        <w:widowControl/>
      </w:pPr>
      <w:bookmarkStart w:id="85" w:name="_Toc400739090"/>
      <w:r>
        <w:rPr>
          <w:lang w:val="bg-BG"/>
        </w:rPr>
        <w:t xml:space="preserve">Лицензи и </w:t>
      </w:r>
      <w:r w:rsidR="00F3662F">
        <w:rPr>
          <w:lang w:val="bg-BG"/>
        </w:rPr>
        <w:t>инсталация</w:t>
      </w:r>
      <w:bookmarkEnd w:id="85"/>
    </w:p>
    <w:p w:rsidR="000903CD" w:rsidRPr="000903CD" w:rsidRDefault="00AA119E" w:rsidP="00236466">
      <w:pPr>
        <w:pStyle w:val="a9"/>
        <w:jc w:val="both"/>
        <w:rPr>
          <w:lang w:val="bg-BG"/>
        </w:rPr>
      </w:pPr>
      <w:ins w:id="86" w:author="Lulu" w:date="2014-10-25T00:01:00Z">
        <w:r>
          <w:rPr>
            <w:lang w:val="bg-BG"/>
          </w:rPr>
          <w:tab/>
        </w:r>
      </w:ins>
      <w:r w:rsidR="000903CD">
        <w:rPr>
          <w:lang w:val="bg-BG"/>
        </w:rPr>
        <w:t xml:space="preserve">Системата ще бъде разработена </w:t>
      </w:r>
      <w:r w:rsidR="00C5286F">
        <w:rPr>
          <w:lang w:val="bg-BG"/>
        </w:rPr>
        <w:t>предимно с безплатни продукти и услуги и комерсиален софтуер предоставен от РУ „Ангел Кънчев“.</w:t>
      </w:r>
    </w:p>
    <w:p w:rsidR="00FD4F45" w:rsidRDefault="00400E4C" w:rsidP="00D14DB2">
      <w:pPr>
        <w:pStyle w:val="1"/>
      </w:pPr>
      <w:bookmarkStart w:id="87" w:name="_Toc436203402"/>
      <w:bookmarkStart w:id="88" w:name="_Toc452813596"/>
      <w:bookmarkStart w:id="89" w:name="_Toc400739091"/>
      <w:r>
        <w:rPr>
          <w:lang w:val="bg-BG"/>
        </w:rPr>
        <w:t>Функционалности на продукта</w:t>
      </w:r>
      <w:bookmarkEnd w:id="87"/>
      <w:bookmarkEnd w:id="88"/>
      <w:bookmarkEnd w:id="89"/>
    </w:p>
    <w:p w:rsidR="00FD4F45" w:rsidRDefault="00165B9F" w:rsidP="00BC05A3">
      <w:pPr>
        <w:pStyle w:val="af0"/>
        <w:numPr>
          <w:ilvl w:val="0"/>
          <w:numId w:val="39"/>
        </w:numPr>
        <w:ind w:left="1134"/>
        <w:jc w:val="both"/>
        <w:rPr>
          <w:lang w:val="bg-BG"/>
        </w:rPr>
        <w:pPrChange w:id="90" w:author="Lulu" w:date="2014-10-25T00:01:00Z">
          <w:pPr>
            <w:pStyle w:val="af0"/>
            <w:numPr>
              <w:numId w:val="39"/>
            </w:numPr>
            <w:ind w:hanging="360"/>
            <w:jc w:val="both"/>
          </w:pPr>
        </w:pPrChange>
      </w:pPr>
      <w:r w:rsidRPr="00165B9F">
        <w:rPr>
          <w:b/>
          <w:lang w:val="bg-BG"/>
        </w:rPr>
        <w:t>Вход в системата</w:t>
      </w:r>
      <w:r w:rsidRPr="00165B9F">
        <w:rPr>
          <w:lang w:val="bg-BG"/>
        </w:rPr>
        <w:t xml:space="preserve"> - Системата предоставя възможност на всички регистрирани потребители, пациенти и медицински лица, да влязат в своя профил</w:t>
      </w:r>
      <w:ins w:id="91" w:author="Lulu" w:date="2014-10-25T00:06:00Z">
        <w:r w:rsidR="00A43526">
          <w:rPr>
            <w:lang w:val="bg-BG"/>
          </w:rPr>
          <w:t>;</w:t>
        </w:r>
      </w:ins>
      <w:del w:id="92" w:author="Lulu" w:date="2014-10-25T00:06:00Z">
        <w:r w:rsidRPr="00165B9F" w:rsidDel="00A43526">
          <w:rPr>
            <w:lang w:val="bg-BG"/>
          </w:rPr>
          <w:delText>.</w:delText>
        </w:r>
      </w:del>
    </w:p>
    <w:p w:rsidR="00741F75" w:rsidRDefault="00165B9F" w:rsidP="00BC05A3">
      <w:pPr>
        <w:pStyle w:val="af0"/>
        <w:numPr>
          <w:ilvl w:val="0"/>
          <w:numId w:val="39"/>
        </w:numPr>
        <w:ind w:left="1134"/>
        <w:jc w:val="both"/>
        <w:rPr>
          <w:lang w:val="bg-BG"/>
        </w:rPr>
        <w:pPrChange w:id="93" w:author="Lulu" w:date="2014-10-25T00:01:00Z">
          <w:pPr>
            <w:pStyle w:val="af0"/>
            <w:numPr>
              <w:numId w:val="39"/>
            </w:numPr>
            <w:ind w:hanging="360"/>
            <w:jc w:val="both"/>
          </w:pPr>
        </w:pPrChange>
      </w:pPr>
      <w:r w:rsidRPr="00165B9F">
        <w:rPr>
          <w:b/>
          <w:lang w:val="bg-BG"/>
        </w:rPr>
        <w:t>Преглед на картон</w:t>
      </w:r>
      <w:r>
        <w:rPr>
          <w:lang w:val="bg-BG"/>
        </w:rPr>
        <w:t xml:space="preserve"> - </w:t>
      </w:r>
      <w:r w:rsidRPr="00165B9F">
        <w:rPr>
          <w:lang w:val="bg-BG"/>
        </w:rPr>
        <w:t xml:space="preserve">Системата предоставя възможност на пациентите да преглеждат своите </w:t>
      </w:r>
      <w:r w:rsidRPr="00165B9F">
        <w:rPr>
          <w:lang w:val="bg-BG"/>
        </w:rPr>
        <w:lastRenderedPageBreak/>
        <w:t xml:space="preserve">електронни здравни </w:t>
      </w:r>
      <w:r>
        <w:rPr>
          <w:lang w:val="bg-BG"/>
        </w:rPr>
        <w:t>картони или м</w:t>
      </w:r>
      <w:r w:rsidRPr="00165B9F">
        <w:rPr>
          <w:lang w:val="bg-BG"/>
        </w:rPr>
        <w:t>едицинските лица могат да преглеждат електронните</w:t>
      </w:r>
      <w:r>
        <w:rPr>
          <w:lang w:val="bg-BG"/>
        </w:rPr>
        <w:t xml:space="preserve"> здравни картони на пациентите</w:t>
      </w:r>
      <w:ins w:id="94" w:author="Lulu" w:date="2014-10-25T00:06:00Z">
        <w:r w:rsidR="001F2C18">
          <w:rPr>
            <w:lang w:val="bg-BG"/>
          </w:rPr>
          <w:t>;</w:t>
        </w:r>
      </w:ins>
    </w:p>
    <w:p w:rsidR="00165B9F" w:rsidRPr="00165B9F" w:rsidRDefault="00165B9F" w:rsidP="00BC05A3">
      <w:pPr>
        <w:pStyle w:val="af0"/>
        <w:numPr>
          <w:ilvl w:val="0"/>
          <w:numId w:val="39"/>
        </w:numPr>
        <w:ind w:left="1134"/>
        <w:jc w:val="both"/>
        <w:rPr>
          <w:b/>
          <w:lang w:val="bg-BG"/>
        </w:rPr>
        <w:pPrChange w:id="95" w:author="Lulu" w:date="2014-10-25T00:02:00Z">
          <w:pPr>
            <w:pStyle w:val="af0"/>
            <w:numPr>
              <w:numId w:val="39"/>
            </w:numPr>
            <w:ind w:hanging="360"/>
            <w:jc w:val="both"/>
          </w:pPr>
        </w:pPrChange>
      </w:pPr>
      <w:r w:rsidRPr="00165B9F">
        <w:rPr>
          <w:b/>
          <w:lang w:val="bg-BG"/>
        </w:rPr>
        <w:t>Извършване на справки</w:t>
      </w:r>
      <w:ins w:id="96" w:author="Lulu" w:date="2014-10-25T00:06:00Z">
        <w:r w:rsidR="001F2C18">
          <w:rPr>
            <w:b/>
            <w:lang w:val="bg-BG"/>
          </w:rPr>
          <w:t>;</w:t>
        </w:r>
      </w:ins>
    </w:p>
    <w:p w:rsidR="00165B9F" w:rsidRPr="00165B9F" w:rsidRDefault="00165B9F" w:rsidP="00BC05A3">
      <w:pPr>
        <w:pStyle w:val="af0"/>
        <w:numPr>
          <w:ilvl w:val="0"/>
          <w:numId w:val="39"/>
        </w:numPr>
        <w:ind w:left="1134"/>
        <w:jc w:val="both"/>
        <w:rPr>
          <w:b/>
          <w:lang w:val="bg-BG"/>
        </w:rPr>
        <w:pPrChange w:id="97" w:author="Lulu" w:date="2014-10-25T00:02:00Z">
          <w:pPr>
            <w:pStyle w:val="af0"/>
            <w:numPr>
              <w:numId w:val="39"/>
            </w:numPr>
            <w:ind w:hanging="360"/>
            <w:jc w:val="both"/>
          </w:pPr>
        </w:pPrChange>
      </w:pPr>
      <w:r w:rsidRPr="00165B9F">
        <w:rPr>
          <w:b/>
          <w:lang w:val="bg-BG"/>
        </w:rPr>
        <w:t>Преглед на регистри</w:t>
      </w:r>
      <w:ins w:id="98" w:author="Lulu" w:date="2014-10-25T00:06:00Z">
        <w:r w:rsidR="001F2C18">
          <w:rPr>
            <w:b/>
            <w:lang w:val="bg-BG"/>
          </w:rPr>
          <w:t>.</w:t>
        </w:r>
      </w:ins>
    </w:p>
    <w:p w:rsidR="00165B9F" w:rsidRPr="00165B9F" w:rsidRDefault="00165B9F" w:rsidP="00165B9F">
      <w:pPr>
        <w:rPr>
          <w:b/>
          <w:lang w:val="bg-BG"/>
        </w:rPr>
      </w:pPr>
    </w:p>
    <w:p w:rsidR="00FD4F45" w:rsidRPr="00A91E7C" w:rsidRDefault="00FD4F45" w:rsidP="00BC05A3">
      <w:pPr>
        <w:ind w:left="709" w:firstLine="360"/>
        <w:jc w:val="both"/>
        <w:rPr>
          <w:lang w:val="bg-BG"/>
        </w:rPr>
        <w:pPrChange w:id="99" w:author="Lulu" w:date="2014-10-25T00:02:00Z">
          <w:pPr>
            <w:ind w:firstLine="360"/>
            <w:jc w:val="both"/>
          </w:pPr>
        </w:pPrChange>
      </w:pPr>
      <w:r w:rsidRPr="00A91E7C">
        <w:rPr>
          <w:lang w:val="bg-BG"/>
        </w:rPr>
        <w:t>Допълнителна и подробна информация относно функционалните и нефункционали изисквания към информационната система може да бъде намерена в документа „</w:t>
      </w:r>
      <w:r w:rsidR="00620201">
        <w:rPr>
          <w:lang w:val="bg-BG"/>
        </w:rPr>
        <w:t>Спецификация на софтуерните изисквания</w:t>
      </w:r>
      <w:r w:rsidRPr="00A91E7C">
        <w:rPr>
          <w:lang w:val="bg-BG"/>
        </w:rPr>
        <w:t>“.</w:t>
      </w:r>
    </w:p>
    <w:p w:rsidR="0085257A" w:rsidRDefault="0085257A">
      <w:pPr>
        <w:pStyle w:val="a9"/>
      </w:pPr>
    </w:p>
    <w:p w:rsidR="0085257A" w:rsidRDefault="00F3662F">
      <w:pPr>
        <w:pStyle w:val="1"/>
      </w:pPr>
      <w:bookmarkStart w:id="100" w:name="_Toc400739092"/>
      <w:r>
        <w:rPr>
          <w:lang w:val="bg-BG"/>
        </w:rPr>
        <w:t>Ограничения</w:t>
      </w:r>
      <w:bookmarkEnd w:id="100"/>
    </w:p>
    <w:p w:rsidR="00F24EFD" w:rsidRDefault="00F24EFD" w:rsidP="00F24EFD">
      <w:pPr>
        <w:pStyle w:val="a9"/>
        <w:rPr>
          <w:lang w:val="bg-BG"/>
        </w:rPr>
      </w:pPr>
      <w:r>
        <w:rPr>
          <w:lang w:val="bg-BG"/>
        </w:rPr>
        <w:t>Ограничения в системата биват:</w:t>
      </w:r>
    </w:p>
    <w:p w:rsidR="0058193B" w:rsidRPr="00BB09D2" w:rsidRDefault="0058193B" w:rsidP="00BB09D2">
      <w:pPr>
        <w:pStyle w:val="a9"/>
        <w:numPr>
          <w:ilvl w:val="0"/>
          <w:numId w:val="33"/>
        </w:numPr>
        <w:rPr>
          <w:lang w:val="bg-BG"/>
        </w:rPr>
      </w:pPr>
      <w:r>
        <w:rPr>
          <w:lang w:val="bg-BG"/>
        </w:rPr>
        <w:t>Интернет достъп до системата</w:t>
      </w:r>
      <w:r w:rsidR="00620201">
        <w:rPr>
          <w:lang w:val="bg-BG"/>
        </w:rPr>
        <w:t>.</w:t>
      </w:r>
    </w:p>
    <w:p w:rsidR="0085257A" w:rsidRDefault="00F3662F">
      <w:pPr>
        <w:pStyle w:val="1"/>
      </w:pPr>
      <w:bookmarkStart w:id="101" w:name="_Toc400739093"/>
      <w:r>
        <w:rPr>
          <w:lang w:val="bg-BG"/>
        </w:rPr>
        <w:t>Граници на качеството</w:t>
      </w:r>
      <w:bookmarkEnd w:id="101"/>
    </w:p>
    <w:p w:rsidR="004C4F9B" w:rsidRDefault="004C4F9B" w:rsidP="004C4F9B">
      <w:pPr>
        <w:pStyle w:val="a9"/>
        <w:rPr>
          <w:lang w:val="bg-BG"/>
        </w:rPr>
      </w:pPr>
      <w:r>
        <w:rPr>
          <w:lang w:val="bg-BG"/>
        </w:rPr>
        <w:t>Системата не бива да:</w:t>
      </w:r>
    </w:p>
    <w:p w:rsidR="004C4F9B" w:rsidRDefault="00F24EFD" w:rsidP="004C4F9B">
      <w:pPr>
        <w:pStyle w:val="a9"/>
        <w:numPr>
          <w:ilvl w:val="0"/>
          <w:numId w:val="30"/>
        </w:numPr>
        <w:rPr>
          <w:lang w:val="bg-BG"/>
        </w:rPr>
      </w:pPr>
      <w:r>
        <w:rPr>
          <w:lang w:val="bg-BG"/>
        </w:rPr>
        <w:t>Бъде н</w:t>
      </w:r>
      <w:r w:rsidR="004C4F9B">
        <w:rPr>
          <w:lang w:val="bg-BG"/>
        </w:rPr>
        <w:t>едостъпна</w:t>
      </w:r>
      <w:r w:rsidR="00620201">
        <w:rPr>
          <w:lang w:val="bg-BG"/>
        </w:rPr>
        <w:t>,</w:t>
      </w:r>
      <w:r w:rsidR="004C4F9B">
        <w:rPr>
          <w:lang w:val="bg-BG"/>
        </w:rPr>
        <w:t xml:space="preserve"> по което и да е време на дено</w:t>
      </w:r>
      <w:r w:rsidR="00620201">
        <w:rPr>
          <w:lang w:val="bg-BG"/>
        </w:rPr>
        <w:t>но</w:t>
      </w:r>
      <w:r w:rsidR="004C4F9B">
        <w:rPr>
          <w:lang w:val="bg-BG"/>
        </w:rPr>
        <w:t>щието</w:t>
      </w:r>
      <w:ins w:id="102" w:author="Lulu" w:date="2014-10-25T00:03:00Z">
        <w:r w:rsidR="003D7E7F">
          <w:rPr>
            <w:lang w:val="bg-BG"/>
          </w:rPr>
          <w:t>;</w:t>
        </w:r>
      </w:ins>
      <w:del w:id="103" w:author="Lulu" w:date="2014-10-25T00:03:00Z">
        <w:r w:rsidR="00620201" w:rsidDel="003D7E7F">
          <w:rPr>
            <w:lang w:val="bg-BG"/>
          </w:rPr>
          <w:delText>.</w:delText>
        </w:r>
      </w:del>
    </w:p>
    <w:p w:rsidR="00BB09D2" w:rsidRPr="004C4F9B" w:rsidRDefault="00BB09D2" w:rsidP="004C4F9B">
      <w:pPr>
        <w:pStyle w:val="a9"/>
        <w:numPr>
          <w:ilvl w:val="0"/>
          <w:numId w:val="30"/>
        </w:numPr>
        <w:rPr>
          <w:lang w:val="bg-BG"/>
        </w:rPr>
      </w:pPr>
      <w:r>
        <w:rPr>
          <w:lang w:val="bg-BG"/>
        </w:rPr>
        <w:t>Бъде бавна и трудно използваема</w:t>
      </w:r>
      <w:r w:rsidR="00620201">
        <w:rPr>
          <w:lang w:val="bg-BG"/>
        </w:rPr>
        <w:t>.</w:t>
      </w:r>
    </w:p>
    <w:p w:rsidR="002F27D9" w:rsidRDefault="002F27D9">
      <w:pPr>
        <w:pStyle w:val="1"/>
        <w:rPr>
          <w:lang w:val="bg-BG"/>
        </w:rPr>
      </w:pPr>
      <w:bookmarkStart w:id="104" w:name="_Toc400739094"/>
      <w:r>
        <w:rPr>
          <w:lang w:val="bg-BG"/>
        </w:rPr>
        <w:t>При</w:t>
      </w:r>
      <w:del w:id="105" w:author="Lulu" w:date="2014-10-25T00:02:00Z">
        <w:r w:rsidDel="003D7E7F">
          <w:rPr>
            <w:lang w:val="bg-BG"/>
          </w:rPr>
          <w:delText>ри</w:delText>
        </w:r>
      </w:del>
      <w:r>
        <w:rPr>
          <w:lang w:val="bg-BG"/>
        </w:rPr>
        <w:t>о</w:t>
      </w:r>
      <w:ins w:id="106" w:author="Lulu" w:date="2014-10-25T00:02:00Z">
        <w:r w:rsidR="003D7E7F">
          <w:rPr>
            <w:lang w:val="bg-BG"/>
          </w:rPr>
          <w:t>ри</w:t>
        </w:r>
      </w:ins>
      <w:r>
        <w:rPr>
          <w:lang w:val="bg-BG"/>
        </w:rPr>
        <w:t>тети</w:t>
      </w:r>
    </w:p>
    <w:p w:rsidR="0085257A" w:rsidRDefault="00F3662F">
      <w:pPr>
        <w:pStyle w:val="1"/>
        <w:rPr>
          <w:lang w:val="bg-BG"/>
        </w:rPr>
      </w:pPr>
      <w:r>
        <w:rPr>
          <w:lang w:val="bg-BG"/>
        </w:rPr>
        <w:t>Други изисквания</w:t>
      </w:r>
      <w:r w:rsidR="004B401C">
        <w:rPr>
          <w:lang w:val="bg-BG"/>
        </w:rPr>
        <w:t xml:space="preserve"> към продукта</w:t>
      </w:r>
      <w:bookmarkEnd w:id="104"/>
    </w:p>
    <w:p w:rsidR="00D21C51" w:rsidRDefault="00D21C51" w:rsidP="00D21C51">
      <w:pPr>
        <w:pStyle w:val="2"/>
        <w:rPr>
          <w:lang w:val="bg-BG"/>
        </w:rPr>
      </w:pPr>
      <w:r>
        <w:rPr>
          <w:lang w:val="bg-BG"/>
        </w:rPr>
        <w:t>Приложими стандарти</w:t>
      </w:r>
    </w:p>
    <w:p w:rsidR="00D21C51" w:rsidRDefault="003D7E7F" w:rsidP="00D21C51">
      <w:pPr>
        <w:ind w:left="720"/>
        <w:rPr>
          <w:lang w:val="bg-BG"/>
        </w:rPr>
      </w:pPr>
      <w:ins w:id="107" w:author="Lulu" w:date="2014-10-25T00:02:00Z">
        <w:r>
          <w:rPr>
            <w:lang w:val="bg-BG"/>
          </w:rPr>
          <w:tab/>
        </w:r>
      </w:ins>
      <w:r w:rsidR="00D21C51">
        <w:rPr>
          <w:lang w:val="bg-BG"/>
        </w:rPr>
        <w:t>За разработваната информационна система ще бъдат приложени следните стандарти, на които тя трябва да отговаря:</w:t>
      </w:r>
    </w:p>
    <w:p w:rsidR="00AC6132" w:rsidRDefault="00AC6132" w:rsidP="00D21C51">
      <w:pPr>
        <w:ind w:left="720"/>
        <w:rPr>
          <w:lang w:val="bg-BG"/>
        </w:rPr>
      </w:pPr>
    </w:p>
    <w:p w:rsidR="00D21C51" w:rsidRDefault="00D21C51" w:rsidP="004C319D">
      <w:pPr>
        <w:pStyle w:val="af0"/>
        <w:numPr>
          <w:ilvl w:val="0"/>
          <w:numId w:val="37"/>
        </w:numPr>
        <w:spacing w:line="360" w:lineRule="auto"/>
        <w:rPr>
          <w:lang w:val="bg-BG"/>
        </w:rPr>
      </w:pPr>
      <w:r>
        <w:t xml:space="preserve">TCP/IP – </w:t>
      </w:r>
      <w:r>
        <w:rPr>
          <w:lang w:val="bg-BG"/>
        </w:rPr>
        <w:t>Ко</w:t>
      </w:r>
      <w:ins w:id="108" w:author="Lulu" w:date="2014-10-25T00:03:00Z">
        <w:r w:rsidR="003D7E7F">
          <w:rPr>
            <w:lang w:val="bg-BG"/>
          </w:rPr>
          <w:t>му</w:t>
        </w:r>
      </w:ins>
      <w:del w:id="109" w:author="Lulu" w:date="2014-10-25T00:03:00Z">
        <w:r w:rsidDel="003D7E7F">
          <w:rPr>
            <w:lang w:val="bg-BG"/>
          </w:rPr>
          <w:delText>кум</w:delText>
        </w:r>
      </w:del>
      <w:r>
        <w:rPr>
          <w:lang w:val="bg-BG"/>
        </w:rPr>
        <w:t>никация между клиент и сървър</w:t>
      </w:r>
      <w:ins w:id="110" w:author="Lulu" w:date="2014-10-25T00:03:00Z">
        <w:r w:rsidR="003D7E7F">
          <w:rPr>
            <w:lang w:val="bg-BG"/>
          </w:rPr>
          <w:t>;</w:t>
        </w:r>
      </w:ins>
    </w:p>
    <w:p w:rsidR="00D21C51" w:rsidRDefault="00D21C51" w:rsidP="004C319D">
      <w:pPr>
        <w:pStyle w:val="af0"/>
        <w:numPr>
          <w:ilvl w:val="0"/>
          <w:numId w:val="37"/>
        </w:numPr>
        <w:spacing w:line="360" w:lineRule="auto"/>
        <w:rPr>
          <w:lang w:val="bg-BG"/>
        </w:rPr>
      </w:pPr>
      <w:r>
        <w:rPr>
          <w:lang w:val="bg-BG"/>
        </w:rPr>
        <w:t>Мултиплатформеност – да може да бъде пускана на различни операционни системи</w:t>
      </w:r>
      <w:ins w:id="111" w:author="Lulu" w:date="2014-10-25T00:03:00Z">
        <w:r w:rsidR="003D7E7F">
          <w:rPr>
            <w:lang w:val="bg-BG"/>
          </w:rPr>
          <w:t>;</w:t>
        </w:r>
      </w:ins>
    </w:p>
    <w:p w:rsidR="00D21C51" w:rsidRPr="00D21C51" w:rsidRDefault="00D21C51" w:rsidP="004C319D">
      <w:pPr>
        <w:pStyle w:val="af0"/>
        <w:numPr>
          <w:ilvl w:val="0"/>
          <w:numId w:val="37"/>
        </w:numPr>
        <w:spacing w:line="360" w:lineRule="auto"/>
        <w:rPr>
          <w:lang w:val="bg-BG"/>
        </w:rPr>
      </w:pPr>
      <w:r>
        <w:t xml:space="preserve">UML – </w:t>
      </w:r>
      <w:r>
        <w:rPr>
          <w:lang w:val="bg-BG"/>
        </w:rPr>
        <w:t>За описание на разработваната система и потребителските случаи ще бъде използван у</w:t>
      </w:r>
      <w:r w:rsidRPr="00D21C51">
        <w:rPr>
          <w:lang w:val="bg-BG"/>
        </w:rPr>
        <w:t>нифицираният език за моделиране</w:t>
      </w:r>
      <w:r>
        <w:rPr>
          <w:lang w:val="bg-BG"/>
        </w:rPr>
        <w:t xml:space="preserve"> (</w:t>
      </w:r>
      <w:r w:rsidRPr="00D5329C">
        <w:rPr>
          <w:rPrChange w:id="112" w:author="Lulu" w:date="2014-10-25T00:03:00Z">
            <w:rPr>
              <w:lang w:val="bg-BG"/>
            </w:rPr>
          </w:rPrChange>
        </w:rPr>
        <w:t>Unified Modeling Language</w:t>
      </w:r>
      <w:r w:rsidRPr="00D21C51">
        <w:rPr>
          <w:lang w:val="bg-BG"/>
        </w:rPr>
        <w:t>, UML</w:t>
      </w:r>
      <w:r>
        <w:rPr>
          <w:lang w:val="bg-BG"/>
        </w:rPr>
        <w:t>)</w:t>
      </w:r>
      <w:ins w:id="113" w:author="Lulu" w:date="2014-10-25T00:03:00Z">
        <w:r w:rsidR="00D5329C">
          <w:rPr>
            <w:lang w:val="bg-BG"/>
          </w:rPr>
          <w:t>.</w:t>
        </w:r>
      </w:ins>
    </w:p>
    <w:p w:rsidR="0085257A" w:rsidRDefault="00F24EFD">
      <w:pPr>
        <w:pStyle w:val="2"/>
      </w:pPr>
      <w:bookmarkStart w:id="114" w:name="_Toc400739095"/>
      <w:r>
        <w:rPr>
          <w:lang w:val="bg-BG"/>
        </w:rPr>
        <w:t>Изисквания към апаратното осигуряване</w:t>
      </w:r>
      <w:bookmarkEnd w:id="114"/>
    </w:p>
    <w:p w:rsidR="00BB09D2" w:rsidRDefault="00BB09D2" w:rsidP="00734E66">
      <w:pPr>
        <w:pStyle w:val="a9"/>
        <w:numPr>
          <w:ilvl w:val="0"/>
          <w:numId w:val="30"/>
        </w:numPr>
        <w:ind w:left="993" w:hanging="284"/>
        <w:jc w:val="both"/>
        <w:rPr>
          <w:lang w:val="bg-BG"/>
        </w:rPr>
      </w:pPr>
      <w:bookmarkStart w:id="115" w:name="_Toc346297793"/>
      <w:r>
        <w:rPr>
          <w:lang w:val="bg-BG"/>
        </w:rPr>
        <w:t>Системата трябва да може да бъде пусната на всякаква платформа</w:t>
      </w:r>
      <w:ins w:id="116" w:author="Lulu" w:date="2014-10-25T00:03:00Z">
        <w:r w:rsidR="00D5329C">
          <w:rPr>
            <w:lang w:val="bg-BG"/>
          </w:rPr>
          <w:t>;</w:t>
        </w:r>
      </w:ins>
      <w:del w:id="117" w:author="Lulu" w:date="2014-10-25T00:03:00Z">
        <w:r w:rsidDel="00D5329C">
          <w:rPr>
            <w:lang w:val="bg-BG"/>
          </w:rPr>
          <w:delText>.</w:delText>
        </w:r>
      </w:del>
    </w:p>
    <w:p w:rsidR="00BB09D2" w:rsidRDefault="00BB09D2" w:rsidP="00734E66">
      <w:pPr>
        <w:pStyle w:val="a9"/>
        <w:numPr>
          <w:ilvl w:val="0"/>
          <w:numId w:val="30"/>
        </w:numPr>
        <w:ind w:left="993" w:hanging="284"/>
        <w:jc w:val="both"/>
        <w:rPr>
          <w:lang w:val="bg-BG"/>
        </w:rPr>
      </w:pPr>
      <w:r>
        <w:rPr>
          <w:lang w:val="bg-BG"/>
        </w:rPr>
        <w:t>Необходимо е</w:t>
      </w:r>
      <w:r w:rsidR="00620201">
        <w:rPr>
          <w:lang w:val="bg-BG"/>
        </w:rPr>
        <w:t xml:space="preserve"> да</w:t>
      </w:r>
      <w:r>
        <w:rPr>
          <w:lang w:val="bg-BG"/>
        </w:rPr>
        <w:t xml:space="preserve"> бъде осигурен</w:t>
      </w:r>
      <w:r w:rsidR="00620201">
        <w:rPr>
          <w:lang w:val="bg-BG"/>
        </w:rPr>
        <w:t>о</w:t>
      </w:r>
      <w:r>
        <w:rPr>
          <w:lang w:val="bg-BG"/>
        </w:rPr>
        <w:t xml:space="preserve"> мощно сървърно апаратно осигуряване.</w:t>
      </w:r>
      <w:ins w:id="118" w:author="Lulu" w:date="2014-10-25T00:03:00Z">
        <w:r w:rsidR="00D5329C">
          <w:rPr>
            <w:lang w:val="bg-BG"/>
          </w:rPr>
          <w:t>;</w:t>
        </w:r>
      </w:ins>
      <w:del w:id="119" w:author="Lulu" w:date="2014-10-25T00:03:00Z">
        <w:r w:rsidDel="00D5329C">
          <w:rPr>
            <w:lang w:val="bg-BG"/>
          </w:rPr>
          <w:delText xml:space="preserve"> </w:delText>
        </w:r>
      </w:del>
    </w:p>
    <w:p w:rsidR="00BB09D2" w:rsidRDefault="00BB09D2" w:rsidP="00734E66">
      <w:pPr>
        <w:pStyle w:val="a9"/>
        <w:numPr>
          <w:ilvl w:val="0"/>
          <w:numId w:val="30"/>
        </w:numPr>
        <w:ind w:left="993" w:hanging="284"/>
        <w:jc w:val="both"/>
        <w:rPr>
          <w:lang w:val="bg-BG"/>
        </w:rPr>
      </w:pPr>
      <w:r>
        <w:rPr>
          <w:lang w:val="bg-BG"/>
        </w:rPr>
        <w:t>Нужно е да бъде осигурено непрекъсваемо захранване</w:t>
      </w:r>
      <w:r w:rsidR="00A720E6">
        <w:rPr>
          <w:lang w:val="bg-BG"/>
        </w:rPr>
        <w:t xml:space="preserve"> и постоянен високоскоростен интернет достъп</w:t>
      </w:r>
      <w:r w:rsidR="00620201">
        <w:rPr>
          <w:lang w:val="bg-BG"/>
        </w:rPr>
        <w:t>.</w:t>
      </w:r>
    </w:p>
    <w:p w:rsidR="0085257A" w:rsidRDefault="00F24EFD" w:rsidP="00734E66">
      <w:pPr>
        <w:pStyle w:val="2"/>
        <w:widowControl/>
        <w:jc w:val="both"/>
      </w:pPr>
      <w:bookmarkStart w:id="120" w:name="_Toc400739096"/>
      <w:bookmarkEnd w:id="115"/>
      <w:r>
        <w:rPr>
          <w:lang w:val="bg-BG"/>
        </w:rPr>
        <w:t>Изисквания към производителността</w:t>
      </w:r>
      <w:bookmarkEnd w:id="120"/>
    </w:p>
    <w:p w:rsidR="00BB09D2" w:rsidRPr="00BB09D2" w:rsidRDefault="00D5329C" w:rsidP="00734E66">
      <w:pPr>
        <w:pStyle w:val="a9"/>
        <w:jc w:val="both"/>
        <w:rPr>
          <w:lang w:val="bg-BG"/>
        </w:rPr>
      </w:pPr>
      <w:ins w:id="121" w:author="Lulu" w:date="2014-10-25T00:04:00Z">
        <w:r>
          <w:rPr>
            <w:lang w:val="bg-BG"/>
          </w:rPr>
          <w:tab/>
        </w:r>
      </w:ins>
      <w:r w:rsidR="00BB09D2">
        <w:rPr>
          <w:lang w:val="bg-BG"/>
        </w:rPr>
        <w:t>Системата трябва да е възможна да поеме огромен брой данни и едновременни заявки към нея.</w:t>
      </w:r>
    </w:p>
    <w:p w:rsidR="0085257A" w:rsidRDefault="00603C13" w:rsidP="00734E66">
      <w:pPr>
        <w:pStyle w:val="2"/>
        <w:jc w:val="both"/>
      </w:pPr>
      <w:bookmarkStart w:id="122" w:name="_Toc400739097"/>
      <w:r>
        <w:rPr>
          <w:lang w:val="bg-BG"/>
        </w:rPr>
        <w:t>Изисквания към средата за експлоатация</w:t>
      </w:r>
      <w:bookmarkEnd w:id="122"/>
    </w:p>
    <w:p w:rsidR="00603C13" w:rsidRDefault="00D5329C" w:rsidP="00734E66">
      <w:pPr>
        <w:pStyle w:val="a9"/>
        <w:jc w:val="both"/>
        <w:rPr>
          <w:lang w:val="bg-BG"/>
        </w:rPr>
      </w:pPr>
      <w:ins w:id="123" w:author="Lulu" w:date="2014-10-25T00:04:00Z">
        <w:r>
          <w:rPr>
            <w:lang w:val="bg-BG"/>
          </w:rPr>
          <w:tab/>
        </w:r>
      </w:ins>
      <w:r w:rsidR="00603C13">
        <w:rPr>
          <w:lang w:val="bg-BG"/>
        </w:rPr>
        <w:t>Средата за експлоатация трябва да бъде устойчива срещу:</w:t>
      </w:r>
    </w:p>
    <w:p w:rsidR="00603C13" w:rsidRDefault="00603C13" w:rsidP="00734E66">
      <w:pPr>
        <w:pStyle w:val="a9"/>
        <w:numPr>
          <w:ilvl w:val="0"/>
          <w:numId w:val="35"/>
        </w:numPr>
        <w:jc w:val="both"/>
        <w:rPr>
          <w:lang w:val="bg-BG"/>
        </w:rPr>
      </w:pPr>
      <w:r>
        <w:rPr>
          <w:lang w:val="bg-BG"/>
        </w:rPr>
        <w:t>Прекъсване на захранването</w:t>
      </w:r>
      <w:ins w:id="124" w:author="Lulu" w:date="2014-10-25T00:04:00Z">
        <w:r w:rsidR="00D5329C">
          <w:rPr>
            <w:lang w:val="bg-BG"/>
          </w:rPr>
          <w:t>;</w:t>
        </w:r>
      </w:ins>
    </w:p>
    <w:p w:rsidR="00603C13" w:rsidRDefault="00603C13" w:rsidP="00734E66">
      <w:pPr>
        <w:pStyle w:val="a9"/>
        <w:numPr>
          <w:ilvl w:val="0"/>
          <w:numId w:val="35"/>
        </w:numPr>
        <w:jc w:val="both"/>
        <w:rPr>
          <w:lang w:val="bg-BG"/>
        </w:rPr>
      </w:pPr>
      <w:r>
        <w:rPr>
          <w:lang w:val="bg-BG"/>
        </w:rPr>
        <w:t>Природни бедствия (наводнения, земетресения и вулканични изригвания)</w:t>
      </w:r>
      <w:ins w:id="125" w:author="Lulu" w:date="2014-10-25T00:04:00Z">
        <w:r w:rsidR="00D5329C">
          <w:rPr>
            <w:lang w:val="bg-BG"/>
          </w:rPr>
          <w:t>;</w:t>
        </w:r>
      </w:ins>
    </w:p>
    <w:p w:rsidR="00603C13" w:rsidRPr="00603C13" w:rsidRDefault="00603C13" w:rsidP="00734E66">
      <w:pPr>
        <w:pStyle w:val="a9"/>
        <w:numPr>
          <w:ilvl w:val="0"/>
          <w:numId w:val="35"/>
        </w:numPr>
        <w:jc w:val="both"/>
        <w:rPr>
          <w:lang w:val="bg-BG"/>
        </w:rPr>
      </w:pPr>
      <w:r>
        <w:rPr>
          <w:lang w:val="bg-BG"/>
        </w:rPr>
        <w:t>Прекъсване на интернет комуникацията</w:t>
      </w:r>
      <w:ins w:id="126" w:author="Lulu" w:date="2014-10-25T00:04:00Z">
        <w:r w:rsidR="00D5329C">
          <w:rPr>
            <w:lang w:val="bg-BG"/>
          </w:rPr>
          <w:t>.</w:t>
        </w:r>
      </w:ins>
    </w:p>
    <w:p w:rsidR="0085257A" w:rsidRDefault="004C4F9B" w:rsidP="00734E66">
      <w:pPr>
        <w:pStyle w:val="1"/>
        <w:jc w:val="both"/>
      </w:pPr>
      <w:bookmarkStart w:id="127" w:name="_Toc400739098"/>
      <w:r>
        <w:rPr>
          <w:lang w:val="bg-BG"/>
        </w:rPr>
        <w:lastRenderedPageBreak/>
        <w:t>Изисквания към документацията</w:t>
      </w:r>
      <w:bookmarkEnd w:id="127"/>
    </w:p>
    <w:p w:rsidR="0085257A" w:rsidRDefault="004C4F9B" w:rsidP="00734E66">
      <w:pPr>
        <w:pStyle w:val="2"/>
        <w:jc w:val="both"/>
      </w:pPr>
      <w:bookmarkStart w:id="128" w:name="_Toc400739099"/>
      <w:r>
        <w:rPr>
          <w:lang w:val="bg-BG"/>
        </w:rPr>
        <w:t>Потребителско упътване</w:t>
      </w:r>
      <w:bookmarkEnd w:id="128"/>
    </w:p>
    <w:p w:rsidR="00082526" w:rsidRPr="00082526" w:rsidRDefault="006B5725" w:rsidP="00734E66">
      <w:pPr>
        <w:pStyle w:val="a9"/>
        <w:jc w:val="both"/>
        <w:rPr>
          <w:lang w:val="bg-BG"/>
        </w:rPr>
      </w:pPr>
      <w:ins w:id="129" w:author="Lulu" w:date="2014-10-25T00:04:00Z">
        <w:r>
          <w:rPr>
            <w:lang w:val="bg-BG"/>
          </w:rPr>
          <w:tab/>
        </w:r>
      </w:ins>
      <w:r w:rsidR="00082526">
        <w:rPr>
          <w:lang w:val="bg-BG"/>
        </w:rPr>
        <w:t>Потребителското упътване ще бъде предоставено под формата на онлайн помощ.</w:t>
      </w:r>
    </w:p>
    <w:p w:rsidR="0085257A" w:rsidRDefault="00F24EFD" w:rsidP="00734E66">
      <w:pPr>
        <w:pStyle w:val="2"/>
        <w:jc w:val="both"/>
      </w:pPr>
      <w:bookmarkStart w:id="130" w:name="_Toc400739100"/>
      <w:r>
        <w:rPr>
          <w:lang w:val="bg-BG"/>
        </w:rPr>
        <w:t>Онлайн</w:t>
      </w:r>
      <w:r w:rsidR="004C4F9B">
        <w:rPr>
          <w:lang w:val="bg-BG"/>
        </w:rPr>
        <w:t xml:space="preserve"> помощ</w:t>
      </w:r>
      <w:bookmarkEnd w:id="130"/>
    </w:p>
    <w:p w:rsidR="00F24EFD" w:rsidRPr="00F24EFD" w:rsidRDefault="00F24EFD" w:rsidP="006B5725">
      <w:pPr>
        <w:pStyle w:val="a9"/>
        <w:ind w:left="709" w:firstLine="720"/>
        <w:jc w:val="both"/>
        <w:rPr>
          <w:lang w:val="bg-BG"/>
        </w:rPr>
        <w:pPrChange w:id="131" w:author="Lulu" w:date="2014-10-25T00:04:00Z">
          <w:pPr>
            <w:pStyle w:val="a9"/>
            <w:ind w:left="0" w:firstLine="720"/>
            <w:jc w:val="both"/>
          </w:pPr>
        </w:pPrChange>
      </w:pPr>
      <w:r>
        <w:rPr>
          <w:lang w:val="bg-BG"/>
        </w:rPr>
        <w:t>Системата ще предоставя онлайн помощ както за потребители така и за медицински лица</w:t>
      </w:r>
      <w:r w:rsidR="00082526">
        <w:rPr>
          <w:lang w:val="bg-BG"/>
        </w:rPr>
        <w:t>, с подробни примери и детайли.</w:t>
      </w:r>
    </w:p>
    <w:p w:rsidR="0085257A" w:rsidRDefault="00F24EFD" w:rsidP="00734E66">
      <w:pPr>
        <w:pStyle w:val="2"/>
        <w:jc w:val="both"/>
      </w:pPr>
      <w:bookmarkStart w:id="132" w:name="_Toc400739101"/>
      <w:r>
        <w:rPr>
          <w:lang w:val="bg-BG"/>
        </w:rPr>
        <w:t>Упътвания за инсталация и конфигурация</w:t>
      </w:r>
      <w:bookmarkEnd w:id="132"/>
    </w:p>
    <w:p w:rsidR="00F24EFD" w:rsidRDefault="00F24EFD" w:rsidP="006B5725">
      <w:pPr>
        <w:pStyle w:val="a9"/>
        <w:ind w:left="709" w:firstLine="720"/>
        <w:jc w:val="both"/>
        <w:rPr>
          <w:lang w:val="bg-BG"/>
        </w:rPr>
        <w:pPrChange w:id="133" w:author="Lulu" w:date="2014-10-25T00:05:00Z">
          <w:pPr>
            <w:pStyle w:val="a9"/>
            <w:ind w:left="0" w:firstLine="720"/>
            <w:jc w:val="both"/>
          </w:pPr>
        </w:pPrChange>
      </w:pPr>
      <w:r>
        <w:rPr>
          <w:lang w:val="bg-BG"/>
        </w:rPr>
        <w:t>За системата ще бъдат изготвени и предоставени подробни упътвания за нейната инсталация и конфигурация.</w:t>
      </w:r>
    </w:p>
    <w:p w:rsidR="00C5286F" w:rsidRDefault="00C5286F" w:rsidP="00C5286F">
      <w:pPr>
        <w:pStyle w:val="2"/>
        <w:rPr>
          <w:lang w:val="bg-BG"/>
        </w:rPr>
      </w:pPr>
      <w:r>
        <w:rPr>
          <w:lang w:val="bg-BG"/>
        </w:rPr>
        <w:t>Лицензи</w:t>
      </w:r>
    </w:p>
    <w:p w:rsidR="00C5286F" w:rsidRPr="00C5286F" w:rsidRDefault="00C5286F" w:rsidP="006B5725">
      <w:pPr>
        <w:ind w:left="709" w:firstLine="720"/>
        <w:rPr>
          <w:lang w:val="bg-BG"/>
        </w:rPr>
        <w:pPrChange w:id="134" w:author="Lulu" w:date="2014-10-25T00:05:00Z">
          <w:pPr>
            <w:ind w:firstLine="720"/>
          </w:pPr>
        </w:pPrChange>
      </w:pPr>
      <w:r>
        <w:rPr>
          <w:lang w:val="bg-BG"/>
        </w:rPr>
        <w:t>Всички лицензи, патенти или търговски марки, независимо от комерсиални или безплатни продукти и услуги ще бъдат споменати на необходимото и нужно място.</w:t>
      </w:r>
    </w:p>
    <w:p w:rsidR="0085257A" w:rsidRPr="00742A86" w:rsidRDefault="00742A86" w:rsidP="00734E66">
      <w:pPr>
        <w:pStyle w:val="1"/>
        <w:jc w:val="both"/>
        <w:rPr>
          <w:lang w:val="bg-BG"/>
        </w:rPr>
      </w:pPr>
      <w:bookmarkStart w:id="135" w:name="_Toc400739102"/>
      <w:r>
        <w:rPr>
          <w:lang w:val="bg-BG"/>
        </w:rPr>
        <w:t>Допълнения</w:t>
      </w:r>
      <w:bookmarkEnd w:id="135"/>
    </w:p>
    <w:p w:rsidR="0085257A" w:rsidRPr="00F24EFD" w:rsidRDefault="00BB33BA" w:rsidP="00734E66">
      <w:pPr>
        <w:pStyle w:val="2"/>
        <w:jc w:val="both"/>
        <w:rPr>
          <w:lang w:val="bg-BG"/>
        </w:rPr>
      </w:pPr>
      <w:bookmarkStart w:id="136" w:name="_Toc400739103"/>
      <w:r>
        <w:rPr>
          <w:lang w:val="bg-BG"/>
        </w:rPr>
        <w:t>Необходими у</w:t>
      </w:r>
      <w:r w:rsidR="00F24EFD">
        <w:rPr>
          <w:lang w:val="bg-BG"/>
        </w:rPr>
        <w:t>силия</w:t>
      </w:r>
      <w:r>
        <w:rPr>
          <w:lang w:val="bg-BG"/>
        </w:rPr>
        <w:t xml:space="preserve"> и труд</w:t>
      </w:r>
      <w:bookmarkEnd w:id="136"/>
    </w:p>
    <w:p w:rsidR="00BB33BA" w:rsidRPr="00BB33BA" w:rsidRDefault="00BB33BA" w:rsidP="006B5725">
      <w:pPr>
        <w:pStyle w:val="a9"/>
        <w:ind w:left="709" w:firstLine="720"/>
        <w:jc w:val="both"/>
        <w:rPr>
          <w:lang w:val="bg-BG"/>
        </w:rPr>
        <w:pPrChange w:id="137" w:author="Lulu" w:date="2014-10-25T00:05:00Z">
          <w:pPr>
            <w:pStyle w:val="a9"/>
            <w:ind w:left="0" w:firstLine="720"/>
            <w:jc w:val="both"/>
          </w:pPr>
        </w:pPrChange>
      </w:pPr>
      <w:bookmarkStart w:id="138" w:name="_Toc425054401"/>
      <w:bookmarkStart w:id="139" w:name="_Toc422186494"/>
      <w:bookmarkStart w:id="140" w:name="_Toc436203397"/>
      <w:bookmarkStart w:id="141" w:name="_Toc452813616"/>
      <w:r>
        <w:rPr>
          <w:lang w:val="bg-BG"/>
        </w:rPr>
        <w:t>Инфо</w:t>
      </w:r>
      <w:ins w:id="142" w:author="Lulu" w:date="2014-10-25T00:05:00Z">
        <w:r w:rsidR="006B5725">
          <w:rPr>
            <w:lang w:val="bg-BG"/>
          </w:rPr>
          <w:t>р</w:t>
        </w:r>
      </w:ins>
      <w:r>
        <w:rPr>
          <w:lang w:val="bg-BG"/>
        </w:rPr>
        <w:t>мация за това може да бъде проверена в документа „План за разработка на софтуерен продукт“.</w:t>
      </w:r>
    </w:p>
    <w:p w:rsidR="002F27D9" w:rsidRPr="00027DC0" w:rsidRDefault="00027DC0" w:rsidP="00734E66">
      <w:pPr>
        <w:pStyle w:val="2"/>
        <w:jc w:val="both"/>
        <w:rPr>
          <w:lang w:val="bg-BG"/>
        </w:rPr>
      </w:pPr>
      <w:bookmarkStart w:id="143" w:name="_Toc400739104"/>
      <w:bookmarkEnd w:id="138"/>
      <w:bookmarkEnd w:id="139"/>
      <w:bookmarkEnd w:id="140"/>
      <w:bookmarkEnd w:id="141"/>
      <w:r w:rsidRPr="00027DC0">
        <w:rPr>
          <w:lang w:val="bg-BG"/>
        </w:rPr>
        <w:t>Полза от продукта</w:t>
      </w:r>
    </w:p>
    <w:p w:rsidR="006C701E" w:rsidRDefault="006C701E" w:rsidP="006C701E">
      <w:pPr>
        <w:pStyle w:val="af0"/>
        <w:numPr>
          <w:ilvl w:val="0"/>
          <w:numId w:val="38"/>
        </w:numPr>
        <w:rPr>
          <w:lang w:val="bg-BG"/>
        </w:rPr>
      </w:pPr>
      <w:r>
        <w:rPr>
          <w:lang w:val="bg-BG"/>
        </w:rPr>
        <w:t>Чрез преглед на електронен картон се пести време и пари</w:t>
      </w:r>
      <w:ins w:id="144" w:author="Lulu" w:date="2014-10-25T00:05:00Z">
        <w:r w:rsidR="00D65EB3">
          <w:rPr>
            <w:lang w:val="bg-BG"/>
          </w:rPr>
          <w:t>;</w:t>
        </w:r>
      </w:ins>
    </w:p>
    <w:p w:rsidR="006C701E" w:rsidRDefault="006C701E" w:rsidP="006C701E">
      <w:pPr>
        <w:pStyle w:val="af0"/>
        <w:numPr>
          <w:ilvl w:val="0"/>
          <w:numId w:val="38"/>
        </w:numPr>
        <w:rPr>
          <w:lang w:val="bg-BG"/>
        </w:rPr>
      </w:pPr>
      <w:r>
        <w:rPr>
          <w:lang w:val="bg-BG"/>
        </w:rPr>
        <w:t>Подобряват се вътрешни и външни процеси</w:t>
      </w:r>
      <w:ins w:id="145" w:author="Lulu" w:date="2014-10-25T00:05:00Z">
        <w:r w:rsidR="00D65EB3">
          <w:rPr>
            <w:lang w:val="bg-BG"/>
          </w:rPr>
          <w:t>;</w:t>
        </w:r>
      </w:ins>
    </w:p>
    <w:p w:rsidR="006C701E" w:rsidRDefault="006C701E" w:rsidP="006C701E">
      <w:pPr>
        <w:pStyle w:val="af0"/>
        <w:numPr>
          <w:ilvl w:val="0"/>
          <w:numId w:val="38"/>
        </w:numPr>
        <w:rPr>
          <w:lang w:val="bg-BG"/>
        </w:rPr>
      </w:pPr>
      <w:r>
        <w:rPr>
          <w:lang w:val="bg-BG"/>
        </w:rPr>
        <w:t>Повишава се качеството на българското здравеопазване</w:t>
      </w:r>
      <w:ins w:id="146" w:author="Lulu" w:date="2014-10-25T00:05:00Z">
        <w:r w:rsidR="00D65EB3">
          <w:rPr>
            <w:lang w:val="bg-BG"/>
          </w:rPr>
          <w:t>;</w:t>
        </w:r>
      </w:ins>
    </w:p>
    <w:p w:rsidR="002F27D9" w:rsidRPr="006C701E" w:rsidRDefault="006C701E" w:rsidP="00027DC0">
      <w:pPr>
        <w:pStyle w:val="af0"/>
        <w:numPr>
          <w:ilvl w:val="0"/>
          <w:numId w:val="38"/>
        </w:numPr>
        <w:rPr>
          <w:lang w:val="bg-BG"/>
        </w:rPr>
      </w:pPr>
      <w:r>
        <w:rPr>
          <w:lang w:val="bg-BG"/>
        </w:rPr>
        <w:t>При спешен случай бързия достъп до електронен картон би спасил човешки живот</w:t>
      </w:r>
      <w:ins w:id="147" w:author="Lulu" w:date="2014-10-25T00:05:00Z">
        <w:r w:rsidR="00D65EB3">
          <w:rPr>
            <w:lang w:val="bg-BG"/>
          </w:rPr>
          <w:t>.</w:t>
        </w:r>
      </w:ins>
    </w:p>
    <w:p w:rsidR="0085257A" w:rsidRPr="00F3662F" w:rsidRDefault="00F3662F" w:rsidP="00734E66">
      <w:pPr>
        <w:pStyle w:val="2"/>
        <w:jc w:val="both"/>
        <w:rPr>
          <w:lang w:val="bg-BG"/>
        </w:rPr>
      </w:pPr>
      <w:r>
        <w:rPr>
          <w:lang w:val="bg-BG"/>
        </w:rPr>
        <w:t>Рискове</w:t>
      </w:r>
      <w:bookmarkEnd w:id="143"/>
    </w:p>
    <w:p w:rsidR="00F24EFD" w:rsidRPr="00F24EFD" w:rsidRDefault="00F24EFD" w:rsidP="00D65EB3">
      <w:pPr>
        <w:pStyle w:val="a9"/>
        <w:ind w:left="709" w:firstLine="720"/>
        <w:jc w:val="both"/>
        <w:rPr>
          <w:lang w:val="bg-BG"/>
        </w:rPr>
        <w:pPrChange w:id="148" w:author="Lulu" w:date="2014-10-25T00:05:00Z">
          <w:pPr>
            <w:pStyle w:val="a9"/>
            <w:ind w:left="0" w:firstLine="720"/>
            <w:jc w:val="both"/>
          </w:pPr>
        </w:pPrChange>
      </w:pPr>
      <w:r>
        <w:rPr>
          <w:lang w:val="bg-BG"/>
        </w:rPr>
        <w:t>Рискове относно разработката и употребата на системата могат да бъдат намерени в документа „Рискове“.</w:t>
      </w:r>
    </w:p>
    <w:p w:rsidR="0085257A" w:rsidRPr="00F24EFD" w:rsidRDefault="00F24EFD" w:rsidP="00734E66">
      <w:pPr>
        <w:pStyle w:val="2"/>
        <w:jc w:val="both"/>
        <w:rPr>
          <w:lang w:val="bg-BG"/>
        </w:rPr>
      </w:pPr>
      <w:bookmarkStart w:id="149" w:name="_Toc400739105"/>
      <w:r>
        <w:rPr>
          <w:lang w:val="bg-BG"/>
        </w:rPr>
        <w:t>Дата за пускане в експлоатация</w:t>
      </w:r>
      <w:bookmarkEnd w:id="149"/>
    </w:p>
    <w:p w:rsidR="00F24EFD" w:rsidRPr="00F24EFD" w:rsidRDefault="00F24EFD" w:rsidP="00D65EB3">
      <w:pPr>
        <w:pStyle w:val="a9"/>
        <w:ind w:left="709" w:firstLine="720"/>
        <w:jc w:val="both"/>
        <w:rPr>
          <w:lang w:val="bg-BG"/>
        </w:rPr>
        <w:pPrChange w:id="150" w:author="Lulu" w:date="2014-10-25T00:06:00Z">
          <w:pPr>
            <w:pStyle w:val="a9"/>
            <w:ind w:left="0" w:firstLine="720"/>
            <w:jc w:val="both"/>
          </w:pPr>
        </w:pPrChange>
      </w:pPr>
      <w:r w:rsidRPr="00F24EFD">
        <w:rPr>
          <w:lang w:val="bg-BG"/>
        </w:rPr>
        <w:t>Дата</w:t>
      </w:r>
      <w:r>
        <w:rPr>
          <w:lang w:val="bg-BG"/>
        </w:rPr>
        <w:t>та</w:t>
      </w:r>
      <w:r w:rsidRPr="00F24EFD">
        <w:rPr>
          <w:lang w:val="bg-BG"/>
        </w:rPr>
        <w:t xml:space="preserve"> за пускане в експлоатация</w:t>
      </w:r>
      <w:r>
        <w:rPr>
          <w:lang w:val="bg-BG"/>
        </w:rPr>
        <w:t xml:space="preserve"> може да бъде проверена в документа „План за разработка на софтуерен продукт“.</w:t>
      </w:r>
    </w:p>
    <w:p w:rsidR="0085257A" w:rsidRDefault="00D14DB2" w:rsidP="00D14DB2">
      <w:pPr>
        <w:pStyle w:val="2"/>
        <w:rPr>
          <w:lang w:val="bg-BG"/>
        </w:rPr>
      </w:pPr>
      <w:r>
        <w:rPr>
          <w:lang w:val="bg-BG"/>
        </w:rPr>
        <w:t>Изпълнител</w:t>
      </w:r>
    </w:p>
    <w:p w:rsidR="00D14DB2" w:rsidRDefault="00D14DB2" w:rsidP="00D65EB3">
      <w:pPr>
        <w:ind w:left="709" w:firstLine="720"/>
        <w:jc w:val="both"/>
        <w:rPr>
          <w:lang w:val="bg-BG"/>
        </w:rPr>
        <w:pPrChange w:id="151" w:author="Lulu" w:date="2014-10-25T00:06:00Z">
          <w:pPr>
            <w:ind w:firstLine="720"/>
            <w:jc w:val="both"/>
          </w:pPr>
        </w:pPrChange>
      </w:pPr>
      <w:r>
        <w:rPr>
          <w:lang w:val="bg-BG"/>
        </w:rPr>
        <w:t xml:space="preserve">Изпълнител на проекта ще бъде „Екип Едно“ от магистратурата „Софтуерно инженерство“ в Русенски университет „Ангел Кънчев“. </w:t>
      </w:r>
    </w:p>
    <w:p w:rsidR="00D14DB2" w:rsidRDefault="00D65EB3" w:rsidP="00D14DB2">
      <w:pPr>
        <w:ind w:firstLine="720"/>
        <w:jc w:val="both"/>
        <w:rPr>
          <w:lang w:val="bg-BG"/>
        </w:rPr>
      </w:pPr>
      <w:ins w:id="152" w:author="Lulu" w:date="2014-10-25T00:06:00Z">
        <w:r>
          <w:rPr>
            <w:lang w:val="bg-BG"/>
          </w:rPr>
          <w:tab/>
        </w:r>
      </w:ins>
      <w:r w:rsidR="00D14DB2">
        <w:rPr>
          <w:lang w:val="bg-BG"/>
        </w:rPr>
        <w:t>Нужда от други или външни екипи няма.</w:t>
      </w:r>
    </w:p>
    <w:p w:rsidR="00D14DB2" w:rsidRPr="00D14DB2" w:rsidRDefault="00D14DB2" w:rsidP="00D14DB2">
      <w:pPr>
        <w:ind w:left="720"/>
        <w:jc w:val="both"/>
        <w:rPr>
          <w:lang w:val="bg-BG"/>
        </w:rPr>
      </w:pPr>
    </w:p>
    <w:sectPr w:rsidR="00D14DB2" w:rsidRPr="00D14DB2" w:rsidSect="0024279C">
      <w:headerReference w:type="default" r:id="rId9"/>
      <w:footerReference w:type="default" r:id="rId10"/>
      <w:pgSz w:w="12240" w:h="15840" w:code="1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Lulu" w:date="2014-10-24T23:56:00Z" w:initials="L">
    <w:p w:rsidR="00DC757A" w:rsidRPr="00DC757A" w:rsidRDefault="00DC757A">
      <w:pPr>
        <w:pStyle w:val="af4"/>
        <w:rPr>
          <w:lang w:val="bg-BG"/>
        </w:rPr>
      </w:pPr>
      <w:r>
        <w:rPr>
          <w:rStyle w:val="af3"/>
        </w:rPr>
        <w:annotationRef/>
      </w:r>
      <w:r>
        <w:rPr>
          <w:lang w:val="bg-BG"/>
        </w:rPr>
        <w:t>фармацевтите ги няма вече. Ние само получаваме инфо от е-рецепта</w:t>
      </w:r>
      <w:r w:rsidR="008637FE">
        <w:rPr>
          <w:lang w:val="bg-BG"/>
        </w:rPr>
        <w:t xml:space="preserve">. Фармацевтите </w:t>
      </w:r>
      <w:r w:rsidR="00E10A0B">
        <w:rPr>
          <w:lang w:val="bg-BG"/>
        </w:rPr>
        <w:t>ги трия от по долу в док.</w:t>
      </w:r>
    </w:p>
  </w:comment>
  <w:comment w:id="54" w:author="Lulu" w:date="2014-10-24T23:58:00Z" w:initials="L">
    <w:p w:rsidR="005A7728" w:rsidRPr="00FB2FDD" w:rsidRDefault="005A7728">
      <w:pPr>
        <w:pStyle w:val="af4"/>
        <w:rPr>
          <w:lang w:val="bg-BG"/>
        </w:rPr>
      </w:pPr>
      <w:r>
        <w:rPr>
          <w:rStyle w:val="af3"/>
        </w:rPr>
        <w:annotationRef/>
      </w:r>
      <w:r>
        <w:rPr>
          <w:lang w:val="bg-BG"/>
        </w:rPr>
        <w:t>могат само да преглеждат картоните</w:t>
      </w:r>
      <w:r w:rsidR="00FB2FDD">
        <w:rPr>
          <w:lang w:val="bg-BG"/>
        </w:rPr>
        <w:t xml:space="preserve"> и да качват </w:t>
      </w:r>
      <w:r w:rsidR="00FB2FDD">
        <w:t>XML</w:t>
      </w:r>
      <w:r w:rsidR="00FB2FDD">
        <w:rPr>
          <w:lang w:val="bg-BG"/>
        </w:rPr>
        <w:t xml:space="preserve"> файлове в системата.</w:t>
      </w:r>
    </w:p>
  </w:comment>
  <w:comment w:id="56" w:author="Lulu" w:date="2014-10-24T23:58:00Z" w:initials="L">
    <w:p w:rsidR="00FB2FDD" w:rsidRPr="00FB2FDD" w:rsidRDefault="00FB2FDD">
      <w:pPr>
        <w:pStyle w:val="af4"/>
        <w:rPr>
          <w:lang w:val="bg-BG"/>
        </w:rPr>
      </w:pPr>
      <w:r>
        <w:rPr>
          <w:rStyle w:val="af3"/>
        </w:rPr>
        <w:annotationRef/>
      </w:r>
      <w:r>
        <w:rPr>
          <w:lang w:val="bg-BG"/>
        </w:rPr>
        <w:t>както при лекарите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81B" w:rsidRDefault="00BF681B">
      <w:pPr>
        <w:spacing w:line="240" w:lineRule="auto"/>
      </w:pPr>
      <w:r>
        <w:separator/>
      </w:r>
    </w:p>
  </w:endnote>
  <w:endnote w:type="continuationSeparator" w:id="1">
    <w:p w:rsidR="00BF681B" w:rsidRDefault="00BF681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F1B3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1B3A" w:rsidRPr="0049624E" w:rsidRDefault="00AF1B3A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1B3A" w:rsidRDefault="00AF1B3A" w:rsidP="0049624E">
          <w:pPr>
            <w:jc w:val="center"/>
          </w:pPr>
          <w:r>
            <w:rPr>
              <w:lang w:val="bg-BG"/>
            </w:rPr>
            <w:t xml:space="preserve">Екип </w:t>
          </w:r>
          <w:r w:rsidR="00F77EB0">
            <w:rPr>
              <w:lang w:val="bg-BG"/>
            </w:rPr>
            <w:t>Едно</w:t>
          </w:r>
          <w:r>
            <w:t xml:space="preserve">, </w:t>
          </w:r>
          <w:r w:rsidR="003E470E">
            <w:fldChar w:fldCharType="begin"/>
          </w:r>
          <w:r>
            <w:instrText xml:space="preserve"> DATE \@ "yyyy" </w:instrText>
          </w:r>
          <w:r w:rsidR="003E470E">
            <w:fldChar w:fldCharType="separate"/>
          </w:r>
          <w:r w:rsidR="00B1335C">
            <w:rPr>
              <w:noProof/>
            </w:rPr>
            <w:t>2014</w:t>
          </w:r>
          <w:r w:rsidR="003E470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1B3A" w:rsidRPr="00745D8F" w:rsidRDefault="00F77EB0">
          <w:pPr>
            <w:jc w:val="right"/>
            <w:rPr>
              <w:lang w:val="bg-BG"/>
            </w:rPr>
          </w:pPr>
          <w:r>
            <w:rPr>
              <w:lang w:val="bg-BG"/>
            </w:rPr>
            <w:t>Стр.</w:t>
          </w:r>
          <w:r w:rsidR="003E470E">
            <w:rPr>
              <w:rStyle w:val="a8"/>
            </w:rPr>
            <w:fldChar w:fldCharType="begin"/>
          </w:r>
          <w:r w:rsidR="00AF1B3A">
            <w:rPr>
              <w:rStyle w:val="a8"/>
            </w:rPr>
            <w:instrText xml:space="preserve"> PAGE </w:instrText>
          </w:r>
          <w:r w:rsidR="003E470E">
            <w:rPr>
              <w:rStyle w:val="a8"/>
            </w:rPr>
            <w:fldChar w:fldCharType="separate"/>
          </w:r>
          <w:r w:rsidR="000B1D65">
            <w:rPr>
              <w:rStyle w:val="a8"/>
              <w:noProof/>
            </w:rPr>
            <w:t>3</w:t>
          </w:r>
          <w:r w:rsidR="003E470E">
            <w:rPr>
              <w:rStyle w:val="a8"/>
            </w:rPr>
            <w:fldChar w:fldCharType="end"/>
          </w:r>
          <w:r>
            <w:rPr>
              <w:rStyle w:val="a8"/>
              <w:lang w:val="bg-BG"/>
            </w:rPr>
            <w:t xml:space="preserve"> от 7</w:t>
          </w:r>
        </w:p>
      </w:tc>
    </w:tr>
  </w:tbl>
  <w:p w:rsidR="00AF1B3A" w:rsidRDefault="00AF1B3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81B" w:rsidRDefault="00BF681B">
      <w:pPr>
        <w:spacing w:line="240" w:lineRule="auto"/>
      </w:pPr>
      <w:r>
        <w:separator/>
      </w:r>
    </w:p>
  </w:footnote>
  <w:footnote w:type="continuationSeparator" w:id="1">
    <w:p w:rsidR="00BF681B" w:rsidRDefault="00BF681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B3A" w:rsidRDefault="00AF1B3A">
    <w:pPr>
      <w:rPr>
        <w:sz w:val="24"/>
      </w:rPr>
    </w:pPr>
  </w:p>
  <w:p w:rsidR="00AF1B3A" w:rsidRDefault="00AF1B3A">
    <w:pPr>
      <w:pBdr>
        <w:top w:val="single" w:sz="6" w:space="1" w:color="auto"/>
      </w:pBdr>
      <w:rPr>
        <w:sz w:val="24"/>
      </w:rPr>
    </w:pPr>
  </w:p>
  <w:p w:rsidR="00AF1B3A" w:rsidRPr="00BB1F3E" w:rsidRDefault="00F77EB0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AF1B3A" w:rsidRDefault="00AF1B3A">
    <w:pPr>
      <w:pBdr>
        <w:bottom w:val="single" w:sz="6" w:space="1" w:color="auto"/>
      </w:pBdr>
      <w:jc w:val="right"/>
      <w:rPr>
        <w:sz w:val="24"/>
      </w:rPr>
    </w:pPr>
  </w:p>
  <w:p w:rsidR="00AF1B3A" w:rsidRDefault="00AF1B3A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F1B3A" w:rsidTr="00BB1F3E">
      <w:tc>
        <w:tcPr>
          <w:tcW w:w="6379" w:type="dxa"/>
        </w:tcPr>
        <w:p w:rsidR="00AF1B3A" w:rsidRPr="003A357C" w:rsidRDefault="00AF1B3A" w:rsidP="00BB1F3E">
          <w:pPr>
            <w:rPr>
              <w:lang w:val="bg-BG"/>
            </w:rPr>
          </w:pPr>
          <w:r w:rsidRPr="003A357C">
            <w:rPr>
              <w:lang w:val="bg-BG"/>
            </w:rPr>
            <w:t>E-Health</w:t>
          </w:r>
        </w:p>
      </w:tc>
      <w:tc>
        <w:tcPr>
          <w:tcW w:w="3179" w:type="dxa"/>
        </w:tcPr>
        <w:p w:rsidR="00AF1B3A" w:rsidRDefault="00AF1B3A" w:rsidP="00BB1F3E">
          <w:pPr>
            <w:tabs>
              <w:tab w:val="left" w:pos="1135"/>
            </w:tabs>
            <w:spacing w:before="40"/>
            <w:ind w:right="68"/>
          </w:pPr>
          <w:r>
            <w:rPr>
              <w:lang w:val="bg-BG"/>
            </w:rPr>
            <w:t>Версия</w:t>
          </w:r>
          <w:r>
            <w:t xml:space="preserve">:           </w:t>
          </w:r>
          <w:r w:rsidR="00993C91">
            <w:t>1.3</w:t>
          </w:r>
        </w:p>
      </w:tc>
    </w:tr>
    <w:tr w:rsidR="00AF1B3A" w:rsidTr="00BB1F3E">
      <w:tc>
        <w:tcPr>
          <w:tcW w:w="6379" w:type="dxa"/>
        </w:tcPr>
        <w:p w:rsidR="00AF1B3A" w:rsidRPr="00BB1F3E" w:rsidRDefault="00AF1B3A">
          <w:pPr>
            <w:rPr>
              <w:lang w:val="bg-BG"/>
            </w:rPr>
          </w:pPr>
          <w:r>
            <w:rPr>
              <w:lang w:val="bg-BG"/>
            </w:rPr>
            <w:t>Визия</w:t>
          </w:r>
        </w:p>
      </w:tc>
      <w:tc>
        <w:tcPr>
          <w:tcW w:w="3179" w:type="dxa"/>
        </w:tcPr>
        <w:p w:rsidR="00AF1B3A" w:rsidRPr="00BB1F3E" w:rsidRDefault="00AF1B3A" w:rsidP="00232CC7">
          <w:pPr>
            <w:rPr>
              <w:lang w:val="bg-BG"/>
            </w:rPr>
          </w:pPr>
          <w:r>
            <w:rPr>
              <w:lang w:val="bg-BG"/>
            </w:rPr>
            <w:t>Дата</w:t>
          </w:r>
          <w:r>
            <w:t xml:space="preserve">:  </w:t>
          </w:r>
          <w:r w:rsidR="00993C91">
            <w:rPr>
              <w:lang w:val="bg-BG"/>
            </w:rPr>
            <w:t>2014</w:t>
          </w:r>
          <w:r w:rsidR="00232CC7">
            <w:rPr>
              <w:lang w:val="bg-BG"/>
            </w:rPr>
            <w:t>/10/</w:t>
          </w:r>
          <w:r w:rsidR="00993C91">
            <w:rPr>
              <w:lang w:val="bg-BG"/>
            </w:rPr>
            <w:t>21</w:t>
          </w:r>
        </w:p>
      </w:tc>
    </w:tr>
  </w:tbl>
  <w:p w:rsidR="00AF1B3A" w:rsidRDefault="00AF1B3A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B98169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474707"/>
    <w:multiLevelType w:val="hybridMultilevel"/>
    <w:tmpl w:val="27C894F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7061715"/>
    <w:multiLevelType w:val="hybridMultilevel"/>
    <w:tmpl w:val="54A24E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9BC651A"/>
    <w:multiLevelType w:val="hybridMultilevel"/>
    <w:tmpl w:val="EC2E28F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9624DF7"/>
    <w:multiLevelType w:val="hybridMultilevel"/>
    <w:tmpl w:val="7CDA326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E162108"/>
    <w:multiLevelType w:val="hybridMultilevel"/>
    <w:tmpl w:val="C2EC73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5DF107A"/>
    <w:multiLevelType w:val="multilevel"/>
    <w:tmpl w:val="8C08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083399"/>
    <w:multiLevelType w:val="hybridMultilevel"/>
    <w:tmpl w:val="5D70E42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726435B"/>
    <w:multiLevelType w:val="hybridMultilevel"/>
    <w:tmpl w:val="90881D4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FB2E1C"/>
    <w:multiLevelType w:val="hybridMultilevel"/>
    <w:tmpl w:val="3AA67D2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BF7E57"/>
    <w:multiLevelType w:val="hybridMultilevel"/>
    <w:tmpl w:val="3C5E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4"/>
  </w:num>
  <w:num w:numId="6">
    <w:abstractNumId w:val="24"/>
  </w:num>
  <w:num w:numId="7">
    <w:abstractNumId w:val="23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2"/>
  </w:num>
  <w:num w:numId="11">
    <w:abstractNumId w:val="6"/>
  </w:num>
  <w:num w:numId="12">
    <w:abstractNumId w:val="18"/>
  </w:num>
  <w:num w:numId="13">
    <w:abstractNumId w:val="16"/>
  </w:num>
  <w:num w:numId="14">
    <w:abstractNumId w:val="31"/>
  </w:num>
  <w:num w:numId="15">
    <w:abstractNumId w:val="15"/>
  </w:num>
  <w:num w:numId="16">
    <w:abstractNumId w:val="7"/>
  </w:num>
  <w:num w:numId="17">
    <w:abstractNumId w:val="29"/>
  </w:num>
  <w:num w:numId="18">
    <w:abstractNumId w:val="22"/>
  </w:num>
  <w:num w:numId="19">
    <w:abstractNumId w:val="9"/>
  </w:num>
  <w:num w:numId="20">
    <w:abstractNumId w:val="21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6"/>
  </w:num>
  <w:num w:numId="29">
    <w:abstractNumId w:val="19"/>
  </w:num>
  <w:num w:numId="30">
    <w:abstractNumId w:val="30"/>
  </w:num>
  <w:num w:numId="31">
    <w:abstractNumId w:val="5"/>
  </w:num>
  <w:num w:numId="32">
    <w:abstractNumId w:val="4"/>
  </w:num>
  <w:num w:numId="33">
    <w:abstractNumId w:val="33"/>
  </w:num>
  <w:num w:numId="34">
    <w:abstractNumId w:val="20"/>
  </w:num>
  <w:num w:numId="35">
    <w:abstractNumId w:val="8"/>
  </w:num>
  <w:num w:numId="36">
    <w:abstractNumId w:val="25"/>
  </w:num>
  <w:num w:numId="37">
    <w:abstractNumId w:val="13"/>
  </w:num>
  <w:num w:numId="38">
    <w:abstractNumId w:val="35"/>
  </w:num>
  <w:num w:numId="3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trackRevision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C6CE0"/>
    <w:rsid w:val="00010D40"/>
    <w:rsid w:val="00017E83"/>
    <w:rsid w:val="00027DC0"/>
    <w:rsid w:val="000426CB"/>
    <w:rsid w:val="00082526"/>
    <w:rsid w:val="000903CD"/>
    <w:rsid w:val="000B1D65"/>
    <w:rsid w:val="000D374C"/>
    <w:rsid w:val="000D68F3"/>
    <w:rsid w:val="00116E00"/>
    <w:rsid w:val="00134917"/>
    <w:rsid w:val="00142E5B"/>
    <w:rsid w:val="0015181A"/>
    <w:rsid w:val="00165B9F"/>
    <w:rsid w:val="0018168F"/>
    <w:rsid w:val="0018223F"/>
    <w:rsid w:val="001A5496"/>
    <w:rsid w:val="001C46A1"/>
    <w:rsid w:val="001E73FE"/>
    <w:rsid w:val="001F2C18"/>
    <w:rsid w:val="002070A0"/>
    <w:rsid w:val="00232CC7"/>
    <w:rsid w:val="00236466"/>
    <w:rsid w:val="0024279C"/>
    <w:rsid w:val="002601A6"/>
    <w:rsid w:val="0026637D"/>
    <w:rsid w:val="0028233D"/>
    <w:rsid w:val="002C1A82"/>
    <w:rsid w:val="002D145B"/>
    <w:rsid w:val="002D24EF"/>
    <w:rsid w:val="002F27D9"/>
    <w:rsid w:val="002F7EF0"/>
    <w:rsid w:val="00313F59"/>
    <w:rsid w:val="003149A6"/>
    <w:rsid w:val="003222E1"/>
    <w:rsid w:val="00323683"/>
    <w:rsid w:val="00334191"/>
    <w:rsid w:val="00347134"/>
    <w:rsid w:val="003A357C"/>
    <w:rsid w:val="003D7E7F"/>
    <w:rsid w:val="003E309B"/>
    <w:rsid w:val="003E470E"/>
    <w:rsid w:val="00400E4C"/>
    <w:rsid w:val="00456314"/>
    <w:rsid w:val="00463605"/>
    <w:rsid w:val="00464851"/>
    <w:rsid w:val="0049624E"/>
    <w:rsid w:val="004B401C"/>
    <w:rsid w:val="004C319D"/>
    <w:rsid w:val="004C4F9B"/>
    <w:rsid w:val="004D0707"/>
    <w:rsid w:val="00505800"/>
    <w:rsid w:val="00510659"/>
    <w:rsid w:val="00574798"/>
    <w:rsid w:val="00576C93"/>
    <w:rsid w:val="0058193B"/>
    <w:rsid w:val="005A3F8F"/>
    <w:rsid w:val="005A7728"/>
    <w:rsid w:val="005B2BDF"/>
    <w:rsid w:val="005C3930"/>
    <w:rsid w:val="00603C13"/>
    <w:rsid w:val="00620201"/>
    <w:rsid w:val="0062632A"/>
    <w:rsid w:val="00645CB2"/>
    <w:rsid w:val="00646851"/>
    <w:rsid w:val="00647B7A"/>
    <w:rsid w:val="00666376"/>
    <w:rsid w:val="00671593"/>
    <w:rsid w:val="006854FC"/>
    <w:rsid w:val="006A33A6"/>
    <w:rsid w:val="006B5725"/>
    <w:rsid w:val="006C701E"/>
    <w:rsid w:val="006E620F"/>
    <w:rsid w:val="006F27C8"/>
    <w:rsid w:val="00734E66"/>
    <w:rsid w:val="0074058F"/>
    <w:rsid w:val="00741F75"/>
    <w:rsid w:val="00742A86"/>
    <w:rsid w:val="00745D8F"/>
    <w:rsid w:val="00761871"/>
    <w:rsid w:val="0077566A"/>
    <w:rsid w:val="00792E15"/>
    <w:rsid w:val="007B0C93"/>
    <w:rsid w:val="007C1002"/>
    <w:rsid w:val="007C519B"/>
    <w:rsid w:val="00810024"/>
    <w:rsid w:val="0082136E"/>
    <w:rsid w:val="00840299"/>
    <w:rsid w:val="00844AB6"/>
    <w:rsid w:val="0085257A"/>
    <w:rsid w:val="008637FE"/>
    <w:rsid w:val="00876062"/>
    <w:rsid w:val="008B3355"/>
    <w:rsid w:val="00905C50"/>
    <w:rsid w:val="00907A43"/>
    <w:rsid w:val="00960959"/>
    <w:rsid w:val="00971222"/>
    <w:rsid w:val="00993C91"/>
    <w:rsid w:val="009C41FB"/>
    <w:rsid w:val="00A43526"/>
    <w:rsid w:val="00A720E6"/>
    <w:rsid w:val="00A91E7C"/>
    <w:rsid w:val="00A966C1"/>
    <w:rsid w:val="00AA119E"/>
    <w:rsid w:val="00AB6A96"/>
    <w:rsid w:val="00AC54FA"/>
    <w:rsid w:val="00AC6132"/>
    <w:rsid w:val="00AF1B3A"/>
    <w:rsid w:val="00AF210C"/>
    <w:rsid w:val="00B03208"/>
    <w:rsid w:val="00B1335C"/>
    <w:rsid w:val="00B56935"/>
    <w:rsid w:val="00BB09D2"/>
    <w:rsid w:val="00BB1F3E"/>
    <w:rsid w:val="00BB33BA"/>
    <w:rsid w:val="00BC05A3"/>
    <w:rsid w:val="00BC541C"/>
    <w:rsid w:val="00BC6CE0"/>
    <w:rsid w:val="00BC78A5"/>
    <w:rsid w:val="00BE2EF2"/>
    <w:rsid w:val="00BF681B"/>
    <w:rsid w:val="00C35087"/>
    <w:rsid w:val="00C51BF4"/>
    <w:rsid w:val="00C5286F"/>
    <w:rsid w:val="00C7352C"/>
    <w:rsid w:val="00D14DB2"/>
    <w:rsid w:val="00D21C51"/>
    <w:rsid w:val="00D3765E"/>
    <w:rsid w:val="00D5329C"/>
    <w:rsid w:val="00D65EB3"/>
    <w:rsid w:val="00DB0D0C"/>
    <w:rsid w:val="00DB75A6"/>
    <w:rsid w:val="00DC757A"/>
    <w:rsid w:val="00DE2FF8"/>
    <w:rsid w:val="00DF77F3"/>
    <w:rsid w:val="00E10A0B"/>
    <w:rsid w:val="00E11407"/>
    <w:rsid w:val="00E16971"/>
    <w:rsid w:val="00E40B5E"/>
    <w:rsid w:val="00E51659"/>
    <w:rsid w:val="00E93EBC"/>
    <w:rsid w:val="00EE4235"/>
    <w:rsid w:val="00EE63D5"/>
    <w:rsid w:val="00F00AF4"/>
    <w:rsid w:val="00F24EFD"/>
    <w:rsid w:val="00F3662F"/>
    <w:rsid w:val="00F44C2C"/>
    <w:rsid w:val="00F511B4"/>
    <w:rsid w:val="00F56412"/>
    <w:rsid w:val="00F717C8"/>
    <w:rsid w:val="00F77EB0"/>
    <w:rsid w:val="00FB2FDD"/>
    <w:rsid w:val="00FD4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79C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24279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24279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24279C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24279C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24279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24279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24279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24279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24279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24279C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24279C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24279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rsid w:val="0024279C"/>
    <w:pPr>
      <w:ind w:left="900" w:hanging="900"/>
    </w:pPr>
  </w:style>
  <w:style w:type="paragraph" w:styleId="10">
    <w:name w:val="toc 1"/>
    <w:basedOn w:val="a"/>
    <w:next w:val="a"/>
    <w:uiPriority w:val="39"/>
    <w:rsid w:val="0024279C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rsid w:val="0024279C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24279C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24279C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24279C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24279C"/>
  </w:style>
  <w:style w:type="paragraph" w:customStyle="1" w:styleId="Bullet2">
    <w:name w:val="Bullet2"/>
    <w:basedOn w:val="a"/>
    <w:rsid w:val="0024279C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24279C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24279C"/>
    <w:pPr>
      <w:keepLines/>
      <w:spacing w:after="120"/>
    </w:pPr>
  </w:style>
  <w:style w:type="paragraph" w:styleId="a9">
    <w:name w:val="Body Text"/>
    <w:basedOn w:val="a"/>
    <w:link w:val="aa"/>
    <w:uiPriority w:val="99"/>
    <w:rsid w:val="0024279C"/>
    <w:pPr>
      <w:keepLines/>
      <w:spacing w:after="120"/>
      <w:ind w:left="720"/>
    </w:pPr>
  </w:style>
  <w:style w:type="paragraph" w:customStyle="1" w:styleId="Paragraph3">
    <w:name w:val="Paragraph3"/>
    <w:basedOn w:val="a"/>
    <w:rsid w:val="0024279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24279C"/>
    <w:pPr>
      <w:ind w:left="720" w:hanging="432"/>
    </w:pPr>
  </w:style>
  <w:style w:type="character" w:styleId="ab">
    <w:name w:val="footnote reference"/>
    <w:basedOn w:val="a0"/>
    <w:semiHidden/>
    <w:rsid w:val="0024279C"/>
    <w:rPr>
      <w:sz w:val="20"/>
      <w:vertAlign w:val="superscript"/>
    </w:rPr>
  </w:style>
  <w:style w:type="paragraph" w:styleId="ac">
    <w:name w:val="footnote text"/>
    <w:basedOn w:val="a"/>
    <w:semiHidden/>
    <w:rsid w:val="0024279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"/>
    <w:semiHidden/>
    <w:rsid w:val="0024279C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"/>
    <w:rsid w:val="0024279C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rsid w:val="0024279C"/>
    <w:pPr>
      <w:ind w:left="600"/>
    </w:pPr>
  </w:style>
  <w:style w:type="paragraph" w:styleId="50">
    <w:name w:val="toc 5"/>
    <w:basedOn w:val="a"/>
    <w:next w:val="a"/>
    <w:semiHidden/>
    <w:rsid w:val="0024279C"/>
    <w:pPr>
      <w:ind w:left="800"/>
    </w:pPr>
  </w:style>
  <w:style w:type="paragraph" w:styleId="60">
    <w:name w:val="toc 6"/>
    <w:basedOn w:val="a"/>
    <w:next w:val="a"/>
    <w:semiHidden/>
    <w:rsid w:val="0024279C"/>
    <w:pPr>
      <w:ind w:left="1000"/>
    </w:pPr>
  </w:style>
  <w:style w:type="paragraph" w:styleId="70">
    <w:name w:val="toc 7"/>
    <w:basedOn w:val="a"/>
    <w:next w:val="a"/>
    <w:semiHidden/>
    <w:rsid w:val="0024279C"/>
    <w:pPr>
      <w:ind w:left="1200"/>
    </w:pPr>
  </w:style>
  <w:style w:type="paragraph" w:styleId="80">
    <w:name w:val="toc 8"/>
    <w:basedOn w:val="a"/>
    <w:next w:val="a"/>
    <w:semiHidden/>
    <w:rsid w:val="0024279C"/>
    <w:pPr>
      <w:ind w:left="1400"/>
    </w:pPr>
  </w:style>
  <w:style w:type="paragraph" w:styleId="90">
    <w:name w:val="toc 9"/>
    <w:basedOn w:val="a"/>
    <w:next w:val="a"/>
    <w:semiHidden/>
    <w:rsid w:val="0024279C"/>
    <w:pPr>
      <w:ind w:left="1600"/>
    </w:pPr>
  </w:style>
  <w:style w:type="paragraph" w:customStyle="1" w:styleId="MainTitle">
    <w:name w:val="Main Title"/>
    <w:basedOn w:val="a"/>
    <w:rsid w:val="0024279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"/>
    <w:rsid w:val="0024279C"/>
    <w:rPr>
      <w:i/>
      <w:color w:val="0000FF"/>
    </w:rPr>
  </w:style>
  <w:style w:type="paragraph" w:styleId="ae">
    <w:name w:val="Body Text Indent"/>
    <w:basedOn w:val="a"/>
    <w:rsid w:val="0024279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24279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24279C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BC78A5"/>
    <w:pPr>
      <w:tabs>
        <w:tab w:val="left" w:pos="540"/>
        <w:tab w:val="left" w:pos="1260"/>
      </w:tabs>
      <w:spacing w:after="120"/>
      <w:jc w:val="both"/>
    </w:pPr>
    <w:rPr>
      <w:color w:val="000000" w:themeColor="text1"/>
      <w:lang w:val="bg-BG"/>
    </w:rPr>
  </w:style>
  <w:style w:type="character" w:styleId="af">
    <w:name w:val="Hyperlink"/>
    <w:basedOn w:val="a0"/>
    <w:rsid w:val="0024279C"/>
    <w:rPr>
      <w:color w:val="0000FF"/>
      <w:u w:val="single"/>
    </w:rPr>
  </w:style>
  <w:style w:type="paragraph" w:customStyle="1" w:styleId="infoblue0">
    <w:name w:val="infoblue"/>
    <w:basedOn w:val="a"/>
    <w:rsid w:val="0024279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a">
    <w:name w:val="Основен текст Знак"/>
    <w:link w:val="a9"/>
    <w:uiPriority w:val="99"/>
    <w:locked/>
    <w:rsid w:val="00F56412"/>
    <w:rPr>
      <w:lang w:val="en-US" w:eastAsia="en-US"/>
    </w:rPr>
  </w:style>
  <w:style w:type="paragraph" w:styleId="af0">
    <w:name w:val="List Paragraph"/>
    <w:basedOn w:val="a"/>
    <w:uiPriority w:val="34"/>
    <w:qFormat/>
    <w:rsid w:val="00FD4F45"/>
    <w:pPr>
      <w:ind w:left="720"/>
      <w:contextualSpacing/>
    </w:pPr>
  </w:style>
  <w:style w:type="paragraph" w:styleId="af1">
    <w:name w:val="Balloon Text"/>
    <w:basedOn w:val="a"/>
    <w:link w:val="af2"/>
    <w:uiPriority w:val="99"/>
    <w:semiHidden/>
    <w:unhideWhenUsed/>
    <w:rsid w:val="00F77E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Изнесен текст Знак"/>
    <w:basedOn w:val="a0"/>
    <w:link w:val="af1"/>
    <w:uiPriority w:val="99"/>
    <w:semiHidden/>
    <w:rsid w:val="00F77EB0"/>
    <w:rPr>
      <w:rFonts w:ascii="Tahoma" w:hAnsi="Tahoma" w:cs="Tahoma"/>
      <w:sz w:val="16"/>
      <w:szCs w:val="16"/>
      <w:lang w:val="en-US" w:eastAsia="en-US"/>
    </w:rPr>
  </w:style>
  <w:style w:type="character" w:styleId="af3">
    <w:name w:val="annotation reference"/>
    <w:basedOn w:val="a0"/>
    <w:uiPriority w:val="99"/>
    <w:semiHidden/>
    <w:unhideWhenUsed/>
    <w:rsid w:val="00F77EB0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77EB0"/>
    <w:pPr>
      <w:spacing w:line="240" w:lineRule="auto"/>
    </w:pPr>
  </w:style>
  <w:style w:type="character" w:customStyle="1" w:styleId="af5">
    <w:name w:val="Текст на коментар Знак"/>
    <w:basedOn w:val="a0"/>
    <w:link w:val="af4"/>
    <w:uiPriority w:val="99"/>
    <w:semiHidden/>
    <w:rsid w:val="00F77EB0"/>
    <w:rPr>
      <w:lang w:val="en-US" w:eastAsia="en-US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77EB0"/>
    <w:rPr>
      <w:b/>
      <w:bCs/>
    </w:rPr>
  </w:style>
  <w:style w:type="character" w:customStyle="1" w:styleId="af7">
    <w:name w:val="Предмет на коментар Знак"/>
    <w:basedOn w:val="af5"/>
    <w:link w:val="af6"/>
    <w:uiPriority w:val="99"/>
    <w:semiHidden/>
    <w:rsid w:val="00F77EB0"/>
    <w:rPr>
      <w:b/>
      <w:bCs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\MASTER\3%20SEMESTER\Vision-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Vision-rup_vision</Template>
  <TotalTime>162</TotalTime>
  <Pages>8</Pages>
  <Words>1642</Words>
  <Characters>9366</Characters>
  <Application>Microsoft Office Word</Application>
  <DocSecurity>0</DocSecurity>
  <Lines>78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10987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Mihail</dc:creator>
  <cp:keywords/>
  <dc:description/>
  <cp:lastModifiedBy>Lulu</cp:lastModifiedBy>
  <cp:revision>36</cp:revision>
  <cp:lastPrinted>2001-03-15T11:26:00Z</cp:lastPrinted>
  <dcterms:created xsi:type="dcterms:W3CDTF">2014-10-21T17:18:00Z</dcterms:created>
  <dcterms:modified xsi:type="dcterms:W3CDTF">2014-10-24T21:07:00Z</dcterms:modified>
</cp:coreProperties>
</file>
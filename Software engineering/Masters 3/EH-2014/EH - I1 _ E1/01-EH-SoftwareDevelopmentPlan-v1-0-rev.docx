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BDA" w:rsidRDefault="0048213F">
      <w:pPr>
        <w:pStyle w:val="Title"/>
        <w:jc w:val="right"/>
        <w:rPr>
          <w:lang w:val="bg-BG"/>
        </w:rPr>
      </w:pPr>
      <w:r>
        <w:fldChar w:fldCharType="begin"/>
      </w:r>
      <w:r w:rsidR="00F36885">
        <w:instrText xml:space="preserve"> SUBJECT  \* MERGEFORMAT </w:instrText>
      </w:r>
      <w:r>
        <w:fldChar w:fldCharType="separate"/>
      </w:r>
      <w:r w:rsidR="006278A4">
        <w:rPr>
          <w:lang w:val="bg-BG"/>
        </w:rPr>
        <w:t>Н</w:t>
      </w:r>
      <w:r w:rsidR="006278A4">
        <w:t>a</w:t>
      </w:r>
      <w:r w:rsidR="006278A4">
        <w:rPr>
          <w:lang w:val="bg-BG"/>
        </w:rPr>
        <w:t>ционална информационна система</w:t>
      </w:r>
      <w:r w:rsidR="00245914">
        <w:rPr>
          <w:lang w:val="bg-BG"/>
        </w:rPr>
        <w:t xml:space="preserve"> за</w:t>
      </w:r>
      <w:r w:rsidR="006278A4">
        <w:rPr>
          <w:lang w:val="bg-BG"/>
        </w:rPr>
        <w:t xml:space="preserve"> Електронно здраве (</w:t>
      </w:r>
      <w:r w:rsidR="006278A4">
        <w:t>E-Health</w:t>
      </w:r>
      <w:r w:rsidR="006278A4">
        <w:rPr>
          <w:lang w:val="bg-BG"/>
        </w:rPr>
        <w:t>)</w:t>
      </w:r>
    </w:p>
    <w:p w:rsidR="00F36885" w:rsidRPr="006278A4" w:rsidRDefault="0048213F">
      <w:pPr>
        <w:pStyle w:val="Title"/>
        <w:jc w:val="right"/>
        <w:rPr>
          <w:lang w:val="bg-BG"/>
        </w:rPr>
      </w:pPr>
      <w:r>
        <w:fldChar w:fldCharType="end"/>
      </w:r>
    </w:p>
    <w:p w:rsidR="00F36885" w:rsidRDefault="000108B9">
      <w:pPr>
        <w:pStyle w:val="Title"/>
        <w:jc w:val="right"/>
      </w:pPr>
      <w:r>
        <w:fldChar w:fldCharType="begin"/>
      </w:r>
      <w:r>
        <w:instrText xml:space="preserve"> TITLE  \* MERGEFORMAT </w:instrText>
      </w:r>
      <w:r>
        <w:fldChar w:fldCharType="separate"/>
      </w:r>
      <w:r w:rsidR="006278A4">
        <w:rPr>
          <w:lang w:val="bg-BG"/>
        </w:rPr>
        <w:t>План за разработка на софтуер</w:t>
      </w:r>
      <w:r>
        <w:rPr>
          <w:lang w:val="bg-BG"/>
        </w:rPr>
        <w:fldChar w:fldCharType="end"/>
      </w:r>
    </w:p>
    <w:p w:rsidR="00F36885" w:rsidRDefault="00F36885">
      <w:pPr>
        <w:pStyle w:val="Title"/>
        <w:jc w:val="right"/>
      </w:pPr>
    </w:p>
    <w:p w:rsidR="00F36885" w:rsidRDefault="006278A4">
      <w:pPr>
        <w:pStyle w:val="Title"/>
        <w:jc w:val="right"/>
        <w:rPr>
          <w:sz w:val="28"/>
        </w:rPr>
      </w:pPr>
      <w:r>
        <w:rPr>
          <w:sz w:val="28"/>
          <w:lang w:val="bg-BG"/>
        </w:rPr>
        <w:t>Версия</w:t>
      </w:r>
      <w:r w:rsidR="00F36885">
        <w:rPr>
          <w:sz w:val="28"/>
        </w:rPr>
        <w:t xml:space="preserve"> 1.0</w:t>
      </w:r>
    </w:p>
    <w:p w:rsidR="00F36885" w:rsidRDefault="00F36885">
      <w:pPr>
        <w:pStyle w:val="Title"/>
        <w:rPr>
          <w:sz w:val="28"/>
        </w:rPr>
      </w:pPr>
    </w:p>
    <w:p w:rsidR="00F36885" w:rsidRDefault="00F36885"/>
    <w:p w:rsidR="00F36885" w:rsidRDefault="00F36885">
      <w:pPr>
        <w:sectPr w:rsidR="00F36885">
          <w:headerReference w:type="default" r:id="rId9"/>
          <w:footerReference w:type="even" r:id="rId10"/>
          <w:pgSz w:w="12240" w:h="15840" w:code="1"/>
          <w:pgMar w:top="1440" w:right="1440" w:bottom="1440" w:left="1440" w:header="708" w:footer="708" w:gutter="0"/>
          <w:cols w:space="708"/>
          <w:vAlign w:val="center"/>
        </w:sectPr>
      </w:pPr>
    </w:p>
    <w:p w:rsidR="00F36885" w:rsidRPr="00567C3D" w:rsidRDefault="00567C3D">
      <w:pPr>
        <w:pStyle w:val="Title"/>
        <w:rPr>
          <w:lang w:val="bg-BG"/>
        </w:rPr>
      </w:pPr>
      <w:r>
        <w:rPr>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36885">
        <w:tc>
          <w:tcPr>
            <w:tcW w:w="2304" w:type="dxa"/>
          </w:tcPr>
          <w:p w:rsidR="00F36885" w:rsidRPr="00567C3D" w:rsidRDefault="00567C3D">
            <w:pPr>
              <w:pStyle w:val="Tabletext"/>
              <w:jc w:val="center"/>
              <w:rPr>
                <w:b/>
                <w:lang w:val="bg-BG"/>
              </w:rPr>
            </w:pPr>
            <w:r>
              <w:rPr>
                <w:b/>
                <w:lang w:val="bg-BG"/>
              </w:rPr>
              <w:t>Дата</w:t>
            </w:r>
          </w:p>
        </w:tc>
        <w:tc>
          <w:tcPr>
            <w:tcW w:w="1152" w:type="dxa"/>
          </w:tcPr>
          <w:p w:rsidR="00F36885" w:rsidRPr="00567C3D" w:rsidRDefault="00567C3D">
            <w:pPr>
              <w:pStyle w:val="Tabletext"/>
              <w:jc w:val="center"/>
              <w:rPr>
                <w:b/>
                <w:lang w:val="bg-BG"/>
              </w:rPr>
            </w:pPr>
            <w:r>
              <w:rPr>
                <w:b/>
                <w:lang w:val="bg-BG"/>
              </w:rPr>
              <w:t>Версия</w:t>
            </w:r>
          </w:p>
        </w:tc>
        <w:tc>
          <w:tcPr>
            <w:tcW w:w="3744" w:type="dxa"/>
          </w:tcPr>
          <w:p w:rsidR="00F36885" w:rsidRPr="00567C3D" w:rsidRDefault="00567C3D">
            <w:pPr>
              <w:pStyle w:val="Tabletext"/>
              <w:jc w:val="center"/>
              <w:rPr>
                <w:b/>
                <w:lang w:val="bg-BG"/>
              </w:rPr>
            </w:pPr>
            <w:r>
              <w:rPr>
                <w:b/>
                <w:lang w:val="bg-BG"/>
              </w:rPr>
              <w:t>Описание</w:t>
            </w:r>
          </w:p>
        </w:tc>
        <w:tc>
          <w:tcPr>
            <w:tcW w:w="2304" w:type="dxa"/>
          </w:tcPr>
          <w:p w:rsidR="00F36885" w:rsidRPr="00567C3D" w:rsidRDefault="00567C3D">
            <w:pPr>
              <w:pStyle w:val="Tabletext"/>
              <w:jc w:val="center"/>
              <w:rPr>
                <w:b/>
                <w:lang w:val="bg-BG"/>
              </w:rPr>
            </w:pPr>
            <w:r>
              <w:rPr>
                <w:b/>
                <w:lang w:val="bg-BG"/>
              </w:rPr>
              <w:t>Автор</w:t>
            </w:r>
          </w:p>
        </w:tc>
      </w:tr>
      <w:tr w:rsidR="00F36885">
        <w:tc>
          <w:tcPr>
            <w:tcW w:w="2304" w:type="dxa"/>
          </w:tcPr>
          <w:p w:rsidR="00F36885" w:rsidRPr="001B0100" w:rsidRDefault="00467EF4">
            <w:pPr>
              <w:pStyle w:val="Tabletext"/>
              <w:rPr>
                <w:lang w:val="bg-BG"/>
              </w:rPr>
            </w:pPr>
            <w:r>
              <w:rPr>
                <w:lang w:val="bg-BG"/>
              </w:rPr>
              <w:t>2014</w:t>
            </w:r>
            <w:r w:rsidR="00E21373">
              <w:rPr>
                <w:lang w:val="bg-BG"/>
              </w:rPr>
              <w:t>/</w:t>
            </w:r>
            <w:r>
              <w:rPr>
                <w:lang w:val="bg-BG"/>
              </w:rPr>
              <w:t>10</w:t>
            </w:r>
            <w:r w:rsidR="00E21373">
              <w:rPr>
                <w:lang w:val="bg-BG"/>
              </w:rPr>
              <w:t>/</w:t>
            </w:r>
            <w:r>
              <w:rPr>
                <w:lang w:val="bg-BG"/>
              </w:rPr>
              <w:t>11</w:t>
            </w:r>
          </w:p>
        </w:tc>
        <w:tc>
          <w:tcPr>
            <w:tcW w:w="1152" w:type="dxa"/>
          </w:tcPr>
          <w:p w:rsidR="00F36885" w:rsidRPr="001B0100" w:rsidRDefault="001B0100">
            <w:pPr>
              <w:pStyle w:val="Tabletext"/>
              <w:rPr>
                <w:lang w:val="bg-BG"/>
              </w:rPr>
            </w:pPr>
            <w:r>
              <w:rPr>
                <w:lang w:val="bg-BG"/>
              </w:rPr>
              <w:t>1.0</w:t>
            </w:r>
          </w:p>
        </w:tc>
        <w:tc>
          <w:tcPr>
            <w:tcW w:w="3744" w:type="dxa"/>
          </w:tcPr>
          <w:p w:rsidR="00F36885" w:rsidRPr="001B0100" w:rsidRDefault="001B0100">
            <w:pPr>
              <w:pStyle w:val="Tabletext"/>
              <w:rPr>
                <w:lang w:val="bg-BG"/>
              </w:rPr>
            </w:pPr>
            <w:r>
              <w:rPr>
                <w:lang w:val="bg-BG"/>
              </w:rPr>
              <w:t>Създаване на документа</w:t>
            </w:r>
          </w:p>
        </w:tc>
        <w:tc>
          <w:tcPr>
            <w:tcW w:w="2304" w:type="dxa"/>
          </w:tcPr>
          <w:p w:rsidR="00F36885" w:rsidRPr="00567C3D" w:rsidRDefault="00567C3D" w:rsidP="00567C3D">
            <w:pPr>
              <w:pStyle w:val="Tabletext"/>
              <w:rPr>
                <w:lang w:val="bg-BG"/>
              </w:rPr>
            </w:pPr>
            <w:r>
              <w:rPr>
                <w:lang w:val="bg-BG"/>
              </w:rPr>
              <w:t>Малвина Макариева</w:t>
            </w:r>
          </w:p>
        </w:tc>
      </w:tr>
    </w:tbl>
    <w:p w:rsidR="00F36885" w:rsidRDefault="00F36885"/>
    <w:p w:rsidR="00F36885" w:rsidRPr="001B0100" w:rsidRDefault="00F36885">
      <w:pPr>
        <w:pStyle w:val="Title"/>
        <w:rPr>
          <w:lang w:val="bg-BG"/>
        </w:rPr>
      </w:pPr>
      <w:r>
        <w:br w:type="page"/>
      </w:r>
      <w:r w:rsidR="001B0100">
        <w:rPr>
          <w:lang w:val="bg-BG"/>
        </w:rPr>
        <w:lastRenderedPageBreak/>
        <w:t>Съдържание</w:t>
      </w:r>
    </w:p>
    <w:p w:rsidR="00512198" w:rsidRDefault="0048213F">
      <w:pPr>
        <w:pStyle w:val="TOC1"/>
        <w:tabs>
          <w:tab w:val="left" w:pos="432"/>
        </w:tabs>
        <w:rPr>
          <w:ins w:id="0" w:author="Malvina Makarieva" w:date="2014-10-24T23:38:00Z"/>
          <w:rFonts w:asciiTheme="minorHAnsi" w:eastAsiaTheme="minorEastAsia" w:hAnsiTheme="minorHAnsi" w:cstheme="minorBidi"/>
          <w:noProof/>
          <w:sz w:val="22"/>
          <w:szCs w:val="22"/>
          <w:lang w:val="bg-BG" w:eastAsia="bg-BG"/>
        </w:rPr>
      </w:pPr>
      <w:r>
        <w:rPr>
          <w:b/>
        </w:rPr>
        <w:fldChar w:fldCharType="begin"/>
      </w:r>
      <w:r w:rsidR="00F36885">
        <w:rPr>
          <w:b/>
        </w:rPr>
        <w:instrText xml:space="preserve"> TOC \o "1-3" </w:instrText>
      </w:r>
      <w:r>
        <w:rPr>
          <w:b/>
        </w:rPr>
        <w:fldChar w:fldCharType="separate"/>
      </w:r>
      <w:ins w:id="1" w:author="Malvina Makarieva" w:date="2014-10-24T23:38:00Z">
        <w:r w:rsidR="00512198" w:rsidRPr="00A3288F">
          <w:rPr>
            <w:noProof/>
            <w:lang w:val="bg-BG"/>
          </w:rPr>
          <w:t>1.</w:t>
        </w:r>
        <w:r w:rsidR="00512198">
          <w:rPr>
            <w:rFonts w:asciiTheme="minorHAnsi" w:eastAsiaTheme="minorEastAsia" w:hAnsiTheme="minorHAnsi" w:cstheme="minorBidi"/>
            <w:noProof/>
            <w:sz w:val="22"/>
            <w:szCs w:val="22"/>
            <w:lang w:val="bg-BG" w:eastAsia="bg-BG"/>
          </w:rPr>
          <w:tab/>
        </w:r>
        <w:r w:rsidR="00512198" w:rsidRPr="00A3288F">
          <w:rPr>
            <w:noProof/>
            <w:lang w:val="bg-BG"/>
          </w:rPr>
          <w:t>Въведение</w:t>
        </w:r>
        <w:r w:rsidR="00512198">
          <w:rPr>
            <w:noProof/>
          </w:rPr>
          <w:tab/>
        </w:r>
        <w:r w:rsidR="00512198">
          <w:rPr>
            <w:noProof/>
          </w:rPr>
          <w:fldChar w:fldCharType="begin"/>
        </w:r>
        <w:r w:rsidR="00512198">
          <w:rPr>
            <w:noProof/>
          </w:rPr>
          <w:instrText xml:space="preserve"> PAGEREF _Toc401957250 \h </w:instrText>
        </w:r>
        <w:r w:rsidR="00512198">
          <w:rPr>
            <w:noProof/>
          </w:rPr>
        </w:r>
      </w:ins>
      <w:r w:rsidR="00512198">
        <w:rPr>
          <w:noProof/>
        </w:rPr>
        <w:fldChar w:fldCharType="separate"/>
      </w:r>
      <w:ins w:id="2" w:author="Malvina Makarieva" w:date="2014-10-24T23:38:00Z">
        <w:r w:rsidR="00512198">
          <w:rPr>
            <w:noProof/>
          </w:rPr>
          <w:t>4</w:t>
        </w:r>
        <w:r w:rsidR="00512198">
          <w:rPr>
            <w:noProof/>
          </w:rPr>
          <w:fldChar w:fldCharType="end"/>
        </w:r>
      </w:ins>
    </w:p>
    <w:p w:rsidR="00512198" w:rsidRDefault="00512198">
      <w:pPr>
        <w:pStyle w:val="TOC2"/>
        <w:tabs>
          <w:tab w:val="left" w:pos="990"/>
        </w:tabs>
        <w:rPr>
          <w:ins w:id="3" w:author="Malvina Makarieva" w:date="2014-10-24T23:38:00Z"/>
          <w:rFonts w:asciiTheme="minorHAnsi" w:eastAsiaTheme="minorEastAsia" w:hAnsiTheme="minorHAnsi" w:cstheme="minorBidi"/>
          <w:noProof/>
          <w:sz w:val="22"/>
          <w:szCs w:val="22"/>
          <w:lang w:val="bg-BG" w:eastAsia="bg-BG"/>
        </w:rPr>
      </w:pPr>
      <w:ins w:id="4" w:author="Malvina Makarieva" w:date="2014-10-24T23:38:00Z">
        <w:r>
          <w:rPr>
            <w:noProof/>
          </w:rPr>
          <w:t>1.1</w:t>
        </w:r>
        <w:r>
          <w:rPr>
            <w:rFonts w:asciiTheme="minorHAnsi" w:eastAsiaTheme="minorEastAsia" w:hAnsiTheme="minorHAnsi" w:cstheme="minorBidi"/>
            <w:noProof/>
            <w:sz w:val="22"/>
            <w:szCs w:val="22"/>
            <w:lang w:val="bg-BG" w:eastAsia="bg-BG"/>
          </w:rPr>
          <w:tab/>
        </w:r>
        <w:r w:rsidRPr="00A3288F">
          <w:rPr>
            <w:noProof/>
            <w:lang w:val="bg-BG"/>
          </w:rPr>
          <w:t>Цел</w:t>
        </w:r>
        <w:r>
          <w:rPr>
            <w:noProof/>
          </w:rPr>
          <w:tab/>
        </w:r>
        <w:r>
          <w:rPr>
            <w:noProof/>
          </w:rPr>
          <w:fldChar w:fldCharType="begin"/>
        </w:r>
        <w:r>
          <w:rPr>
            <w:noProof/>
          </w:rPr>
          <w:instrText xml:space="preserve"> PAGEREF _Toc401957251 \h </w:instrText>
        </w:r>
        <w:r>
          <w:rPr>
            <w:noProof/>
          </w:rPr>
        </w:r>
      </w:ins>
      <w:r>
        <w:rPr>
          <w:noProof/>
        </w:rPr>
        <w:fldChar w:fldCharType="separate"/>
      </w:r>
      <w:ins w:id="5" w:author="Malvina Makarieva" w:date="2014-10-24T23:38:00Z">
        <w:r>
          <w:rPr>
            <w:noProof/>
          </w:rPr>
          <w:t>4</w:t>
        </w:r>
        <w:r>
          <w:rPr>
            <w:noProof/>
          </w:rPr>
          <w:fldChar w:fldCharType="end"/>
        </w:r>
      </w:ins>
    </w:p>
    <w:p w:rsidR="00512198" w:rsidRDefault="00512198">
      <w:pPr>
        <w:pStyle w:val="TOC2"/>
        <w:tabs>
          <w:tab w:val="left" w:pos="990"/>
        </w:tabs>
        <w:rPr>
          <w:ins w:id="6" w:author="Malvina Makarieva" w:date="2014-10-24T23:38:00Z"/>
          <w:rFonts w:asciiTheme="minorHAnsi" w:eastAsiaTheme="minorEastAsia" w:hAnsiTheme="minorHAnsi" w:cstheme="minorBidi"/>
          <w:noProof/>
          <w:sz w:val="22"/>
          <w:szCs w:val="22"/>
          <w:lang w:val="bg-BG" w:eastAsia="bg-BG"/>
        </w:rPr>
      </w:pPr>
      <w:ins w:id="7" w:author="Malvina Makarieva" w:date="2014-10-24T23:38:00Z">
        <w:r w:rsidRPr="00A3288F">
          <w:rPr>
            <w:noProof/>
            <w:lang w:val="bg-BG"/>
          </w:rPr>
          <w:t>1.2</w:t>
        </w:r>
        <w:r>
          <w:rPr>
            <w:rFonts w:asciiTheme="minorHAnsi" w:eastAsiaTheme="minorEastAsia" w:hAnsiTheme="minorHAnsi" w:cstheme="minorBidi"/>
            <w:noProof/>
            <w:sz w:val="22"/>
            <w:szCs w:val="22"/>
            <w:lang w:val="bg-BG" w:eastAsia="bg-BG"/>
          </w:rPr>
          <w:tab/>
        </w:r>
        <w:r w:rsidRPr="00A3288F">
          <w:rPr>
            <w:noProof/>
            <w:lang w:val="bg-BG"/>
          </w:rPr>
          <w:t>Обхват</w:t>
        </w:r>
        <w:r>
          <w:rPr>
            <w:noProof/>
          </w:rPr>
          <w:tab/>
        </w:r>
        <w:r>
          <w:rPr>
            <w:noProof/>
          </w:rPr>
          <w:fldChar w:fldCharType="begin"/>
        </w:r>
        <w:r>
          <w:rPr>
            <w:noProof/>
          </w:rPr>
          <w:instrText xml:space="preserve"> PAGEREF _Toc401957252 \h </w:instrText>
        </w:r>
        <w:r>
          <w:rPr>
            <w:noProof/>
          </w:rPr>
        </w:r>
      </w:ins>
      <w:r>
        <w:rPr>
          <w:noProof/>
        </w:rPr>
        <w:fldChar w:fldCharType="separate"/>
      </w:r>
      <w:ins w:id="8" w:author="Malvina Makarieva" w:date="2014-10-24T23:38:00Z">
        <w:r>
          <w:rPr>
            <w:noProof/>
          </w:rPr>
          <w:t>4</w:t>
        </w:r>
        <w:r>
          <w:rPr>
            <w:noProof/>
          </w:rPr>
          <w:fldChar w:fldCharType="end"/>
        </w:r>
      </w:ins>
    </w:p>
    <w:p w:rsidR="00512198" w:rsidRDefault="00512198">
      <w:pPr>
        <w:pStyle w:val="TOC2"/>
        <w:tabs>
          <w:tab w:val="left" w:pos="990"/>
        </w:tabs>
        <w:rPr>
          <w:ins w:id="9" w:author="Malvina Makarieva" w:date="2014-10-24T23:38:00Z"/>
          <w:rFonts w:asciiTheme="minorHAnsi" w:eastAsiaTheme="minorEastAsia" w:hAnsiTheme="minorHAnsi" w:cstheme="minorBidi"/>
          <w:noProof/>
          <w:sz w:val="22"/>
          <w:szCs w:val="22"/>
          <w:lang w:val="bg-BG" w:eastAsia="bg-BG"/>
        </w:rPr>
      </w:pPr>
      <w:ins w:id="10" w:author="Malvina Makarieva" w:date="2014-10-24T23:38:00Z">
        <w:r w:rsidRPr="00A3288F">
          <w:rPr>
            <w:noProof/>
            <w:lang w:val="bg-BG"/>
          </w:rPr>
          <w:t>1.3</w:t>
        </w:r>
        <w:r>
          <w:rPr>
            <w:rFonts w:asciiTheme="minorHAnsi" w:eastAsiaTheme="minorEastAsia" w:hAnsiTheme="minorHAnsi" w:cstheme="minorBidi"/>
            <w:noProof/>
            <w:sz w:val="22"/>
            <w:szCs w:val="22"/>
            <w:lang w:val="bg-BG" w:eastAsia="bg-BG"/>
          </w:rPr>
          <w:tab/>
        </w:r>
        <w:r w:rsidRPr="00A3288F">
          <w:rPr>
            <w:noProof/>
            <w:lang w:val="bg-BG"/>
          </w:rPr>
          <w:t>Дефиниции, акроним и абревиатури</w:t>
        </w:r>
        <w:r>
          <w:rPr>
            <w:noProof/>
          </w:rPr>
          <w:tab/>
        </w:r>
        <w:r>
          <w:rPr>
            <w:noProof/>
          </w:rPr>
          <w:fldChar w:fldCharType="begin"/>
        </w:r>
        <w:r>
          <w:rPr>
            <w:noProof/>
          </w:rPr>
          <w:instrText xml:space="preserve"> PAGEREF _Toc401957253 \h </w:instrText>
        </w:r>
        <w:r>
          <w:rPr>
            <w:noProof/>
          </w:rPr>
        </w:r>
      </w:ins>
      <w:r>
        <w:rPr>
          <w:noProof/>
        </w:rPr>
        <w:fldChar w:fldCharType="separate"/>
      </w:r>
      <w:ins w:id="11" w:author="Malvina Makarieva" w:date="2014-10-24T23:38:00Z">
        <w:r>
          <w:rPr>
            <w:noProof/>
          </w:rPr>
          <w:t>4</w:t>
        </w:r>
        <w:r>
          <w:rPr>
            <w:noProof/>
          </w:rPr>
          <w:fldChar w:fldCharType="end"/>
        </w:r>
      </w:ins>
    </w:p>
    <w:p w:rsidR="00512198" w:rsidRDefault="00512198">
      <w:pPr>
        <w:pStyle w:val="TOC2"/>
        <w:tabs>
          <w:tab w:val="left" w:pos="990"/>
        </w:tabs>
        <w:rPr>
          <w:ins w:id="12" w:author="Malvina Makarieva" w:date="2014-10-24T23:38:00Z"/>
          <w:rFonts w:asciiTheme="minorHAnsi" w:eastAsiaTheme="minorEastAsia" w:hAnsiTheme="minorHAnsi" w:cstheme="minorBidi"/>
          <w:noProof/>
          <w:sz w:val="22"/>
          <w:szCs w:val="22"/>
          <w:lang w:val="bg-BG" w:eastAsia="bg-BG"/>
        </w:rPr>
      </w:pPr>
      <w:ins w:id="13" w:author="Malvina Makarieva" w:date="2014-10-24T23:38:00Z">
        <w:r>
          <w:rPr>
            <w:noProof/>
          </w:rPr>
          <w:t>1.4</w:t>
        </w:r>
        <w:r>
          <w:rPr>
            <w:rFonts w:asciiTheme="minorHAnsi" w:eastAsiaTheme="minorEastAsia" w:hAnsiTheme="minorHAnsi" w:cstheme="minorBidi"/>
            <w:noProof/>
            <w:sz w:val="22"/>
            <w:szCs w:val="22"/>
            <w:lang w:val="bg-BG" w:eastAsia="bg-BG"/>
          </w:rPr>
          <w:tab/>
        </w:r>
        <w:r w:rsidRPr="00A3288F">
          <w:rPr>
            <w:noProof/>
            <w:lang w:val="bg-BG"/>
          </w:rPr>
          <w:t>Препрадки</w:t>
        </w:r>
        <w:r>
          <w:rPr>
            <w:noProof/>
          </w:rPr>
          <w:tab/>
        </w:r>
        <w:r>
          <w:rPr>
            <w:noProof/>
          </w:rPr>
          <w:fldChar w:fldCharType="begin"/>
        </w:r>
        <w:r>
          <w:rPr>
            <w:noProof/>
          </w:rPr>
          <w:instrText xml:space="preserve"> PAGEREF _Toc401957254 \h </w:instrText>
        </w:r>
        <w:r>
          <w:rPr>
            <w:noProof/>
          </w:rPr>
        </w:r>
      </w:ins>
      <w:r>
        <w:rPr>
          <w:noProof/>
        </w:rPr>
        <w:fldChar w:fldCharType="separate"/>
      </w:r>
      <w:ins w:id="14" w:author="Malvina Makarieva" w:date="2014-10-24T23:38:00Z">
        <w:r>
          <w:rPr>
            <w:noProof/>
          </w:rPr>
          <w:t>4</w:t>
        </w:r>
        <w:r>
          <w:rPr>
            <w:noProof/>
          </w:rPr>
          <w:fldChar w:fldCharType="end"/>
        </w:r>
      </w:ins>
    </w:p>
    <w:p w:rsidR="00512198" w:rsidRDefault="00512198">
      <w:pPr>
        <w:pStyle w:val="TOC1"/>
        <w:tabs>
          <w:tab w:val="left" w:pos="432"/>
        </w:tabs>
        <w:rPr>
          <w:ins w:id="15" w:author="Malvina Makarieva" w:date="2014-10-24T23:38:00Z"/>
          <w:rFonts w:asciiTheme="minorHAnsi" w:eastAsiaTheme="minorEastAsia" w:hAnsiTheme="minorHAnsi" w:cstheme="minorBidi"/>
          <w:noProof/>
          <w:sz w:val="22"/>
          <w:szCs w:val="22"/>
          <w:lang w:val="bg-BG" w:eastAsia="bg-BG"/>
        </w:rPr>
      </w:pPr>
      <w:ins w:id="16" w:author="Malvina Makarieva" w:date="2014-10-24T23:38:00Z">
        <w:r>
          <w:rPr>
            <w:noProof/>
          </w:rPr>
          <w:t>2.</w:t>
        </w:r>
        <w:r>
          <w:rPr>
            <w:rFonts w:asciiTheme="minorHAnsi" w:eastAsiaTheme="minorEastAsia" w:hAnsiTheme="minorHAnsi" w:cstheme="minorBidi"/>
            <w:noProof/>
            <w:sz w:val="22"/>
            <w:szCs w:val="22"/>
            <w:lang w:val="bg-BG" w:eastAsia="bg-BG"/>
          </w:rPr>
          <w:tab/>
        </w:r>
        <w:r w:rsidRPr="00A3288F">
          <w:rPr>
            <w:noProof/>
            <w:lang w:val="bg-BG"/>
          </w:rPr>
          <w:t>Обзор на проекта</w:t>
        </w:r>
        <w:r>
          <w:rPr>
            <w:noProof/>
          </w:rPr>
          <w:tab/>
        </w:r>
        <w:r>
          <w:rPr>
            <w:noProof/>
          </w:rPr>
          <w:fldChar w:fldCharType="begin"/>
        </w:r>
        <w:r>
          <w:rPr>
            <w:noProof/>
          </w:rPr>
          <w:instrText xml:space="preserve"> PAGEREF _Toc401957255 \h </w:instrText>
        </w:r>
        <w:r>
          <w:rPr>
            <w:noProof/>
          </w:rPr>
        </w:r>
      </w:ins>
      <w:r>
        <w:rPr>
          <w:noProof/>
        </w:rPr>
        <w:fldChar w:fldCharType="separate"/>
      </w:r>
      <w:ins w:id="17" w:author="Malvina Makarieva" w:date="2014-10-24T23:38:00Z">
        <w:r>
          <w:rPr>
            <w:noProof/>
          </w:rPr>
          <w:t>5</w:t>
        </w:r>
        <w:r>
          <w:rPr>
            <w:noProof/>
          </w:rPr>
          <w:fldChar w:fldCharType="end"/>
        </w:r>
      </w:ins>
    </w:p>
    <w:p w:rsidR="00512198" w:rsidRDefault="00512198">
      <w:pPr>
        <w:pStyle w:val="TOC2"/>
        <w:tabs>
          <w:tab w:val="left" w:pos="990"/>
        </w:tabs>
        <w:rPr>
          <w:ins w:id="18" w:author="Malvina Makarieva" w:date="2014-10-24T23:38:00Z"/>
          <w:rFonts w:asciiTheme="minorHAnsi" w:eastAsiaTheme="minorEastAsia" w:hAnsiTheme="minorHAnsi" w:cstheme="minorBidi"/>
          <w:noProof/>
          <w:sz w:val="22"/>
          <w:szCs w:val="22"/>
          <w:lang w:val="bg-BG" w:eastAsia="bg-BG"/>
        </w:rPr>
      </w:pPr>
      <w:ins w:id="19" w:author="Malvina Makarieva" w:date="2014-10-24T23:38:00Z">
        <w:r w:rsidRPr="00A3288F">
          <w:rPr>
            <w:noProof/>
            <w:lang w:val="bg-BG"/>
          </w:rPr>
          <w:t>2.1</w:t>
        </w:r>
        <w:r>
          <w:rPr>
            <w:rFonts w:asciiTheme="minorHAnsi" w:eastAsiaTheme="minorEastAsia" w:hAnsiTheme="minorHAnsi" w:cstheme="minorBidi"/>
            <w:noProof/>
            <w:sz w:val="22"/>
            <w:szCs w:val="22"/>
            <w:lang w:val="bg-BG" w:eastAsia="bg-BG"/>
          </w:rPr>
          <w:tab/>
        </w:r>
        <w:r w:rsidRPr="00A3288F">
          <w:rPr>
            <w:noProof/>
            <w:lang w:val="bg-BG"/>
          </w:rPr>
          <w:t>Цели на проекта, обхват и обекти</w:t>
        </w:r>
        <w:r>
          <w:rPr>
            <w:noProof/>
          </w:rPr>
          <w:tab/>
        </w:r>
        <w:r>
          <w:rPr>
            <w:noProof/>
          </w:rPr>
          <w:fldChar w:fldCharType="begin"/>
        </w:r>
        <w:r>
          <w:rPr>
            <w:noProof/>
          </w:rPr>
          <w:instrText xml:space="preserve"> PAGEREF _Toc401957256 \h </w:instrText>
        </w:r>
        <w:r>
          <w:rPr>
            <w:noProof/>
          </w:rPr>
        </w:r>
      </w:ins>
      <w:r>
        <w:rPr>
          <w:noProof/>
        </w:rPr>
        <w:fldChar w:fldCharType="separate"/>
      </w:r>
      <w:ins w:id="20" w:author="Malvina Makarieva" w:date="2014-10-24T23:38:00Z">
        <w:r>
          <w:rPr>
            <w:noProof/>
          </w:rPr>
          <w:t>5</w:t>
        </w:r>
        <w:r>
          <w:rPr>
            <w:noProof/>
          </w:rPr>
          <w:fldChar w:fldCharType="end"/>
        </w:r>
      </w:ins>
    </w:p>
    <w:p w:rsidR="00512198" w:rsidRDefault="00512198">
      <w:pPr>
        <w:pStyle w:val="TOC2"/>
        <w:tabs>
          <w:tab w:val="left" w:pos="990"/>
        </w:tabs>
        <w:rPr>
          <w:ins w:id="21" w:author="Malvina Makarieva" w:date="2014-10-24T23:38:00Z"/>
          <w:rFonts w:asciiTheme="minorHAnsi" w:eastAsiaTheme="minorEastAsia" w:hAnsiTheme="minorHAnsi" w:cstheme="minorBidi"/>
          <w:noProof/>
          <w:sz w:val="22"/>
          <w:szCs w:val="22"/>
          <w:lang w:val="bg-BG" w:eastAsia="bg-BG"/>
        </w:rPr>
      </w:pPr>
      <w:ins w:id="22" w:author="Malvina Makarieva" w:date="2014-10-24T23:38:00Z">
        <w:r w:rsidRPr="00A3288F">
          <w:rPr>
            <w:noProof/>
            <w:lang w:val="bg-BG"/>
          </w:rPr>
          <w:t>2.2</w:t>
        </w:r>
        <w:r>
          <w:rPr>
            <w:rFonts w:asciiTheme="minorHAnsi" w:eastAsiaTheme="minorEastAsia" w:hAnsiTheme="minorHAnsi" w:cstheme="minorBidi"/>
            <w:noProof/>
            <w:sz w:val="22"/>
            <w:szCs w:val="22"/>
            <w:lang w:val="bg-BG" w:eastAsia="bg-BG"/>
          </w:rPr>
          <w:tab/>
        </w:r>
        <w:r w:rsidRPr="00A3288F">
          <w:rPr>
            <w:noProof/>
            <w:lang w:val="bg-BG"/>
          </w:rPr>
          <w:t>Ограничения</w:t>
        </w:r>
        <w:r>
          <w:rPr>
            <w:noProof/>
          </w:rPr>
          <w:tab/>
        </w:r>
        <w:r>
          <w:rPr>
            <w:noProof/>
          </w:rPr>
          <w:fldChar w:fldCharType="begin"/>
        </w:r>
        <w:r>
          <w:rPr>
            <w:noProof/>
          </w:rPr>
          <w:instrText xml:space="preserve"> PAGEREF _Toc401957257 \h </w:instrText>
        </w:r>
        <w:r>
          <w:rPr>
            <w:noProof/>
          </w:rPr>
        </w:r>
      </w:ins>
      <w:r>
        <w:rPr>
          <w:noProof/>
        </w:rPr>
        <w:fldChar w:fldCharType="separate"/>
      </w:r>
      <w:ins w:id="23" w:author="Malvina Makarieva" w:date="2014-10-24T23:38:00Z">
        <w:r>
          <w:rPr>
            <w:noProof/>
          </w:rPr>
          <w:t>5</w:t>
        </w:r>
        <w:r>
          <w:rPr>
            <w:noProof/>
          </w:rPr>
          <w:fldChar w:fldCharType="end"/>
        </w:r>
      </w:ins>
    </w:p>
    <w:p w:rsidR="00512198" w:rsidRDefault="00512198">
      <w:pPr>
        <w:pStyle w:val="TOC2"/>
        <w:tabs>
          <w:tab w:val="left" w:pos="990"/>
        </w:tabs>
        <w:rPr>
          <w:ins w:id="24" w:author="Malvina Makarieva" w:date="2014-10-24T23:38:00Z"/>
          <w:rFonts w:asciiTheme="minorHAnsi" w:eastAsiaTheme="minorEastAsia" w:hAnsiTheme="minorHAnsi" w:cstheme="minorBidi"/>
          <w:noProof/>
          <w:sz w:val="22"/>
          <w:szCs w:val="22"/>
          <w:lang w:val="bg-BG" w:eastAsia="bg-BG"/>
        </w:rPr>
      </w:pPr>
      <w:ins w:id="25" w:author="Malvina Makarieva" w:date="2014-10-24T23:38:00Z">
        <w:r w:rsidRPr="00A3288F">
          <w:rPr>
            <w:noProof/>
            <w:lang w:val="bg-BG"/>
          </w:rPr>
          <w:t>2.3</w:t>
        </w:r>
        <w:r>
          <w:rPr>
            <w:rFonts w:asciiTheme="minorHAnsi" w:eastAsiaTheme="minorEastAsia" w:hAnsiTheme="minorHAnsi" w:cstheme="minorBidi"/>
            <w:noProof/>
            <w:sz w:val="22"/>
            <w:szCs w:val="22"/>
            <w:lang w:val="bg-BG" w:eastAsia="bg-BG"/>
          </w:rPr>
          <w:tab/>
        </w:r>
        <w:r w:rsidRPr="00A3288F">
          <w:rPr>
            <w:noProof/>
            <w:lang w:val="bg-BG"/>
          </w:rPr>
          <w:t>Работа по проекта - продукти</w:t>
        </w:r>
        <w:r>
          <w:rPr>
            <w:noProof/>
          </w:rPr>
          <w:tab/>
        </w:r>
        <w:r>
          <w:rPr>
            <w:noProof/>
          </w:rPr>
          <w:fldChar w:fldCharType="begin"/>
        </w:r>
        <w:r>
          <w:rPr>
            <w:noProof/>
          </w:rPr>
          <w:instrText xml:space="preserve"> PAGEREF _Toc401957258 \h </w:instrText>
        </w:r>
        <w:r>
          <w:rPr>
            <w:noProof/>
          </w:rPr>
        </w:r>
      </w:ins>
      <w:r>
        <w:rPr>
          <w:noProof/>
        </w:rPr>
        <w:fldChar w:fldCharType="separate"/>
      </w:r>
      <w:ins w:id="26" w:author="Malvina Makarieva" w:date="2014-10-24T23:38:00Z">
        <w:r>
          <w:rPr>
            <w:noProof/>
          </w:rPr>
          <w:t>5</w:t>
        </w:r>
        <w:r>
          <w:rPr>
            <w:noProof/>
          </w:rPr>
          <w:fldChar w:fldCharType="end"/>
        </w:r>
      </w:ins>
    </w:p>
    <w:p w:rsidR="00512198" w:rsidRDefault="00512198">
      <w:pPr>
        <w:pStyle w:val="TOC2"/>
        <w:tabs>
          <w:tab w:val="left" w:pos="990"/>
        </w:tabs>
        <w:rPr>
          <w:ins w:id="27" w:author="Malvina Makarieva" w:date="2014-10-24T23:38:00Z"/>
          <w:rFonts w:asciiTheme="minorHAnsi" w:eastAsiaTheme="minorEastAsia" w:hAnsiTheme="minorHAnsi" w:cstheme="minorBidi"/>
          <w:noProof/>
          <w:sz w:val="22"/>
          <w:szCs w:val="22"/>
          <w:lang w:val="bg-BG" w:eastAsia="bg-BG"/>
        </w:rPr>
      </w:pPr>
      <w:ins w:id="28" w:author="Malvina Makarieva" w:date="2014-10-24T23:38:00Z">
        <w:r w:rsidRPr="00A3288F">
          <w:rPr>
            <w:noProof/>
            <w:lang w:val="bg-BG"/>
          </w:rPr>
          <w:t>2.4</w:t>
        </w:r>
        <w:r>
          <w:rPr>
            <w:rFonts w:asciiTheme="minorHAnsi" w:eastAsiaTheme="minorEastAsia" w:hAnsiTheme="minorHAnsi" w:cstheme="minorBidi"/>
            <w:noProof/>
            <w:sz w:val="22"/>
            <w:szCs w:val="22"/>
            <w:lang w:val="bg-BG" w:eastAsia="bg-BG"/>
          </w:rPr>
          <w:tab/>
        </w:r>
        <w:r w:rsidRPr="00A3288F">
          <w:rPr>
            <w:noProof/>
            <w:lang w:val="bg-BG"/>
          </w:rPr>
          <w:t>Развитие на софтуерния план</w:t>
        </w:r>
        <w:r>
          <w:rPr>
            <w:noProof/>
          </w:rPr>
          <w:tab/>
        </w:r>
        <w:r>
          <w:rPr>
            <w:noProof/>
          </w:rPr>
          <w:fldChar w:fldCharType="begin"/>
        </w:r>
        <w:r>
          <w:rPr>
            <w:noProof/>
          </w:rPr>
          <w:instrText xml:space="preserve"> PAGEREF _Toc401957259 \h </w:instrText>
        </w:r>
        <w:r>
          <w:rPr>
            <w:noProof/>
          </w:rPr>
        </w:r>
      </w:ins>
      <w:r>
        <w:rPr>
          <w:noProof/>
        </w:rPr>
        <w:fldChar w:fldCharType="separate"/>
      </w:r>
      <w:ins w:id="29" w:author="Malvina Makarieva" w:date="2014-10-24T23:38:00Z">
        <w:r>
          <w:rPr>
            <w:noProof/>
          </w:rPr>
          <w:t>6</w:t>
        </w:r>
        <w:r>
          <w:rPr>
            <w:noProof/>
          </w:rPr>
          <w:fldChar w:fldCharType="end"/>
        </w:r>
      </w:ins>
    </w:p>
    <w:p w:rsidR="00512198" w:rsidRDefault="00512198">
      <w:pPr>
        <w:pStyle w:val="TOC1"/>
        <w:tabs>
          <w:tab w:val="left" w:pos="432"/>
        </w:tabs>
        <w:rPr>
          <w:ins w:id="30" w:author="Malvina Makarieva" w:date="2014-10-24T23:38:00Z"/>
          <w:rFonts w:asciiTheme="minorHAnsi" w:eastAsiaTheme="minorEastAsia" w:hAnsiTheme="minorHAnsi" w:cstheme="minorBidi"/>
          <w:noProof/>
          <w:sz w:val="22"/>
          <w:szCs w:val="22"/>
          <w:lang w:val="bg-BG" w:eastAsia="bg-BG"/>
        </w:rPr>
      </w:pPr>
      <w:ins w:id="31" w:author="Malvina Makarieva" w:date="2014-10-24T23:38:00Z">
        <w:r>
          <w:rPr>
            <w:noProof/>
          </w:rPr>
          <w:t>3.</w:t>
        </w:r>
        <w:r>
          <w:rPr>
            <w:rFonts w:asciiTheme="minorHAnsi" w:eastAsiaTheme="minorEastAsia" w:hAnsiTheme="minorHAnsi" w:cstheme="minorBidi"/>
            <w:noProof/>
            <w:sz w:val="22"/>
            <w:szCs w:val="22"/>
            <w:lang w:val="bg-BG" w:eastAsia="bg-BG"/>
          </w:rPr>
          <w:tab/>
        </w:r>
        <w:r w:rsidRPr="00A3288F">
          <w:rPr>
            <w:noProof/>
            <w:lang w:val="bg-BG"/>
          </w:rPr>
          <w:t>Организация на проекта</w:t>
        </w:r>
        <w:r>
          <w:rPr>
            <w:noProof/>
          </w:rPr>
          <w:tab/>
        </w:r>
        <w:r>
          <w:rPr>
            <w:noProof/>
          </w:rPr>
          <w:fldChar w:fldCharType="begin"/>
        </w:r>
        <w:r>
          <w:rPr>
            <w:noProof/>
          </w:rPr>
          <w:instrText xml:space="preserve"> PAGEREF _Toc401957260 \h </w:instrText>
        </w:r>
        <w:r>
          <w:rPr>
            <w:noProof/>
          </w:rPr>
        </w:r>
      </w:ins>
      <w:r>
        <w:rPr>
          <w:noProof/>
        </w:rPr>
        <w:fldChar w:fldCharType="separate"/>
      </w:r>
      <w:ins w:id="32" w:author="Malvina Makarieva" w:date="2014-10-24T23:38:00Z">
        <w:r>
          <w:rPr>
            <w:noProof/>
          </w:rPr>
          <w:t>6</w:t>
        </w:r>
        <w:r>
          <w:rPr>
            <w:noProof/>
          </w:rPr>
          <w:fldChar w:fldCharType="end"/>
        </w:r>
      </w:ins>
    </w:p>
    <w:p w:rsidR="00512198" w:rsidRDefault="00512198">
      <w:pPr>
        <w:pStyle w:val="TOC2"/>
        <w:tabs>
          <w:tab w:val="left" w:pos="990"/>
        </w:tabs>
        <w:rPr>
          <w:ins w:id="33" w:author="Malvina Makarieva" w:date="2014-10-24T23:38:00Z"/>
          <w:rFonts w:asciiTheme="minorHAnsi" w:eastAsiaTheme="minorEastAsia" w:hAnsiTheme="minorHAnsi" w:cstheme="minorBidi"/>
          <w:noProof/>
          <w:sz w:val="22"/>
          <w:szCs w:val="22"/>
          <w:lang w:val="bg-BG" w:eastAsia="bg-BG"/>
        </w:rPr>
      </w:pPr>
      <w:ins w:id="34" w:author="Malvina Makarieva" w:date="2014-10-24T23:38:00Z">
        <w:r w:rsidRPr="00A3288F">
          <w:rPr>
            <w:noProof/>
            <w:lang w:val="bg-BG"/>
          </w:rPr>
          <w:t>3.1</w:t>
        </w:r>
        <w:r>
          <w:rPr>
            <w:rFonts w:asciiTheme="minorHAnsi" w:eastAsiaTheme="minorEastAsia" w:hAnsiTheme="minorHAnsi" w:cstheme="minorBidi"/>
            <w:noProof/>
            <w:sz w:val="22"/>
            <w:szCs w:val="22"/>
            <w:lang w:val="bg-BG" w:eastAsia="bg-BG"/>
          </w:rPr>
          <w:tab/>
        </w:r>
        <w:r w:rsidRPr="00A3288F">
          <w:rPr>
            <w:noProof/>
            <w:lang w:val="bg-BG"/>
          </w:rPr>
          <w:t>Организационна структура</w:t>
        </w:r>
        <w:r>
          <w:rPr>
            <w:noProof/>
          </w:rPr>
          <w:tab/>
        </w:r>
        <w:r>
          <w:rPr>
            <w:noProof/>
          </w:rPr>
          <w:fldChar w:fldCharType="begin"/>
        </w:r>
        <w:r>
          <w:rPr>
            <w:noProof/>
          </w:rPr>
          <w:instrText xml:space="preserve"> PAGEREF _Toc401957261 \h </w:instrText>
        </w:r>
        <w:r>
          <w:rPr>
            <w:noProof/>
          </w:rPr>
        </w:r>
      </w:ins>
      <w:r>
        <w:rPr>
          <w:noProof/>
        </w:rPr>
        <w:fldChar w:fldCharType="separate"/>
      </w:r>
      <w:ins w:id="35" w:author="Malvina Makarieva" w:date="2014-10-24T23:38:00Z">
        <w:r>
          <w:rPr>
            <w:noProof/>
          </w:rPr>
          <w:t>6</w:t>
        </w:r>
        <w:r>
          <w:rPr>
            <w:noProof/>
          </w:rPr>
          <w:fldChar w:fldCharType="end"/>
        </w:r>
      </w:ins>
    </w:p>
    <w:p w:rsidR="00512198" w:rsidRDefault="00512198">
      <w:pPr>
        <w:pStyle w:val="TOC2"/>
        <w:tabs>
          <w:tab w:val="left" w:pos="990"/>
        </w:tabs>
        <w:rPr>
          <w:ins w:id="36" w:author="Malvina Makarieva" w:date="2014-10-24T23:38:00Z"/>
          <w:rFonts w:asciiTheme="minorHAnsi" w:eastAsiaTheme="minorEastAsia" w:hAnsiTheme="minorHAnsi" w:cstheme="minorBidi"/>
          <w:noProof/>
          <w:sz w:val="22"/>
          <w:szCs w:val="22"/>
          <w:lang w:val="bg-BG" w:eastAsia="bg-BG"/>
        </w:rPr>
      </w:pPr>
      <w:ins w:id="37" w:author="Malvina Makarieva" w:date="2014-10-24T23:38:00Z">
        <w:r w:rsidRPr="00A3288F">
          <w:rPr>
            <w:noProof/>
            <w:lang w:val="bg-BG"/>
          </w:rPr>
          <w:t>3.2</w:t>
        </w:r>
        <w:r>
          <w:rPr>
            <w:rFonts w:asciiTheme="minorHAnsi" w:eastAsiaTheme="minorEastAsia" w:hAnsiTheme="minorHAnsi" w:cstheme="minorBidi"/>
            <w:noProof/>
            <w:sz w:val="22"/>
            <w:szCs w:val="22"/>
            <w:lang w:val="bg-BG" w:eastAsia="bg-BG"/>
          </w:rPr>
          <w:tab/>
        </w:r>
        <w:r w:rsidRPr="00A3288F">
          <w:rPr>
            <w:noProof/>
            <w:lang w:val="bg-BG"/>
          </w:rPr>
          <w:t>Външни групи</w:t>
        </w:r>
        <w:r>
          <w:rPr>
            <w:noProof/>
          </w:rPr>
          <w:tab/>
        </w:r>
        <w:r>
          <w:rPr>
            <w:noProof/>
          </w:rPr>
          <w:fldChar w:fldCharType="begin"/>
        </w:r>
        <w:r>
          <w:rPr>
            <w:noProof/>
          </w:rPr>
          <w:instrText xml:space="preserve"> PAGEREF _Toc401957262 \h </w:instrText>
        </w:r>
        <w:r>
          <w:rPr>
            <w:noProof/>
          </w:rPr>
        </w:r>
      </w:ins>
      <w:r>
        <w:rPr>
          <w:noProof/>
        </w:rPr>
        <w:fldChar w:fldCharType="separate"/>
      </w:r>
      <w:ins w:id="38" w:author="Malvina Makarieva" w:date="2014-10-24T23:38:00Z">
        <w:r>
          <w:rPr>
            <w:noProof/>
          </w:rPr>
          <w:t>6</w:t>
        </w:r>
        <w:r>
          <w:rPr>
            <w:noProof/>
          </w:rPr>
          <w:fldChar w:fldCharType="end"/>
        </w:r>
      </w:ins>
    </w:p>
    <w:p w:rsidR="00512198" w:rsidRDefault="00512198">
      <w:pPr>
        <w:pStyle w:val="TOC2"/>
        <w:tabs>
          <w:tab w:val="left" w:pos="990"/>
        </w:tabs>
        <w:rPr>
          <w:ins w:id="39" w:author="Malvina Makarieva" w:date="2014-10-24T23:38:00Z"/>
          <w:rFonts w:asciiTheme="minorHAnsi" w:eastAsiaTheme="minorEastAsia" w:hAnsiTheme="minorHAnsi" w:cstheme="minorBidi"/>
          <w:noProof/>
          <w:sz w:val="22"/>
          <w:szCs w:val="22"/>
          <w:lang w:val="bg-BG" w:eastAsia="bg-BG"/>
        </w:rPr>
      </w:pPr>
      <w:ins w:id="40" w:author="Malvina Makarieva" w:date="2014-10-24T23:38:00Z">
        <w:r w:rsidRPr="00A3288F">
          <w:rPr>
            <w:noProof/>
            <w:lang w:val="bg-BG"/>
          </w:rPr>
          <w:t>3.3</w:t>
        </w:r>
        <w:r>
          <w:rPr>
            <w:rFonts w:asciiTheme="minorHAnsi" w:eastAsiaTheme="minorEastAsia" w:hAnsiTheme="minorHAnsi" w:cstheme="minorBidi"/>
            <w:noProof/>
            <w:sz w:val="22"/>
            <w:szCs w:val="22"/>
            <w:lang w:val="bg-BG" w:eastAsia="bg-BG"/>
          </w:rPr>
          <w:tab/>
        </w:r>
        <w:r w:rsidRPr="00A3288F">
          <w:rPr>
            <w:noProof/>
            <w:lang w:val="bg-BG"/>
          </w:rPr>
          <w:t>Роли и отговорнисти</w:t>
        </w:r>
        <w:r>
          <w:rPr>
            <w:noProof/>
          </w:rPr>
          <w:tab/>
        </w:r>
        <w:r>
          <w:rPr>
            <w:noProof/>
          </w:rPr>
          <w:fldChar w:fldCharType="begin"/>
        </w:r>
        <w:r>
          <w:rPr>
            <w:noProof/>
          </w:rPr>
          <w:instrText xml:space="preserve"> PAGEREF _Toc401957263 \h </w:instrText>
        </w:r>
        <w:r>
          <w:rPr>
            <w:noProof/>
          </w:rPr>
        </w:r>
      </w:ins>
      <w:r>
        <w:rPr>
          <w:noProof/>
        </w:rPr>
        <w:fldChar w:fldCharType="separate"/>
      </w:r>
      <w:ins w:id="41" w:author="Malvina Makarieva" w:date="2014-10-24T23:38:00Z">
        <w:r>
          <w:rPr>
            <w:noProof/>
          </w:rPr>
          <w:t>6</w:t>
        </w:r>
        <w:r>
          <w:rPr>
            <w:noProof/>
          </w:rPr>
          <w:fldChar w:fldCharType="end"/>
        </w:r>
      </w:ins>
    </w:p>
    <w:p w:rsidR="00512198" w:rsidRDefault="00512198">
      <w:pPr>
        <w:pStyle w:val="TOC3"/>
        <w:rPr>
          <w:ins w:id="42" w:author="Malvina Makarieva" w:date="2014-10-24T23:38:00Z"/>
          <w:rFonts w:asciiTheme="minorHAnsi" w:eastAsiaTheme="minorEastAsia" w:hAnsiTheme="minorHAnsi" w:cstheme="minorBidi"/>
          <w:sz w:val="22"/>
          <w:szCs w:val="22"/>
          <w:lang w:val="bg-BG" w:eastAsia="bg-BG"/>
        </w:rPr>
      </w:pPr>
      <w:ins w:id="43" w:author="Malvina Makarieva" w:date="2014-10-24T23:38:00Z">
        <w:r w:rsidRPr="00A3288F">
          <w:rPr>
            <w:lang w:val="bg-BG"/>
          </w:rPr>
          <w:t>3.3.1</w:t>
        </w:r>
        <w:r>
          <w:rPr>
            <w:rFonts w:asciiTheme="minorHAnsi" w:eastAsiaTheme="minorEastAsia" w:hAnsiTheme="minorHAnsi" w:cstheme="minorBidi"/>
            <w:sz w:val="22"/>
            <w:szCs w:val="22"/>
            <w:lang w:val="bg-BG" w:eastAsia="bg-BG"/>
          </w:rPr>
          <w:tab/>
        </w:r>
        <w:r w:rsidRPr="00A3288F">
          <w:rPr>
            <w:lang w:val="bg-BG"/>
          </w:rPr>
          <w:t>Прфили на членовете на екипа</w:t>
        </w:r>
        <w:r>
          <w:tab/>
        </w:r>
        <w:r>
          <w:fldChar w:fldCharType="begin"/>
        </w:r>
        <w:r>
          <w:instrText xml:space="preserve"> PAGEREF _Toc401957264 \h </w:instrText>
        </w:r>
      </w:ins>
      <w:r>
        <w:fldChar w:fldCharType="separate"/>
      </w:r>
      <w:ins w:id="44" w:author="Malvina Makarieva" w:date="2014-10-24T23:38:00Z">
        <w:r>
          <w:t>9</w:t>
        </w:r>
        <w:r>
          <w:fldChar w:fldCharType="end"/>
        </w:r>
      </w:ins>
    </w:p>
    <w:p w:rsidR="00512198" w:rsidRDefault="00512198">
      <w:pPr>
        <w:pStyle w:val="TOC1"/>
        <w:tabs>
          <w:tab w:val="left" w:pos="432"/>
        </w:tabs>
        <w:rPr>
          <w:ins w:id="45" w:author="Malvina Makarieva" w:date="2014-10-24T23:38:00Z"/>
          <w:rFonts w:asciiTheme="minorHAnsi" w:eastAsiaTheme="minorEastAsia" w:hAnsiTheme="minorHAnsi" w:cstheme="minorBidi"/>
          <w:noProof/>
          <w:sz w:val="22"/>
          <w:szCs w:val="22"/>
          <w:lang w:val="bg-BG" w:eastAsia="bg-BG"/>
        </w:rPr>
      </w:pPr>
      <w:ins w:id="46" w:author="Malvina Makarieva" w:date="2014-10-24T23:38:00Z">
        <w:r>
          <w:rPr>
            <w:noProof/>
          </w:rPr>
          <w:t>4.</w:t>
        </w:r>
        <w:r>
          <w:rPr>
            <w:rFonts w:asciiTheme="minorHAnsi" w:eastAsiaTheme="minorEastAsia" w:hAnsiTheme="minorHAnsi" w:cstheme="minorBidi"/>
            <w:noProof/>
            <w:sz w:val="22"/>
            <w:szCs w:val="22"/>
            <w:lang w:val="bg-BG" w:eastAsia="bg-BG"/>
          </w:rPr>
          <w:tab/>
        </w:r>
        <w:r w:rsidRPr="00A3288F">
          <w:rPr>
            <w:noProof/>
            <w:lang w:val="bg-BG"/>
          </w:rPr>
          <w:t>Управление на процеса</w:t>
        </w:r>
        <w:r>
          <w:rPr>
            <w:noProof/>
          </w:rPr>
          <w:tab/>
        </w:r>
        <w:r>
          <w:rPr>
            <w:noProof/>
          </w:rPr>
          <w:fldChar w:fldCharType="begin"/>
        </w:r>
        <w:r>
          <w:rPr>
            <w:noProof/>
          </w:rPr>
          <w:instrText xml:space="preserve"> PAGEREF _Toc401957265 \h </w:instrText>
        </w:r>
        <w:r>
          <w:rPr>
            <w:noProof/>
          </w:rPr>
        </w:r>
      </w:ins>
      <w:r>
        <w:rPr>
          <w:noProof/>
        </w:rPr>
        <w:fldChar w:fldCharType="separate"/>
      </w:r>
      <w:ins w:id="47" w:author="Malvina Makarieva" w:date="2014-10-24T23:38:00Z">
        <w:r>
          <w:rPr>
            <w:noProof/>
          </w:rPr>
          <w:t>10</w:t>
        </w:r>
        <w:r>
          <w:rPr>
            <w:noProof/>
          </w:rPr>
          <w:fldChar w:fldCharType="end"/>
        </w:r>
      </w:ins>
    </w:p>
    <w:p w:rsidR="00512198" w:rsidRDefault="00512198">
      <w:pPr>
        <w:pStyle w:val="TOC2"/>
        <w:tabs>
          <w:tab w:val="left" w:pos="990"/>
        </w:tabs>
        <w:rPr>
          <w:ins w:id="48" w:author="Malvina Makarieva" w:date="2014-10-24T23:38:00Z"/>
          <w:rFonts w:asciiTheme="minorHAnsi" w:eastAsiaTheme="minorEastAsia" w:hAnsiTheme="minorHAnsi" w:cstheme="minorBidi"/>
          <w:noProof/>
          <w:sz w:val="22"/>
          <w:szCs w:val="22"/>
          <w:lang w:val="bg-BG" w:eastAsia="bg-BG"/>
        </w:rPr>
      </w:pPr>
      <w:ins w:id="49" w:author="Malvina Makarieva" w:date="2014-10-24T23:38:00Z">
        <w:r w:rsidRPr="00A3288F">
          <w:rPr>
            <w:noProof/>
            <w:lang w:val="bg-BG"/>
          </w:rPr>
          <w:t>4.1</w:t>
        </w:r>
        <w:r>
          <w:rPr>
            <w:rFonts w:asciiTheme="minorHAnsi" w:eastAsiaTheme="minorEastAsia" w:hAnsiTheme="minorHAnsi" w:cstheme="minorBidi"/>
            <w:noProof/>
            <w:sz w:val="22"/>
            <w:szCs w:val="22"/>
            <w:lang w:val="bg-BG" w:eastAsia="bg-BG"/>
          </w:rPr>
          <w:tab/>
        </w:r>
        <w:r w:rsidRPr="00A3288F">
          <w:rPr>
            <w:noProof/>
            <w:lang w:val="bg-BG"/>
          </w:rPr>
          <w:t>Оценка на проекта</w:t>
        </w:r>
        <w:r>
          <w:rPr>
            <w:noProof/>
          </w:rPr>
          <w:tab/>
        </w:r>
        <w:r>
          <w:rPr>
            <w:noProof/>
          </w:rPr>
          <w:fldChar w:fldCharType="begin"/>
        </w:r>
        <w:r>
          <w:rPr>
            <w:noProof/>
          </w:rPr>
          <w:instrText xml:space="preserve"> PAGEREF _Toc401957266 \h </w:instrText>
        </w:r>
        <w:r>
          <w:rPr>
            <w:noProof/>
          </w:rPr>
        </w:r>
      </w:ins>
      <w:r>
        <w:rPr>
          <w:noProof/>
        </w:rPr>
        <w:fldChar w:fldCharType="separate"/>
      </w:r>
      <w:ins w:id="50" w:author="Malvina Makarieva" w:date="2014-10-24T23:38:00Z">
        <w:r>
          <w:rPr>
            <w:noProof/>
          </w:rPr>
          <w:t>10</w:t>
        </w:r>
        <w:r>
          <w:rPr>
            <w:noProof/>
          </w:rPr>
          <w:fldChar w:fldCharType="end"/>
        </w:r>
      </w:ins>
    </w:p>
    <w:p w:rsidR="00512198" w:rsidRDefault="00512198">
      <w:pPr>
        <w:pStyle w:val="TOC2"/>
        <w:tabs>
          <w:tab w:val="left" w:pos="990"/>
        </w:tabs>
        <w:rPr>
          <w:ins w:id="51" w:author="Malvina Makarieva" w:date="2014-10-24T23:38:00Z"/>
          <w:rFonts w:asciiTheme="minorHAnsi" w:eastAsiaTheme="minorEastAsia" w:hAnsiTheme="minorHAnsi" w:cstheme="minorBidi"/>
          <w:noProof/>
          <w:sz w:val="22"/>
          <w:szCs w:val="22"/>
          <w:lang w:val="bg-BG" w:eastAsia="bg-BG"/>
        </w:rPr>
      </w:pPr>
      <w:ins w:id="52" w:author="Malvina Makarieva" w:date="2014-10-24T23:38:00Z">
        <w:r>
          <w:rPr>
            <w:noProof/>
          </w:rPr>
          <w:t>4.2</w:t>
        </w:r>
        <w:r>
          <w:rPr>
            <w:rFonts w:asciiTheme="minorHAnsi" w:eastAsiaTheme="minorEastAsia" w:hAnsiTheme="minorHAnsi" w:cstheme="minorBidi"/>
            <w:noProof/>
            <w:sz w:val="22"/>
            <w:szCs w:val="22"/>
            <w:lang w:val="bg-BG" w:eastAsia="bg-BG"/>
          </w:rPr>
          <w:tab/>
        </w:r>
        <w:r w:rsidRPr="00A3288F">
          <w:rPr>
            <w:noProof/>
            <w:lang w:val="bg-BG"/>
          </w:rPr>
          <w:t>План на проекта</w:t>
        </w:r>
        <w:r>
          <w:rPr>
            <w:noProof/>
          </w:rPr>
          <w:tab/>
        </w:r>
        <w:r>
          <w:rPr>
            <w:noProof/>
          </w:rPr>
          <w:fldChar w:fldCharType="begin"/>
        </w:r>
        <w:r>
          <w:rPr>
            <w:noProof/>
          </w:rPr>
          <w:instrText xml:space="preserve"> PAGEREF _Toc401957267 \h </w:instrText>
        </w:r>
        <w:r>
          <w:rPr>
            <w:noProof/>
          </w:rPr>
        </w:r>
      </w:ins>
      <w:r>
        <w:rPr>
          <w:noProof/>
        </w:rPr>
        <w:fldChar w:fldCharType="separate"/>
      </w:r>
      <w:ins w:id="53" w:author="Malvina Makarieva" w:date="2014-10-24T23:38:00Z">
        <w:r>
          <w:rPr>
            <w:noProof/>
          </w:rPr>
          <w:t>10</w:t>
        </w:r>
        <w:r>
          <w:rPr>
            <w:noProof/>
          </w:rPr>
          <w:fldChar w:fldCharType="end"/>
        </w:r>
      </w:ins>
    </w:p>
    <w:p w:rsidR="00512198" w:rsidRDefault="00512198">
      <w:pPr>
        <w:pStyle w:val="TOC3"/>
        <w:rPr>
          <w:ins w:id="54" w:author="Malvina Makarieva" w:date="2014-10-24T23:38:00Z"/>
          <w:rFonts w:asciiTheme="minorHAnsi" w:eastAsiaTheme="minorEastAsia" w:hAnsiTheme="minorHAnsi" w:cstheme="minorBidi"/>
          <w:sz w:val="22"/>
          <w:szCs w:val="22"/>
          <w:lang w:val="bg-BG" w:eastAsia="bg-BG"/>
        </w:rPr>
      </w:pPr>
      <w:ins w:id="55" w:author="Malvina Makarieva" w:date="2014-10-24T23:38:00Z">
        <w:r>
          <w:t>4.2.1</w:t>
        </w:r>
        <w:r>
          <w:rPr>
            <w:rFonts w:asciiTheme="minorHAnsi" w:eastAsiaTheme="minorEastAsia" w:hAnsiTheme="minorHAnsi" w:cstheme="minorBidi"/>
            <w:sz w:val="22"/>
            <w:szCs w:val="22"/>
            <w:lang w:val="bg-BG" w:eastAsia="bg-BG"/>
          </w:rPr>
          <w:tab/>
        </w:r>
        <w:r w:rsidRPr="00A3288F">
          <w:rPr>
            <w:lang w:val="bg-BG"/>
          </w:rPr>
          <w:t>Фази на плана</w:t>
        </w:r>
        <w:r>
          <w:tab/>
        </w:r>
        <w:r>
          <w:fldChar w:fldCharType="begin"/>
        </w:r>
        <w:r>
          <w:instrText xml:space="preserve"> PAGEREF _Toc401957268 \h </w:instrText>
        </w:r>
      </w:ins>
      <w:r>
        <w:fldChar w:fldCharType="separate"/>
      </w:r>
      <w:ins w:id="56" w:author="Malvina Makarieva" w:date="2014-10-24T23:38:00Z">
        <w:r>
          <w:t>10</w:t>
        </w:r>
        <w:r>
          <w:fldChar w:fldCharType="end"/>
        </w:r>
      </w:ins>
    </w:p>
    <w:p w:rsidR="00512198" w:rsidRDefault="00512198">
      <w:pPr>
        <w:pStyle w:val="TOC3"/>
        <w:rPr>
          <w:ins w:id="57" w:author="Malvina Makarieva" w:date="2014-10-24T23:38:00Z"/>
          <w:rFonts w:asciiTheme="minorHAnsi" w:eastAsiaTheme="minorEastAsia" w:hAnsiTheme="minorHAnsi" w:cstheme="minorBidi"/>
          <w:sz w:val="22"/>
          <w:szCs w:val="22"/>
          <w:lang w:val="bg-BG" w:eastAsia="bg-BG"/>
        </w:rPr>
      </w:pPr>
      <w:ins w:id="58" w:author="Malvina Makarieva" w:date="2014-10-24T23:38:00Z">
        <w:r w:rsidRPr="00A3288F">
          <w:rPr>
            <w:lang w:val="bg-BG"/>
          </w:rPr>
          <w:t>4.2.2</w:t>
        </w:r>
        <w:r>
          <w:rPr>
            <w:rFonts w:asciiTheme="minorHAnsi" w:eastAsiaTheme="minorEastAsia" w:hAnsiTheme="minorHAnsi" w:cstheme="minorBidi"/>
            <w:sz w:val="22"/>
            <w:szCs w:val="22"/>
            <w:lang w:val="bg-BG" w:eastAsia="bg-BG"/>
          </w:rPr>
          <w:tab/>
        </w:r>
        <w:r w:rsidRPr="00A3288F">
          <w:rPr>
            <w:lang w:val="bg-BG"/>
          </w:rPr>
          <w:t>Итеративна разработка</w:t>
        </w:r>
        <w:r>
          <w:tab/>
        </w:r>
        <w:r>
          <w:fldChar w:fldCharType="begin"/>
        </w:r>
        <w:r>
          <w:instrText xml:space="preserve"> PAGEREF _Toc401957269 \h </w:instrText>
        </w:r>
      </w:ins>
      <w:r>
        <w:fldChar w:fldCharType="separate"/>
      </w:r>
      <w:ins w:id="59" w:author="Malvina Makarieva" w:date="2014-10-24T23:38:00Z">
        <w:r>
          <w:t>17</w:t>
        </w:r>
        <w:r>
          <w:fldChar w:fldCharType="end"/>
        </w:r>
      </w:ins>
    </w:p>
    <w:p w:rsidR="00512198" w:rsidRDefault="00512198">
      <w:pPr>
        <w:pStyle w:val="TOC3"/>
        <w:rPr>
          <w:ins w:id="60" w:author="Malvina Makarieva" w:date="2014-10-24T23:38:00Z"/>
          <w:rFonts w:asciiTheme="minorHAnsi" w:eastAsiaTheme="minorEastAsia" w:hAnsiTheme="minorHAnsi" w:cstheme="minorBidi"/>
          <w:sz w:val="22"/>
          <w:szCs w:val="22"/>
          <w:lang w:val="bg-BG" w:eastAsia="bg-BG"/>
        </w:rPr>
      </w:pPr>
      <w:ins w:id="61" w:author="Malvina Makarieva" w:date="2014-10-24T23:38:00Z">
        <w:r>
          <w:t>4.2.3</w:t>
        </w:r>
        <w:r>
          <w:rPr>
            <w:rFonts w:asciiTheme="minorHAnsi" w:eastAsiaTheme="minorEastAsia" w:hAnsiTheme="minorHAnsi" w:cstheme="minorBidi"/>
            <w:sz w:val="22"/>
            <w:szCs w:val="22"/>
            <w:lang w:val="bg-BG" w:eastAsia="bg-BG"/>
          </w:rPr>
          <w:tab/>
        </w:r>
        <w:r w:rsidRPr="00A3288F">
          <w:rPr>
            <w:lang w:val="bg-BG"/>
          </w:rPr>
          <w:t>Версия за предаване</w:t>
        </w:r>
        <w:r>
          <w:tab/>
        </w:r>
        <w:r>
          <w:fldChar w:fldCharType="begin"/>
        </w:r>
        <w:r>
          <w:instrText xml:space="preserve"> PAGEREF _Toc401957270 \h </w:instrText>
        </w:r>
      </w:ins>
      <w:r>
        <w:fldChar w:fldCharType="separate"/>
      </w:r>
      <w:ins w:id="62" w:author="Malvina Makarieva" w:date="2014-10-24T23:38:00Z">
        <w:r>
          <w:t>18</w:t>
        </w:r>
        <w:r>
          <w:fldChar w:fldCharType="end"/>
        </w:r>
      </w:ins>
    </w:p>
    <w:p w:rsidR="00512198" w:rsidRDefault="00512198">
      <w:pPr>
        <w:pStyle w:val="TOC3"/>
        <w:rPr>
          <w:ins w:id="63" w:author="Malvina Makarieva" w:date="2014-10-24T23:38:00Z"/>
          <w:rFonts w:asciiTheme="minorHAnsi" w:eastAsiaTheme="minorEastAsia" w:hAnsiTheme="minorHAnsi" w:cstheme="minorBidi"/>
          <w:sz w:val="22"/>
          <w:szCs w:val="22"/>
          <w:lang w:val="bg-BG" w:eastAsia="bg-BG"/>
        </w:rPr>
      </w:pPr>
      <w:ins w:id="64" w:author="Malvina Makarieva" w:date="2014-10-24T23:38:00Z">
        <w:r w:rsidRPr="00A3288F">
          <w:rPr>
            <w:lang w:val="bg-BG"/>
          </w:rPr>
          <w:t>4.2.4</w:t>
        </w:r>
        <w:r>
          <w:rPr>
            <w:rFonts w:asciiTheme="minorHAnsi" w:eastAsiaTheme="minorEastAsia" w:hAnsiTheme="minorHAnsi" w:cstheme="minorBidi"/>
            <w:sz w:val="22"/>
            <w:szCs w:val="22"/>
            <w:lang w:val="bg-BG" w:eastAsia="bg-BG"/>
          </w:rPr>
          <w:tab/>
        </w:r>
        <w:r w:rsidRPr="00A3288F">
          <w:rPr>
            <w:lang w:val="bg-BG"/>
          </w:rPr>
          <w:t>План график</w:t>
        </w:r>
        <w:r>
          <w:tab/>
        </w:r>
        <w:r>
          <w:fldChar w:fldCharType="begin"/>
        </w:r>
        <w:r>
          <w:instrText xml:space="preserve"> PAGEREF _Toc401957271 \h </w:instrText>
        </w:r>
      </w:ins>
      <w:r>
        <w:fldChar w:fldCharType="separate"/>
      </w:r>
      <w:ins w:id="65" w:author="Malvina Makarieva" w:date="2014-10-24T23:38:00Z">
        <w:r>
          <w:t>18</w:t>
        </w:r>
        <w:r>
          <w:fldChar w:fldCharType="end"/>
        </w:r>
      </w:ins>
    </w:p>
    <w:p w:rsidR="00512198" w:rsidRDefault="00512198">
      <w:pPr>
        <w:pStyle w:val="TOC3"/>
        <w:rPr>
          <w:ins w:id="66" w:author="Malvina Makarieva" w:date="2014-10-24T23:38:00Z"/>
          <w:rFonts w:asciiTheme="minorHAnsi" w:eastAsiaTheme="minorEastAsia" w:hAnsiTheme="minorHAnsi" w:cstheme="minorBidi"/>
          <w:sz w:val="22"/>
          <w:szCs w:val="22"/>
          <w:lang w:val="bg-BG" w:eastAsia="bg-BG"/>
        </w:rPr>
      </w:pPr>
      <w:ins w:id="67" w:author="Malvina Makarieva" w:date="2014-10-24T23:38:00Z">
        <w:r>
          <w:t>4.2.5</w:t>
        </w:r>
        <w:r>
          <w:rPr>
            <w:rFonts w:asciiTheme="minorHAnsi" w:eastAsiaTheme="minorEastAsia" w:hAnsiTheme="minorHAnsi" w:cstheme="minorBidi"/>
            <w:sz w:val="22"/>
            <w:szCs w:val="22"/>
            <w:lang w:val="bg-BG" w:eastAsia="bg-BG"/>
          </w:rPr>
          <w:tab/>
        </w:r>
        <w:r w:rsidRPr="00A3288F">
          <w:rPr>
            <w:lang w:val="bg-BG"/>
          </w:rPr>
          <w:t>Ресурси използвани за осъществяването на проекта</w:t>
        </w:r>
        <w:r>
          <w:tab/>
        </w:r>
        <w:r>
          <w:fldChar w:fldCharType="begin"/>
        </w:r>
        <w:r>
          <w:instrText xml:space="preserve"> PAGEREF _Toc401957272 \h </w:instrText>
        </w:r>
      </w:ins>
      <w:r>
        <w:fldChar w:fldCharType="separate"/>
      </w:r>
      <w:ins w:id="68" w:author="Malvina Makarieva" w:date="2014-10-24T23:38:00Z">
        <w:r>
          <w:t>18</w:t>
        </w:r>
        <w:r>
          <w:fldChar w:fldCharType="end"/>
        </w:r>
      </w:ins>
    </w:p>
    <w:p w:rsidR="00512198" w:rsidRDefault="00512198">
      <w:pPr>
        <w:pStyle w:val="TOC3"/>
        <w:rPr>
          <w:ins w:id="69" w:author="Malvina Makarieva" w:date="2014-10-24T23:38:00Z"/>
          <w:rFonts w:asciiTheme="minorHAnsi" w:eastAsiaTheme="minorEastAsia" w:hAnsiTheme="minorHAnsi" w:cstheme="minorBidi"/>
          <w:sz w:val="22"/>
          <w:szCs w:val="22"/>
          <w:lang w:val="bg-BG" w:eastAsia="bg-BG"/>
        </w:rPr>
      </w:pPr>
      <w:ins w:id="70" w:author="Malvina Makarieva" w:date="2014-10-24T23:38:00Z">
        <w:r w:rsidRPr="00A3288F">
          <w:rPr>
            <w:lang w:val="bg-BG"/>
          </w:rPr>
          <w:t>4.2.6</w:t>
        </w:r>
        <w:r>
          <w:rPr>
            <w:rFonts w:asciiTheme="minorHAnsi" w:eastAsiaTheme="minorEastAsia" w:hAnsiTheme="minorHAnsi" w:cstheme="minorBidi"/>
            <w:sz w:val="22"/>
            <w:szCs w:val="22"/>
            <w:lang w:val="bg-BG" w:eastAsia="bg-BG"/>
          </w:rPr>
          <w:tab/>
        </w:r>
        <w:r w:rsidRPr="00A3288F">
          <w:rPr>
            <w:lang w:val="bg-BG"/>
          </w:rPr>
          <w:t>Бюджет</w:t>
        </w:r>
        <w:r>
          <w:tab/>
        </w:r>
        <w:r>
          <w:fldChar w:fldCharType="begin"/>
        </w:r>
        <w:r>
          <w:instrText xml:space="preserve"> PAGEREF _Toc401957273 \h </w:instrText>
        </w:r>
      </w:ins>
      <w:r>
        <w:fldChar w:fldCharType="separate"/>
      </w:r>
      <w:ins w:id="71" w:author="Malvina Makarieva" w:date="2014-10-24T23:38:00Z">
        <w:r>
          <w:t>18</w:t>
        </w:r>
        <w:r>
          <w:fldChar w:fldCharType="end"/>
        </w:r>
      </w:ins>
    </w:p>
    <w:p w:rsidR="00512198" w:rsidRDefault="00512198">
      <w:pPr>
        <w:pStyle w:val="TOC2"/>
        <w:tabs>
          <w:tab w:val="left" w:pos="990"/>
        </w:tabs>
        <w:rPr>
          <w:ins w:id="72" w:author="Malvina Makarieva" w:date="2014-10-24T23:38:00Z"/>
          <w:rFonts w:asciiTheme="minorHAnsi" w:eastAsiaTheme="minorEastAsia" w:hAnsiTheme="minorHAnsi" w:cstheme="minorBidi"/>
          <w:noProof/>
          <w:sz w:val="22"/>
          <w:szCs w:val="22"/>
          <w:lang w:val="bg-BG" w:eastAsia="bg-BG"/>
        </w:rPr>
      </w:pPr>
      <w:ins w:id="73" w:author="Malvina Makarieva" w:date="2014-10-24T23:38:00Z">
        <w:r w:rsidRPr="00A3288F">
          <w:rPr>
            <w:noProof/>
            <w:lang w:val="bg-BG"/>
          </w:rPr>
          <w:t>4.3</w:t>
        </w:r>
        <w:r>
          <w:rPr>
            <w:rFonts w:asciiTheme="minorHAnsi" w:eastAsiaTheme="minorEastAsia" w:hAnsiTheme="minorHAnsi" w:cstheme="minorBidi"/>
            <w:noProof/>
            <w:sz w:val="22"/>
            <w:szCs w:val="22"/>
            <w:lang w:val="bg-BG" w:eastAsia="bg-BG"/>
          </w:rPr>
          <w:tab/>
        </w:r>
        <w:r w:rsidRPr="00A3288F">
          <w:rPr>
            <w:noProof/>
            <w:lang w:val="bg-BG"/>
          </w:rPr>
          <w:t>Планове на итерациите</w:t>
        </w:r>
        <w:r>
          <w:rPr>
            <w:noProof/>
          </w:rPr>
          <w:tab/>
        </w:r>
        <w:r>
          <w:rPr>
            <w:noProof/>
          </w:rPr>
          <w:fldChar w:fldCharType="begin"/>
        </w:r>
        <w:r>
          <w:rPr>
            <w:noProof/>
          </w:rPr>
          <w:instrText xml:space="preserve"> PAGEREF _Toc401957274 \h </w:instrText>
        </w:r>
        <w:r>
          <w:rPr>
            <w:noProof/>
          </w:rPr>
        </w:r>
      </w:ins>
      <w:r>
        <w:rPr>
          <w:noProof/>
        </w:rPr>
        <w:fldChar w:fldCharType="separate"/>
      </w:r>
      <w:ins w:id="74" w:author="Malvina Makarieva" w:date="2014-10-24T23:38:00Z">
        <w:r>
          <w:rPr>
            <w:noProof/>
          </w:rPr>
          <w:t>19</w:t>
        </w:r>
        <w:r>
          <w:rPr>
            <w:noProof/>
          </w:rPr>
          <w:fldChar w:fldCharType="end"/>
        </w:r>
      </w:ins>
    </w:p>
    <w:p w:rsidR="00512198" w:rsidRDefault="00512198">
      <w:pPr>
        <w:pStyle w:val="TOC2"/>
        <w:tabs>
          <w:tab w:val="left" w:pos="1200"/>
        </w:tabs>
        <w:rPr>
          <w:ins w:id="75" w:author="Malvina Makarieva" w:date="2014-10-24T23:38:00Z"/>
          <w:rFonts w:asciiTheme="minorHAnsi" w:eastAsiaTheme="minorEastAsia" w:hAnsiTheme="minorHAnsi" w:cstheme="minorBidi"/>
          <w:noProof/>
          <w:sz w:val="22"/>
          <w:szCs w:val="22"/>
          <w:lang w:val="bg-BG" w:eastAsia="bg-BG"/>
        </w:rPr>
      </w:pPr>
      <w:ins w:id="76" w:author="Malvina Makarieva" w:date="2014-10-24T23:38:00Z">
        <w:r>
          <w:rPr>
            <w:noProof/>
          </w:rPr>
          <w:t>26.1</w:t>
        </w:r>
        <w:r>
          <w:rPr>
            <w:rFonts w:asciiTheme="minorHAnsi" w:eastAsiaTheme="minorEastAsia" w:hAnsiTheme="minorHAnsi" w:cstheme="minorBidi"/>
            <w:noProof/>
            <w:sz w:val="22"/>
            <w:szCs w:val="22"/>
            <w:lang w:val="bg-BG" w:eastAsia="bg-BG"/>
          </w:rPr>
          <w:tab/>
        </w:r>
        <w:r w:rsidRPr="00A3288F">
          <w:rPr>
            <w:noProof/>
            <w:lang w:val="bg-BG"/>
          </w:rPr>
          <w:t>Контрол на проекта</w:t>
        </w:r>
        <w:r>
          <w:rPr>
            <w:noProof/>
          </w:rPr>
          <w:tab/>
        </w:r>
        <w:r>
          <w:rPr>
            <w:noProof/>
          </w:rPr>
          <w:fldChar w:fldCharType="begin"/>
        </w:r>
        <w:r>
          <w:rPr>
            <w:noProof/>
          </w:rPr>
          <w:instrText xml:space="preserve"> PAGEREF _Toc401957275 \h </w:instrText>
        </w:r>
        <w:r>
          <w:rPr>
            <w:noProof/>
          </w:rPr>
        </w:r>
      </w:ins>
      <w:r>
        <w:rPr>
          <w:noProof/>
        </w:rPr>
        <w:fldChar w:fldCharType="separate"/>
      </w:r>
      <w:ins w:id="77" w:author="Malvina Makarieva" w:date="2014-10-24T23:38:00Z">
        <w:r>
          <w:rPr>
            <w:noProof/>
          </w:rPr>
          <w:t>20</w:t>
        </w:r>
        <w:r>
          <w:rPr>
            <w:noProof/>
          </w:rPr>
          <w:fldChar w:fldCharType="end"/>
        </w:r>
      </w:ins>
    </w:p>
    <w:p w:rsidR="00512198" w:rsidRDefault="00512198">
      <w:pPr>
        <w:pStyle w:val="TOC3"/>
        <w:tabs>
          <w:tab w:val="left" w:pos="1710"/>
        </w:tabs>
        <w:rPr>
          <w:ins w:id="78" w:author="Malvina Makarieva" w:date="2014-10-24T23:38:00Z"/>
          <w:rFonts w:asciiTheme="minorHAnsi" w:eastAsiaTheme="minorEastAsia" w:hAnsiTheme="minorHAnsi" w:cstheme="minorBidi"/>
          <w:sz w:val="22"/>
          <w:szCs w:val="22"/>
          <w:lang w:val="bg-BG" w:eastAsia="bg-BG"/>
        </w:rPr>
      </w:pPr>
      <w:ins w:id="79" w:author="Malvina Makarieva" w:date="2014-10-24T23:38:00Z">
        <w:r w:rsidRPr="00A3288F">
          <w:rPr>
            <w:lang w:val="bg-BG"/>
          </w:rPr>
          <w:t>26.1.1</w:t>
        </w:r>
        <w:r>
          <w:rPr>
            <w:rFonts w:asciiTheme="minorHAnsi" w:eastAsiaTheme="minorEastAsia" w:hAnsiTheme="minorHAnsi" w:cstheme="minorBidi"/>
            <w:sz w:val="22"/>
            <w:szCs w:val="22"/>
            <w:lang w:val="bg-BG" w:eastAsia="bg-BG"/>
          </w:rPr>
          <w:tab/>
        </w:r>
        <w:r w:rsidRPr="00A3288F">
          <w:rPr>
            <w:lang w:val="bg-BG"/>
          </w:rPr>
          <w:t>План за контрол на „План за разработка на софтуер“ и „Графика на проекта“</w:t>
        </w:r>
        <w:r>
          <w:tab/>
        </w:r>
        <w:r>
          <w:fldChar w:fldCharType="begin"/>
        </w:r>
        <w:r>
          <w:instrText xml:space="preserve"> PAGEREF _Toc401957276 \h </w:instrText>
        </w:r>
      </w:ins>
      <w:r>
        <w:fldChar w:fldCharType="separate"/>
      </w:r>
      <w:ins w:id="80" w:author="Malvina Makarieva" w:date="2014-10-24T23:38:00Z">
        <w:r>
          <w:t>20</w:t>
        </w:r>
        <w:r>
          <w:fldChar w:fldCharType="end"/>
        </w:r>
      </w:ins>
    </w:p>
    <w:p w:rsidR="00512198" w:rsidRDefault="00512198">
      <w:pPr>
        <w:pStyle w:val="TOC3"/>
        <w:tabs>
          <w:tab w:val="left" w:pos="1710"/>
        </w:tabs>
        <w:rPr>
          <w:ins w:id="81" w:author="Malvina Makarieva" w:date="2014-10-24T23:38:00Z"/>
          <w:rFonts w:asciiTheme="minorHAnsi" w:eastAsiaTheme="minorEastAsia" w:hAnsiTheme="minorHAnsi" w:cstheme="minorBidi"/>
          <w:sz w:val="22"/>
          <w:szCs w:val="22"/>
          <w:lang w:val="bg-BG" w:eastAsia="bg-BG"/>
        </w:rPr>
      </w:pPr>
      <w:ins w:id="82" w:author="Malvina Makarieva" w:date="2014-10-24T23:38:00Z">
        <w:r w:rsidRPr="00A3288F">
          <w:rPr>
            <w:lang w:val="bg-BG"/>
          </w:rPr>
          <w:t>26.1.2</w:t>
        </w:r>
        <w:r>
          <w:rPr>
            <w:rFonts w:asciiTheme="minorHAnsi" w:eastAsiaTheme="minorEastAsia" w:hAnsiTheme="minorHAnsi" w:cstheme="minorBidi"/>
            <w:sz w:val="22"/>
            <w:szCs w:val="22"/>
            <w:lang w:val="bg-BG" w:eastAsia="bg-BG"/>
          </w:rPr>
          <w:tab/>
        </w:r>
        <w:r w:rsidRPr="00A3288F">
          <w:rPr>
            <w:lang w:val="bg-BG"/>
          </w:rPr>
          <w:t>План за контрол на бюджета</w:t>
        </w:r>
        <w:r>
          <w:tab/>
        </w:r>
        <w:r>
          <w:fldChar w:fldCharType="begin"/>
        </w:r>
        <w:r>
          <w:instrText xml:space="preserve"> PAGEREF _Toc401957277 \h </w:instrText>
        </w:r>
      </w:ins>
      <w:r>
        <w:fldChar w:fldCharType="separate"/>
      </w:r>
      <w:ins w:id="83" w:author="Malvina Makarieva" w:date="2014-10-24T23:38:00Z">
        <w:r>
          <w:t>20</w:t>
        </w:r>
        <w:r>
          <w:fldChar w:fldCharType="end"/>
        </w:r>
      </w:ins>
    </w:p>
    <w:p w:rsidR="00512198" w:rsidRDefault="00512198">
      <w:pPr>
        <w:pStyle w:val="TOC3"/>
        <w:tabs>
          <w:tab w:val="left" w:pos="1710"/>
        </w:tabs>
        <w:rPr>
          <w:ins w:id="84" w:author="Malvina Makarieva" w:date="2014-10-24T23:38:00Z"/>
          <w:rFonts w:asciiTheme="minorHAnsi" w:eastAsiaTheme="minorEastAsia" w:hAnsiTheme="minorHAnsi" w:cstheme="minorBidi"/>
          <w:sz w:val="22"/>
          <w:szCs w:val="22"/>
          <w:lang w:val="bg-BG" w:eastAsia="bg-BG"/>
        </w:rPr>
      </w:pPr>
      <w:ins w:id="85" w:author="Malvina Makarieva" w:date="2014-10-24T23:38:00Z">
        <w:r w:rsidRPr="00A3288F">
          <w:rPr>
            <w:lang w:val="bg-BG"/>
          </w:rPr>
          <w:t>26.1.3</w:t>
        </w:r>
        <w:r>
          <w:rPr>
            <w:rFonts w:asciiTheme="minorHAnsi" w:eastAsiaTheme="minorEastAsia" w:hAnsiTheme="minorHAnsi" w:cstheme="minorBidi"/>
            <w:sz w:val="22"/>
            <w:szCs w:val="22"/>
            <w:lang w:val="bg-BG" w:eastAsia="bg-BG"/>
          </w:rPr>
          <w:tab/>
        </w:r>
        <w:r w:rsidRPr="00A3288F">
          <w:rPr>
            <w:lang w:val="bg-BG"/>
          </w:rPr>
          <w:t>Контрол на чачеството</w:t>
        </w:r>
        <w:r>
          <w:tab/>
        </w:r>
        <w:r>
          <w:fldChar w:fldCharType="begin"/>
        </w:r>
        <w:r>
          <w:instrText xml:space="preserve"> PAGEREF _Toc401957278 \h </w:instrText>
        </w:r>
      </w:ins>
      <w:r>
        <w:fldChar w:fldCharType="separate"/>
      </w:r>
      <w:ins w:id="86" w:author="Malvina Makarieva" w:date="2014-10-24T23:38:00Z">
        <w:r>
          <w:t>21</w:t>
        </w:r>
        <w:r>
          <w:fldChar w:fldCharType="end"/>
        </w:r>
      </w:ins>
    </w:p>
    <w:p w:rsidR="00512198" w:rsidRDefault="00512198">
      <w:pPr>
        <w:pStyle w:val="TOC3"/>
        <w:tabs>
          <w:tab w:val="left" w:pos="1710"/>
        </w:tabs>
        <w:rPr>
          <w:ins w:id="87" w:author="Malvina Makarieva" w:date="2014-10-24T23:38:00Z"/>
          <w:rFonts w:asciiTheme="minorHAnsi" w:eastAsiaTheme="minorEastAsia" w:hAnsiTheme="minorHAnsi" w:cstheme="minorBidi"/>
          <w:sz w:val="22"/>
          <w:szCs w:val="22"/>
          <w:lang w:val="bg-BG" w:eastAsia="bg-BG"/>
        </w:rPr>
      </w:pPr>
      <w:ins w:id="88" w:author="Malvina Makarieva" w:date="2014-10-24T23:38:00Z">
        <w:r w:rsidRPr="00A3288F">
          <w:rPr>
            <w:lang w:val="bg-BG"/>
          </w:rPr>
          <w:t>26.1.4</w:t>
        </w:r>
        <w:r>
          <w:rPr>
            <w:rFonts w:asciiTheme="minorHAnsi" w:eastAsiaTheme="minorEastAsia" w:hAnsiTheme="minorHAnsi" w:cstheme="minorBidi"/>
            <w:sz w:val="22"/>
            <w:szCs w:val="22"/>
            <w:lang w:val="bg-BG" w:eastAsia="bg-BG"/>
          </w:rPr>
          <w:tab/>
        </w:r>
        <w:r w:rsidRPr="00A3288F">
          <w:rPr>
            <w:lang w:val="bg-BG"/>
          </w:rPr>
          <w:t>План на докладите</w:t>
        </w:r>
        <w:r>
          <w:tab/>
        </w:r>
        <w:r>
          <w:fldChar w:fldCharType="begin"/>
        </w:r>
        <w:r>
          <w:instrText xml:space="preserve"> PAGEREF _Toc401957279 \h </w:instrText>
        </w:r>
      </w:ins>
      <w:r>
        <w:fldChar w:fldCharType="separate"/>
      </w:r>
      <w:ins w:id="89" w:author="Malvina Makarieva" w:date="2014-10-24T23:38:00Z">
        <w:r>
          <w:t>21</w:t>
        </w:r>
        <w:r>
          <w:fldChar w:fldCharType="end"/>
        </w:r>
      </w:ins>
    </w:p>
    <w:p w:rsidR="00512198" w:rsidRDefault="00512198">
      <w:pPr>
        <w:pStyle w:val="TOC3"/>
        <w:tabs>
          <w:tab w:val="left" w:pos="1710"/>
        </w:tabs>
        <w:rPr>
          <w:ins w:id="90" w:author="Malvina Makarieva" w:date="2014-10-24T23:38:00Z"/>
          <w:rFonts w:asciiTheme="minorHAnsi" w:eastAsiaTheme="minorEastAsia" w:hAnsiTheme="minorHAnsi" w:cstheme="minorBidi"/>
          <w:sz w:val="22"/>
          <w:szCs w:val="22"/>
          <w:lang w:val="bg-BG" w:eastAsia="bg-BG"/>
        </w:rPr>
      </w:pPr>
      <w:ins w:id="91" w:author="Malvina Makarieva" w:date="2014-10-24T23:38:00Z">
        <w:r w:rsidRPr="00A3288F">
          <w:rPr>
            <w:lang w:val="bg-BG"/>
          </w:rPr>
          <w:t>26.1.5</w:t>
        </w:r>
        <w:r>
          <w:rPr>
            <w:rFonts w:asciiTheme="minorHAnsi" w:eastAsiaTheme="minorEastAsia" w:hAnsiTheme="minorHAnsi" w:cstheme="minorBidi"/>
            <w:sz w:val="22"/>
            <w:szCs w:val="22"/>
            <w:lang w:val="bg-BG" w:eastAsia="bg-BG"/>
          </w:rPr>
          <w:tab/>
        </w:r>
        <w:r w:rsidRPr="00A3288F">
          <w:rPr>
            <w:lang w:val="bg-BG"/>
          </w:rPr>
          <w:t>План за измерване</w:t>
        </w:r>
        <w:r>
          <w:tab/>
        </w:r>
        <w:r>
          <w:fldChar w:fldCharType="begin"/>
        </w:r>
        <w:r>
          <w:instrText xml:space="preserve"> PAGEREF _Toc401957280 \h </w:instrText>
        </w:r>
      </w:ins>
      <w:r>
        <w:fldChar w:fldCharType="separate"/>
      </w:r>
      <w:ins w:id="92" w:author="Malvina Makarieva" w:date="2014-10-24T23:38:00Z">
        <w:r>
          <w:t>21</w:t>
        </w:r>
        <w:r>
          <w:fldChar w:fldCharType="end"/>
        </w:r>
      </w:ins>
    </w:p>
    <w:p w:rsidR="00512198" w:rsidRDefault="00512198">
      <w:pPr>
        <w:pStyle w:val="TOC2"/>
        <w:tabs>
          <w:tab w:val="left" w:pos="1200"/>
        </w:tabs>
        <w:rPr>
          <w:ins w:id="93" w:author="Malvina Makarieva" w:date="2014-10-24T23:38:00Z"/>
          <w:rFonts w:asciiTheme="minorHAnsi" w:eastAsiaTheme="minorEastAsia" w:hAnsiTheme="minorHAnsi" w:cstheme="minorBidi"/>
          <w:noProof/>
          <w:sz w:val="22"/>
          <w:szCs w:val="22"/>
          <w:lang w:val="bg-BG" w:eastAsia="bg-BG"/>
        </w:rPr>
      </w:pPr>
      <w:ins w:id="94" w:author="Malvina Makarieva" w:date="2014-10-24T23:38:00Z">
        <w:r w:rsidRPr="00A3288F">
          <w:rPr>
            <w:noProof/>
            <w:lang w:val="bg-BG"/>
          </w:rPr>
          <w:t>26.2</w:t>
        </w:r>
        <w:r>
          <w:rPr>
            <w:rFonts w:asciiTheme="minorHAnsi" w:eastAsiaTheme="minorEastAsia" w:hAnsiTheme="minorHAnsi" w:cstheme="minorBidi"/>
            <w:noProof/>
            <w:sz w:val="22"/>
            <w:szCs w:val="22"/>
            <w:lang w:val="bg-BG" w:eastAsia="bg-BG"/>
          </w:rPr>
          <w:tab/>
        </w:r>
        <w:r w:rsidRPr="00A3288F">
          <w:rPr>
            <w:noProof/>
            <w:lang w:val="bg-BG"/>
          </w:rPr>
          <w:t>План за управление на риска</w:t>
        </w:r>
        <w:r>
          <w:rPr>
            <w:noProof/>
          </w:rPr>
          <w:tab/>
        </w:r>
        <w:r>
          <w:rPr>
            <w:noProof/>
          </w:rPr>
          <w:fldChar w:fldCharType="begin"/>
        </w:r>
        <w:r>
          <w:rPr>
            <w:noProof/>
          </w:rPr>
          <w:instrText xml:space="preserve"> PAGEREF _Toc401957281 \h </w:instrText>
        </w:r>
        <w:r>
          <w:rPr>
            <w:noProof/>
          </w:rPr>
        </w:r>
      </w:ins>
      <w:r>
        <w:rPr>
          <w:noProof/>
        </w:rPr>
        <w:fldChar w:fldCharType="separate"/>
      </w:r>
      <w:ins w:id="95" w:author="Malvina Makarieva" w:date="2014-10-24T23:38:00Z">
        <w:r>
          <w:rPr>
            <w:noProof/>
          </w:rPr>
          <w:t>21</w:t>
        </w:r>
        <w:r>
          <w:rPr>
            <w:noProof/>
          </w:rPr>
          <w:fldChar w:fldCharType="end"/>
        </w:r>
      </w:ins>
    </w:p>
    <w:p w:rsidR="00512198" w:rsidRDefault="00512198">
      <w:pPr>
        <w:pStyle w:val="TOC2"/>
        <w:tabs>
          <w:tab w:val="left" w:pos="1200"/>
        </w:tabs>
        <w:rPr>
          <w:ins w:id="96" w:author="Malvina Makarieva" w:date="2014-10-24T23:38:00Z"/>
          <w:rFonts w:asciiTheme="minorHAnsi" w:eastAsiaTheme="minorEastAsia" w:hAnsiTheme="minorHAnsi" w:cstheme="minorBidi"/>
          <w:noProof/>
          <w:sz w:val="22"/>
          <w:szCs w:val="22"/>
          <w:lang w:val="bg-BG" w:eastAsia="bg-BG"/>
        </w:rPr>
      </w:pPr>
      <w:ins w:id="97" w:author="Malvina Makarieva" w:date="2014-10-24T23:38:00Z">
        <w:r w:rsidRPr="00A3288F">
          <w:rPr>
            <w:noProof/>
            <w:lang w:val="bg-BG"/>
          </w:rPr>
          <w:t>26.3</w:t>
        </w:r>
        <w:r>
          <w:rPr>
            <w:rFonts w:asciiTheme="minorHAnsi" w:eastAsiaTheme="minorEastAsia" w:hAnsiTheme="minorHAnsi" w:cstheme="minorBidi"/>
            <w:noProof/>
            <w:sz w:val="22"/>
            <w:szCs w:val="22"/>
            <w:lang w:val="bg-BG" w:eastAsia="bg-BG"/>
          </w:rPr>
          <w:tab/>
        </w:r>
        <w:r w:rsidRPr="00A3288F">
          <w:rPr>
            <w:noProof/>
            <w:lang w:val="bg-BG"/>
          </w:rPr>
          <w:t>Външни зависимости.</w:t>
        </w:r>
        <w:r>
          <w:rPr>
            <w:noProof/>
          </w:rPr>
          <w:tab/>
        </w:r>
        <w:r>
          <w:rPr>
            <w:noProof/>
          </w:rPr>
          <w:fldChar w:fldCharType="begin"/>
        </w:r>
        <w:r>
          <w:rPr>
            <w:noProof/>
          </w:rPr>
          <w:instrText xml:space="preserve"> PAGEREF _Toc401957282 \h </w:instrText>
        </w:r>
        <w:r>
          <w:rPr>
            <w:noProof/>
          </w:rPr>
        </w:r>
      </w:ins>
      <w:r>
        <w:rPr>
          <w:noProof/>
        </w:rPr>
        <w:fldChar w:fldCharType="separate"/>
      </w:r>
      <w:ins w:id="98" w:author="Malvina Makarieva" w:date="2014-10-24T23:38:00Z">
        <w:r>
          <w:rPr>
            <w:noProof/>
          </w:rPr>
          <w:t>21</w:t>
        </w:r>
        <w:r>
          <w:rPr>
            <w:noProof/>
          </w:rPr>
          <w:fldChar w:fldCharType="end"/>
        </w:r>
      </w:ins>
    </w:p>
    <w:p w:rsidR="00512198" w:rsidRDefault="00512198">
      <w:pPr>
        <w:pStyle w:val="TOC1"/>
        <w:tabs>
          <w:tab w:val="left" w:pos="990"/>
        </w:tabs>
        <w:rPr>
          <w:ins w:id="99" w:author="Malvina Makarieva" w:date="2014-10-24T23:38:00Z"/>
          <w:rFonts w:asciiTheme="minorHAnsi" w:eastAsiaTheme="minorEastAsia" w:hAnsiTheme="minorHAnsi" w:cstheme="minorBidi"/>
          <w:noProof/>
          <w:sz w:val="22"/>
          <w:szCs w:val="22"/>
          <w:lang w:val="bg-BG" w:eastAsia="bg-BG"/>
        </w:rPr>
      </w:pPr>
      <w:ins w:id="100" w:author="Malvina Makarieva" w:date="2014-10-24T23:38:00Z">
        <w:r>
          <w:rPr>
            <w:noProof/>
          </w:rPr>
          <w:t>27.</w:t>
        </w:r>
        <w:r>
          <w:rPr>
            <w:rFonts w:asciiTheme="minorHAnsi" w:eastAsiaTheme="minorEastAsia" w:hAnsiTheme="minorHAnsi" w:cstheme="minorBidi"/>
            <w:noProof/>
            <w:sz w:val="22"/>
            <w:szCs w:val="22"/>
            <w:lang w:val="bg-BG" w:eastAsia="bg-BG"/>
          </w:rPr>
          <w:tab/>
        </w:r>
        <w:r w:rsidRPr="00A3288F">
          <w:rPr>
            <w:noProof/>
            <w:lang w:val="bg-BG"/>
          </w:rPr>
          <w:t>Технически план за изпълнение</w:t>
        </w:r>
        <w:r>
          <w:rPr>
            <w:noProof/>
          </w:rPr>
          <w:tab/>
        </w:r>
        <w:r>
          <w:rPr>
            <w:noProof/>
          </w:rPr>
          <w:fldChar w:fldCharType="begin"/>
        </w:r>
        <w:r>
          <w:rPr>
            <w:noProof/>
          </w:rPr>
          <w:instrText xml:space="preserve"> PAGEREF _Toc401957283 \h </w:instrText>
        </w:r>
        <w:r>
          <w:rPr>
            <w:noProof/>
          </w:rPr>
        </w:r>
      </w:ins>
      <w:r>
        <w:rPr>
          <w:noProof/>
        </w:rPr>
        <w:fldChar w:fldCharType="separate"/>
      </w:r>
      <w:ins w:id="101" w:author="Malvina Makarieva" w:date="2014-10-24T23:38:00Z">
        <w:r>
          <w:rPr>
            <w:noProof/>
          </w:rPr>
          <w:t>21</w:t>
        </w:r>
        <w:r>
          <w:rPr>
            <w:noProof/>
          </w:rPr>
          <w:fldChar w:fldCharType="end"/>
        </w:r>
      </w:ins>
    </w:p>
    <w:p w:rsidR="00512198" w:rsidRDefault="00512198">
      <w:pPr>
        <w:pStyle w:val="TOC2"/>
        <w:tabs>
          <w:tab w:val="left" w:pos="1200"/>
        </w:tabs>
        <w:rPr>
          <w:ins w:id="102" w:author="Malvina Makarieva" w:date="2014-10-24T23:38:00Z"/>
          <w:rFonts w:asciiTheme="minorHAnsi" w:eastAsiaTheme="minorEastAsia" w:hAnsiTheme="minorHAnsi" w:cstheme="minorBidi"/>
          <w:noProof/>
          <w:sz w:val="22"/>
          <w:szCs w:val="22"/>
          <w:lang w:val="bg-BG" w:eastAsia="bg-BG"/>
        </w:rPr>
      </w:pPr>
      <w:ins w:id="103" w:author="Malvina Makarieva" w:date="2014-10-24T23:38:00Z">
        <w:r w:rsidRPr="00A3288F">
          <w:rPr>
            <w:noProof/>
            <w:lang w:val="bg-BG"/>
          </w:rPr>
          <w:t>27.1</w:t>
        </w:r>
        <w:r>
          <w:rPr>
            <w:rFonts w:asciiTheme="minorHAnsi" w:eastAsiaTheme="minorEastAsia" w:hAnsiTheme="minorHAnsi" w:cstheme="minorBidi"/>
            <w:noProof/>
            <w:sz w:val="22"/>
            <w:szCs w:val="22"/>
            <w:lang w:val="bg-BG" w:eastAsia="bg-BG"/>
          </w:rPr>
          <w:tab/>
        </w:r>
        <w:r w:rsidRPr="00A3288F">
          <w:rPr>
            <w:noProof/>
            <w:lang w:val="bg-BG"/>
          </w:rPr>
          <w:t>Задачи за разработка</w:t>
        </w:r>
        <w:r>
          <w:rPr>
            <w:noProof/>
          </w:rPr>
          <w:tab/>
        </w:r>
        <w:r>
          <w:rPr>
            <w:noProof/>
          </w:rPr>
          <w:fldChar w:fldCharType="begin"/>
        </w:r>
        <w:r>
          <w:rPr>
            <w:noProof/>
          </w:rPr>
          <w:instrText xml:space="preserve"> PAGEREF _Toc401957284 \h </w:instrText>
        </w:r>
        <w:r>
          <w:rPr>
            <w:noProof/>
          </w:rPr>
        </w:r>
      </w:ins>
      <w:r>
        <w:rPr>
          <w:noProof/>
        </w:rPr>
        <w:fldChar w:fldCharType="separate"/>
      </w:r>
      <w:ins w:id="104" w:author="Malvina Makarieva" w:date="2014-10-24T23:38:00Z">
        <w:r>
          <w:rPr>
            <w:noProof/>
          </w:rPr>
          <w:t>21</w:t>
        </w:r>
        <w:r>
          <w:rPr>
            <w:noProof/>
          </w:rPr>
          <w:fldChar w:fldCharType="end"/>
        </w:r>
      </w:ins>
    </w:p>
    <w:p w:rsidR="00512198" w:rsidRDefault="00512198">
      <w:pPr>
        <w:pStyle w:val="TOC2"/>
        <w:tabs>
          <w:tab w:val="left" w:pos="1200"/>
        </w:tabs>
        <w:rPr>
          <w:ins w:id="105" w:author="Malvina Makarieva" w:date="2014-10-24T23:38:00Z"/>
          <w:rFonts w:asciiTheme="minorHAnsi" w:eastAsiaTheme="minorEastAsia" w:hAnsiTheme="minorHAnsi" w:cstheme="minorBidi"/>
          <w:noProof/>
          <w:sz w:val="22"/>
          <w:szCs w:val="22"/>
          <w:lang w:val="bg-BG" w:eastAsia="bg-BG"/>
        </w:rPr>
      </w:pPr>
      <w:ins w:id="106" w:author="Malvina Makarieva" w:date="2014-10-24T23:38:00Z">
        <w:r w:rsidRPr="00A3288F">
          <w:rPr>
            <w:noProof/>
            <w:lang w:val="bg-BG"/>
          </w:rPr>
          <w:t>27.2</w:t>
        </w:r>
        <w:r>
          <w:rPr>
            <w:rFonts w:asciiTheme="minorHAnsi" w:eastAsiaTheme="minorEastAsia" w:hAnsiTheme="minorHAnsi" w:cstheme="minorBidi"/>
            <w:noProof/>
            <w:sz w:val="22"/>
            <w:szCs w:val="22"/>
            <w:lang w:val="bg-BG" w:eastAsia="bg-BG"/>
          </w:rPr>
          <w:tab/>
        </w:r>
        <w:r w:rsidRPr="00A3288F">
          <w:rPr>
            <w:noProof/>
            <w:lang w:val="bg-BG"/>
          </w:rPr>
          <w:t>Методи, инструменти и техника за разработка</w:t>
        </w:r>
        <w:r>
          <w:rPr>
            <w:noProof/>
          </w:rPr>
          <w:tab/>
        </w:r>
        <w:r>
          <w:rPr>
            <w:noProof/>
          </w:rPr>
          <w:fldChar w:fldCharType="begin"/>
        </w:r>
        <w:r>
          <w:rPr>
            <w:noProof/>
          </w:rPr>
          <w:instrText xml:space="preserve"> PAGEREF _Toc401957285 \h </w:instrText>
        </w:r>
        <w:r>
          <w:rPr>
            <w:noProof/>
          </w:rPr>
        </w:r>
      </w:ins>
      <w:r>
        <w:rPr>
          <w:noProof/>
        </w:rPr>
        <w:fldChar w:fldCharType="separate"/>
      </w:r>
      <w:ins w:id="107" w:author="Malvina Makarieva" w:date="2014-10-24T23:38:00Z">
        <w:r>
          <w:rPr>
            <w:noProof/>
          </w:rPr>
          <w:t>21</w:t>
        </w:r>
        <w:r>
          <w:rPr>
            <w:noProof/>
          </w:rPr>
          <w:fldChar w:fldCharType="end"/>
        </w:r>
      </w:ins>
    </w:p>
    <w:p w:rsidR="00512198" w:rsidRDefault="00512198">
      <w:pPr>
        <w:pStyle w:val="TOC2"/>
        <w:tabs>
          <w:tab w:val="left" w:pos="1200"/>
        </w:tabs>
        <w:rPr>
          <w:ins w:id="108" w:author="Malvina Makarieva" w:date="2014-10-24T23:38:00Z"/>
          <w:rFonts w:asciiTheme="minorHAnsi" w:eastAsiaTheme="minorEastAsia" w:hAnsiTheme="minorHAnsi" w:cstheme="minorBidi"/>
          <w:noProof/>
          <w:sz w:val="22"/>
          <w:szCs w:val="22"/>
          <w:lang w:val="bg-BG" w:eastAsia="bg-BG"/>
        </w:rPr>
      </w:pPr>
      <w:ins w:id="109" w:author="Malvina Makarieva" w:date="2014-10-24T23:38:00Z">
        <w:r>
          <w:rPr>
            <w:noProof/>
          </w:rPr>
          <w:t>27.3</w:t>
        </w:r>
        <w:r>
          <w:rPr>
            <w:rFonts w:asciiTheme="minorHAnsi" w:eastAsiaTheme="minorEastAsia" w:hAnsiTheme="minorHAnsi" w:cstheme="minorBidi"/>
            <w:noProof/>
            <w:sz w:val="22"/>
            <w:szCs w:val="22"/>
            <w:lang w:val="bg-BG" w:eastAsia="bg-BG"/>
          </w:rPr>
          <w:tab/>
        </w:r>
        <w:r w:rsidRPr="00A3288F">
          <w:rPr>
            <w:noProof/>
            <w:lang w:val="bg-BG"/>
          </w:rPr>
          <w:t>Инфраструктурен план</w:t>
        </w:r>
        <w:r>
          <w:rPr>
            <w:noProof/>
          </w:rPr>
          <w:tab/>
        </w:r>
        <w:r>
          <w:rPr>
            <w:noProof/>
          </w:rPr>
          <w:fldChar w:fldCharType="begin"/>
        </w:r>
        <w:r>
          <w:rPr>
            <w:noProof/>
          </w:rPr>
          <w:instrText xml:space="preserve"> PAGEREF _Toc401957286 \h </w:instrText>
        </w:r>
        <w:r>
          <w:rPr>
            <w:noProof/>
          </w:rPr>
        </w:r>
      </w:ins>
      <w:r>
        <w:rPr>
          <w:noProof/>
        </w:rPr>
        <w:fldChar w:fldCharType="separate"/>
      </w:r>
      <w:ins w:id="110" w:author="Malvina Makarieva" w:date="2014-10-24T23:38:00Z">
        <w:r>
          <w:rPr>
            <w:noProof/>
          </w:rPr>
          <w:t>21</w:t>
        </w:r>
        <w:r>
          <w:rPr>
            <w:noProof/>
          </w:rPr>
          <w:fldChar w:fldCharType="end"/>
        </w:r>
      </w:ins>
    </w:p>
    <w:p w:rsidR="00512198" w:rsidRDefault="00512198">
      <w:pPr>
        <w:pStyle w:val="TOC2"/>
        <w:tabs>
          <w:tab w:val="left" w:pos="1200"/>
        </w:tabs>
        <w:rPr>
          <w:ins w:id="111" w:author="Malvina Makarieva" w:date="2014-10-24T23:38:00Z"/>
          <w:rFonts w:asciiTheme="minorHAnsi" w:eastAsiaTheme="minorEastAsia" w:hAnsiTheme="minorHAnsi" w:cstheme="minorBidi"/>
          <w:noProof/>
          <w:sz w:val="22"/>
          <w:szCs w:val="22"/>
          <w:lang w:val="bg-BG" w:eastAsia="bg-BG"/>
        </w:rPr>
      </w:pPr>
      <w:ins w:id="112" w:author="Malvina Makarieva" w:date="2014-10-24T23:38:00Z">
        <w:r w:rsidRPr="00A3288F">
          <w:rPr>
            <w:noProof/>
            <w:lang w:val="bg-BG"/>
          </w:rPr>
          <w:t>27.4</w:t>
        </w:r>
        <w:r>
          <w:rPr>
            <w:rFonts w:asciiTheme="minorHAnsi" w:eastAsiaTheme="minorEastAsia" w:hAnsiTheme="minorHAnsi" w:cstheme="minorBidi"/>
            <w:noProof/>
            <w:sz w:val="22"/>
            <w:szCs w:val="22"/>
            <w:lang w:val="bg-BG" w:eastAsia="bg-BG"/>
          </w:rPr>
          <w:tab/>
        </w:r>
        <w:r w:rsidRPr="00A3288F">
          <w:rPr>
            <w:noProof/>
            <w:lang w:val="bg-BG"/>
          </w:rPr>
          <w:t>План за приемане на продукта</w:t>
        </w:r>
        <w:r>
          <w:rPr>
            <w:noProof/>
          </w:rPr>
          <w:tab/>
        </w:r>
        <w:r>
          <w:rPr>
            <w:noProof/>
          </w:rPr>
          <w:fldChar w:fldCharType="begin"/>
        </w:r>
        <w:r>
          <w:rPr>
            <w:noProof/>
          </w:rPr>
          <w:instrText xml:space="preserve"> PAGEREF _Toc401957287 \h </w:instrText>
        </w:r>
        <w:r>
          <w:rPr>
            <w:noProof/>
          </w:rPr>
        </w:r>
      </w:ins>
      <w:r>
        <w:rPr>
          <w:noProof/>
        </w:rPr>
        <w:fldChar w:fldCharType="separate"/>
      </w:r>
      <w:ins w:id="113" w:author="Malvina Makarieva" w:date="2014-10-24T23:38:00Z">
        <w:r>
          <w:rPr>
            <w:noProof/>
          </w:rPr>
          <w:t>21</w:t>
        </w:r>
        <w:r>
          <w:rPr>
            <w:noProof/>
          </w:rPr>
          <w:fldChar w:fldCharType="end"/>
        </w:r>
      </w:ins>
    </w:p>
    <w:p w:rsidR="00512198" w:rsidRDefault="00512198">
      <w:pPr>
        <w:pStyle w:val="TOC1"/>
        <w:tabs>
          <w:tab w:val="left" w:pos="990"/>
        </w:tabs>
        <w:rPr>
          <w:ins w:id="114" w:author="Malvina Makarieva" w:date="2014-10-24T23:38:00Z"/>
          <w:rFonts w:asciiTheme="minorHAnsi" w:eastAsiaTheme="minorEastAsia" w:hAnsiTheme="minorHAnsi" w:cstheme="minorBidi"/>
          <w:noProof/>
          <w:sz w:val="22"/>
          <w:szCs w:val="22"/>
          <w:lang w:val="bg-BG" w:eastAsia="bg-BG"/>
        </w:rPr>
      </w:pPr>
      <w:ins w:id="115" w:author="Malvina Makarieva" w:date="2014-10-24T23:38:00Z">
        <w:r>
          <w:rPr>
            <w:noProof/>
          </w:rPr>
          <w:t>28.</w:t>
        </w:r>
        <w:r>
          <w:rPr>
            <w:rFonts w:asciiTheme="minorHAnsi" w:eastAsiaTheme="minorEastAsia" w:hAnsiTheme="minorHAnsi" w:cstheme="minorBidi"/>
            <w:noProof/>
            <w:sz w:val="22"/>
            <w:szCs w:val="22"/>
            <w:lang w:val="bg-BG" w:eastAsia="bg-BG"/>
          </w:rPr>
          <w:tab/>
        </w:r>
        <w:r w:rsidRPr="00A3288F">
          <w:rPr>
            <w:noProof/>
            <w:lang w:val="bg-BG"/>
          </w:rPr>
          <w:t>Подпомагане на процеса по планиране</w:t>
        </w:r>
        <w:r>
          <w:rPr>
            <w:noProof/>
          </w:rPr>
          <w:tab/>
        </w:r>
        <w:r>
          <w:rPr>
            <w:noProof/>
          </w:rPr>
          <w:fldChar w:fldCharType="begin"/>
        </w:r>
        <w:r>
          <w:rPr>
            <w:noProof/>
          </w:rPr>
          <w:instrText xml:space="preserve"> PAGEREF _Toc401957288 \h </w:instrText>
        </w:r>
        <w:r>
          <w:rPr>
            <w:noProof/>
          </w:rPr>
        </w:r>
      </w:ins>
      <w:r>
        <w:rPr>
          <w:noProof/>
        </w:rPr>
        <w:fldChar w:fldCharType="separate"/>
      </w:r>
      <w:ins w:id="116" w:author="Malvina Makarieva" w:date="2014-10-24T23:38:00Z">
        <w:r>
          <w:rPr>
            <w:noProof/>
          </w:rPr>
          <w:t>22</w:t>
        </w:r>
        <w:r>
          <w:rPr>
            <w:noProof/>
          </w:rPr>
          <w:fldChar w:fldCharType="end"/>
        </w:r>
      </w:ins>
    </w:p>
    <w:p w:rsidR="00512198" w:rsidRDefault="00512198">
      <w:pPr>
        <w:pStyle w:val="TOC2"/>
        <w:tabs>
          <w:tab w:val="left" w:pos="1200"/>
        </w:tabs>
        <w:rPr>
          <w:ins w:id="117" w:author="Malvina Makarieva" w:date="2014-10-24T23:38:00Z"/>
          <w:rFonts w:asciiTheme="minorHAnsi" w:eastAsiaTheme="minorEastAsia" w:hAnsiTheme="minorHAnsi" w:cstheme="minorBidi"/>
          <w:noProof/>
          <w:sz w:val="22"/>
          <w:szCs w:val="22"/>
          <w:lang w:val="bg-BG" w:eastAsia="bg-BG"/>
        </w:rPr>
      </w:pPr>
      <w:ins w:id="118" w:author="Malvina Makarieva" w:date="2014-10-24T23:38:00Z">
        <w:r w:rsidRPr="00A3288F">
          <w:rPr>
            <w:noProof/>
            <w:lang w:val="bg-BG"/>
          </w:rPr>
          <w:t>28.1</w:t>
        </w:r>
        <w:r>
          <w:rPr>
            <w:rFonts w:asciiTheme="minorHAnsi" w:eastAsiaTheme="minorEastAsia" w:hAnsiTheme="minorHAnsi" w:cstheme="minorBidi"/>
            <w:noProof/>
            <w:sz w:val="22"/>
            <w:szCs w:val="22"/>
            <w:lang w:val="bg-BG" w:eastAsia="bg-BG"/>
          </w:rPr>
          <w:tab/>
        </w:r>
        <w:r w:rsidRPr="00A3288F">
          <w:rPr>
            <w:noProof/>
            <w:lang w:val="bg-BG"/>
          </w:rPr>
          <w:t>Процедура по искане на промяна</w:t>
        </w:r>
        <w:r>
          <w:rPr>
            <w:noProof/>
          </w:rPr>
          <w:tab/>
        </w:r>
        <w:r>
          <w:rPr>
            <w:noProof/>
          </w:rPr>
          <w:fldChar w:fldCharType="begin"/>
        </w:r>
        <w:r>
          <w:rPr>
            <w:noProof/>
          </w:rPr>
          <w:instrText xml:space="preserve"> PAGEREF _Toc401957289 \h </w:instrText>
        </w:r>
        <w:r>
          <w:rPr>
            <w:noProof/>
          </w:rPr>
        </w:r>
      </w:ins>
      <w:r>
        <w:rPr>
          <w:noProof/>
        </w:rPr>
        <w:fldChar w:fldCharType="separate"/>
      </w:r>
      <w:ins w:id="119" w:author="Malvina Makarieva" w:date="2014-10-24T23:38:00Z">
        <w:r>
          <w:rPr>
            <w:noProof/>
          </w:rPr>
          <w:t>22</w:t>
        </w:r>
        <w:r>
          <w:rPr>
            <w:noProof/>
          </w:rPr>
          <w:fldChar w:fldCharType="end"/>
        </w:r>
      </w:ins>
    </w:p>
    <w:p w:rsidR="00512198" w:rsidRDefault="00512198">
      <w:pPr>
        <w:pStyle w:val="TOC2"/>
        <w:tabs>
          <w:tab w:val="left" w:pos="1200"/>
        </w:tabs>
        <w:rPr>
          <w:ins w:id="120" w:author="Malvina Makarieva" w:date="2014-10-24T23:38:00Z"/>
          <w:rFonts w:asciiTheme="minorHAnsi" w:eastAsiaTheme="minorEastAsia" w:hAnsiTheme="minorHAnsi" w:cstheme="minorBidi"/>
          <w:noProof/>
          <w:sz w:val="22"/>
          <w:szCs w:val="22"/>
          <w:lang w:val="bg-BG" w:eastAsia="bg-BG"/>
        </w:rPr>
      </w:pPr>
      <w:ins w:id="121" w:author="Malvina Makarieva" w:date="2014-10-24T23:38:00Z">
        <w:r w:rsidRPr="00A3288F">
          <w:rPr>
            <w:noProof/>
            <w:lang w:val="bg-BG"/>
          </w:rPr>
          <w:t>28.2</w:t>
        </w:r>
        <w:r>
          <w:rPr>
            <w:rFonts w:asciiTheme="minorHAnsi" w:eastAsiaTheme="minorEastAsia" w:hAnsiTheme="minorHAnsi" w:cstheme="minorBidi"/>
            <w:noProof/>
            <w:sz w:val="22"/>
            <w:szCs w:val="22"/>
            <w:lang w:val="bg-BG" w:eastAsia="bg-BG"/>
          </w:rPr>
          <w:tab/>
        </w:r>
        <w:r w:rsidRPr="00A3288F">
          <w:rPr>
            <w:noProof/>
            <w:lang w:val="bg-BG"/>
          </w:rPr>
          <w:t>План за оценка</w:t>
        </w:r>
        <w:r>
          <w:rPr>
            <w:noProof/>
          </w:rPr>
          <w:tab/>
        </w:r>
        <w:r>
          <w:rPr>
            <w:noProof/>
          </w:rPr>
          <w:fldChar w:fldCharType="begin"/>
        </w:r>
        <w:r>
          <w:rPr>
            <w:noProof/>
          </w:rPr>
          <w:instrText xml:space="preserve"> PAGEREF _Toc401957290 \h </w:instrText>
        </w:r>
        <w:r>
          <w:rPr>
            <w:noProof/>
          </w:rPr>
        </w:r>
      </w:ins>
      <w:r>
        <w:rPr>
          <w:noProof/>
        </w:rPr>
        <w:fldChar w:fldCharType="separate"/>
      </w:r>
      <w:ins w:id="122" w:author="Malvina Makarieva" w:date="2014-10-24T23:38:00Z">
        <w:r>
          <w:rPr>
            <w:noProof/>
          </w:rPr>
          <w:t>22</w:t>
        </w:r>
        <w:r>
          <w:rPr>
            <w:noProof/>
          </w:rPr>
          <w:fldChar w:fldCharType="end"/>
        </w:r>
      </w:ins>
    </w:p>
    <w:p w:rsidR="00512198" w:rsidRDefault="00512198">
      <w:pPr>
        <w:pStyle w:val="TOC2"/>
        <w:tabs>
          <w:tab w:val="left" w:pos="1200"/>
        </w:tabs>
        <w:rPr>
          <w:ins w:id="123" w:author="Malvina Makarieva" w:date="2014-10-24T23:38:00Z"/>
          <w:rFonts w:asciiTheme="minorHAnsi" w:eastAsiaTheme="minorEastAsia" w:hAnsiTheme="minorHAnsi" w:cstheme="minorBidi"/>
          <w:noProof/>
          <w:sz w:val="22"/>
          <w:szCs w:val="22"/>
          <w:lang w:val="bg-BG" w:eastAsia="bg-BG"/>
        </w:rPr>
      </w:pPr>
      <w:ins w:id="124" w:author="Malvina Makarieva" w:date="2014-10-24T23:38:00Z">
        <w:r w:rsidRPr="00A3288F">
          <w:rPr>
            <w:noProof/>
            <w:lang w:val="bg-BG"/>
          </w:rPr>
          <w:t>28.3</w:t>
        </w:r>
        <w:r>
          <w:rPr>
            <w:rFonts w:asciiTheme="minorHAnsi" w:eastAsiaTheme="minorEastAsia" w:hAnsiTheme="minorHAnsi" w:cstheme="minorBidi"/>
            <w:noProof/>
            <w:sz w:val="22"/>
            <w:szCs w:val="22"/>
            <w:lang w:val="bg-BG" w:eastAsia="bg-BG"/>
          </w:rPr>
          <w:tab/>
        </w:r>
        <w:r w:rsidRPr="00A3288F">
          <w:rPr>
            <w:noProof/>
            <w:lang w:val="bg-BG"/>
          </w:rPr>
          <w:t>План за документацията</w:t>
        </w:r>
        <w:r>
          <w:rPr>
            <w:noProof/>
          </w:rPr>
          <w:tab/>
        </w:r>
        <w:r>
          <w:rPr>
            <w:noProof/>
          </w:rPr>
          <w:fldChar w:fldCharType="begin"/>
        </w:r>
        <w:r>
          <w:rPr>
            <w:noProof/>
          </w:rPr>
          <w:instrText xml:space="preserve"> PAGEREF _Toc401957291 \h </w:instrText>
        </w:r>
        <w:r>
          <w:rPr>
            <w:noProof/>
          </w:rPr>
        </w:r>
      </w:ins>
      <w:r>
        <w:rPr>
          <w:noProof/>
        </w:rPr>
        <w:fldChar w:fldCharType="separate"/>
      </w:r>
      <w:ins w:id="125" w:author="Malvina Makarieva" w:date="2014-10-24T23:38:00Z">
        <w:r>
          <w:rPr>
            <w:noProof/>
          </w:rPr>
          <w:t>22</w:t>
        </w:r>
        <w:r>
          <w:rPr>
            <w:noProof/>
          </w:rPr>
          <w:fldChar w:fldCharType="end"/>
        </w:r>
      </w:ins>
    </w:p>
    <w:p w:rsidR="00512198" w:rsidRDefault="00512198">
      <w:pPr>
        <w:pStyle w:val="TOC2"/>
        <w:tabs>
          <w:tab w:val="left" w:pos="1200"/>
        </w:tabs>
        <w:rPr>
          <w:ins w:id="126" w:author="Malvina Makarieva" w:date="2014-10-24T23:38:00Z"/>
          <w:rFonts w:asciiTheme="minorHAnsi" w:eastAsiaTheme="minorEastAsia" w:hAnsiTheme="minorHAnsi" w:cstheme="minorBidi"/>
          <w:noProof/>
          <w:sz w:val="22"/>
          <w:szCs w:val="22"/>
          <w:lang w:val="bg-BG" w:eastAsia="bg-BG"/>
        </w:rPr>
      </w:pPr>
      <w:ins w:id="127" w:author="Malvina Makarieva" w:date="2014-10-24T23:38:00Z">
        <w:r w:rsidRPr="00A3288F">
          <w:rPr>
            <w:noProof/>
            <w:lang w:val="bg-BG"/>
          </w:rPr>
          <w:t>28.4</w:t>
        </w:r>
        <w:r>
          <w:rPr>
            <w:rFonts w:asciiTheme="minorHAnsi" w:eastAsiaTheme="minorEastAsia" w:hAnsiTheme="minorHAnsi" w:cstheme="minorBidi"/>
            <w:noProof/>
            <w:sz w:val="22"/>
            <w:szCs w:val="22"/>
            <w:lang w:val="bg-BG" w:eastAsia="bg-BG"/>
          </w:rPr>
          <w:tab/>
        </w:r>
        <w:r w:rsidRPr="00A3288F">
          <w:rPr>
            <w:noProof/>
            <w:lang w:val="bg-BG"/>
          </w:rPr>
          <w:t>План за управление на качеството</w:t>
        </w:r>
        <w:r>
          <w:rPr>
            <w:noProof/>
          </w:rPr>
          <w:tab/>
        </w:r>
        <w:r>
          <w:rPr>
            <w:noProof/>
          </w:rPr>
          <w:fldChar w:fldCharType="begin"/>
        </w:r>
        <w:r>
          <w:rPr>
            <w:noProof/>
          </w:rPr>
          <w:instrText xml:space="preserve"> PAGEREF _Toc401957292 \h </w:instrText>
        </w:r>
        <w:r>
          <w:rPr>
            <w:noProof/>
          </w:rPr>
        </w:r>
      </w:ins>
      <w:r>
        <w:rPr>
          <w:noProof/>
        </w:rPr>
        <w:fldChar w:fldCharType="separate"/>
      </w:r>
      <w:ins w:id="128" w:author="Malvina Makarieva" w:date="2014-10-24T23:38:00Z">
        <w:r>
          <w:rPr>
            <w:noProof/>
          </w:rPr>
          <w:t>22</w:t>
        </w:r>
        <w:r>
          <w:rPr>
            <w:noProof/>
          </w:rPr>
          <w:fldChar w:fldCharType="end"/>
        </w:r>
      </w:ins>
    </w:p>
    <w:p w:rsidR="00512198" w:rsidRDefault="00512198">
      <w:pPr>
        <w:pStyle w:val="TOC2"/>
        <w:tabs>
          <w:tab w:val="left" w:pos="1200"/>
        </w:tabs>
        <w:rPr>
          <w:ins w:id="129" w:author="Malvina Makarieva" w:date="2014-10-24T23:38:00Z"/>
          <w:rFonts w:asciiTheme="minorHAnsi" w:eastAsiaTheme="minorEastAsia" w:hAnsiTheme="minorHAnsi" w:cstheme="minorBidi"/>
          <w:noProof/>
          <w:sz w:val="22"/>
          <w:szCs w:val="22"/>
          <w:lang w:val="bg-BG" w:eastAsia="bg-BG"/>
        </w:rPr>
      </w:pPr>
      <w:ins w:id="130" w:author="Malvina Makarieva" w:date="2014-10-24T23:38:00Z">
        <w:r w:rsidRPr="00A3288F">
          <w:rPr>
            <w:noProof/>
            <w:lang w:val="bg-BG"/>
          </w:rPr>
          <w:t>28.5</w:t>
        </w:r>
        <w:r>
          <w:rPr>
            <w:rFonts w:asciiTheme="minorHAnsi" w:eastAsiaTheme="minorEastAsia" w:hAnsiTheme="minorHAnsi" w:cstheme="minorBidi"/>
            <w:noProof/>
            <w:sz w:val="22"/>
            <w:szCs w:val="22"/>
            <w:lang w:val="bg-BG" w:eastAsia="bg-BG"/>
          </w:rPr>
          <w:tab/>
        </w:r>
        <w:r w:rsidRPr="00A3288F">
          <w:rPr>
            <w:noProof/>
            <w:lang w:val="bg-BG"/>
          </w:rPr>
          <w:t>Разрешаване на проблеми и последващи действия</w:t>
        </w:r>
        <w:r>
          <w:rPr>
            <w:noProof/>
          </w:rPr>
          <w:tab/>
        </w:r>
        <w:r>
          <w:rPr>
            <w:noProof/>
          </w:rPr>
          <w:fldChar w:fldCharType="begin"/>
        </w:r>
        <w:r>
          <w:rPr>
            <w:noProof/>
          </w:rPr>
          <w:instrText xml:space="preserve"> PAGEREF _Toc401957293 \h </w:instrText>
        </w:r>
        <w:r>
          <w:rPr>
            <w:noProof/>
          </w:rPr>
        </w:r>
      </w:ins>
      <w:r>
        <w:rPr>
          <w:noProof/>
        </w:rPr>
        <w:fldChar w:fldCharType="separate"/>
      </w:r>
      <w:ins w:id="131" w:author="Malvina Makarieva" w:date="2014-10-24T23:38:00Z">
        <w:r>
          <w:rPr>
            <w:noProof/>
          </w:rPr>
          <w:t>22</w:t>
        </w:r>
        <w:r>
          <w:rPr>
            <w:noProof/>
          </w:rPr>
          <w:fldChar w:fldCharType="end"/>
        </w:r>
      </w:ins>
    </w:p>
    <w:p w:rsidR="008552C9" w:rsidDel="00512198" w:rsidRDefault="008552C9">
      <w:pPr>
        <w:pStyle w:val="TOC1"/>
        <w:tabs>
          <w:tab w:val="left" w:pos="432"/>
        </w:tabs>
        <w:rPr>
          <w:del w:id="132" w:author="Malvina Makarieva" w:date="2014-10-24T23:38:00Z"/>
          <w:rFonts w:asciiTheme="minorHAnsi" w:eastAsiaTheme="minorEastAsia" w:hAnsiTheme="minorHAnsi" w:cstheme="minorBidi"/>
          <w:noProof/>
          <w:sz w:val="22"/>
          <w:szCs w:val="22"/>
          <w:lang w:val="bg-BG" w:eastAsia="bg-BG"/>
        </w:rPr>
      </w:pPr>
      <w:del w:id="133" w:author="Malvina Makarieva" w:date="2014-10-24T23:38:00Z">
        <w:r w:rsidRPr="005739EA" w:rsidDel="00512198">
          <w:rPr>
            <w:noProof/>
            <w:lang w:val="bg-BG"/>
          </w:rPr>
          <w:delText>1.</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Въведение</w:delText>
        </w:r>
        <w:r w:rsidDel="00512198">
          <w:rPr>
            <w:noProof/>
          </w:rPr>
          <w:tab/>
          <w:delText>4</w:delText>
        </w:r>
      </w:del>
    </w:p>
    <w:p w:rsidR="008552C9" w:rsidDel="00512198" w:rsidRDefault="008552C9">
      <w:pPr>
        <w:pStyle w:val="TOC2"/>
        <w:tabs>
          <w:tab w:val="left" w:pos="990"/>
        </w:tabs>
        <w:rPr>
          <w:del w:id="134" w:author="Malvina Makarieva" w:date="2014-10-24T23:38:00Z"/>
          <w:rFonts w:asciiTheme="minorHAnsi" w:eastAsiaTheme="minorEastAsia" w:hAnsiTheme="minorHAnsi" w:cstheme="minorBidi"/>
          <w:noProof/>
          <w:sz w:val="22"/>
          <w:szCs w:val="22"/>
          <w:lang w:val="bg-BG" w:eastAsia="bg-BG"/>
        </w:rPr>
      </w:pPr>
      <w:del w:id="135" w:author="Malvina Makarieva" w:date="2014-10-24T23:38:00Z">
        <w:r w:rsidDel="00512198">
          <w:rPr>
            <w:noProof/>
          </w:rPr>
          <w:delText>1.1</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Цел</w:delText>
        </w:r>
        <w:r w:rsidDel="00512198">
          <w:rPr>
            <w:noProof/>
          </w:rPr>
          <w:tab/>
          <w:delText>4</w:delText>
        </w:r>
      </w:del>
    </w:p>
    <w:p w:rsidR="008552C9" w:rsidDel="00512198" w:rsidRDefault="008552C9">
      <w:pPr>
        <w:pStyle w:val="TOC2"/>
        <w:tabs>
          <w:tab w:val="left" w:pos="990"/>
        </w:tabs>
        <w:rPr>
          <w:del w:id="136" w:author="Malvina Makarieva" w:date="2014-10-24T23:38:00Z"/>
          <w:rFonts w:asciiTheme="minorHAnsi" w:eastAsiaTheme="minorEastAsia" w:hAnsiTheme="minorHAnsi" w:cstheme="minorBidi"/>
          <w:noProof/>
          <w:sz w:val="22"/>
          <w:szCs w:val="22"/>
          <w:lang w:val="bg-BG" w:eastAsia="bg-BG"/>
        </w:rPr>
      </w:pPr>
      <w:del w:id="137" w:author="Malvina Makarieva" w:date="2014-10-24T23:38:00Z">
        <w:r w:rsidRPr="005739EA" w:rsidDel="00512198">
          <w:rPr>
            <w:noProof/>
            <w:lang w:val="bg-BG"/>
          </w:rPr>
          <w:delText>1.2</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Обхват</w:delText>
        </w:r>
        <w:r w:rsidDel="00512198">
          <w:rPr>
            <w:noProof/>
          </w:rPr>
          <w:tab/>
          <w:delText>4</w:delText>
        </w:r>
      </w:del>
    </w:p>
    <w:p w:rsidR="008552C9" w:rsidDel="00512198" w:rsidRDefault="008552C9">
      <w:pPr>
        <w:pStyle w:val="TOC2"/>
        <w:tabs>
          <w:tab w:val="left" w:pos="990"/>
        </w:tabs>
        <w:rPr>
          <w:del w:id="138" w:author="Malvina Makarieva" w:date="2014-10-24T23:38:00Z"/>
          <w:rFonts w:asciiTheme="minorHAnsi" w:eastAsiaTheme="minorEastAsia" w:hAnsiTheme="minorHAnsi" w:cstheme="minorBidi"/>
          <w:noProof/>
          <w:sz w:val="22"/>
          <w:szCs w:val="22"/>
          <w:lang w:val="bg-BG" w:eastAsia="bg-BG"/>
        </w:rPr>
      </w:pPr>
      <w:del w:id="139" w:author="Malvina Makarieva" w:date="2014-10-24T23:38:00Z">
        <w:r w:rsidRPr="005739EA" w:rsidDel="00512198">
          <w:rPr>
            <w:noProof/>
            <w:lang w:val="bg-BG"/>
          </w:rPr>
          <w:delText>1.3</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Дефиниции, акроним и абревиатури</w:delText>
        </w:r>
        <w:r w:rsidDel="00512198">
          <w:rPr>
            <w:noProof/>
          </w:rPr>
          <w:tab/>
          <w:delText>4</w:delText>
        </w:r>
      </w:del>
    </w:p>
    <w:p w:rsidR="008552C9" w:rsidDel="00512198" w:rsidRDefault="008552C9">
      <w:pPr>
        <w:pStyle w:val="TOC2"/>
        <w:tabs>
          <w:tab w:val="left" w:pos="990"/>
        </w:tabs>
        <w:rPr>
          <w:del w:id="140" w:author="Malvina Makarieva" w:date="2014-10-24T23:38:00Z"/>
          <w:rFonts w:asciiTheme="minorHAnsi" w:eastAsiaTheme="minorEastAsia" w:hAnsiTheme="minorHAnsi" w:cstheme="minorBidi"/>
          <w:noProof/>
          <w:sz w:val="22"/>
          <w:szCs w:val="22"/>
          <w:lang w:val="bg-BG" w:eastAsia="bg-BG"/>
        </w:rPr>
      </w:pPr>
      <w:del w:id="141" w:author="Malvina Makarieva" w:date="2014-10-24T23:38:00Z">
        <w:r w:rsidDel="00512198">
          <w:rPr>
            <w:noProof/>
          </w:rPr>
          <w:delText>1.4</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Препрадки</w:delText>
        </w:r>
        <w:r w:rsidDel="00512198">
          <w:rPr>
            <w:noProof/>
          </w:rPr>
          <w:tab/>
          <w:delText>4</w:delText>
        </w:r>
      </w:del>
    </w:p>
    <w:p w:rsidR="008552C9" w:rsidDel="00512198" w:rsidRDefault="008552C9">
      <w:pPr>
        <w:pStyle w:val="TOC1"/>
        <w:tabs>
          <w:tab w:val="left" w:pos="432"/>
        </w:tabs>
        <w:rPr>
          <w:del w:id="142" w:author="Malvina Makarieva" w:date="2014-10-24T23:38:00Z"/>
          <w:rFonts w:asciiTheme="minorHAnsi" w:eastAsiaTheme="minorEastAsia" w:hAnsiTheme="minorHAnsi" w:cstheme="minorBidi"/>
          <w:noProof/>
          <w:sz w:val="22"/>
          <w:szCs w:val="22"/>
          <w:lang w:val="bg-BG" w:eastAsia="bg-BG"/>
        </w:rPr>
      </w:pPr>
      <w:del w:id="143" w:author="Malvina Makarieva" w:date="2014-10-24T23:38:00Z">
        <w:r w:rsidDel="00512198">
          <w:rPr>
            <w:noProof/>
          </w:rPr>
          <w:delText>2.</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Обзор на проекта</w:delText>
        </w:r>
        <w:r w:rsidDel="00512198">
          <w:rPr>
            <w:noProof/>
          </w:rPr>
          <w:tab/>
          <w:delText>5</w:delText>
        </w:r>
      </w:del>
    </w:p>
    <w:p w:rsidR="008552C9" w:rsidDel="00512198" w:rsidRDefault="008552C9">
      <w:pPr>
        <w:pStyle w:val="TOC2"/>
        <w:tabs>
          <w:tab w:val="left" w:pos="990"/>
        </w:tabs>
        <w:rPr>
          <w:del w:id="144" w:author="Malvina Makarieva" w:date="2014-10-24T23:38:00Z"/>
          <w:rFonts w:asciiTheme="minorHAnsi" w:eastAsiaTheme="minorEastAsia" w:hAnsiTheme="minorHAnsi" w:cstheme="minorBidi"/>
          <w:noProof/>
          <w:sz w:val="22"/>
          <w:szCs w:val="22"/>
          <w:lang w:val="bg-BG" w:eastAsia="bg-BG"/>
        </w:rPr>
      </w:pPr>
      <w:del w:id="145" w:author="Malvina Makarieva" w:date="2014-10-24T23:38:00Z">
        <w:r w:rsidRPr="005739EA" w:rsidDel="00512198">
          <w:rPr>
            <w:noProof/>
            <w:lang w:val="bg-BG"/>
          </w:rPr>
          <w:delText>2.1</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Цели на проекта, обхват и обекти</w:delText>
        </w:r>
        <w:r w:rsidDel="00512198">
          <w:rPr>
            <w:noProof/>
          </w:rPr>
          <w:tab/>
          <w:delText>5</w:delText>
        </w:r>
      </w:del>
    </w:p>
    <w:p w:rsidR="008552C9" w:rsidDel="00512198" w:rsidRDefault="008552C9">
      <w:pPr>
        <w:pStyle w:val="TOC2"/>
        <w:tabs>
          <w:tab w:val="left" w:pos="990"/>
        </w:tabs>
        <w:rPr>
          <w:del w:id="146" w:author="Malvina Makarieva" w:date="2014-10-24T23:38:00Z"/>
          <w:rFonts w:asciiTheme="minorHAnsi" w:eastAsiaTheme="minorEastAsia" w:hAnsiTheme="minorHAnsi" w:cstheme="minorBidi"/>
          <w:noProof/>
          <w:sz w:val="22"/>
          <w:szCs w:val="22"/>
          <w:lang w:val="bg-BG" w:eastAsia="bg-BG"/>
        </w:rPr>
      </w:pPr>
      <w:del w:id="147" w:author="Malvina Makarieva" w:date="2014-10-24T23:38:00Z">
        <w:r w:rsidRPr="005739EA" w:rsidDel="00512198">
          <w:rPr>
            <w:noProof/>
            <w:lang w:val="bg-BG"/>
          </w:rPr>
          <w:delText>2.2</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Ограничения</w:delText>
        </w:r>
        <w:r w:rsidDel="00512198">
          <w:rPr>
            <w:noProof/>
          </w:rPr>
          <w:tab/>
          <w:delText>5</w:delText>
        </w:r>
      </w:del>
    </w:p>
    <w:p w:rsidR="008552C9" w:rsidDel="00512198" w:rsidRDefault="008552C9">
      <w:pPr>
        <w:pStyle w:val="TOC2"/>
        <w:tabs>
          <w:tab w:val="left" w:pos="990"/>
        </w:tabs>
        <w:rPr>
          <w:del w:id="148" w:author="Malvina Makarieva" w:date="2014-10-24T23:38:00Z"/>
          <w:rFonts w:asciiTheme="minorHAnsi" w:eastAsiaTheme="minorEastAsia" w:hAnsiTheme="minorHAnsi" w:cstheme="minorBidi"/>
          <w:noProof/>
          <w:sz w:val="22"/>
          <w:szCs w:val="22"/>
          <w:lang w:val="bg-BG" w:eastAsia="bg-BG"/>
        </w:rPr>
      </w:pPr>
      <w:del w:id="149" w:author="Malvina Makarieva" w:date="2014-10-24T23:38:00Z">
        <w:r w:rsidRPr="005739EA" w:rsidDel="00512198">
          <w:rPr>
            <w:noProof/>
            <w:lang w:val="bg-BG"/>
          </w:rPr>
          <w:delText>2.3</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Работа по проекта - продукти</w:delText>
        </w:r>
        <w:r w:rsidDel="00512198">
          <w:rPr>
            <w:noProof/>
          </w:rPr>
          <w:tab/>
          <w:delText>5</w:delText>
        </w:r>
      </w:del>
    </w:p>
    <w:p w:rsidR="008552C9" w:rsidDel="00512198" w:rsidRDefault="008552C9">
      <w:pPr>
        <w:pStyle w:val="TOC2"/>
        <w:tabs>
          <w:tab w:val="left" w:pos="990"/>
        </w:tabs>
        <w:rPr>
          <w:del w:id="150" w:author="Malvina Makarieva" w:date="2014-10-24T23:38:00Z"/>
          <w:rFonts w:asciiTheme="minorHAnsi" w:eastAsiaTheme="minorEastAsia" w:hAnsiTheme="minorHAnsi" w:cstheme="minorBidi"/>
          <w:noProof/>
          <w:sz w:val="22"/>
          <w:szCs w:val="22"/>
          <w:lang w:val="bg-BG" w:eastAsia="bg-BG"/>
        </w:rPr>
      </w:pPr>
      <w:del w:id="151" w:author="Malvina Makarieva" w:date="2014-10-24T23:38:00Z">
        <w:r w:rsidRPr="005739EA" w:rsidDel="00512198">
          <w:rPr>
            <w:noProof/>
            <w:lang w:val="bg-BG"/>
          </w:rPr>
          <w:delText>2.4</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Развитие на софтуерния план</w:delText>
        </w:r>
        <w:r w:rsidDel="00512198">
          <w:rPr>
            <w:noProof/>
          </w:rPr>
          <w:tab/>
          <w:delText>5</w:delText>
        </w:r>
      </w:del>
    </w:p>
    <w:p w:rsidR="008552C9" w:rsidDel="00512198" w:rsidRDefault="008552C9">
      <w:pPr>
        <w:pStyle w:val="TOC1"/>
        <w:tabs>
          <w:tab w:val="left" w:pos="432"/>
        </w:tabs>
        <w:rPr>
          <w:del w:id="152" w:author="Malvina Makarieva" w:date="2014-10-24T23:38:00Z"/>
          <w:rFonts w:asciiTheme="minorHAnsi" w:eastAsiaTheme="minorEastAsia" w:hAnsiTheme="minorHAnsi" w:cstheme="minorBidi"/>
          <w:noProof/>
          <w:sz w:val="22"/>
          <w:szCs w:val="22"/>
          <w:lang w:val="bg-BG" w:eastAsia="bg-BG"/>
        </w:rPr>
      </w:pPr>
      <w:del w:id="153" w:author="Malvina Makarieva" w:date="2014-10-24T23:38:00Z">
        <w:r w:rsidDel="00512198">
          <w:rPr>
            <w:noProof/>
          </w:rPr>
          <w:delText>3.</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Организация на проекта</w:delText>
        </w:r>
        <w:r w:rsidDel="00512198">
          <w:rPr>
            <w:noProof/>
          </w:rPr>
          <w:tab/>
          <w:delText>6</w:delText>
        </w:r>
      </w:del>
    </w:p>
    <w:p w:rsidR="008552C9" w:rsidDel="00512198" w:rsidRDefault="008552C9">
      <w:pPr>
        <w:pStyle w:val="TOC2"/>
        <w:tabs>
          <w:tab w:val="left" w:pos="990"/>
        </w:tabs>
        <w:rPr>
          <w:del w:id="154" w:author="Malvina Makarieva" w:date="2014-10-24T23:38:00Z"/>
          <w:rFonts w:asciiTheme="minorHAnsi" w:eastAsiaTheme="minorEastAsia" w:hAnsiTheme="minorHAnsi" w:cstheme="minorBidi"/>
          <w:noProof/>
          <w:sz w:val="22"/>
          <w:szCs w:val="22"/>
          <w:lang w:val="bg-BG" w:eastAsia="bg-BG"/>
        </w:rPr>
      </w:pPr>
      <w:del w:id="155" w:author="Malvina Makarieva" w:date="2014-10-24T23:38:00Z">
        <w:r w:rsidRPr="005739EA" w:rsidDel="00512198">
          <w:rPr>
            <w:noProof/>
            <w:lang w:val="bg-BG"/>
          </w:rPr>
          <w:delText>3.1</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Организационна структура</w:delText>
        </w:r>
        <w:r w:rsidDel="00512198">
          <w:rPr>
            <w:noProof/>
          </w:rPr>
          <w:tab/>
          <w:delText>6</w:delText>
        </w:r>
      </w:del>
    </w:p>
    <w:p w:rsidR="008552C9" w:rsidDel="00512198" w:rsidRDefault="008552C9">
      <w:pPr>
        <w:pStyle w:val="TOC2"/>
        <w:tabs>
          <w:tab w:val="left" w:pos="990"/>
        </w:tabs>
        <w:rPr>
          <w:del w:id="156" w:author="Malvina Makarieva" w:date="2014-10-24T23:38:00Z"/>
          <w:rFonts w:asciiTheme="minorHAnsi" w:eastAsiaTheme="minorEastAsia" w:hAnsiTheme="minorHAnsi" w:cstheme="minorBidi"/>
          <w:noProof/>
          <w:sz w:val="22"/>
          <w:szCs w:val="22"/>
          <w:lang w:val="bg-BG" w:eastAsia="bg-BG"/>
        </w:rPr>
      </w:pPr>
      <w:del w:id="157" w:author="Malvina Makarieva" w:date="2014-10-24T23:38:00Z">
        <w:r w:rsidRPr="005739EA" w:rsidDel="00512198">
          <w:rPr>
            <w:noProof/>
            <w:lang w:val="bg-BG"/>
          </w:rPr>
          <w:delText>3.2</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Външни групи</w:delText>
        </w:r>
        <w:r w:rsidDel="00512198">
          <w:rPr>
            <w:noProof/>
          </w:rPr>
          <w:tab/>
          <w:delText>6</w:delText>
        </w:r>
      </w:del>
    </w:p>
    <w:p w:rsidR="008552C9" w:rsidDel="00512198" w:rsidRDefault="008552C9">
      <w:pPr>
        <w:pStyle w:val="TOC2"/>
        <w:tabs>
          <w:tab w:val="left" w:pos="990"/>
        </w:tabs>
        <w:rPr>
          <w:del w:id="158" w:author="Malvina Makarieva" w:date="2014-10-24T23:38:00Z"/>
          <w:rFonts w:asciiTheme="minorHAnsi" w:eastAsiaTheme="minorEastAsia" w:hAnsiTheme="minorHAnsi" w:cstheme="minorBidi"/>
          <w:noProof/>
          <w:sz w:val="22"/>
          <w:szCs w:val="22"/>
          <w:lang w:val="bg-BG" w:eastAsia="bg-BG"/>
        </w:rPr>
      </w:pPr>
      <w:del w:id="159" w:author="Malvina Makarieva" w:date="2014-10-24T23:38:00Z">
        <w:r w:rsidRPr="005739EA" w:rsidDel="00512198">
          <w:rPr>
            <w:noProof/>
            <w:lang w:val="bg-BG"/>
          </w:rPr>
          <w:delText>3.3</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Роли и отговорнисти</w:delText>
        </w:r>
        <w:r w:rsidDel="00512198">
          <w:rPr>
            <w:noProof/>
          </w:rPr>
          <w:tab/>
          <w:delText>6</w:delText>
        </w:r>
      </w:del>
    </w:p>
    <w:p w:rsidR="008552C9" w:rsidDel="00512198" w:rsidRDefault="008552C9">
      <w:pPr>
        <w:pStyle w:val="TOC3"/>
        <w:rPr>
          <w:del w:id="160" w:author="Malvina Makarieva" w:date="2014-10-24T23:38:00Z"/>
          <w:rFonts w:asciiTheme="minorHAnsi" w:eastAsiaTheme="minorEastAsia" w:hAnsiTheme="minorHAnsi" w:cstheme="minorBidi"/>
          <w:sz w:val="22"/>
          <w:szCs w:val="22"/>
          <w:lang w:val="bg-BG" w:eastAsia="bg-BG"/>
        </w:rPr>
      </w:pPr>
      <w:del w:id="161" w:author="Malvina Makarieva" w:date="2014-10-24T23:38:00Z">
        <w:r w:rsidRPr="005739EA" w:rsidDel="00512198">
          <w:rPr>
            <w:lang w:val="bg-BG"/>
          </w:rPr>
          <w:delText>3.3.1</w:delText>
        </w:r>
        <w:r w:rsidDel="00512198">
          <w:rPr>
            <w:rFonts w:asciiTheme="minorHAnsi" w:eastAsiaTheme="minorEastAsia" w:hAnsiTheme="minorHAnsi" w:cstheme="minorBidi"/>
            <w:sz w:val="22"/>
            <w:szCs w:val="22"/>
            <w:lang w:val="bg-BG" w:eastAsia="bg-BG"/>
          </w:rPr>
          <w:tab/>
        </w:r>
        <w:r w:rsidRPr="005739EA" w:rsidDel="00512198">
          <w:rPr>
            <w:lang w:val="bg-BG"/>
          </w:rPr>
          <w:delText>Прфили на членовете на екипа</w:delText>
        </w:r>
        <w:r w:rsidDel="00512198">
          <w:tab/>
          <w:delText>9</w:delText>
        </w:r>
      </w:del>
    </w:p>
    <w:p w:rsidR="008552C9" w:rsidDel="00512198" w:rsidRDefault="008552C9">
      <w:pPr>
        <w:pStyle w:val="TOC1"/>
        <w:tabs>
          <w:tab w:val="left" w:pos="432"/>
        </w:tabs>
        <w:rPr>
          <w:del w:id="162" w:author="Malvina Makarieva" w:date="2014-10-24T23:38:00Z"/>
          <w:rFonts w:asciiTheme="minorHAnsi" w:eastAsiaTheme="minorEastAsia" w:hAnsiTheme="minorHAnsi" w:cstheme="minorBidi"/>
          <w:noProof/>
          <w:sz w:val="22"/>
          <w:szCs w:val="22"/>
          <w:lang w:val="bg-BG" w:eastAsia="bg-BG"/>
        </w:rPr>
      </w:pPr>
      <w:del w:id="163" w:author="Malvina Makarieva" w:date="2014-10-24T23:38:00Z">
        <w:r w:rsidDel="00512198">
          <w:rPr>
            <w:noProof/>
          </w:rPr>
          <w:delText>4.</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Управление на процеса</w:delText>
        </w:r>
        <w:r w:rsidDel="00512198">
          <w:rPr>
            <w:noProof/>
          </w:rPr>
          <w:tab/>
          <w:delText>10</w:delText>
        </w:r>
      </w:del>
    </w:p>
    <w:p w:rsidR="008552C9" w:rsidDel="00512198" w:rsidRDefault="008552C9">
      <w:pPr>
        <w:pStyle w:val="TOC2"/>
        <w:tabs>
          <w:tab w:val="left" w:pos="990"/>
        </w:tabs>
        <w:rPr>
          <w:del w:id="164" w:author="Malvina Makarieva" w:date="2014-10-24T23:38:00Z"/>
          <w:rFonts w:asciiTheme="minorHAnsi" w:eastAsiaTheme="minorEastAsia" w:hAnsiTheme="minorHAnsi" w:cstheme="minorBidi"/>
          <w:noProof/>
          <w:sz w:val="22"/>
          <w:szCs w:val="22"/>
          <w:lang w:val="bg-BG" w:eastAsia="bg-BG"/>
        </w:rPr>
      </w:pPr>
      <w:del w:id="165" w:author="Malvina Makarieva" w:date="2014-10-24T23:38:00Z">
        <w:r w:rsidRPr="005739EA" w:rsidDel="00512198">
          <w:rPr>
            <w:noProof/>
            <w:lang w:val="bg-BG"/>
          </w:rPr>
          <w:delText>4.1</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Оценка на проекта</w:delText>
        </w:r>
        <w:r w:rsidDel="00512198">
          <w:rPr>
            <w:noProof/>
          </w:rPr>
          <w:tab/>
          <w:delText>10</w:delText>
        </w:r>
      </w:del>
    </w:p>
    <w:p w:rsidR="008552C9" w:rsidDel="00512198" w:rsidRDefault="008552C9">
      <w:pPr>
        <w:pStyle w:val="TOC2"/>
        <w:tabs>
          <w:tab w:val="left" w:pos="990"/>
        </w:tabs>
        <w:rPr>
          <w:del w:id="166" w:author="Malvina Makarieva" w:date="2014-10-24T23:38:00Z"/>
          <w:rFonts w:asciiTheme="minorHAnsi" w:eastAsiaTheme="minorEastAsia" w:hAnsiTheme="minorHAnsi" w:cstheme="minorBidi"/>
          <w:noProof/>
          <w:sz w:val="22"/>
          <w:szCs w:val="22"/>
          <w:lang w:val="bg-BG" w:eastAsia="bg-BG"/>
        </w:rPr>
      </w:pPr>
      <w:del w:id="167" w:author="Malvina Makarieva" w:date="2014-10-24T23:38:00Z">
        <w:r w:rsidDel="00512198">
          <w:rPr>
            <w:noProof/>
          </w:rPr>
          <w:delText>4.2</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План на проекта</w:delText>
        </w:r>
        <w:r w:rsidDel="00512198">
          <w:rPr>
            <w:noProof/>
          </w:rPr>
          <w:tab/>
          <w:delText>10</w:delText>
        </w:r>
      </w:del>
    </w:p>
    <w:p w:rsidR="008552C9" w:rsidDel="00512198" w:rsidRDefault="008552C9">
      <w:pPr>
        <w:pStyle w:val="TOC3"/>
        <w:rPr>
          <w:del w:id="168" w:author="Malvina Makarieva" w:date="2014-10-24T23:38:00Z"/>
          <w:rFonts w:asciiTheme="minorHAnsi" w:eastAsiaTheme="minorEastAsia" w:hAnsiTheme="minorHAnsi" w:cstheme="minorBidi"/>
          <w:sz w:val="22"/>
          <w:szCs w:val="22"/>
          <w:lang w:val="bg-BG" w:eastAsia="bg-BG"/>
        </w:rPr>
      </w:pPr>
      <w:del w:id="169" w:author="Malvina Makarieva" w:date="2014-10-24T23:38:00Z">
        <w:r w:rsidDel="00512198">
          <w:delText>4.2.1</w:delText>
        </w:r>
        <w:r w:rsidDel="00512198">
          <w:rPr>
            <w:rFonts w:asciiTheme="minorHAnsi" w:eastAsiaTheme="minorEastAsia" w:hAnsiTheme="minorHAnsi" w:cstheme="minorBidi"/>
            <w:sz w:val="22"/>
            <w:szCs w:val="22"/>
            <w:lang w:val="bg-BG" w:eastAsia="bg-BG"/>
          </w:rPr>
          <w:tab/>
        </w:r>
        <w:r w:rsidRPr="005739EA" w:rsidDel="00512198">
          <w:rPr>
            <w:lang w:val="bg-BG"/>
          </w:rPr>
          <w:delText>Фази на плана</w:delText>
        </w:r>
        <w:r w:rsidDel="00512198">
          <w:tab/>
          <w:delText>10</w:delText>
        </w:r>
      </w:del>
    </w:p>
    <w:p w:rsidR="008552C9" w:rsidDel="00512198" w:rsidRDefault="008552C9">
      <w:pPr>
        <w:pStyle w:val="TOC3"/>
        <w:rPr>
          <w:del w:id="170" w:author="Malvina Makarieva" w:date="2014-10-24T23:38:00Z"/>
          <w:rFonts w:asciiTheme="minorHAnsi" w:eastAsiaTheme="minorEastAsia" w:hAnsiTheme="minorHAnsi" w:cstheme="minorBidi"/>
          <w:sz w:val="22"/>
          <w:szCs w:val="22"/>
          <w:lang w:val="bg-BG" w:eastAsia="bg-BG"/>
        </w:rPr>
      </w:pPr>
      <w:del w:id="171" w:author="Malvina Makarieva" w:date="2014-10-24T23:38:00Z">
        <w:r w:rsidRPr="005739EA" w:rsidDel="00512198">
          <w:rPr>
            <w:lang w:val="bg-BG"/>
          </w:rPr>
          <w:delText>4.2.2</w:delText>
        </w:r>
        <w:r w:rsidDel="00512198">
          <w:rPr>
            <w:rFonts w:asciiTheme="minorHAnsi" w:eastAsiaTheme="minorEastAsia" w:hAnsiTheme="minorHAnsi" w:cstheme="minorBidi"/>
            <w:sz w:val="22"/>
            <w:szCs w:val="22"/>
            <w:lang w:val="bg-BG" w:eastAsia="bg-BG"/>
          </w:rPr>
          <w:tab/>
        </w:r>
        <w:r w:rsidRPr="005739EA" w:rsidDel="00512198">
          <w:rPr>
            <w:lang w:val="bg-BG"/>
          </w:rPr>
          <w:delText>Итеративна разработка</w:delText>
        </w:r>
        <w:r w:rsidDel="00512198">
          <w:tab/>
          <w:delText>17</w:delText>
        </w:r>
      </w:del>
    </w:p>
    <w:p w:rsidR="008552C9" w:rsidDel="00512198" w:rsidRDefault="008552C9">
      <w:pPr>
        <w:pStyle w:val="TOC3"/>
        <w:rPr>
          <w:del w:id="172" w:author="Malvina Makarieva" w:date="2014-10-24T23:38:00Z"/>
          <w:rFonts w:asciiTheme="minorHAnsi" w:eastAsiaTheme="minorEastAsia" w:hAnsiTheme="minorHAnsi" w:cstheme="minorBidi"/>
          <w:sz w:val="22"/>
          <w:szCs w:val="22"/>
          <w:lang w:val="bg-BG" w:eastAsia="bg-BG"/>
        </w:rPr>
      </w:pPr>
      <w:del w:id="173" w:author="Malvina Makarieva" w:date="2014-10-24T23:38:00Z">
        <w:r w:rsidDel="00512198">
          <w:delText>4.2.3</w:delText>
        </w:r>
        <w:r w:rsidDel="00512198">
          <w:rPr>
            <w:rFonts w:asciiTheme="minorHAnsi" w:eastAsiaTheme="minorEastAsia" w:hAnsiTheme="minorHAnsi" w:cstheme="minorBidi"/>
            <w:sz w:val="22"/>
            <w:szCs w:val="22"/>
            <w:lang w:val="bg-BG" w:eastAsia="bg-BG"/>
          </w:rPr>
          <w:tab/>
        </w:r>
        <w:r w:rsidRPr="005739EA" w:rsidDel="00512198">
          <w:rPr>
            <w:lang w:val="bg-BG"/>
          </w:rPr>
          <w:delText>Версия за предаване</w:delText>
        </w:r>
        <w:r w:rsidDel="00512198">
          <w:tab/>
          <w:delText>18</w:delText>
        </w:r>
      </w:del>
    </w:p>
    <w:p w:rsidR="008552C9" w:rsidDel="00512198" w:rsidRDefault="008552C9">
      <w:pPr>
        <w:pStyle w:val="TOC3"/>
        <w:rPr>
          <w:del w:id="174" w:author="Malvina Makarieva" w:date="2014-10-24T23:38:00Z"/>
          <w:rFonts w:asciiTheme="minorHAnsi" w:eastAsiaTheme="minorEastAsia" w:hAnsiTheme="minorHAnsi" w:cstheme="minorBidi"/>
          <w:sz w:val="22"/>
          <w:szCs w:val="22"/>
          <w:lang w:val="bg-BG" w:eastAsia="bg-BG"/>
        </w:rPr>
      </w:pPr>
      <w:del w:id="175" w:author="Malvina Makarieva" w:date="2014-10-24T23:38:00Z">
        <w:r w:rsidRPr="005739EA" w:rsidDel="00512198">
          <w:rPr>
            <w:lang w:val="bg-BG"/>
          </w:rPr>
          <w:delText>4.2.4</w:delText>
        </w:r>
        <w:r w:rsidDel="00512198">
          <w:rPr>
            <w:rFonts w:asciiTheme="minorHAnsi" w:eastAsiaTheme="minorEastAsia" w:hAnsiTheme="minorHAnsi" w:cstheme="minorBidi"/>
            <w:sz w:val="22"/>
            <w:szCs w:val="22"/>
            <w:lang w:val="bg-BG" w:eastAsia="bg-BG"/>
          </w:rPr>
          <w:tab/>
        </w:r>
        <w:r w:rsidRPr="005739EA" w:rsidDel="00512198">
          <w:rPr>
            <w:lang w:val="bg-BG"/>
          </w:rPr>
          <w:delText>План график</w:delText>
        </w:r>
        <w:r w:rsidDel="00512198">
          <w:tab/>
          <w:delText>18</w:delText>
        </w:r>
      </w:del>
    </w:p>
    <w:p w:rsidR="008552C9" w:rsidDel="00512198" w:rsidRDefault="008552C9">
      <w:pPr>
        <w:pStyle w:val="TOC3"/>
        <w:rPr>
          <w:del w:id="176" w:author="Malvina Makarieva" w:date="2014-10-24T23:38:00Z"/>
          <w:rFonts w:asciiTheme="minorHAnsi" w:eastAsiaTheme="minorEastAsia" w:hAnsiTheme="minorHAnsi" w:cstheme="minorBidi"/>
          <w:sz w:val="22"/>
          <w:szCs w:val="22"/>
          <w:lang w:val="bg-BG" w:eastAsia="bg-BG"/>
        </w:rPr>
      </w:pPr>
      <w:del w:id="177" w:author="Malvina Makarieva" w:date="2014-10-24T23:38:00Z">
        <w:r w:rsidDel="00512198">
          <w:delText>4.2.5</w:delText>
        </w:r>
        <w:r w:rsidDel="00512198">
          <w:rPr>
            <w:rFonts w:asciiTheme="minorHAnsi" w:eastAsiaTheme="minorEastAsia" w:hAnsiTheme="minorHAnsi" w:cstheme="minorBidi"/>
            <w:sz w:val="22"/>
            <w:szCs w:val="22"/>
            <w:lang w:val="bg-BG" w:eastAsia="bg-BG"/>
          </w:rPr>
          <w:tab/>
        </w:r>
        <w:r w:rsidRPr="005739EA" w:rsidDel="00512198">
          <w:rPr>
            <w:lang w:val="bg-BG"/>
          </w:rPr>
          <w:delText>Ресурси използвани за усъществяването на проекта</w:delText>
        </w:r>
        <w:r w:rsidDel="00512198">
          <w:tab/>
          <w:delText>18</w:delText>
        </w:r>
      </w:del>
    </w:p>
    <w:p w:rsidR="008552C9" w:rsidDel="00512198" w:rsidRDefault="008552C9">
      <w:pPr>
        <w:pStyle w:val="TOC3"/>
        <w:rPr>
          <w:del w:id="178" w:author="Malvina Makarieva" w:date="2014-10-24T23:38:00Z"/>
          <w:rFonts w:asciiTheme="minorHAnsi" w:eastAsiaTheme="minorEastAsia" w:hAnsiTheme="minorHAnsi" w:cstheme="minorBidi"/>
          <w:sz w:val="22"/>
          <w:szCs w:val="22"/>
          <w:lang w:val="bg-BG" w:eastAsia="bg-BG"/>
        </w:rPr>
      </w:pPr>
      <w:del w:id="179" w:author="Malvina Makarieva" w:date="2014-10-24T23:38:00Z">
        <w:r w:rsidRPr="005739EA" w:rsidDel="00512198">
          <w:rPr>
            <w:lang w:val="bg-BG"/>
          </w:rPr>
          <w:delText>4.2.6</w:delText>
        </w:r>
        <w:r w:rsidDel="00512198">
          <w:rPr>
            <w:rFonts w:asciiTheme="minorHAnsi" w:eastAsiaTheme="minorEastAsia" w:hAnsiTheme="minorHAnsi" w:cstheme="minorBidi"/>
            <w:sz w:val="22"/>
            <w:szCs w:val="22"/>
            <w:lang w:val="bg-BG" w:eastAsia="bg-BG"/>
          </w:rPr>
          <w:tab/>
        </w:r>
        <w:r w:rsidRPr="005739EA" w:rsidDel="00512198">
          <w:rPr>
            <w:lang w:val="bg-BG"/>
          </w:rPr>
          <w:delText>Бюджет</w:delText>
        </w:r>
        <w:r w:rsidDel="00512198">
          <w:tab/>
          <w:delText>19</w:delText>
        </w:r>
      </w:del>
    </w:p>
    <w:p w:rsidR="008552C9" w:rsidDel="00512198" w:rsidRDefault="008552C9">
      <w:pPr>
        <w:pStyle w:val="TOC2"/>
        <w:tabs>
          <w:tab w:val="left" w:pos="990"/>
        </w:tabs>
        <w:rPr>
          <w:del w:id="180" w:author="Malvina Makarieva" w:date="2014-10-24T23:38:00Z"/>
          <w:rFonts w:asciiTheme="minorHAnsi" w:eastAsiaTheme="minorEastAsia" w:hAnsiTheme="minorHAnsi" w:cstheme="minorBidi"/>
          <w:noProof/>
          <w:sz w:val="22"/>
          <w:szCs w:val="22"/>
          <w:lang w:val="bg-BG" w:eastAsia="bg-BG"/>
        </w:rPr>
      </w:pPr>
      <w:del w:id="181" w:author="Malvina Makarieva" w:date="2014-10-24T23:38:00Z">
        <w:r w:rsidRPr="005739EA" w:rsidDel="00512198">
          <w:rPr>
            <w:noProof/>
            <w:lang w:val="bg-BG"/>
          </w:rPr>
          <w:delText>4.3</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Планове на итерациите</w:delText>
        </w:r>
        <w:r w:rsidDel="00512198">
          <w:rPr>
            <w:noProof/>
          </w:rPr>
          <w:tab/>
          <w:delText>19</w:delText>
        </w:r>
      </w:del>
    </w:p>
    <w:p w:rsidR="008552C9" w:rsidDel="00512198" w:rsidRDefault="008552C9">
      <w:pPr>
        <w:pStyle w:val="TOC2"/>
        <w:tabs>
          <w:tab w:val="left" w:pos="990"/>
        </w:tabs>
        <w:rPr>
          <w:del w:id="182" w:author="Malvina Makarieva" w:date="2014-10-24T23:38:00Z"/>
          <w:rFonts w:asciiTheme="minorHAnsi" w:eastAsiaTheme="minorEastAsia" w:hAnsiTheme="minorHAnsi" w:cstheme="minorBidi"/>
          <w:noProof/>
          <w:sz w:val="22"/>
          <w:szCs w:val="22"/>
          <w:lang w:val="bg-BG" w:eastAsia="bg-BG"/>
        </w:rPr>
      </w:pPr>
      <w:del w:id="183" w:author="Malvina Makarieva" w:date="2014-10-24T23:38:00Z">
        <w:r w:rsidDel="00512198">
          <w:rPr>
            <w:noProof/>
          </w:rPr>
          <w:delText>4.4</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Контрол на проекта</w:delText>
        </w:r>
        <w:r w:rsidDel="00512198">
          <w:rPr>
            <w:noProof/>
          </w:rPr>
          <w:tab/>
          <w:delText>20</w:delText>
        </w:r>
      </w:del>
    </w:p>
    <w:p w:rsidR="008552C9" w:rsidDel="00512198" w:rsidRDefault="008552C9">
      <w:pPr>
        <w:pStyle w:val="TOC3"/>
        <w:rPr>
          <w:del w:id="184" w:author="Malvina Makarieva" w:date="2014-10-24T23:38:00Z"/>
          <w:rFonts w:asciiTheme="minorHAnsi" w:eastAsiaTheme="minorEastAsia" w:hAnsiTheme="minorHAnsi" w:cstheme="minorBidi"/>
          <w:sz w:val="22"/>
          <w:szCs w:val="22"/>
          <w:lang w:val="bg-BG" w:eastAsia="bg-BG"/>
        </w:rPr>
      </w:pPr>
      <w:del w:id="185" w:author="Malvina Makarieva" w:date="2014-10-24T23:38:00Z">
        <w:r w:rsidRPr="005739EA" w:rsidDel="00512198">
          <w:rPr>
            <w:lang w:val="bg-BG"/>
          </w:rPr>
          <w:delText>4.4.1</w:delText>
        </w:r>
        <w:r w:rsidDel="00512198">
          <w:rPr>
            <w:rFonts w:asciiTheme="minorHAnsi" w:eastAsiaTheme="minorEastAsia" w:hAnsiTheme="minorHAnsi" w:cstheme="minorBidi"/>
            <w:sz w:val="22"/>
            <w:szCs w:val="22"/>
            <w:lang w:val="bg-BG" w:eastAsia="bg-BG"/>
          </w:rPr>
          <w:tab/>
        </w:r>
        <w:r w:rsidRPr="005739EA" w:rsidDel="00512198">
          <w:rPr>
            <w:lang w:val="bg-BG"/>
          </w:rPr>
          <w:delText>План за контрол на „План за разрабптка на софтуер“ и „Графика на проекта“</w:delText>
        </w:r>
        <w:r w:rsidDel="00512198">
          <w:tab/>
          <w:delText>20</w:delText>
        </w:r>
      </w:del>
    </w:p>
    <w:p w:rsidR="008552C9" w:rsidDel="00512198" w:rsidRDefault="008552C9">
      <w:pPr>
        <w:pStyle w:val="TOC3"/>
        <w:rPr>
          <w:del w:id="186" w:author="Malvina Makarieva" w:date="2014-10-24T23:38:00Z"/>
          <w:rFonts w:asciiTheme="minorHAnsi" w:eastAsiaTheme="minorEastAsia" w:hAnsiTheme="minorHAnsi" w:cstheme="minorBidi"/>
          <w:sz w:val="22"/>
          <w:szCs w:val="22"/>
          <w:lang w:val="bg-BG" w:eastAsia="bg-BG"/>
        </w:rPr>
      </w:pPr>
      <w:del w:id="187" w:author="Malvina Makarieva" w:date="2014-10-24T23:38:00Z">
        <w:r w:rsidRPr="005739EA" w:rsidDel="00512198">
          <w:rPr>
            <w:lang w:val="bg-BG"/>
          </w:rPr>
          <w:delText>4.4.2</w:delText>
        </w:r>
        <w:r w:rsidDel="00512198">
          <w:rPr>
            <w:rFonts w:asciiTheme="minorHAnsi" w:eastAsiaTheme="minorEastAsia" w:hAnsiTheme="minorHAnsi" w:cstheme="minorBidi"/>
            <w:sz w:val="22"/>
            <w:szCs w:val="22"/>
            <w:lang w:val="bg-BG" w:eastAsia="bg-BG"/>
          </w:rPr>
          <w:tab/>
        </w:r>
        <w:r w:rsidRPr="005739EA" w:rsidDel="00512198">
          <w:rPr>
            <w:lang w:val="bg-BG"/>
          </w:rPr>
          <w:delText>План за контрол на бюджета</w:delText>
        </w:r>
        <w:r w:rsidDel="00512198">
          <w:tab/>
          <w:delText>20</w:delText>
        </w:r>
      </w:del>
    </w:p>
    <w:p w:rsidR="008552C9" w:rsidDel="00512198" w:rsidRDefault="008552C9">
      <w:pPr>
        <w:pStyle w:val="TOC3"/>
        <w:rPr>
          <w:del w:id="188" w:author="Malvina Makarieva" w:date="2014-10-24T23:38:00Z"/>
          <w:rFonts w:asciiTheme="minorHAnsi" w:eastAsiaTheme="minorEastAsia" w:hAnsiTheme="minorHAnsi" w:cstheme="minorBidi"/>
          <w:sz w:val="22"/>
          <w:szCs w:val="22"/>
          <w:lang w:val="bg-BG" w:eastAsia="bg-BG"/>
        </w:rPr>
      </w:pPr>
      <w:del w:id="189" w:author="Malvina Makarieva" w:date="2014-10-24T23:38:00Z">
        <w:r w:rsidRPr="005739EA" w:rsidDel="00512198">
          <w:rPr>
            <w:lang w:val="bg-BG"/>
          </w:rPr>
          <w:delText>4.4.3</w:delText>
        </w:r>
        <w:r w:rsidDel="00512198">
          <w:rPr>
            <w:rFonts w:asciiTheme="minorHAnsi" w:eastAsiaTheme="minorEastAsia" w:hAnsiTheme="minorHAnsi" w:cstheme="minorBidi"/>
            <w:sz w:val="22"/>
            <w:szCs w:val="22"/>
            <w:lang w:val="bg-BG" w:eastAsia="bg-BG"/>
          </w:rPr>
          <w:tab/>
        </w:r>
        <w:r w:rsidRPr="005739EA" w:rsidDel="00512198">
          <w:rPr>
            <w:lang w:val="bg-BG"/>
          </w:rPr>
          <w:delText>Контрол на чачеството</w:delText>
        </w:r>
        <w:r w:rsidDel="00512198">
          <w:tab/>
          <w:delText>21</w:delText>
        </w:r>
      </w:del>
    </w:p>
    <w:p w:rsidR="008552C9" w:rsidDel="00512198" w:rsidRDefault="008552C9">
      <w:pPr>
        <w:pStyle w:val="TOC3"/>
        <w:rPr>
          <w:del w:id="190" w:author="Malvina Makarieva" w:date="2014-10-24T23:38:00Z"/>
          <w:rFonts w:asciiTheme="minorHAnsi" w:eastAsiaTheme="minorEastAsia" w:hAnsiTheme="minorHAnsi" w:cstheme="minorBidi"/>
          <w:sz w:val="22"/>
          <w:szCs w:val="22"/>
          <w:lang w:val="bg-BG" w:eastAsia="bg-BG"/>
        </w:rPr>
      </w:pPr>
      <w:del w:id="191" w:author="Malvina Makarieva" w:date="2014-10-24T23:38:00Z">
        <w:r w:rsidRPr="005739EA" w:rsidDel="00512198">
          <w:rPr>
            <w:lang w:val="bg-BG"/>
          </w:rPr>
          <w:delText>4.4.4</w:delText>
        </w:r>
        <w:r w:rsidDel="00512198">
          <w:rPr>
            <w:rFonts w:asciiTheme="minorHAnsi" w:eastAsiaTheme="minorEastAsia" w:hAnsiTheme="minorHAnsi" w:cstheme="minorBidi"/>
            <w:sz w:val="22"/>
            <w:szCs w:val="22"/>
            <w:lang w:val="bg-BG" w:eastAsia="bg-BG"/>
          </w:rPr>
          <w:tab/>
        </w:r>
        <w:r w:rsidRPr="005739EA" w:rsidDel="00512198">
          <w:rPr>
            <w:lang w:val="bg-BG"/>
          </w:rPr>
          <w:delText>План на докладите</w:delText>
        </w:r>
        <w:r w:rsidDel="00512198">
          <w:tab/>
          <w:delText>21</w:delText>
        </w:r>
      </w:del>
    </w:p>
    <w:p w:rsidR="008552C9" w:rsidDel="00512198" w:rsidRDefault="008552C9">
      <w:pPr>
        <w:pStyle w:val="TOC3"/>
        <w:rPr>
          <w:del w:id="192" w:author="Malvina Makarieva" w:date="2014-10-24T23:38:00Z"/>
          <w:rFonts w:asciiTheme="minorHAnsi" w:eastAsiaTheme="minorEastAsia" w:hAnsiTheme="minorHAnsi" w:cstheme="minorBidi"/>
          <w:sz w:val="22"/>
          <w:szCs w:val="22"/>
          <w:lang w:val="bg-BG" w:eastAsia="bg-BG"/>
        </w:rPr>
      </w:pPr>
      <w:del w:id="193" w:author="Malvina Makarieva" w:date="2014-10-24T23:38:00Z">
        <w:r w:rsidRPr="005739EA" w:rsidDel="00512198">
          <w:rPr>
            <w:lang w:val="bg-BG"/>
          </w:rPr>
          <w:delText>4.4.5</w:delText>
        </w:r>
        <w:r w:rsidDel="00512198">
          <w:rPr>
            <w:rFonts w:asciiTheme="minorHAnsi" w:eastAsiaTheme="minorEastAsia" w:hAnsiTheme="minorHAnsi" w:cstheme="minorBidi"/>
            <w:sz w:val="22"/>
            <w:szCs w:val="22"/>
            <w:lang w:val="bg-BG" w:eastAsia="bg-BG"/>
          </w:rPr>
          <w:tab/>
        </w:r>
        <w:r w:rsidRPr="005739EA" w:rsidDel="00512198">
          <w:rPr>
            <w:lang w:val="bg-BG"/>
          </w:rPr>
          <w:delText>План за измерване</w:delText>
        </w:r>
        <w:r w:rsidDel="00512198">
          <w:tab/>
          <w:delText>21</w:delText>
        </w:r>
      </w:del>
    </w:p>
    <w:p w:rsidR="008552C9" w:rsidDel="00512198" w:rsidRDefault="008552C9">
      <w:pPr>
        <w:pStyle w:val="TOC2"/>
        <w:tabs>
          <w:tab w:val="left" w:pos="990"/>
        </w:tabs>
        <w:rPr>
          <w:del w:id="194" w:author="Malvina Makarieva" w:date="2014-10-24T23:38:00Z"/>
          <w:rFonts w:asciiTheme="minorHAnsi" w:eastAsiaTheme="minorEastAsia" w:hAnsiTheme="minorHAnsi" w:cstheme="minorBidi"/>
          <w:noProof/>
          <w:sz w:val="22"/>
          <w:szCs w:val="22"/>
          <w:lang w:val="bg-BG" w:eastAsia="bg-BG"/>
        </w:rPr>
      </w:pPr>
      <w:del w:id="195" w:author="Malvina Makarieva" w:date="2014-10-24T23:38:00Z">
        <w:r w:rsidRPr="005739EA" w:rsidDel="00512198">
          <w:rPr>
            <w:noProof/>
            <w:lang w:val="bg-BG"/>
          </w:rPr>
          <w:delText>4.5</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План за управление на риска</w:delText>
        </w:r>
        <w:r w:rsidDel="00512198">
          <w:rPr>
            <w:noProof/>
          </w:rPr>
          <w:tab/>
          <w:delText>21</w:delText>
        </w:r>
      </w:del>
    </w:p>
    <w:p w:rsidR="008552C9" w:rsidDel="00512198" w:rsidRDefault="008552C9">
      <w:pPr>
        <w:pStyle w:val="TOC2"/>
        <w:tabs>
          <w:tab w:val="left" w:pos="990"/>
        </w:tabs>
        <w:rPr>
          <w:del w:id="196" w:author="Malvina Makarieva" w:date="2014-10-24T23:38:00Z"/>
          <w:rFonts w:asciiTheme="minorHAnsi" w:eastAsiaTheme="minorEastAsia" w:hAnsiTheme="minorHAnsi" w:cstheme="minorBidi"/>
          <w:noProof/>
          <w:sz w:val="22"/>
          <w:szCs w:val="22"/>
          <w:lang w:val="bg-BG" w:eastAsia="bg-BG"/>
        </w:rPr>
      </w:pPr>
      <w:del w:id="197" w:author="Malvina Makarieva" w:date="2014-10-24T23:38:00Z">
        <w:r w:rsidRPr="005739EA" w:rsidDel="00512198">
          <w:rPr>
            <w:noProof/>
            <w:lang w:val="bg-BG"/>
          </w:rPr>
          <w:delText>4.6</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Външни зависимости.</w:delText>
        </w:r>
        <w:r w:rsidDel="00512198">
          <w:rPr>
            <w:noProof/>
          </w:rPr>
          <w:tab/>
          <w:delText>21</w:delText>
        </w:r>
      </w:del>
    </w:p>
    <w:p w:rsidR="008552C9" w:rsidDel="00512198" w:rsidRDefault="008552C9">
      <w:pPr>
        <w:pStyle w:val="TOC1"/>
        <w:tabs>
          <w:tab w:val="left" w:pos="432"/>
        </w:tabs>
        <w:rPr>
          <w:del w:id="198" w:author="Malvina Makarieva" w:date="2014-10-24T23:38:00Z"/>
          <w:rFonts w:asciiTheme="minorHAnsi" w:eastAsiaTheme="minorEastAsia" w:hAnsiTheme="minorHAnsi" w:cstheme="minorBidi"/>
          <w:noProof/>
          <w:sz w:val="22"/>
          <w:szCs w:val="22"/>
          <w:lang w:val="bg-BG" w:eastAsia="bg-BG"/>
        </w:rPr>
      </w:pPr>
      <w:del w:id="199" w:author="Malvina Makarieva" w:date="2014-10-24T23:38:00Z">
        <w:r w:rsidDel="00512198">
          <w:rPr>
            <w:noProof/>
          </w:rPr>
          <w:delText>5.</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Технически план за изпълнение</w:delText>
        </w:r>
        <w:r w:rsidDel="00512198">
          <w:rPr>
            <w:noProof/>
          </w:rPr>
          <w:tab/>
          <w:delText>21</w:delText>
        </w:r>
      </w:del>
    </w:p>
    <w:p w:rsidR="008552C9" w:rsidDel="00512198" w:rsidRDefault="008552C9">
      <w:pPr>
        <w:pStyle w:val="TOC2"/>
        <w:tabs>
          <w:tab w:val="left" w:pos="990"/>
        </w:tabs>
        <w:rPr>
          <w:del w:id="200" w:author="Malvina Makarieva" w:date="2014-10-24T23:38:00Z"/>
          <w:rFonts w:asciiTheme="minorHAnsi" w:eastAsiaTheme="minorEastAsia" w:hAnsiTheme="minorHAnsi" w:cstheme="minorBidi"/>
          <w:noProof/>
          <w:sz w:val="22"/>
          <w:szCs w:val="22"/>
          <w:lang w:val="bg-BG" w:eastAsia="bg-BG"/>
        </w:rPr>
      </w:pPr>
      <w:del w:id="201" w:author="Malvina Makarieva" w:date="2014-10-24T23:38:00Z">
        <w:r w:rsidRPr="005739EA" w:rsidDel="00512198">
          <w:rPr>
            <w:noProof/>
            <w:lang w:val="bg-BG"/>
          </w:rPr>
          <w:delText>5.1</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Задачи за разработка</w:delText>
        </w:r>
        <w:r w:rsidDel="00512198">
          <w:rPr>
            <w:noProof/>
          </w:rPr>
          <w:tab/>
          <w:delText>21</w:delText>
        </w:r>
      </w:del>
    </w:p>
    <w:p w:rsidR="008552C9" w:rsidDel="00512198" w:rsidRDefault="008552C9">
      <w:pPr>
        <w:pStyle w:val="TOC2"/>
        <w:tabs>
          <w:tab w:val="left" w:pos="990"/>
        </w:tabs>
        <w:rPr>
          <w:del w:id="202" w:author="Malvina Makarieva" w:date="2014-10-24T23:38:00Z"/>
          <w:rFonts w:asciiTheme="minorHAnsi" w:eastAsiaTheme="minorEastAsia" w:hAnsiTheme="minorHAnsi" w:cstheme="minorBidi"/>
          <w:noProof/>
          <w:sz w:val="22"/>
          <w:szCs w:val="22"/>
          <w:lang w:val="bg-BG" w:eastAsia="bg-BG"/>
        </w:rPr>
      </w:pPr>
      <w:del w:id="203" w:author="Malvina Makarieva" w:date="2014-10-24T23:38:00Z">
        <w:r w:rsidRPr="005739EA" w:rsidDel="00512198">
          <w:rPr>
            <w:noProof/>
            <w:lang w:val="bg-BG"/>
          </w:rPr>
          <w:delText>5.2</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Методи, инструменти и техника за разработка</w:delText>
        </w:r>
        <w:r w:rsidDel="00512198">
          <w:rPr>
            <w:noProof/>
          </w:rPr>
          <w:tab/>
          <w:delText>21</w:delText>
        </w:r>
      </w:del>
    </w:p>
    <w:p w:rsidR="008552C9" w:rsidDel="00512198" w:rsidRDefault="008552C9">
      <w:pPr>
        <w:pStyle w:val="TOC2"/>
        <w:tabs>
          <w:tab w:val="left" w:pos="990"/>
        </w:tabs>
        <w:rPr>
          <w:del w:id="204" w:author="Malvina Makarieva" w:date="2014-10-24T23:38:00Z"/>
          <w:rFonts w:asciiTheme="minorHAnsi" w:eastAsiaTheme="minorEastAsia" w:hAnsiTheme="minorHAnsi" w:cstheme="minorBidi"/>
          <w:noProof/>
          <w:sz w:val="22"/>
          <w:szCs w:val="22"/>
          <w:lang w:val="bg-BG" w:eastAsia="bg-BG"/>
        </w:rPr>
      </w:pPr>
      <w:del w:id="205" w:author="Malvina Makarieva" w:date="2014-10-24T23:38:00Z">
        <w:r w:rsidDel="00512198">
          <w:rPr>
            <w:noProof/>
          </w:rPr>
          <w:delText>5.3</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Инфраструктурен план</w:delText>
        </w:r>
        <w:r w:rsidDel="00512198">
          <w:rPr>
            <w:noProof/>
          </w:rPr>
          <w:tab/>
          <w:delText>21</w:delText>
        </w:r>
      </w:del>
    </w:p>
    <w:p w:rsidR="008552C9" w:rsidDel="00512198" w:rsidRDefault="008552C9">
      <w:pPr>
        <w:pStyle w:val="TOC2"/>
        <w:tabs>
          <w:tab w:val="left" w:pos="990"/>
        </w:tabs>
        <w:rPr>
          <w:del w:id="206" w:author="Malvina Makarieva" w:date="2014-10-24T23:38:00Z"/>
          <w:rFonts w:asciiTheme="minorHAnsi" w:eastAsiaTheme="minorEastAsia" w:hAnsiTheme="minorHAnsi" w:cstheme="minorBidi"/>
          <w:noProof/>
          <w:sz w:val="22"/>
          <w:szCs w:val="22"/>
          <w:lang w:val="bg-BG" w:eastAsia="bg-BG"/>
        </w:rPr>
      </w:pPr>
      <w:del w:id="207" w:author="Malvina Makarieva" w:date="2014-10-24T23:38:00Z">
        <w:r w:rsidRPr="005739EA" w:rsidDel="00512198">
          <w:rPr>
            <w:noProof/>
            <w:lang w:val="bg-BG"/>
          </w:rPr>
          <w:delText>5.4</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План за приемане на продукта</w:delText>
        </w:r>
        <w:r w:rsidDel="00512198">
          <w:rPr>
            <w:noProof/>
          </w:rPr>
          <w:tab/>
          <w:delText>21</w:delText>
        </w:r>
      </w:del>
    </w:p>
    <w:p w:rsidR="008552C9" w:rsidDel="00512198" w:rsidRDefault="008552C9">
      <w:pPr>
        <w:pStyle w:val="TOC1"/>
        <w:tabs>
          <w:tab w:val="left" w:pos="432"/>
        </w:tabs>
        <w:rPr>
          <w:del w:id="208" w:author="Malvina Makarieva" w:date="2014-10-24T23:38:00Z"/>
          <w:rFonts w:asciiTheme="minorHAnsi" w:eastAsiaTheme="minorEastAsia" w:hAnsiTheme="minorHAnsi" w:cstheme="minorBidi"/>
          <w:noProof/>
          <w:sz w:val="22"/>
          <w:szCs w:val="22"/>
          <w:lang w:val="bg-BG" w:eastAsia="bg-BG"/>
        </w:rPr>
      </w:pPr>
      <w:del w:id="209" w:author="Malvina Makarieva" w:date="2014-10-24T23:38:00Z">
        <w:r w:rsidDel="00512198">
          <w:rPr>
            <w:noProof/>
          </w:rPr>
          <w:delText>6.</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Подпомагане на процеса по планиране</w:delText>
        </w:r>
        <w:r w:rsidDel="00512198">
          <w:rPr>
            <w:noProof/>
          </w:rPr>
          <w:tab/>
          <w:delText>22</w:delText>
        </w:r>
      </w:del>
    </w:p>
    <w:p w:rsidR="008552C9" w:rsidDel="00512198" w:rsidRDefault="008552C9">
      <w:pPr>
        <w:pStyle w:val="TOC2"/>
        <w:tabs>
          <w:tab w:val="left" w:pos="990"/>
        </w:tabs>
        <w:rPr>
          <w:del w:id="210" w:author="Malvina Makarieva" w:date="2014-10-24T23:38:00Z"/>
          <w:rFonts w:asciiTheme="minorHAnsi" w:eastAsiaTheme="minorEastAsia" w:hAnsiTheme="minorHAnsi" w:cstheme="minorBidi"/>
          <w:noProof/>
          <w:sz w:val="22"/>
          <w:szCs w:val="22"/>
          <w:lang w:val="bg-BG" w:eastAsia="bg-BG"/>
        </w:rPr>
      </w:pPr>
      <w:del w:id="211" w:author="Malvina Makarieva" w:date="2014-10-24T23:38:00Z">
        <w:r w:rsidRPr="005739EA" w:rsidDel="00512198">
          <w:rPr>
            <w:noProof/>
            <w:lang w:val="bg-BG"/>
          </w:rPr>
          <w:delText>6.1</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Процедура по искане на промяна</w:delText>
        </w:r>
        <w:r w:rsidDel="00512198">
          <w:rPr>
            <w:noProof/>
          </w:rPr>
          <w:tab/>
          <w:delText>22</w:delText>
        </w:r>
      </w:del>
    </w:p>
    <w:p w:rsidR="008552C9" w:rsidDel="00512198" w:rsidRDefault="008552C9">
      <w:pPr>
        <w:pStyle w:val="TOC2"/>
        <w:tabs>
          <w:tab w:val="left" w:pos="990"/>
        </w:tabs>
        <w:rPr>
          <w:del w:id="212" w:author="Malvina Makarieva" w:date="2014-10-24T23:38:00Z"/>
          <w:rFonts w:asciiTheme="minorHAnsi" w:eastAsiaTheme="minorEastAsia" w:hAnsiTheme="minorHAnsi" w:cstheme="minorBidi"/>
          <w:noProof/>
          <w:sz w:val="22"/>
          <w:szCs w:val="22"/>
          <w:lang w:val="bg-BG" w:eastAsia="bg-BG"/>
        </w:rPr>
      </w:pPr>
      <w:del w:id="213" w:author="Malvina Makarieva" w:date="2014-10-24T23:38:00Z">
        <w:r w:rsidRPr="005739EA" w:rsidDel="00512198">
          <w:rPr>
            <w:noProof/>
            <w:lang w:val="bg-BG"/>
          </w:rPr>
          <w:delText>6.2</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План за оценка</w:delText>
        </w:r>
        <w:r w:rsidDel="00512198">
          <w:rPr>
            <w:noProof/>
          </w:rPr>
          <w:tab/>
          <w:delText>22</w:delText>
        </w:r>
      </w:del>
    </w:p>
    <w:p w:rsidR="008552C9" w:rsidDel="00512198" w:rsidRDefault="008552C9">
      <w:pPr>
        <w:pStyle w:val="TOC2"/>
        <w:tabs>
          <w:tab w:val="left" w:pos="990"/>
        </w:tabs>
        <w:rPr>
          <w:del w:id="214" w:author="Malvina Makarieva" w:date="2014-10-24T23:38:00Z"/>
          <w:rFonts w:asciiTheme="minorHAnsi" w:eastAsiaTheme="minorEastAsia" w:hAnsiTheme="minorHAnsi" w:cstheme="minorBidi"/>
          <w:noProof/>
          <w:sz w:val="22"/>
          <w:szCs w:val="22"/>
          <w:lang w:val="bg-BG" w:eastAsia="bg-BG"/>
        </w:rPr>
      </w:pPr>
      <w:del w:id="215" w:author="Malvina Makarieva" w:date="2014-10-24T23:38:00Z">
        <w:r w:rsidRPr="005739EA" w:rsidDel="00512198">
          <w:rPr>
            <w:noProof/>
            <w:lang w:val="bg-BG"/>
          </w:rPr>
          <w:delText>6.3</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План за документацията</w:delText>
        </w:r>
        <w:r w:rsidDel="00512198">
          <w:rPr>
            <w:noProof/>
          </w:rPr>
          <w:tab/>
          <w:delText>22</w:delText>
        </w:r>
      </w:del>
    </w:p>
    <w:p w:rsidR="008552C9" w:rsidDel="00512198" w:rsidRDefault="008552C9">
      <w:pPr>
        <w:pStyle w:val="TOC2"/>
        <w:tabs>
          <w:tab w:val="left" w:pos="990"/>
        </w:tabs>
        <w:rPr>
          <w:del w:id="216" w:author="Malvina Makarieva" w:date="2014-10-24T23:38:00Z"/>
          <w:rFonts w:asciiTheme="minorHAnsi" w:eastAsiaTheme="minorEastAsia" w:hAnsiTheme="minorHAnsi" w:cstheme="minorBidi"/>
          <w:noProof/>
          <w:sz w:val="22"/>
          <w:szCs w:val="22"/>
          <w:lang w:val="bg-BG" w:eastAsia="bg-BG"/>
        </w:rPr>
      </w:pPr>
      <w:del w:id="217" w:author="Malvina Makarieva" w:date="2014-10-24T23:38:00Z">
        <w:r w:rsidRPr="005739EA" w:rsidDel="00512198">
          <w:rPr>
            <w:noProof/>
            <w:lang w:val="bg-BG"/>
          </w:rPr>
          <w:delText>6.4</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План за управление на качеството</w:delText>
        </w:r>
        <w:r w:rsidDel="00512198">
          <w:rPr>
            <w:noProof/>
          </w:rPr>
          <w:tab/>
          <w:delText>22</w:delText>
        </w:r>
      </w:del>
    </w:p>
    <w:p w:rsidR="008552C9" w:rsidDel="00512198" w:rsidRDefault="008552C9">
      <w:pPr>
        <w:pStyle w:val="TOC2"/>
        <w:tabs>
          <w:tab w:val="left" w:pos="990"/>
        </w:tabs>
        <w:rPr>
          <w:del w:id="218" w:author="Malvina Makarieva" w:date="2014-10-24T23:38:00Z"/>
          <w:rFonts w:asciiTheme="minorHAnsi" w:eastAsiaTheme="minorEastAsia" w:hAnsiTheme="minorHAnsi" w:cstheme="minorBidi"/>
          <w:noProof/>
          <w:sz w:val="22"/>
          <w:szCs w:val="22"/>
          <w:lang w:val="bg-BG" w:eastAsia="bg-BG"/>
        </w:rPr>
      </w:pPr>
      <w:del w:id="219" w:author="Malvina Makarieva" w:date="2014-10-24T23:38:00Z">
        <w:r w:rsidRPr="005739EA" w:rsidDel="00512198">
          <w:rPr>
            <w:noProof/>
            <w:lang w:val="bg-BG"/>
          </w:rPr>
          <w:delText>6.5</w:delText>
        </w:r>
        <w:r w:rsidDel="00512198">
          <w:rPr>
            <w:rFonts w:asciiTheme="minorHAnsi" w:eastAsiaTheme="minorEastAsia" w:hAnsiTheme="minorHAnsi" w:cstheme="minorBidi"/>
            <w:noProof/>
            <w:sz w:val="22"/>
            <w:szCs w:val="22"/>
            <w:lang w:val="bg-BG" w:eastAsia="bg-BG"/>
          </w:rPr>
          <w:tab/>
        </w:r>
        <w:r w:rsidRPr="005739EA" w:rsidDel="00512198">
          <w:rPr>
            <w:noProof/>
            <w:lang w:val="bg-BG"/>
          </w:rPr>
          <w:delText>Разрешаване на проблеми и последващи действия</w:delText>
        </w:r>
        <w:r w:rsidDel="00512198">
          <w:rPr>
            <w:noProof/>
          </w:rPr>
          <w:tab/>
          <w:delText>22</w:delText>
        </w:r>
      </w:del>
    </w:p>
    <w:p w:rsidR="00F36885" w:rsidRPr="008E11A1" w:rsidRDefault="0048213F" w:rsidP="008E11A1">
      <w:pPr>
        <w:pStyle w:val="Title"/>
        <w:rPr>
          <w:lang w:val="bg-BG"/>
        </w:rPr>
      </w:pPr>
      <w:r>
        <w:rPr>
          <w:rFonts w:ascii="Times New Roman" w:hAnsi="Times New Roman"/>
          <w:b w:val="0"/>
          <w:sz w:val="20"/>
        </w:rPr>
        <w:fldChar w:fldCharType="end"/>
      </w:r>
      <w:r w:rsidR="00F36885">
        <w:br w:type="page"/>
      </w:r>
      <w:r w:rsidR="000108B9">
        <w:lastRenderedPageBreak/>
        <w:fldChar w:fldCharType="begin"/>
      </w:r>
      <w:r w:rsidR="000108B9">
        <w:instrText xml:space="preserve"> TITLE  \* MERGEFORMAT </w:instrText>
      </w:r>
      <w:r w:rsidR="000108B9">
        <w:fldChar w:fldCharType="separate"/>
      </w:r>
      <w:r w:rsidR="00E20D94">
        <w:t>П</w:t>
      </w:r>
      <w:r w:rsidR="00E20D94">
        <w:rPr>
          <w:lang w:val="bg-BG"/>
        </w:rPr>
        <w:t>лан за разработка на софтуер</w:t>
      </w:r>
      <w:r w:rsidR="000108B9">
        <w:rPr>
          <w:lang w:val="bg-BG"/>
        </w:rPr>
        <w:fldChar w:fldCharType="end"/>
      </w:r>
      <w:bookmarkStart w:id="220" w:name="_Toc447095880"/>
    </w:p>
    <w:p w:rsidR="00F36885" w:rsidRDefault="00E20D94">
      <w:pPr>
        <w:pStyle w:val="Heading1"/>
        <w:rPr>
          <w:lang w:val="bg-BG"/>
        </w:rPr>
      </w:pPr>
      <w:bookmarkStart w:id="221" w:name="_Toc401957250"/>
      <w:r>
        <w:rPr>
          <w:lang w:val="bg-BG"/>
        </w:rPr>
        <w:t>Въведение</w:t>
      </w:r>
      <w:bookmarkEnd w:id="221"/>
    </w:p>
    <w:p w:rsidR="00212873" w:rsidRPr="00212873" w:rsidRDefault="001C653F" w:rsidP="00212873">
      <w:pPr>
        <w:ind w:left="720" w:firstLine="360"/>
        <w:jc w:val="both"/>
        <w:rPr>
          <w:lang w:val="bg-BG"/>
        </w:rPr>
      </w:pPr>
      <w:bookmarkStart w:id="222" w:name="OLE_LINK2"/>
      <w:bookmarkStart w:id="223" w:name="_Toc456598587"/>
      <w:bookmarkStart w:id="224" w:name="_Toc456600918"/>
      <w:r>
        <w:rPr>
          <w:lang w:val="bg-BG"/>
        </w:rPr>
        <w:tab/>
      </w:r>
      <w:r w:rsidR="00212873" w:rsidRPr="00212873">
        <w:rPr>
          <w:lang w:val="bg-BG"/>
        </w:rPr>
        <w:t>Главният план за разработка на софтуерен проект е предназначен</w:t>
      </w:r>
      <w:r w:rsidR="00E21373">
        <w:rPr>
          <w:lang w:val="bg-BG"/>
        </w:rPr>
        <w:t xml:space="preserve"> за</w:t>
      </w:r>
      <w:r w:rsidR="00212873" w:rsidRPr="00212873">
        <w:rPr>
          <w:lang w:val="bg-BG"/>
        </w:rPr>
        <w:t xml:space="preserve"> изпълнителят да запознае възложителя със следната информация:</w:t>
      </w:r>
    </w:p>
    <w:p w:rsidR="00212873" w:rsidRPr="00212873" w:rsidRDefault="00212873" w:rsidP="00212873">
      <w:pPr>
        <w:pStyle w:val="Paragraph1"/>
        <w:numPr>
          <w:ilvl w:val="0"/>
          <w:numId w:val="34"/>
        </w:numPr>
        <w:tabs>
          <w:tab w:val="clear" w:pos="720"/>
          <w:tab w:val="num" w:pos="1440"/>
        </w:tabs>
        <w:ind w:left="1440"/>
        <w:rPr>
          <w:lang w:val="bg-BG"/>
        </w:rPr>
      </w:pPr>
      <w:r w:rsidRPr="00212873">
        <w:rPr>
          <w:lang w:val="bg-BG"/>
        </w:rPr>
        <w:t>организацията на екипа за изпълнение на проекта;</w:t>
      </w:r>
    </w:p>
    <w:p w:rsidR="00212873" w:rsidRPr="00212873" w:rsidRDefault="00212873" w:rsidP="00212873">
      <w:pPr>
        <w:pStyle w:val="Paragraph1"/>
        <w:numPr>
          <w:ilvl w:val="0"/>
          <w:numId w:val="34"/>
        </w:numPr>
        <w:tabs>
          <w:tab w:val="clear" w:pos="720"/>
          <w:tab w:val="num" w:pos="1440"/>
        </w:tabs>
        <w:ind w:left="1440"/>
        <w:rPr>
          <w:lang w:val="bg-BG"/>
        </w:rPr>
      </w:pPr>
      <w:r w:rsidRPr="00212873">
        <w:rPr>
          <w:lang w:val="bg-BG"/>
        </w:rPr>
        <w:t>ролите и отговорностите на участниците в проекта;</w:t>
      </w:r>
    </w:p>
    <w:p w:rsidR="00212873" w:rsidRPr="00212873" w:rsidRDefault="00212873" w:rsidP="00212873">
      <w:pPr>
        <w:pStyle w:val="Paragraph1"/>
        <w:numPr>
          <w:ilvl w:val="0"/>
          <w:numId w:val="34"/>
        </w:numPr>
        <w:tabs>
          <w:tab w:val="clear" w:pos="720"/>
          <w:tab w:val="num" w:pos="1440"/>
        </w:tabs>
        <w:ind w:left="1440"/>
        <w:rPr>
          <w:lang w:val="bg-BG"/>
        </w:rPr>
      </w:pPr>
      <w:r w:rsidRPr="00212873">
        <w:rPr>
          <w:lang w:val="bg-BG"/>
        </w:rPr>
        <w:t>методологията за управление на проекта и фазите, на които се разделя;</w:t>
      </w:r>
    </w:p>
    <w:p w:rsidR="00212873" w:rsidRPr="00212873" w:rsidRDefault="00212873" w:rsidP="00212873">
      <w:pPr>
        <w:pStyle w:val="Paragraph1"/>
        <w:numPr>
          <w:ilvl w:val="0"/>
          <w:numId w:val="34"/>
        </w:numPr>
        <w:tabs>
          <w:tab w:val="clear" w:pos="720"/>
          <w:tab w:val="num" w:pos="1440"/>
        </w:tabs>
        <w:ind w:left="1440"/>
        <w:rPr>
          <w:lang w:val="bg-BG"/>
        </w:rPr>
      </w:pPr>
      <w:r w:rsidRPr="00212873">
        <w:rPr>
          <w:lang w:val="bg-BG"/>
        </w:rPr>
        <w:t>ключовите дати, идентифицирани в рамките на проекта;</w:t>
      </w:r>
    </w:p>
    <w:p w:rsidR="00212873" w:rsidRPr="00212873" w:rsidRDefault="00212873" w:rsidP="00212873">
      <w:pPr>
        <w:pStyle w:val="Paragraph1"/>
        <w:numPr>
          <w:ilvl w:val="0"/>
          <w:numId w:val="34"/>
        </w:numPr>
        <w:tabs>
          <w:tab w:val="clear" w:pos="720"/>
          <w:tab w:val="num" w:pos="1440"/>
        </w:tabs>
        <w:ind w:left="1440"/>
        <w:rPr>
          <w:lang w:val="bg-BG"/>
        </w:rPr>
      </w:pPr>
      <w:r w:rsidRPr="00212873">
        <w:rPr>
          <w:lang w:val="bg-BG"/>
        </w:rPr>
        <w:t>отчетните материали, които ще бъдат изготвени в рамките на проекта;</w:t>
      </w:r>
      <w:bookmarkEnd w:id="222"/>
    </w:p>
    <w:p w:rsidR="00212873" w:rsidRPr="00212873" w:rsidRDefault="00212873" w:rsidP="00212873">
      <w:pPr>
        <w:pStyle w:val="Paragraph1"/>
        <w:numPr>
          <w:ilvl w:val="0"/>
          <w:numId w:val="34"/>
        </w:numPr>
        <w:tabs>
          <w:tab w:val="clear" w:pos="720"/>
          <w:tab w:val="num" w:pos="1440"/>
        </w:tabs>
        <w:ind w:left="1440"/>
        <w:rPr>
          <w:lang w:val="bg-BG"/>
        </w:rPr>
      </w:pPr>
      <w:r w:rsidRPr="00212873">
        <w:rPr>
          <w:lang w:val="bg-BG"/>
        </w:rPr>
        <w:t>издания на софтуерния продукт.</w:t>
      </w:r>
      <w:bookmarkEnd w:id="223"/>
      <w:bookmarkEnd w:id="224"/>
    </w:p>
    <w:p w:rsidR="00F36885" w:rsidRDefault="00E20D94">
      <w:pPr>
        <w:pStyle w:val="Heading2"/>
      </w:pPr>
      <w:bookmarkStart w:id="225" w:name="_Toc456598588"/>
      <w:bookmarkStart w:id="226" w:name="_Toc456600919"/>
      <w:bookmarkStart w:id="227" w:name="_Toc401957251"/>
      <w:r>
        <w:rPr>
          <w:lang w:val="bg-BG"/>
        </w:rPr>
        <w:t>Цел</w:t>
      </w:r>
      <w:bookmarkEnd w:id="227"/>
    </w:p>
    <w:p w:rsidR="00212873" w:rsidRPr="00212873" w:rsidRDefault="001C653F" w:rsidP="00212873">
      <w:pPr>
        <w:ind w:left="720"/>
        <w:rPr>
          <w:lang w:val="bg-BG"/>
        </w:rPr>
      </w:pPr>
      <w:r>
        <w:rPr>
          <w:lang w:val="bg-BG"/>
        </w:rPr>
        <w:tab/>
      </w:r>
      <w:r w:rsidR="00212873">
        <w:rPr>
          <w:lang w:val="bg-BG"/>
        </w:rPr>
        <w:t>Цел на настоящия софтуерен план е разпределение на проекта по итераци и вместването на цялостната разработка в срока от 15 седмици.</w:t>
      </w:r>
    </w:p>
    <w:p w:rsidR="00F36885" w:rsidRDefault="00E20D94">
      <w:pPr>
        <w:pStyle w:val="Heading2"/>
        <w:rPr>
          <w:lang w:val="bg-BG"/>
        </w:rPr>
      </w:pPr>
      <w:bookmarkStart w:id="228" w:name="_Toc401957252"/>
      <w:bookmarkEnd w:id="225"/>
      <w:bookmarkEnd w:id="226"/>
      <w:r>
        <w:rPr>
          <w:lang w:val="bg-BG"/>
        </w:rPr>
        <w:t>Обхват</w:t>
      </w:r>
      <w:bookmarkEnd w:id="228"/>
    </w:p>
    <w:p w:rsidR="00212873" w:rsidRPr="00212873" w:rsidRDefault="001C653F" w:rsidP="00212873">
      <w:pPr>
        <w:ind w:left="720"/>
        <w:rPr>
          <w:lang w:val="bg-BG"/>
        </w:rPr>
      </w:pPr>
      <w:r>
        <w:rPr>
          <w:lang w:val="bg-BG"/>
        </w:rPr>
        <w:tab/>
      </w:r>
      <w:r w:rsidR="00212873">
        <w:rPr>
          <w:lang w:val="bg-BG"/>
        </w:rPr>
        <w:t xml:space="preserve">Проекта обхваща планирането,  детайлизирането,  изграждането и предаването на проекта. </w:t>
      </w:r>
    </w:p>
    <w:p w:rsidR="00F36885" w:rsidRDefault="00E20D94" w:rsidP="00212873">
      <w:pPr>
        <w:pStyle w:val="Heading2"/>
        <w:rPr>
          <w:lang w:val="bg-BG"/>
        </w:rPr>
      </w:pPr>
      <w:bookmarkStart w:id="229" w:name="_Toc456598589"/>
      <w:bookmarkStart w:id="230" w:name="_Toc456600920"/>
      <w:bookmarkStart w:id="231" w:name="_Toc401957253"/>
      <w:r>
        <w:rPr>
          <w:lang w:val="bg-BG"/>
        </w:rPr>
        <w:t>Дефиниции, акроним и абревиатури</w:t>
      </w:r>
      <w:bookmarkEnd w:id="229"/>
      <w:bookmarkEnd w:id="230"/>
      <w:bookmarkEnd w:id="231"/>
    </w:p>
    <w:p w:rsidR="00212873" w:rsidRDefault="001C653F" w:rsidP="00212873">
      <w:pPr>
        <w:ind w:left="720"/>
        <w:rPr>
          <w:lang w:val="bg-BG"/>
        </w:rPr>
      </w:pPr>
      <w:r>
        <w:rPr>
          <w:lang w:val="bg-BG"/>
        </w:rPr>
        <w:tab/>
      </w:r>
      <w:r w:rsidR="00EC5F75">
        <w:rPr>
          <w:lang w:val="bg-BG"/>
        </w:rPr>
        <w:t>Всички д</w:t>
      </w:r>
      <w:r w:rsidR="00212873">
        <w:rPr>
          <w:lang w:val="bg-BG"/>
        </w:rPr>
        <w:t>ефиниции, акроними и абревиатури могат да бъдат намерени във файла „ Речник“.</w:t>
      </w:r>
      <w:r w:rsidR="00EC5F75">
        <w:rPr>
          <w:lang w:val="bg-BG"/>
        </w:rPr>
        <w:t xml:space="preserve"> Използваните в този документ в табицата.</w:t>
      </w:r>
    </w:p>
    <w:tbl>
      <w:tblPr>
        <w:tblStyle w:val="TableGrid"/>
        <w:tblW w:w="0" w:type="auto"/>
        <w:tblInd w:w="720" w:type="dxa"/>
        <w:tblLook w:val="04A0" w:firstRow="1" w:lastRow="0" w:firstColumn="1" w:lastColumn="0" w:noHBand="0" w:noVBand="1"/>
      </w:tblPr>
      <w:tblGrid>
        <w:gridCol w:w="1728"/>
        <w:gridCol w:w="2880"/>
        <w:gridCol w:w="4248"/>
      </w:tblGrid>
      <w:tr w:rsidR="003737B2" w:rsidTr="00DB1256">
        <w:tc>
          <w:tcPr>
            <w:tcW w:w="1728" w:type="dxa"/>
            <w:shd w:val="clear" w:color="auto" w:fill="BFBFBF" w:themeFill="background1" w:themeFillShade="BF"/>
          </w:tcPr>
          <w:p w:rsidR="003737B2" w:rsidRPr="003737B2" w:rsidRDefault="003737B2" w:rsidP="00EC5F75">
            <w:pPr>
              <w:jc w:val="center"/>
              <w:rPr>
                <w:lang w:val="bg-BG"/>
              </w:rPr>
            </w:pPr>
            <w:r>
              <w:rPr>
                <w:lang w:val="bg-BG"/>
              </w:rPr>
              <w:t>Съкращение</w:t>
            </w:r>
          </w:p>
        </w:tc>
        <w:tc>
          <w:tcPr>
            <w:tcW w:w="2880" w:type="dxa"/>
            <w:shd w:val="clear" w:color="auto" w:fill="BFBFBF" w:themeFill="background1" w:themeFillShade="BF"/>
          </w:tcPr>
          <w:p w:rsidR="003737B2" w:rsidRDefault="003737B2" w:rsidP="003737B2">
            <w:pPr>
              <w:jc w:val="center"/>
              <w:rPr>
                <w:lang w:val="bg-BG"/>
              </w:rPr>
            </w:pPr>
            <w:r>
              <w:rPr>
                <w:lang w:val="bg-BG"/>
              </w:rPr>
              <w:t>Пълно наименование</w:t>
            </w:r>
          </w:p>
        </w:tc>
        <w:tc>
          <w:tcPr>
            <w:tcW w:w="4248" w:type="dxa"/>
            <w:shd w:val="clear" w:color="auto" w:fill="BFBFBF" w:themeFill="background1" w:themeFillShade="BF"/>
          </w:tcPr>
          <w:p w:rsidR="003737B2" w:rsidRDefault="003737B2" w:rsidP="00EC5F75">
            <w:pPr>
              <w:jc w:val="center"/>
              <w:rPr>
                <w:lang w:val="bg-BG"/>
              </w:rPr>
            </w:pPr>
            <w:r>
              <w:rPr>
                <w:lang w:val="bg-BG"/>
              </w:rPr>
              <w:t>Описание</w:t>
            </w:r>
          </w:p>
        </w:tc>
      </w:tr>
      <w:tr w:rsidR="003737B2" w:rsidTr="00DB1256">
        <w:tc>
          <w:tcPr>
            <w:tcW w:w="1728" w:type="dxa"/>
          </w:tcPr>
          <w:p w:rsidR="003737B2" w:rsidRPr="003737B2" w:rsidRDefault="003737B2" w:rsidP="00212873">
            <w:r>
              <w:t>E-Health</w:t>
            </w:r>
          </w:p>
        </w:tc>
        <w:tc>
          <w:tcPr>
            <w:tcW w:w="2880" w:type="dxa"/>
          </w:tcPr>
          <w:p w:rsidR="003737B2" w:rsidRDefault="003737B2" w:rsidP="00212873">
            <w:pPr>
              <w:rPr>
                <w:lang w:val="bg-BG"/>
              </w:rPr>
            </w:pPr>
            <w:r>
              <w:t>E-Health</w:t>
            </w:r>
          </w:p>
        </w:tc>
        <w:tc>
          <w:tcPr>
            <w:tcW w:w="4248" w:type="dxa"/>
          </w:tcPr>
          <w:p w:rsidR="003737B2" w:rsidRPr="00EC5F75" w:rsidRDefault="003737B2" w:rsidP="00212873">
            <w:pPr>
              <w:rPr>
                <w:lang w:val="bg-BG"/>
              </w:rPr>
            </w:pPr>
            <w:r>
              <w:rPr>
                <w:lang w:val="bg-BG"/>
              </w:rPr>
              <w:t>Английско наименование на Национална информационна система за електронно здраве</w:t>
            </w:r>
          </w:p>
        </w:tc>
      </w:tr>
      <w:tr w:rsidR="003737B2" w:rsidTr="00DB1256">
        <w:tc>
          <w:tcPr>
            <w:tcW w:w="1728" w:type="dxa"/>
          </w:tcPr>
          <w:p w:rsidR="003737B2" w:rsidRPr="003737B2" w:rsidRDefault="003737B2" w:rsidP="00212873">
            <w:pPr>
              <w:rPr>
                <w:lang w:val="bg-BG"/>
              </w:rPr>
            </w:pPr>
            <w:r>
              <w:rPr>
                <w:lang w:val="bg-BG"/>
              </w:rPr>
              <w:t>НСЕЗ</w:t>
            </w:r>
          </w:p>
        </w:tc>
        <w:tc>
          <w:tcPr>
            <w:tcW w:w="2880" w:type="dxa"/>
          </w:tcPr>
          <w:p w:rsidR="003737B2" w:rsidRPr="003737B2" w:rsidRDefault="003737B2" w:rsidP="00212873">
            <w:pPr>
              <w:rPr>
                <w:lang w:val="bg-BG"/>
              </w:rPr>
            </w:pPr>
            <w:r>
              <w:rPr>
                <w:lang w:val="bg-BG"/>
              </w:rPr>
              <w:t>Национална система за електронно здраве</w:t>
            </w:r>
          </w:p>
        </w:tc>
        <w:tc>
          <w:tcPr>
            <w:tcW w:w="4248" w:type="dxa"/>
          </w:tcPr>
          <w:p w:rsidR="003737B2" w:rsidRDefault="003737B2" w:rsidP="00212873">
            <w:pPr>
              <w:rPr>
                <w:lang w:val="bg-BG"/>
              </w:rPr>
            </w:pPr>
            <w:r>
              <w:rPr>
                <w:lang w:val="bg-BG"/>
              </w:rPr>
              <w:t>Национална система за електронно здраве</w:t>
            </w:r>
          </w:p>
        </w:tc>
      </w:tr>
      <w:tr w:rsidR="003C7133" w:rsidTr="00DB1256">
        <w:tc>
          <w:tcPr>
            <w:tcW w:w="1728" w:type="dxa"/>
          </w:tcPr>
          <w:p w:rsidR="003C7133" w:rsidRDefault="00862E05" w:rsidP="00212873">
            <w:pPr>
              <w:rPr>
                <w:lang w:val="bg-BG"/>
              </w:rPr>
            </w:pPr>
            <w:r>
              <w:rPr>
                <w:lang w:val="bg-BG"/>
              </w:rPr>
              <w:t>НЗОК</w:t>
            </w:r>
          </w:p>
        </w:tc>
        <w:tc>
          <w:tcPr>
            <w:tcW w:w="2880" w:type="dxa"/>
          </w:tcPr>
          <w:p w:rsidR="003C7133" w:rsidRDefault="003C7133" w:rsidP="00212873">
            <w:pPr>
              <w:rPr>
                <w:lang w:val="bg-BG"/>
              </w:rPr>
            </w:pPr>
            <w:r>
              <w:rPr>
                <w:lang w:val="bg-BG"/>
              </w:rPr>
              <w:t>Национална здравноосигурителна каса</w:t>
            </w:r>
          </w:p>
        </w:tc>
        <w:tc>
          <w:tcPr>
            <w:tcW w:w="4248" w:type="dxa"/>
          </w:tcPr>
          <w:p w:rsidR="003C7133" w:rsidRDefault="003C7133" w:rsidP="00212873">
            <w:pPr>
              <w:rPr>
                <w:lang w:val="bg-BG"/>
              </w:rPr>
            </w:pPr>
            <w:r>
              <w:rPr>
                <w:lang w:val="bg-BG"/>
              </w:rPr>
              <w:t xml:space="preserve">Управляващ орган към здравното министерство на България, което разпределя средствата свързани със здравноосигурените лица. </w:t>
            </w:r>
          </w:p>
        </w:tc>
      </w:tr>
      <w:tr w:rsidR="003C7133" w:rsidTr="00DB1256">
        <w:tc>
          <w:tcPr>
            <w:tcW w:w="1728" w:type="dxa"/>
          </w:tcPr>
          <w:p w:rsidR="003C7133" w:rsidRDefault="00DB1256" w:rsidP="00212873">
            <w:pPr>
              <w:rPr>
                <w:lang w:val="bg-BG"/>
              </w:rPr>
            </w:pPr>
            <w:r>
              <w:rPr>
                <w:lang w:val="bg-BG"/>
              </w:rPr>
              <w:t>БЛС</w:t>
            </w:r>
          </w:p>
        </w:tc>
        <w:tc>
          <w:tcPr>
            <w:tcW w:w="2880" w:type="dxa"/>
          </w:tcPr>
          <w:p w:rsidR="003C7133" w:rsidRDefault="003C7133" w:rsidP="00212873">
            <w:pPr>
              <w:rPr>
                <w:lang w:val="bg-BG"/>
              </w:rPr>
            </w:pPr>
            <w:r>
              <w:rPr>
                <w:lang w:val="bg-BG"/>
              </w:rPr>
              <w:t>Български лекарски съюз</w:t>
            </w:r>
          </w:p>
        </w:tc>
        <w:tc>
          <w:tcPr>
            <w:tcW w:w="4248" w:type="dxa"/>
          </w:tcPr>
          <w:p w:rsidR="003C7133" w:rsidRDefault="003C7133" w:rsidP="00212873">
            <w:pPr>
              <w:rPr>
                <w:lang w:val="bg-BG"/>
              </w:rPr>
            </w:pPr>
            <w:r>
              <w:rPr>
                <w:lang w:val="bg-BG"/>
              </w:rPr>
              <w:t>Национална структура</w:t>
            </w:r>
            <w:r w:rsidR="00D04147">
              <w:rPr>
                <w:lang w:val="bg-BG"/>
              </w:rPr>
              <w:t>,</w:t>
            </w:r>
            <w:r>
              <w:rPr>
                <w:lang w:val="bg-BG"/>
              </w:rPr>
              <w:t xml:space="preserve"> в която членуват всички пратикуващи лекари в България</w:t>
            </w:r>
          </w:p>
        </w:tc>
      </w:tr>
      <w:tr w:rsidR="00DB1256" w:rsidTr="00DB1256">
        <w:tc>
          <w:tcPr>
            <w:tcW w:w="1728" w:type="dxa"/>
          </w:tcPr>
          <w:p w:rsidR="00DB1256" w:rsidRDefault="00DB1256" w:rsidP="00212873">
            <w:pPr>
              <w:rPr>
                <w:lang w:val="bg-BG"/>
              </w:rPr>
            </w:pPr>
            <w:r>
              <w:rPr>
                <w:lang w:val="bg-BG"/>
              </w:rPr>
              <w:t>БЗС</w:t>
            </w:r>
          </w:p>
        </w:tc>
        <w:tc>
          <w:tcPr>
            <w:tcW w:w="2880" w:type="dxa"/>
          </w:tcPr>
          <w:p w:rsidR="00DB1256" w:rsidRPr="00DB1256" w:rsidRDefault="00DB1256" w:rsidP="00DB1256">
            <w:pPr>
              <w:rPr>
                <w:lang w:val="bg-BG"/>
              </w:rPr>
            </w:pPr>
            <w:r>
              <w:rPr>
                <w:lang w:val="bg-BG"/>
              </w:rPr>
              <w:t>Български  з</w:t>
            </w:r>
            <w:r w:rsidR="00D04147">
              <w:rPr>
                <w:lang w:val="bg-BG"/>
              </w:rPr>
              <w:t>ъ</w:t>
            </w:r>
            <w:r>
              <w:rPr>
                <w:lang w:val="bg-BG"/>
              </w:rPr>
              <w:t>болекарски съюз</w:t>
            </w:r>
          </w:p>
        </w:tc>
        <w:tc>
          <w:tcPr>
            <w:tcW w:w="4248" w:type="dxa"/>
          </w:tcPr>
          <w:p w:rsidR="00DB1256" w:rsidRDefault="00D04147" w:rsidP="00D04147">
            <w:pPr>
              <w:rPr>
                <w:lang w:val="bg-BG"/>
              </w:rPr>
            </w:pPr>
            <w:r>
              <w:rPr>
                <w:lang w:val="bg-BG"/>
              </w:rPr>
              <w:t>Национална</w:t>
            </w:r>
            <w:r w:rsidR="00DB1256">
              <w:rPr>
                <w:lang w:val="bg-BG"/>
              </w:rPr>
              <w:t xml:space="preserve"> структура</w:t>
            </w:r>
            <w:r w:rsidR="00BE56EF">
              <w:rPr>
                <w:lang w:val="bg-BG"/>
              </w:rPr>
              <w:t>,</w:t>
            </w:r>
            <w:r w:rsidR="00DB1256">
              <w:rPr>
                <w:lang w:val="bg-BG"/>
              </w:rPr>
              <w:t xml:space="preserve"> в която членуват всички пратикуващи стоматолози  в България</w:t>
            </w:r>
          </w:p>
        </w:tc>
      </w:tr>
      <w:tr w:rsidR="00DB1256" w:rsidTr="00DB1256">
        <w:tc>
          <w:tcPr>
            <w:tcW w:w="1728" w:type="dxa"/>
          </w:tcPr>
          <w:p w:rsidR="00DB1256" w:rsidRDefault="00DB1256" w:rsidP="00212873">
            <w:pPr>
              <w:rPr>
                <w:lang w:val="bg-BG"/>
              </w:rPr>
            </w:pPr>
            <w:r>
              <w:rPr>
                <w:lang w:val="bg-BG"/>
              </w:rPr>
              <w:t>Е-рецепта</w:t>
            </w:r>
          </w:p>
        </w:tc>
        <w:tc>
          <w:tcPr>
            <w:tcW w:w="2880" w:type="dxa"/>
          </w:tcPr>
          <w:p w:rsidR="00DB1256" w:rsidRDefault="00DB1256" w:rsidP="00DB1256">
            <w:pPr>
              <w:rPr>
                <w:lang w:val="bg-BG"/>
              </w:rPr>
            </w:pPr>
            <w:r>
              <w:rPr>
                <w:lang w:val="bg-BG"/>
              </w:rPr>
              <w:t>Електронна пецепта</w:t>
            </w:r>
          </w:p>
        </w:tc>
        <w:tc>
          <w:tcPr>
            <w:tcW w:w="4248" w:type="dxa"/>
          </w:tcPr>
          <w:p w:rsidR="00DB1256" w:rsidRDefault="00DB1256" w:rsidP="00DB1256">
            <w:pPr>
              <w:rPr>
                <w:lang w:val="bg-BG"/>
              </w:rPr>
            </w:pPr>
            <w:r>
              <w:rPr>
                <w:lang w:val="bg-BG"/>
              </w:rPr>
              <w:t>Проект на НЗОК</w:t>
            </w:r>
          </w:p>
        </w:tc>
      </w:tr>
      <w:tr w:rsidR="003737B2" w:rsidTr="00DB1256">
        <w:tc>
          <w:tcPr>
            <w:tcW w:w="1728" w:type="dxa"/>
          </w:tcPr>
          <w:p w:rsidR="003737B2" w:rsidRPr="003737B2" w:rsidRDefault="003737B2" w:rsidP="00212873">
            <w:pPr>
              <w:rPr>
                <w:lang w:val="bg-BG"/>
              </w:rPr>
            </w:pPr>
            <w:r>
              <w:t>RUP</w:t>
            </w:r>
          </w:p>
        </w:tc>
        <w:tc>
          <w:tcPr>
            <w:tcW w:w="2880" w:type="dxa"/>
          </w:tcPr>
          <w:p w:rsidR="003737B2" w:rsidRPr="00BE56EF" w:rsidRDefault="003737B2" w:rsidP="00212873">
            <w:pPr>
              <w:rPr>
                <w:lang w:val="bg-BG"/>
              </w:rPr>
            </w:pPr>
            <w:r>
              <w:t xml:space="preserve">Rational </w:t>
            </w:r>
            <w:r w:rsidRPr="00EC5F75">
              <w:t>Unified</w:t>
            </w:r>
            <w:r>
              <w:t xml:space="preserve"> Process</w:t>
            </w:r>
          </w:p>
        </w:tc>
        <w:tc>
          <w:tcPr>
            <w:tcW w:w="4248" w:type="dxa"/>
          </w:tcPr>
          <w:p w:rsidR="003737B2" w:rsidRPr="00EC5F75" w:rsidRDefault="003737B2" w:rsidP="00212873">
            <w:pPr>
              <w:rPr>
                <w:lang w:val="bg-BG"/>
              </w:rPr>
            </w:pPr>
            <w:r>
              <w:rPr>
                <w:lang w:val="bg-BG"/>
              </w:rPr>
              <w:t>Методология за разработка на софтуерни проекти</w:t>
            </w:r>
          </w:p>
        </w:tc>
      </w:tr>
      <w:tr w:rsidR="003737B2" w:rsidTr="00DB1256">
        <w:tc>
          <w:tcPr>
            <w:tcW w:w="1728" w:type="dxa"/>
          </w:tcPr>
          <w:p w:rsidR="003737B2" w:rsidRDefault="00ED55BB" w:rsidP="00212873">
            <w:pPr>
              <w:rPr>
                <w:lang w:val="bg-BG"/>
              </w:rPr>
            </w:pPr>
            <w:r>
              <w:t>SCRUM</w:t>
            </w:r>
          </w:p>
        </w:tc>
        <w:tc>
          <w:tcPr>
            <w:tcW w:w="2880" w:type="dxa"/>
          </w:tcPr>
          <w:p w:rsidR="003737B2" w:rsidRDefault="008F565B" w:rsidP="00212873">
            <w:pPr>
              <w:rPr>
                <w:lang w:val="bg-BG"/>
              </w:rPr>
            </w:pPr>
            <w:r>
              <w:t>SCRUM</w:t>
            </w:r>
          </w:p>
        </w:tc>
        <w:tc>
          <w:tcPr>
            <w:tcW w:w="4248" w:type="dxa"/>
          </w:tcPr>
          <w:p w:rsidR="003737B2" w:rsidRPr="00ED55BB" w:rsidRDefault="00ED55BB" w:rsidP="00ED55BB">
            <w:r w:rsidRPr="00ED55BB">
              <w:t> </w:t>
            </w:r>
            <w:r>
              <w:rPr>
                <w:lang w:val="bg-BG"/>
              </w:rPr>
              <w:t>И</w:t>
            </w:r>
            <w:r w:rsidRPr="00ED55BB">
              <w:rPr>
                <w:lang w:val="bg-BG"/>
              </w:rPr>
              <w:t>теративна, инкрементална</w:t>
            </w:r>
            <w:r w:rsidR="00BE56EF">
              <w:rPr>
                <w:lang w:val="bg-BG"/>
              </w:rPr>
              <w:t xml:space="preserve"> </w:t>
            </w:r>
            <w:r w:rsidRPr="00ED55BB">
              <w:rPr>
                <w:lang w:val="bg-BG"/>
              </w:rPr>
              <w:t>рамка за управление на проекти</w:t>
            </w:r>
          </w:p>
        </w:tc>
      </w:tr>
      <w:tr w:rsidR="008F565B" w:rsidTr="00DB1256">
        <w:tc>
          <w:tcPr>
            <w:tcW w:w="1728" w:type="dxa"/>
          </w:tcPr>
          <w:p w:rsidR="008F565B" w:rsidRDefault="008F565B" w:rsidP="00212873">
            <w:r>
              <w:t>SCRUM BUT</w:t>
            </w:r>
          </w:p>
        </w:tc>
        <w:tc>
          <w:tcPr>
            <w:tcW w:w="2880" w:type="dxa"/>
          </w:tcPr>
          <w:p w:rsidR="008F565B" w:rsidRDefault="008F565B" w:rsidP="00212873">
            <w:pPr>
              <w:rPr>
                <w:lang w:val="bg-BG"/>
              </w:rPr>
            </w:pPr>
            <w:r>
              <w:t>SCRUM BUT</w:t>
            </w:r>
          </w:p>
        </w:tc>
        <w:tc>
          <w:tcPr>
            <w:tcW w:w="4248" w:type="dxa"/>
          </w:tcPr>
          <w:p w:rsidR="008F565B" w:rsidRPr="008F565B" w:rsidRDefault="008F565B" w:rsidP="00ED55BB">
            <w:pPr>
              <w:rPr>
                <w:lang w:val="bg-BG"/>
              </w:rPr>
            </w:pPr>
            <w:r>
              <w:rPr>
                <w:lang w:val="bg-BG"/>
              </w:rPr>
              <w:t xml:space="preserve">Методологията </w:t>
            </w:r>
            <w:r>
              <w:t>SCRUM</w:t>
            </w:r>
            <w:r>
              <w:rPr>
                <w:lang w:val="bg-BG"/>
              </w:rPr>
              <w:t>, но не изпълнявана напълно по правилата ѝ.</w:t>
            </w:r>
          </w:p>
        </w:tc>
      </w:tr>
      <w:tr w:rsidR="00EB6845" w:rsidTr="00DB1256">
        <w:tc>
          <w:tcPr>
            <w:tcW w:w="1728" w:type="dxa"/>
          </w:tcPr>
          <w:p w:rsidR="00EB6845" w:rsidRPr="00EB6845" w:rsidRDefault="00EB6845" w:rsidP="00212873">
            <w:r>
              <w:t>Jira</w:t>
            </w:r>
          </w:p>
        </w:tc>
        <w:tc>
          <w:tcPr>
            <w:tcW w:w="2880" w:type="dxa"/>
          </w:tcPr>
          <w:p w:rsidR="00EB6845" w:rsidRDefault="00EB6845" w:rsidP="00212873">
            <w:r>
              <w:t>Jira</w:t>
            </w:r>
          </w:p>
        </w:tc>
        <w:tc>
          <w:tcPr>
            <w:tcW w:w="4248" w:type="dxa"/>
          </w:tcPr>
          <w:p w:rsidR="00EB6845" w:rsidRDefault="00EB6845" w:rsidP="00ED55BB">
            <w:pPr>
              <w:rPr>
                <w:lang w:val="bg-BG"/>
              </w:rPr>
            </w:pPr>
            <w:r>
              <w:rPr>
                <w:lang w:val="bg-BG"/>
              </w:rPr>
              <w:t xml:space="preserve">Софтуер за следене на задачи. </w:t>
            </w:r>
            <w:r w:rsidR="008E11A1">
              <w:rPr>
                <w:lang w:val="bg-BG"/>
              </w:rPr>
              <w:softHyphen/>
            </w:r>
            <w:r w:rsidR="008E11A1">
              <w:rPr>
                <w:lang w:val="bg-BG"/>
              </w:rPr>
              <w:softHyphen/>
            </w:r>
            <w:r w:rsidR="008E11A1">
              <w:rPr>
                <w:lang w:val="bg-BG"/>
              </w:rPr>
              <w:softHyphen/>
            </w:r>
            <w:r w:rsidR="008E11A1">
              <w:rPr>
                <w:lang w:val="bg-BG"/>
              </w:rPr>
              <w:softHyphen/>
            </w:r>
            <w:r w:rsidR="008E11A1">
              <w:rPr>
                <w:lang w:val="bg-BG"/>
              </w:rPr>
              <w:softHyphen/>
            </w:r>
            <w:r w:rsidR="008E11A1">
              <w:rPr>
                <w:lang w:val="bg-BG"/>
              </w:rPr>
              <w:softHyphen/>
            </w:r>
            <w:r w:rsidR="008E11A1">
              <w:rPr>
                <w:lang w:val="bg-BG"/>
              </w:rPr>
              <w:softHyphen/>
            </w:r>
            <w:r w:rsidR="008E11A1">
              <w:rPr>
                <w:lang w:val="bg-BG"/>
              </w:rPr>
              <w:softHyphen/>
            </w:r>
            <w:r w:rsidR="008E11A1">
              <w:rPr>
                <w:lang w:val="bg-BG"/>
              </w:rPr>
              <w:softHyphen/>
            </w:r>
            <w:r w:rsidR="008E11A1">
              <w:rPr>
                <w:lang w:val="bg-BG"/>
              </w:rPr>
              <w:softHyphen/>
            </w:r>
            <w:r w:rsidR="008E11A1">
              <w:rPr>
                <w:lang w:val="bg-BG"/>
              </w:rPr>
              <w:softHyphen/>
            </w:r>
            <w:r w:rsidR="008E11A1">
              <w:rPr>
                <w:lang w:val="bg-BG"/>
              </w:rPr>
              <w:softHyphen/>
            </w:r>
            <w:r w:rsidR="008E11A1">
              <w:rPr>
                <w:lang w:val="bg-BG"/>
              </w:rPr>
              <w:softHyphen/>
            </w:r>
            <w:r w:rsidR="008E11A1">
              <w:rPr>
                <w:lang w:val="bg-BG"/>
              </w:rPr>
              <w:softHyphen/>
            </w:r>
            <w:r w:rsidR="008E11A1">
              <w:rPr>
                <w:lang w:val="bg-BG"/>
              </w:rPr>
              <w:softHyphen/>
            </w:r>
            <w:r w:rsidR="008E11A1">
              <w:rPr>
                <w:lang w:val="bg-BG"/>
              </w:rPr>
              <w:softHyphen/>
            </w:r>
            <w:r w:rsidR="008E11A1">
              <w:rPr>
                <w:lang w:val="bg-BG"/>
              </w:rPr>
              <w:softHyphen/>
            </w:r>
            <w:r w:rsidR="008E11A1">
              <w:rPr>
                <w:lang w:val="bg-BG"/>
              </w:rPr>
              <w:softHyphen/>
            </w:r>
            <w:r w:rsidR="008E11A1">
              <w:rPr>
                <w:lang w:val="bg-BG"/>
              </w:rPr>
              <w:softHyphen/>
            </w:r>
            <w:r w:rsidR="008E11A1">
              <w:rPr>
                <w:lang w:val="bg-BG"/>
              </w:rPr>
              <w:softHyphen/>
            </w:r>
            <w:r w:rsidR="008E11A1">
              <w:rPr>
                <w:lang w:val="bg-BG"/>
              </w:rPr>
              <w:softHyphen/>
            </w:r>
            <w:r w:rsidR="008E11A1">
              <w:rPr>
                <w:lang w:val="bg-BG"/>
              </w:rPr>
              <w:softHyphen/>
            </w:r>
            <w:r w:rsidR="008E11A1">
              <w:rPr>
                <w:lang w:val="bg-BG"/>
              </w:rPr>
              <w:softHyphen/>
            </w:r>
            <w:r w:rsidR="008E11A1">
              <w:rPr>
                <w:lang w:val="bg-BG"/>
              </w:rPr>
              <w:softHyphen/>
            </w:r>
            <w:r w:rsidR="008E11A1">
              <w:rPr>
                <w:lang w:val="bg-BG"/>
              </w:rPr>
              <w:softHyphen/>
            </w:r>
            <w:r w:rsidR="008E11A1">
              <w:rPr>
                <w:lang w:val="bg-BG"/>
              </w:rPr>
              <w:softHyphen/>
            </w:r>
            <w:r w:rsidR="008E11A1">
              <w:rPr>
                <w:lang w:val="bg-BG"/>
              </w:rPr>
              <w:softHyphen/>
            </w:r>
            <w:r w:rsidR="008E11A1">
              <w:rPr>
                <w:lang w:val="bg-BG"/>
              </w:rPr>
              <w:softHyphen/>
            </w:r>
            <w:r w:rsidR="008E11A1">
              <w:rPr>
                <w:lang w:val="bg-BG"/>
              </w:rPr>
              <w:softHyphen/>
            </w:r>
          </w:p>
        </w:tc>
      </w:tr>
    </w:tbl>
    <w:p w:rsidR="00EC5F75" w:rsidRPr="00212873" w:rsidRDefault="00EC5F75" w:rsidP="00212873">
      <w:pPr>
        <w:ind w:left="720"/>
        <w:rPr>
          <w:lang w:val="bg-BG"/>
        </w:rPr>
      </w:pPr>
    </w:p>
    <w:p w:rsidR="00F36885" w:rsidRDefault="00E20D94">
      <w:pPr>
        <w:pStyle w:val="Heading2"/>
      </w:pPr>
      <w:bookmarkStart w:id="232" w:name="_Toc401957254"/>
      <w:r>
        <w:rPr>
          <w:lang w:val="bg-BG"/>
        </w:rPr>
        <w:t>Препрадки</w:t>
      </w:r>
      <w:bookmarkEnd w:id="232"/>
    </w:p>
    <w:p w:rsidR="00434A05" w:rsidRDefault="00AE1B8D" w:rsidP="00434A05">
      <w:pPr>
        <w:pStyle w:val="BodyText"/>
        <w:numPr>
          <w:ilvl w:val="0"/>
          <w:numId w:val="31"/>
        </w:numPr>
        <w:tabs>
          <w:tab w:val="clear" w:pos="360"/>
          <w:tab w:val="num" w:pos="1440"/>
        </w:tabs>
        <w:ind w:left="1440"/>
        <w:rPr>
          <w:lang w:val="bg-BG"/>
        </w:rPr>
      </w:pPr>
      <w:bookmarkStart w:id="233" w:name="_Toc456598591"/>
      <w:bookmarkStart w:id="234" w:name="_Toc456600922"/>
      <w:r>
        <w:rPr>
          <w:lang w:val="bg-BG"/>
        </w:rPr>
        <w:t>"</w:t>
      </w:r>
      <w:r w:rsidR="00434A05">
        <w:rPr>
          <w:lang w:val="bg-BG"/>
        </w:rPr>
        <w:t>Списък с рисковете</w:t>
      </w:r>
      <w:r>
        <w:rPr>
          <w:lang w:val="bg-BG"/>
        </w:rPr>
        <w:t>"</w:t>
      </w:r>
      <w:r w:rsidR="00434A05">
        <w:rPr>
          <w:lang w:val="bg-BG"/>
        </w:rPr>
        <w:t>;</w:t>
      </w:r>
    </w:p>
    <w:p w:rsidR="00434A05" w:rsidRDefault="00AE1B8D" w:rsidP="00434A05">
      <w:pPr>
        <w:pStyle w:val="BodyText"/>
        <w:numPr>
          <w:ilvl w:val="0"/>
          <w:numId w:val="31"/>
        </w:numPr>
        <w:tabs>
          <w:tab w:val="clear" w:pos="360"/>
          <w:tab w:val="num" w:pos="1080"/>
        </w:tabs>
        <w:ind w:left="1440"/>
        <w:rPr>
          <w:lang w:val="bg-BG"/>
        </w:rPr>
      </w:pPr>
      <w:r>
        <w:rPr>
          <w:lang w:val="bg-BG"/>
        </w:rPr>
        <w:t>"</w:t>
      </w:r>
      <w:r w:rsidR="00434A05">
        <w:rPr>
          <w:lang w:val="bg-BG"/>
        </w:rPr>
        <w:t>Визия</w:t>
      </w:r>
      <w:r>
        <w:rPr>
          <w:lang w:val="bg-BG"/>
        </w:rPr>
        <w:t>"</w:t>
      </w:r>
      <w:r w:rsidR="00434A05">
        <w:rPr>
          <w:lang w:val="bg-BG"/>
        </w:rPr>
        <w:t>;</w:t>
      </w:r>
    </w:p>
    <w:p w:rsidR="00434A05" w:rsidRPr="00434A05" w:rsidRDefault="00AE1B8D" w:rsidP="00434A05">
      <w:pPr>
        <w:pStyle w:val="BodyText"/>
        <w:numPr>
          <w:ilvl w:val="0"/>
          <w:numId w:val="31"/>
        </w:numPr>
        <w:tabs>
          <w:tab w:val="clear" w:pos="360"/>
          <w:tab w:val="num" w:pos="1080"/>
        </w:tabs>
        <w:ind w:left="1440"/>
        <w:rPr>
          <w:lang w:val="bg-BG"/>
        </w:rPr>
      </w:pPr>
      <w:r>
        <w:rPr>
          <w:lang w:val="bg-BG"/>
        </w:rPr>
        <w:t>"</w:t>
      </w:r>
      <w:r w:rsidR="00434A05">
        <w:rPr>
          <w:lang w:val="bg-BG"/>
        </w:rPr>
        <w:t xml:space="preserve">План за </w:t>
      </w:r>
      <w:r>
        <w:rPr>
          <w:lang w:val="bg-BG"/>
        </w:rPr>
        <w:t xml:space="preserve">управление на </w:t>
      </w:r>
      <w:r w:rsidR="00434A05">
        <w:rPr>
          <w:lang w:val="bg-BG"/>
        </w:rPr>
        <w:t>качеството</w:t>
      </w:r>
      <w:r>
        <w:rPr>
          <w:lang w:val="bg-BG"/>
        </w:rPr>
        <w:t>"</w:t>
      </w:r>
      <w:r w:rsidR="00434A05">
        <w:rPr>
          <w:lang w:val="bg-BG"/>
        </w:rPr>
        <w:t>.</w:t>
      </w:r>
    </w:p>
    <w:p w:rsidR="00F36885" w:rsidRDefault="00E20D94">
      <w:pPr>
        <w:pStyle w:val="Heading1"/>
      </w:pPr>
      <w:bookmarkStart w:id="235" w:name="_Toc447095882"/>
      <w:bookmarkStart w:id="236" w:name="_Toc401957255"/>
      <w:bookmarkEnd w:id="220"/>
      <w:bookmarkEnd w:id="233"/>
      <w:bookmarkEnd w:id="234"/>
      <w:r>
        <w:rPr>
          <w:lang w:val="bg-BG"/>
        </w:rPr>
        <w:lastRenderedPageBreak/>
        <w:t>Обзор на проекта</w:t>
      </w:r>
      <w:bookmarkEnd w:id="236"/>
    </w:p>
    <w:p w:rsidR="00434A05" w:rsidRDefault="00E20D94" w:rsidP="00434A05">
      <w:pPr>
        <w:pStyle w:val="Heading2"/>
        <w:rPr>
          <w:lang w:val="bg-BG"/>
        </w:rPr>
      </w:pPr>
      <w:bookmarkStart w:id="237" w:name="_Toc401957256"/>
      <w:r>
        <w:rPr>
          <w:lang w:val="bg-BG"/>
        </w:rPr>
        <w:t>Цели на проекта, обхват и обекти</w:t>
      </w:r>
      <w:bookmarkEnd w:id="237"/>
    </w:p>
    <w:p w:rsidR="00434A05" w:rsidRPr="00E542EC" w:rsidRDefault="00AE1B8D" w:rsidP="00E542EC">
      <w:pPr>
        <w:ind w:left="720"/>
        <w:jc w:val="both"/>
        <w:rPr>
          <w:lang w:val="bg-BG"/>
        </w:rPr>
      </w:pPr>
      <w:r>
        <w:rPr>
          <w:lang w:val="bg-BG"/>
        </w:rPr>
        <w:tab/>
      </w:r>
      <w:r w:rsidR="00434A05">
        <w:rPr>
          <w:lang w:val="bg-BG"/>
        </w:rPr>
        <w:t xml:space="preserve">Основни цели на проекта са проектирането и програмното разработване на Национална информационна система за електронно здраве </w:t>
      </w:r>
      <w:r w:rsidR="00200BDE">
        <w:rPr>
          <w:lang w:val="bg-BG"/>
        </w:rPr>
        <w:t>"</w:t>
      </w:r>
      <w:r w:rsidR="00434A05">
        <w:t>E-Health</w:t>
      </w:r>
      <w:r w:rsidR="00200BDE">
        <w:rPr>
          <w:lang w:val="bg-BG"/>
        </w:rPr>
        <w:t>"</w:t>
      </w:r>
      <w:r w:rsidR="00434A05">
        <w:t xml:space="preserve">. </w:t>
      </w:r>
      <w:r w:rsidR="003737B2">
        <w:rPr>
          <w:lang w:val="bg-BG"/>
        </w:rPr>
        <w:t>Системата ще служи</w:t>
      </w:r>
      <w:r w:rsidR="00434A05">
        <w:rPr>
          <w:lang w:val="bg-BG"/>
        </w:rPr>
        <w:t xml:space="preserve"> на пациенти, лекари</w:t>
      </w:r>
      <w:r w:rsidR="005120B8">
        <w:rPr>
          <w:lang w:val="bg-BG"/>
        </w:rPr>
        <w:t xml:space="preserve"> и</w:t>
      </w:r>
      <w:r w:rsidR="00434A05">
        <w:rPr>
          <w:lang w:val="bg-BG"/>
        </w:rPr>
        <w:t xml:space="preserve"> стоматолози</w:t>
      </w:r>
      <w:r w:rsidR="005120B8">
        <w:rPr>
          <w:lang w:val="bg-BG"/>
        </w:rPr>
        <w:t>.</w:t>
      </w:r>
      <w:r w:rsidR="00434A05">
        <w:rPr>
          <w:lang w:val="bg-BG"/>
        </w:rPr>
        <w:t xml:space="preserve">. В системата ще се съхранява информация за направените прегледи, предписаните лекарства и закупените от пациента такива. </w:t>
      </w:r>
    </w:p>
    <w:p w:rsidR="00F36885" w:rsidRDefault="00E542EC">
      <w:pPr>
        <w:pStyle w:val="Heading2"/>
        <w:rPr>
          <w:lang w:val="bg-BG"/>
        </w:rPr>
      </w:pPr>
      <w:bookmarkStart w:id="238" w:name="_Toc401957257"/>
      <w:r>
        <w:rPr>
          <w:lang w:val="bg-BG"/>
        </w:rPr>
        <w:t>О</w:t>
      </w:r>
      <w:r w:rsidR="00E20D94">
        <w:rPr>
          <w:lang w:val="bg-BG"/>
        </w:rPr>
        <w:t>граничения</w:t>
      </w:r>
      <w:bookmarkEnd w:id="235"/>
      <w:bookmarkEnd w:id="238"/>
    </w:p>
    <w:p w:rsidR="00E542EC" w:rsidRDefault="00200BDE" w:rsidP="00E542EC">
      <w:pPr>
        <w:ind w:left="720"/>
        <w:rPr>
          <w:lang w:val="bg-BG"/>
        </w:rPr>
      </w:pPr>
      <w:r>
        <w:rPr>
          <w:lang w:val="bg-BG"/>
        </w:rPr>
        <w:tab/>
      </w:r>
      <w:r w:rsidR="00E542EC">
        <w:rPr>
          <w:lang w:val="bg-BG"/>
        </w:rPr>
        <w:t>Ограноченоята към този проект са няколко:</w:t>
      </w:r>
    </w:p>
    <w:p w:rsidR="00E542EC" w:rsidRDefault="00E542EC" w:rsidP="00E542EC">
      <w:pPr>
        <w:pStyle w:val="ListParagraph"/>
        <w:numPr>
          <w:ilvl w:val="0"/>
          <w:numId w:val="35"/>
        </w:numPr>
        <w:jc w:val="both"/>
        <w:rPr>
          <w:lang w:val="bg-BG"/>
        </w:rPr>
      </w:pPr>
      <w:r>
        <w:rPr>
          <w:lang w:val="bg-BG"/>
        </w:rPr>
        <w:t>Ограничено време – времето за разработка е обвързано с продължителността на един семестър в Русенския университет „Ангел Кънчев“, а именно 15 седмици за целия процес по проектиране и програмиране;</w:t>
      </w:r>
    </w:p>
    <w:p w:rsidR="00E542EC" w:rsidRPr="00E542EC" w:rsidRDefault="00E542EC" w:rsidP="00E542EC">
      <w:pPr>
        <w:pStyle w:val="ListParagraph"/>
        <w:numPr>
          <w:ilvl w:val="0"/>
          <w:numId w:val="35"/>
        </w:numPr>
        <w:jc w:val="both"/>
        <w:rPr>
          <w:lang w:val="bg-BG"/>
        </w:rPr>
      </w:pPr>
      <w:r>
        <w:rPr>
          <w:lang w:val="bg-BG"/>
        </w:rPr>
        <w:t>Екип – екипа е съставен от студенти. Гояма част от тях нямат опит в писането и разработката на подобен голям проект. Друго ограночение свързано с екипа е заетоста на членовет</w:t>
      </w:r>
      <w:r w:rsidR="0068267F">
        <w:rPr>
          <w:lang w:val="bg-BG"/>
        </w:rPr>
        <w:t>е</w:t>
      </w:r>
      <w:r>
        <w:rPr>
          <w:lang w:val="bg-BG"/>
        </w:rPr>
        <w:t xml:space="preserve"> му. </w:t>
      </w:r>
      <w:r w:rsidR="005120B8">
        <w:rPr>
          <w:lang w:val="bg-BG"/>
        </w:rPr>
        <w:t xml:space="preserve">Около </w:t>
      </w:r>
      <w:r>
        <w:rPr>
          <w:lang w:val="bg-BG"/>
        </w:rPr>
        <w:t>55% от</w:t>
      </w:r>
      <w:r w:rsidR="005120B8">
        <w:rPr>
          <w:lang w:val="bg-BG"/>
        </w:rPr>
        <w:t xml:space="preserve"> членовете на</w:t>
      </w:r>
      <w:r>
        <w:rPr>
          <w:lang w:val="bg-BG"/>
        </w:rPr>
        <w:t xml:space="preserve"> екипа ра</w:t>
      </w:r>
      <w:r w:rsidR="006023B7">
        <w:rPr>
          <w:lang w:val="bg-BG"/>
        </w:rPr>
        <w:t>бот</w:t>
      </w:r>
      <w:r w:rsidR="005120B8">
        <w:rPr>
          <w:lang w:val="bg-BG"/>
        </w:rPr>
        <w:t>ят</w:t>
      </w:r>
      <w:r w:rsidR="006023B7">
        <w:rPr>
          <w:lang w:val="bg-BG"/>
        </w:rPr>
        <w:t xml:space="preserve"> на пълен работен ден. Екипът</w:t>
      </w:r>
      <w:r>
        <w:rPr>
          <w:lang w:val="bg-BG"/>
        </w:rPr>
        <w:t xml:space="preserve">  е малък, но с желание за развитие и научаване на нови технологии в процеса на разработката.</w:t>
      </w:r>
    </w:p>
    <w:p w:rsidR="00F36885" w:rsidRDefault="006023B7" w:rsidP="000C1873">
      <w:pPr>
        <w:pStyle w:val="Heading2"/>
        <w:rPr>
          <w:lang w:val="bg-BG"/>
        </w:rPr>
      </w:pPr>
      <w:bookmarkStart w:id="239" w:name="_Toc401957258"/>
      <w:r>
        <w:rPr>
          <w:lang w:val="bg-BG"/>
        </w:rPr>
        <w:t>Работа по проекта - продукти</w:t>
      </w:r>
      <w:bookmarkEnd w:id="239"/>
    </w:p>
    <w:tbl>
      <w:tblPr>
        <w:tblStyle w:val="TableGrid"/>
        <w:tblW w:w="0" w:type="auto"/>
        <w:tblLook w:val="06A0" w:firstRow="1" w:lastRow="0" w:firstColumn="1" w:lastColumn="0" w:noHBand="1" w:noVBand="1"/>
      </w:tblPr>
      <w:tblGrid>
        <w:gridCol w:w="3438"/>
        <w:gridCol w:w="3150"/>
        <w:gridCol w:w="2912"/>
        <w:tblGridChange w:id="240">
          <w:tblGrid>
            <w:gridCol w:w="3438"/>
            <w:gridCol w:w="3150"/>
            <w:gridCol w:w="2912"/>
          </w:tblGrid>
        </w:tblGridChange>
      </w:tblGrid>
      <w:tr w:rsidR="00BE33E3" w:rsidTr="00F35EC5">
        <w:trPr>
          <w:tblHeader/>
        </w:trPr>
        <w:tc>
          <w:tcPr>
            <w:tcW w:w="3438" w:type="dxa"/>
            <w:shd w:val="clear" w:color="auto" w:fill="BFBFBF" w:themeFill="background1" w:themeFillShade="BF"/>
          </w:tcPr>
          <w:p w:rsidR="00BE33E3" w:rsidRDefault="00BE33E3" w:rsidP="00BE33E3">
            <w:pPr>
              <w:jc w:val="center"/>
              <w:rPr>
                <w:lang w:val="bg-BG"/>
              </w:rPr>
            </w:pPr>
            <w:r>
              <w:rPr>
                <w:lang w:val="bg-BG"/>
              </w:rPr>
              <w:t>Наименование</w:t>
            </w:r>
          </w:p>
        </w:tc>
        <w:tc>
          <w:tcPr>
            <w:tcW w:w="3150" w:type="dxa"/>
            <w:shd w:val="clear" w:color="auto" w:fill="BFBFBF" w:themeFill="background1" w:themeFillShade="BF"/>
          </w:tcPr>
          <w:p w:rsidR="00BE33E3" w:rsidRDefault="00BE33E3" w:rsidP="00BE33E3">
            <w:pPr>
              <w:jc w:val="center"/>
              <w:rPr>
                <w:lang w:val="bg-BG"/>
              </w:rPr>
            </w:pPr>
            <w:r>
              <w:rPr>
                <w:lang w:val="bg-BG"/>
              </w:rPr>
              <w:t>Дата на предаване</w:t>
            </w:r>
          </w:p>
        </w:tc>
        <w:tc>
          <w:tcPr>
            <w:tcW w:w="2912" w:type="dxa"/>
            <w:shd w:val="clear" w:color="auto" w:fill="BFBFBF" w:themeFill="background1" w:themeFillShade="BF"/>
          </w:tcPr>
          <w:p w:rsidR="00BE33E3" w:rsidRDefault="00BE33E3" w:rsidP="00BE33E3">
            <w:pPr>
              <w:jc w:val="center"/>
              <w:rPr>
                <w:lang w:val="bg-BG"/>
              </w:rPr>
            </w:pPr>
            <w:r>
              <w:rPr>
                <w:lang w:val="bg-BG"/>
              </w:rPr>
              <w:t>Изпълнител</w:t>
            </w:r>
          </w:p>
        </w:tc>
      </w:tr>
      <w:tr w:rsidR="00BE33E3" w:rsidTr="00E44630">
        <w:tblPrEx>
          <w:tblW w:w="0" w:type="auto"/>
          <w:tblLook w:val="06A0" w:firstRow="1" w:lastRow="0" w:firstColumn="1" w:lastColumn="0" w:noHBand="1" w:noVBand="1"/>
          <w:tblPrExChange w:id="241" w:author="Malvina Makarieva" w:date="2014-10-25T00:08:00Z">
            <w:tblPrEx>
              <w:tblW w:w="0" w:type="auto"/>
              <w:tblLook w:val="06A0" w:firstRow="1" w:lastRow="0" w:firstColumn="1" w:lastColumn="0" w:noHBand="1" w:noVBand="1"/>
            </w:tblPrEx>
          </w:tblPrExChange>
        </w:tblPrEx>
        <w:trPr>
          <w:trHeight w:val="480"/>
          <w:trPrChange w:id="242" w:author="Malvina Makarieva" w:date="2014-10-25T00:08:00Z">
            <w:trPr>
              <w:trHeight w:val="287"/>
            </w:trPr>
          </w:trPrChange>
        </w:trPr>
        <w:tc>
          <w:tcPr>
            <w:tcW w:w="3438" w:type="dxa"/>
            <w:tcPrChange w:id="243" w:author="Malvina Makarieva" w:date="2014-10-25T00:08:00Z">
              <w:tcPr>
                <w:tcW w:w="3438" w:type="dxa"/>
              </w:tcPr>
            </w:tcPrChange>
          </w:tcPr>
          <w:p w:rsidR="00BE33E3" w:rsidRDefault="00BE33E3" w:rsidP="000C1873">
            <w:pPr>
              <w:rPr>
                <w:lang w:val="bg-BG"/>
              </w:rPr>
            </w:pPr>
            <w:r>
              <w:rPr>
                <w:lang w:val="bg-BG"/>
              </w:rPr>
              <w:t>План за разработка на софтуерен продукт</w:t>
            </w:r>
          </w:p>
        </w:tc>
        <w:tc>
          <w:tcPr>
            <w:tcW w:w="3150" w:type="dxa"/>
            <w:tcPrChange w:id="244" w:author="Malvina Makarieva" w:date="2014-10-25T00:08:00Z">
              <w:tcPr>
                <w:tcW w:w="3150" w:type="dxa"/>
              </w:tcPr>
            </w:tcPrChange>
          </w:tcPr>
          <w:p w:rsidR="00BE33E3" w:rsidRDefault="006023B7" w:rsidP="00EC5F75">
            <w:pPr>
              <w:jc w:val="center"/>
              <w:rPr>
                <w:lang w:val="bg-BG"/>
              </w:rPr>
            </w:pPr>
            <w:r>
              <w:rPr>
                <w:lang w:val="bg-BG"/>
              </w:rPr>
              <w:t>25.10.2014 г</w:t>
            </w:r>
            <w:r w:rsidR="003C7133">
              <w:rPr>
                <w:lang w:val="bg-BG"/>
              </w:rPr>
              <w:t>.</w:t>
            </w:r>
          </w:p>
        </w:tc>
        <w:tc>
          <w:tcPr>
            <w:tcW w:w="2912" w:type="dxa"/>
            <w:tcPrChange w:id="245" w:author="Malvina Makarieva" w:date="2014-10-25T00:08:00Z">
              <w:tcPr>
                <w:tcW w:w="2912" w:type="dxa"/>
              </w:tcPr>
            </w:tcPrChange>
          </w:tcPr>
          <w:p w:rsidR="00BE33E3" w:rsidRDefault="00BE33E3" w:rsidP="000C1873">
            <w:pPr>
              <w:rPr>
                <w:lang w:val="bg-BG"/>
              </w:rPr>
            </w:pPr>
            <w:r>
              <w:rPr>
                <w:lang w:val="bg-BG"/>
              </w:rPr>
              <w:t>Малвина Макариева</w:t>
            </w:r>
          </w:p>
        </w:tc>
      </w:tr>
      <w:tr w:rsidR="00BE33E3" w:rsidTr="00E44630">
        <w:tblPrEx>
          <w:tblW w:w="0" w:type="auto"/>
          <w:tblLook w:val="06A0" w:firstRow="1" w:lastRow="0" w:firstColumn="1" w:lastColumn="0" w:noHBand="1" w:noVBand="1"/>
          <w:tblPrExChange w:id="246" w:author="Malvina Makarieva" w:date="2014-10-25T00:08:00Z">
            <w:tblPrEx>
              <w:tblW w:w="0" w:type="auto"/>
              <w:tblLook w:val="06A0" w:firstRow="1" w:lastRow="0" w:firstColumn="1" w:lastColumn="0" w:noHBand="1" w:noVBand="1"/>
            </w:tblPrEx>
          </w:tblPrExChange>
        </w:tblPrEx>
        <w:trPr>
          <w:trHeight w:val="480"/>
        </w:trPr>
        <w:tc>
          <w:tcPr>
            <w:tcW w:w="3438" w:type="dxa"/>
            <w:tcPrChange w:id="247" w:author="Malvina Makarieva" w:date="2014-10-25T00:08:00Z">
              <w:tcPr>
                <w:tcW w:w="3438" w:type="dxa"/>
              </w:tcPr>
            </w:tcPrChange>
          </w:tcPr>
          <w:p w:rsidR="00BE33E3" w:rsidRDefault="00BE33E3" w:rsidP="000C1873">
            <w:pPr>
              <w:rPr>
                <w:lang w:val="bg-BG"/>
              </w:rPr>
            </w:pPr>
            <w:r>
              <w:rPr>
                <w:lang w:val="bg-BG"/>
              </w:rPr>
              <w:t>План за управление на качеството</w:t>
            </w:r>
          </w:p>
        </w:tc>
        <w:tc>
          <w:tcPr>
            <w:tcW w:w="3150" w:type="dxa"/>
            <w:tcPrChange w:id="248" w:author="Malvina Makarieva" w:date="2014-10-25T00:08:00Z">
              <w:tcPr>
                <w:tcW w:w="3150" w:type="dxa"/>
              </w:tcPr>
            </w:tcPrChange>
          </w:tcPr>
          <w:p w:rsidR="00BE33E3" w:rsidRDefault="006023B7" w:rsidP="00EC5F75">
            <w:pPr>
              <w:jc w:val="center"/>
              <w:rPr>
                <w:lang w:val="bg-BG"/>
              </w:rPr>
            </w:pPr>
            <w:r>
              <w:rPr>
                <w:lang w:val="bg-BG"/>
              </w:rPr>
              <w:t>25.10.2014 г.</w:t>
            </w:r>
          </w:p>
        </w:tc>
        <w:tc>
          <w:tcPr>
            <w:tcW w:w="2912" w:type="dxa"/>
            <w:tcPrChange w:id="249" w:author="Malvina Makarieva" w:date="2014-10-25T00:08:00Z">
              <w:tcPr>
                <w:tcW w:w="2912" w:type="dxa"/>
              </w:tcPr>
            </w:tcPrChange>
          </w:tcPr>
          <w:p w:rsidR="00BE33E3" w:rsidRDefault="00BE33E3" w:rsidP="000C1873">
            <w:pPr>
              <w:rPr>
                <w:lang w:val="bg-BG"/>
              </w:rPr>
            </w:pPr>
            <w:r>
              <w:rPr>
                <w:lang w:val="bg-BG"/>
              </w:rPr>
              <w:t>Лиляна Маринова</w:t>
            </w:r>
          </w:p>
        </w:tc>
      </w:tr>
      <w:tr w:rsidR="00BE33E3" w:rsidTr="00E44630">
        <w:tblPrEx>
          <w:tblW w:w="0" w:type="auto"/>
          <w:tblLook w:val="06A0" w:firstRow="1" w:lastRow="0" w:firstColumn="1" w:lastColumn="0" w:noHBand="1" w:noVBand="1"/>
          <w:tblPrExChange w:id="250" w:author="Malvina Makarieva" w:date="2014-10-25T00:08:00Z">
            <w:tblPrEx>
              <w:tblW w:w="0" w:type="auto"/>
              <w:tblLook w:val="06A0" w:firstRow="1" w:lastRow="0" w:firstColumn="1" w:lastColumn="0" w:noHBand="1" w:noVBand="1"/>
            </w:tblPrEx>
          </w:tblPrExChange>
        </w:tblPrEx>
        <w:trPr>
          <w:trHeight w:val="480"/>
        </w:trPr>
        <w:tc>
          <w:tcPr>
            <w:tcW w:w="3438" w:type="dxa"/>
            <w:tcPrChange w:id="251" w:author="Malvina Makarieva" w:date="2014-10-25T00:08:00Z">
              <w:tcPr>
                <w:tcW w:w="3438" w:type="dxa"/>
              </w:tcPr>
            </w:tcPrChange>
          </w:tcPr>
          <w:p w:rsidR="00BE33E3" w:rsidRDefault="00BE33E3" w:rsidP="000C1873">
            <w:pPr>
              <w:rPr>
                <w:lang w:val="bg-BG"/>
              </w:rPr>
            </w:pPr>
            <w:r>
              <w:rPr>
                <w:lang w:val="bg-BG"/>
              </w:rPr>
              <w:t>Списък с рисковете</w:t>
            </w:r>
          </w:p>
        </w:tc>
        <w:tc>
          <w:tcPr>
            <w:tcW w:w="3150" w:type="dxa"/>
            <w:tcPrChange w:id="252" w:author="Malvina Makarieva" w:date="2014-10-25T00:08:00Z">
              <w:tcPr>
                <w:tcW w:w="3150" w:type="dxa"/>
              </w:tcPr>
            </w:tcPrChange>
          </w:tcPr>
          <w:p w:rsidR="00BE33E3" w:rsidRDefault="006023B7" w:rsidP="00EC5F75">
            <w:pPr>
              <w:jc w:val="center"/>
              <w:rPr>
                <w:lang w:val="bg-BG"/>
              </w:rPr>
            </w:pPr>
            <w:r>
              <w:rPr>
                <w:lang w:val="bg-BG"/>
              </w:rPr>
              <w:t>25.10.2014 г.</w:t>
            </w:r>
          </w:p>
        </w:tc>
        <w:tc>
          <w:tcPr>
            <w:tcW w:w="2912" w:type="dxa"/>
            <w:tcPrChange w:id="253" w:author="Malvina Makarieva" w:date="2014-10-25T00:08:00Z">
              <w:tcPr>
                <w:tcW w:w="2912" w:type="dxa"/>
              </w:tcPr>
            </w:tcPrChange>
          </w:tcPr>
          <w:p w:rsidR="00BE33E3" w:rsidRDefault="00BE33E3" w:rsidP="000C1873">
            <w:pPr>
              <w:rPr>
                <w:lang w:val="bg-BG"/>
              </w:rPr>
            </w:pPr>
            <w:r>
              <w:rPr>
                <w:lang w:val="bg-BG"/>
              </w:rPr>
              <w:t>Малвина Макариева</w:t>
            </w:r>
          </w:p>
        </w:tc>
      </w:tr>
      <w:tr w:rsidR="00BE33E3" w:rsidTr="00E44630">
        <w:tblPrEx>
          <w:tblW w:w="0" w:type="auto"/>
          <w:tblLook w:val="06A0" w:firstRow="1" w:lastRow="0" w:firstColumn="1" w:lastColumn="0" w:noHBand="1" w:noVBand="1"/>
          <w:tblPrExChange w:id="254" w:author="Malvina Makarieva" w:date="2014-10-25T00:08:00Z">
            <w:tblPrEx>
              <w:tblW w:w="0" w:type="auto"/>
              <w:tblLook w:val="06A0" w:firstRow="1" w:lastRow="0" w:firstColumn="1" w:lastColumn="0" w:noHBand="1" w:noVBand="1"/>
            </w:tblPrEx>
          </w:tblPrExChange>
        </w:tblPrEx>
        <w:trPr>
          <w:trHeight w:val="480"/>
        </w:trPr>
        <w:tc>
          <w:tcPr>
            <w:tcW w:w="3438" w:type="dxa"/>
            <w:tcPrChange w:id="255" w:author="Malvina Makarieva" w:date="2014-10-25T00:08:00Z">
              <w:tcPr>
                <w:tcW w:w="3438" w:type="dxa"/>
              </w:tcPr>
            </w:tcPrChange>
          </w:tcPr>
          <w:p w:rsidR="00BE33E3" w:rsidRDefault="00BE33E3" w:rsidP="000C1873">
            <w:pPr>
              <w:rPr>
                <w:lang w:val="bg-BG"/>
              </w:rPr>
            </w:pPr>
            <w:r>
              <w:rPr>
                <w:lang w:val="bg-BG"/>
              </w:rPr>
              <w:t>Речник</w:t>
            </w:r>
          </w:p>
        </w:tc>
        <w:tc>
          <w:tcPr>
            <w:tcW w:w="3150" w:type="dxa"/>
            <w:tcPrChange w:id="256" w:author="Malvina Makarieva" w:date="2014-10-25T00:08:00Z">
              <w:tcPr>
                <w:tcW w:w="3150" w:type="dxa"/>
              </w:tcPr>
            </w:tcPrChange>
          </w:tcPr>
          <w:p w:rsidR="00BE33E3" w:rsidRDefault="006023B7" w:rsidP="00EC5F75">
            <w:pPr>
              <w:jc w:val="center"/>
              <w:rPr>
                <w:lang w:val="bg-BG"/>
              </w:rPr>
            </w:pPr>
            <w:r>
              <w:rPr>
                <w:lang w:val="bg-BG"/>
              </w:rPr>
              <w:t>8.11.2014 г.</w:t>
            </w:r>
          </w:p>
        </w:tc>
        <w:tc>
          <w:tcPr>
            <w:tcW w:w="2912" w:type="dxa"/>
            <w:tcPrChange w:id="257" w:author="Malvina Makarieva" w:date="2014-10-25T00:08:00Z">
              <w:tcPr>
                <w:tcW w:w="2912" w:type="dxa"/>
              </w:tcPr>
            </w:tcPrChange>
          </w:tcPr>
          <w:p w:rsidR="00BE33E3" w:rsidRDefault="00BE33E3" w:rsidP="000C1873">
            <w:pPr>
              <w:rPr>
                <w:lang w:val="bg-BG"/>
              </w:rPr>
            </w:pPr>
            <w:r>
              <w:rPr>
                <w:lang w:val="bg-BG"/>
              </w:rPr>
              <w:t>Малвина Макариева</w:t>
            </w:r>
          </w:p>
        </w:tc>
      </w:tr>
      <w:tr w:rsidR="00BE33E3" w:rsidTr="00E44630">
        <w:tblPrEx>
          <w:tblW w:w="0" w:type="auto"/>
          <w:tblLook w:val="06A0" w:firstRow="1" w:lastRow="0" w:firstColumn="1" w:lastColumn="0" w:noHBand="1" w:noVBand="1"/>
          <w:tblPrExChange w:id="258" w:author="Malvina Makarieva" w:date="2014-10-25T00:08:00Z">
            <w:tblPrEx>
              <w:tblW w:w="0" w:type="auto"/>
              <w:tblLook w:val="06A0" w:firstRow="1" w:lastRow="0" w:firstColumn="1" w:lastColumn="0" w:noHBand="1" w:noVBand="1"/>
            </w:tblPrEx>
          </w:tblPrExChange>
        </w:tblPrEx>
        <w:trPr>
          <w:trHeight w:val="480"/>
        </w:trPr>
        <w:tc>
          <w:tcPr>
            <w:tcW w:w="3438" w:type="dxa"/>
            <w:tcPrChange w:id="259" w:author="Malvina Makarieva" w:date="2014-10-25T00:08:00Z">
              <w:tcPr>
                <w:tcW w:w="3438" w:type="dxa"/>
              </w:tcPr>
            </w:tcPrChange>
          </w:tcPr>
          <w:p w:rsidR="00BE33E3" w:rsidRDefault="00BE33E3" w:rsidP="000C1873">
            <w:pPr>
              <w:rPr>
                <w:lang w:val="bg-BG"/>
              </w:rPr>
            </w:pPr>
            <w:r>
              <w:rPr>
                <w:lang w:val="bg-BG"/>
              </w:rPr>
              <w:t>Визия</w:t>
            </w:r>
          </w:p>
        </w:tc>
        <w:tc>
          <w:tcPr>
            <w:tcW w:w="3150" w:type="dxa"/>
            <w:tcPrChange w:id="260" w:author="Malvina Makarieva" w:date="2014-10-25T00:08:00Z">
              <w:tcPr>
                <w:tcW w:w="3150" w:type="dxa"/>
              </w:tcPr>
            </w:tcPrChange>
          </w:tcPr>
          <w:p w:rsidR="00BE33E3" w:rsidRDefault="006023B7" w:rsidP="00EC5F75">
            <w:pPr>
              <w:jc w:val="center"/>
              <w:rPr>
                <w:lang w:val="bg-BG"/>
              </w:rPr>
            </w:pPr>
            <w:r>
              <w:rPr>
                <w:lang w:val="bg-BG"/>
              </w:rPr>
              <w:t>25.10.2014 г.</w:t>
            </w:r>
          </w:p>
        </w:tc>
        <w:tc>
          <w:tcPr>
            <w:tcW w:w="2912" w:type="dxa"/>
            <w:tcPrChange w:id="261" w:author="Malvina Makarieva" w:date="2014-10-25T00:08:00Z">
              <w:tcPr>
                <w:tcW w:w="2912" w:type="dxa"/>
              </w:tcPr>
            </w:tcPrChange>
          </w:tcPr>
          <w:p w:rsidR="00BE33E3" w:rsidRDefault="00BE33E3" w:rsidP="000C1873">
            <w:pPr>
              <w:rPr>
                <w:lang w:val="bg-BG"/>
              </w:rPr>
            </w:pPr>
            <w:r>
              <w:rPr>
                <w:lang w:val="bg-BG"/>
              </w:rPr>
              <w:t>Михаил Радков</w:t>
            </w:r>
          </w:p>
        </w:tc>
      </w:tr>
      <w:tr w:rsidR="00BE33E3" w:rsidTr="00E44630">
        <w:tblPrEx>
          <w:tblW w:w="0" w:type="auto"/>
          <w:tblLook w:val="06A0" w:firstRow="1" w:lastRow="0" w:firstColumn="1" w:lastColumn="0" w:noHBand="1" w:noVBand="1"/>
          <w:tblPrExChange w:id="262" w:author="Malvina Makarieva" w:date="2014-10-25T00:08:00Z">
            <w:tblPrEx>
              <w:tblW w:w="0" w:type="auto"/>
              <w:tblLook w:val="06A0" w:firstRow="1" w:lastRow="0" w:firstColumn="1" w:lastColumn="0" w:noHBand="1" w:noVBand="1"/>
            </w:tblPrEx>
          </w:tblPrExChange>
        </w:tblPrEx>
        <w:trPr>
          <w:trHeight w:val="480"/>
        </w:trPr>
        <w:tc>
          <w:tcPr>
            <w:tcW w:w="3438" w:type="dxa"/>
            <w:tcPrChange w:id="263" w:author="Malvina Makarieva" w:date="2014-10-25T00:08:00Z">
              <w:tcPr>
                <w:tcW w:w="3438" w:type="dxa"/>
              </w:tcPr>
            </w:tcPrChange>
          </w:tcPr>
          <w:p w:rsidR="00BE33E3" w:rsidRDefault="00BE33E3" w:rsidP="000C1873">
            <w:pPr>
              <w:rPr>
                <w:lang w:val="bg-BG"/>
              </w:rPr>
            </w:pPr>
            <w:r>
              <w:rPr>
                <w:lang w:val="bg-BG"/>
              </w:rPr>
              <w:t>Бизнес модел</w:t>
            </w:r>
          </w:p>
        </w:tc>
        <w:tc>
          <w:tcPr>
            <w:tcW w:w="3150" w:type="dxa"/>
            <w:tcPrChange w:id="264" w:author="Malvina Makarieva" w:date="2014-10-25T00:08:00Z">
              <w:tcPr>
                <w:tcW w:w="3150" w:type="dxa"/>
              </w:tcPr>
            </w:tcPrChange>
          </w:tcPr>
          <w:p w:rsidR="00BE33E3" w:rsidRDefault="006023B7" w:rsidP="00EC5F75">
            <w:pPr>
              <w:jc w:val="center"/>
              <w:rPr>
                <w:lang w:val="bg-BG"/>
              </w:rPr>
            </w:pPr>
            <w:r>
              <w:rPr>
                <w:lang w:val="bg-BG"/>
              </w:rPr>
              <w:t>25.10.2014 г.</w:t>
            </w:r>
          </w:p>
        </w:tc>
        <w:tc>
          <w:tcPr>
            <w:tcW w:w="2912" w:type="dxa"/>
            <w:tcPrChange w:id="265" w:author="Malvina Makarieva" w:date="2014-10-25T00:08:00Z">
              <w:tcPr>
                <w:tcW w:w="2912" w:type="dxa"/>
              </w:tcPr>
            </w:tcPrChange>
          </w:tcPr>
          <w:p w:rsidR="00BE33E3" w:rsidRDefault="00BE33E3" w:rsidP="000C1873">
            <w:pPr>
              <w:rPr>
                <w:lang w:val="bg-BG"/>
              </w:rPr>
            </w:pPr>
            <w:r>
              <w:rPr>
                <w:lang w:val="bg-BG"/>
              </w:rPr>
              <w:t>Светослав Николов</w:t>
            </w:r>
          </w:p>
        </w:tc>
      </w:tr>
      <w:tr w:rsidR="00BE33E3" w:rsidTr="00E44630">
        <w:tblPrEx>
          <w:tblW w:w="0" w:type="auto"/>
          <w:tblLook w:val="06A0" w:firstRow="1" w:lastRow="0" w:firstColumn="1" w:lastColumn="0" w:noHBand="1" w:noVBand="1"/>
          <w:tblPrExChange w:id="266" w:author="Malvina Makarieva" w:date="2014-10-25T00:08:00Z">
            <w:tblPrEx>
              <w:tblW w:w="0" w:type="auto"/>
              <w:tblLook w:val="06A0" w:firstRow="1" w:lastRow="0" w:firstColumn="1" w:lastColumn="0" w:noHBand="1" w:noVBand="1"/>
            </w:tblPrEx>
          </w:tblPrExChange>
        </w:tblPrEx>
        <w:trPr>
          <w:trHeight w:val="480"/>
        </w:trPr>
        <w:tc>
          <w:tcPr>
            <w:tcW w:w="3438" w:type="dxa"/>
            <w:tcPrChange w:id="267" w:author="Malvina Makarieva" w:date="2014-10-25T00:08:00Z">
              <w:tcPr>
                <w:tcW w:w="3438" w:type="dxa"/>
              </w:tcPr>
            </w:tcPrChange>
          </w:tcPr>
          <w:p w:rsidR="00BE33E3" w:rsidRDefault="00BE33E3" w:rsidP="000C1873">
            <w:pPr>
              <w:rPr>
                <w:lang w:val="bg-BG"/>
              </w:rPr>
            </w:pPr>
            <w:r>
              <w:rPr>
                <w:lang w:val="bg-BG"/>
              </w:rPr>
              <w:t>Модел на потребителските случаи</w:t>
            </w:r>
          </w:p>
        </w:tc>
        <w:tc>
          <w:tcPr>
            <w:tcW w:w="3150" w:type="dxa"/>
            <w:tcPrChange w:id="268" w:author="Malvina Makarieva" w:date="2014-10-25T00:08:00Z">
              <w:tcPr>
                <w:tcW w:w="3150" w:type="dxa"/>
              </w:tcPr>
            </w:tcPrChange>
          </w:tcPr>
          <w:p w:rsidR="00BE33E3" w:rsidRDefault="003C7133" w:rsidP="00EC5F75">
            <w:pPr>
              <w:jc w:val="center"/>
              <w:rPr>
                <w:lang w:val="bg-BG"/>
              </w:rPr>
            </w:pPr>
            <w:r>
              <w:rPr>
                <w:lang w:val="bg-BG"/>
              </w:rPr>
              <w:t>08</w:t>
            </w:r>
            <w:r w:rsidR="001A567D">
              <w:rPr>
                <w:lang w:val="bg-BG"/>
              </w:rPr>
              <w:t>.11.2014 г.</w:t>
            </w:r>
          </w:p>
        </w:tc>
        <w:tc>
          <w:tcPr>
            <w:tcW w:w="2912" w:type="dxa"/>
            <w:tcPrChange w:id="269" w:author="Malvina Makarieva" w:date="2014-10-25T00:08:00Z">
              <w:tcPr>
                <w:tcW w:w="2912" w:type="dxa"/>
              </w:tcPr>
            </w:tcPrChange>
          </w:tcPr>
          <w:p w:rsidR="00BE33E3" w:rsidRDefault="00BE33E3" w:rsidP="000C1873">
            <w:pPr>
              <w:rPr>
                <w:lang w:val="bg-BG"/>
              </w:rPr>
            </w:pPr>
            <w:r>
              <w:rPr>
                <w:lang w:val="bg-BG"/>
              </w:rPr>
              <w:t>Симе</w:t>
            </w:r>
            <w:r w:rsidR="006A02B5">
              <w:rPr>
                <w:lang w:val="bg-BG"/>
              </w:rPr>
              <w:t>он</w:t>
            </w:r>
            <w:r>
              <w:rPr>
                <w:lang w:val="bg-BG"/>
              </w:rPr>
              <w:t xml:space="preserve"> Илиев</w:t>
            </w:r>
          </w:p>
        </w:tc>
      </w:tr>
      <w:tr w:rsidR="00BE33E3" w:rsidTr="00E44630">
        <w:tblPrEx>
          <w:tblW w:w="0" w:type="auto"/>
          <w:tblLook w:val="06A0" w:firstRow="1" w:lastRow="0" w:firstColumn="1" w:lastColumn="0" w:noHBand="1" w:noVBand="1"/>
          <w:tblPrExChange w:id="270" w:author="Malvina Makarieva" w:date="2014-10-25T00:08:00Z">
            <w:tblPrEx>
              <w:tblW w:w="0" w:type="auto"/>
              <w:tblLook w:val="06A0" w:firstRow="1" w:lastRow="0" w:firstColumn="1" w:lastColumn="0" w:noHBand="1" w:noVBand="1"/>
            </w:tblPrEx>
          </w:tblPrExChange>
        </w:tblPrEx>
        <w:trPr>
          <w:trHeight w:val="480"/>
        </w:trPr>
        <w:tc>
          <w:tcPr>
            <w:tcW w:w="3438" w:type="dxa"/>
            <w:tcPrChange w:id="271" w:author="Malvina Makarieva" w:date="2014-10-25T00:08:00Z">
              <w:tcPr>
                <w:tcW w:w="3438" w:type="dxa"/>
              </w:tcPr>
            </w:tcPrChange>
          </w:tcPr>
          <w:p w:rsidR="00BE33E3" w:rsidRDefault="00BE33E3" w:rsidP="006023B7">
            <w:pPr>
              <w:rPr>
                <w:lang w:val="bg-BG"/>
              </w:rPr>
            </w:pPr>
            <w:r>
              <w:rPr>
                <w:lang w:val="bg-BG"/>
              </w:rPr>
              <w:t xml:space="preserve">Спецификация </w:t>
            </w:r>
            <w:r w:rsidR="006023B7">
              <w:rPr>
                <w:lang w:val="bg-BG"/>
              </w:rPr>
              <w:t xml:space="preserve">на </w:t>
            </w:r>
            <w:r w:rsidR="00193DFC">
              <w:rPr>
                <w:lang w:val="bg-BG"/>
              </w:rPr>
              <w:t xml:space="preserve">софтуерните </w:t>
            </w:r>
            <w:r>
              <w:rPr>
                <w:lang w:val="bg-BG"/>
              </w:rPr>
              <w:t>изисквания</w:t>
            </w:r>
          </w:p>
        </w:tc>
        <w:tc>
          <w:tcPr>
            <w:tcW w:w="3150" w:type="dxa"/>
            <w:tcPrChange w:id="272" w:author="Malvina Makarieva" w:date="2014-10-25T00:08:00Z">
              <w:tcPr>
                <w:tcW w:w="3150" w:type="dxa"/>
              </w:tcPr>
            </w:tcPrChange>
          </w:tcPr>
          <w:p w:rsidR="00BE33E3" w:rsidRDefault="006023B7" w:rsidP="00EC5F75">
            <w:pPr>
              <w:jc w:val="center"/>
              <w:rPr>
                <w:lang w:val="bg-BG"/>
              </w:rPr>
            </w:pPr>
            <w:r>
              <w:rPr>
                <w:lang w:val="bg-BG"/>
              </w:rPr>
              <w:t>25.10.2014 г</w:t>
            </w:r>
          </w:p>
        </w:tc>
        <w:tc>
          <w:tcPr>
            <w:tcW w:w="2912" w:type="dxa"/>
            <w:tcPrChange w:id="273" w:author="Malvina Makarieva" w:date="2014-10-25T00:08:00Z">
              <w:tcPr>
                <w:tcW w:w="2912" w:type="dxa"/>
              </w:tcPr>
            </w:tcPrChange>
          </w:tcPr>
          <w:p w:rsidR="00BE33E3" w:rsidRDefault="00BE33E3" w:rsidP="000C1873">
            <w:pPr>
              <w:rPr>
                <w:lang w:val="bg-BG"/>
              </w:rPr>
            </w:pPr>
            <w:r>
              <w:rPr>
                <w:lang w:val="bg-BG"/>
              </w:rPr>
              <w:t>Лиляна Маринова</w:t>
            </w:r>
          </w:p>
        </w:tc>
      </w:tr>
      <w:tr w:rsidR="00BE33E3" w:rsidTr="00E44630">
        <w:tblPrEx>
          <w:tblW w:w="0" w:type="auto"/>
          <w:tblLook w:val="06A0" w:firstRow="1" w:lastRow="0" w:firstColumn="1" w:lastColumn="0" w:noHBand="1" w:noVBand="1"/>
          <w:tblPrExChange w:id="274" w:author="Malvina Makarieva" w:date="2014-10-25T00:08:00Z">
            <w:tblPrEx>
              <w:tblW w:w="0" w:type="auto"/>
              <w:tblLook w:val="06A0" w:firstRow="1" w:lastRow="0" w:firstColumn="1" w:lastColumn="0" w:noHBand="1" w:noVBand="1"/>
            </w:tblPrEx>
          </w:tblPrExChange>
        </w:tblPrEx>
        <w:trPr>
          <w:trHeight w:val="480"/>
        </w:trPr>
        <w:tc>
          <w:tcPr>
            <w:tcW w:w="3438" w:type="dxa"/>
            <w:tcPrChange w:id="275" w:author="Malvina Makarieva" w:date="2014-10-25T00:08:00Z">
              <w:tcPr>
                <w:tcW w:w="3438" w:type="dxa"/>
              </w:tcPr>
            </w:tcPrChange>
          </w:tcPr>
          <w:p w:rsidR="00BE33E3" w:rsidRDefault="00BE33E3" w:rsidP="000C1873">
            <w:pPr>
              <w:rPr>
                <w:lang w:val="bg-BG"/>
              </w:rPr>
            </w:pPr>
            <w:r>
              <w:rPr>
                <w:lang w:val="bg-BG"/>
              </w:rPr>
              <w:t>Конвенция за писане на код</w:t>
            </w:r>
          </w:p>
        </w:tc>
        <w:tc>
          <w:tcPr>
            <w:tcW w:w="3150" w:type="dxa"/>
            <w:tcPrChange w:id="276" w:author="Malvina Makarieva" w:date="2014-10-25T00:08:00Z">
              <w:tcPr>
                <w:tcW w:w="3150" w:type="dxa"/>
              </w:tcPr>
            </w:tcPrChange>
          </w:tcPr>
          <w:p w:rsidR="00BE33E3" w:rsidRDefault="006023B7" w:rsidP="00EC5F75">
            <w:pPr>
              <w:jc w:val="center"/>
              <w:rPr>
                <w:lang w:val="bg-BG"/>
              </w:rPr>
            </w:pPr>
            <w:r>
              <w:rPr>
                <w:lang w:val="bg-BG"/>
              </w:rPr>
              <w:t>25.10.2014 г.</w:t>
            </w:r>
          </w:p>
        </w:tc>
        <w:tc>
          <w:tcPr>
            <w:tcW w:w="2912" w:type="dxa"/>
            <w:tcPrChange w:id="277" w:author="Malvina Makarieva" w:date="2014-10-25T00:08:00Z">
              <w:tcPr>
                <w:tcW w:w="2912" w:type="dxa"/>
              </w:tcPr>
            </w:tcPrChange>
          </w:tcPr>
          <w:p w:rsidR="00BE33E3" w:rsidRDefault="00BE33E3" w:rsidP="000C1873">
            <w:pPr>
              <w:rPr>
                <w:lang w:val="bg-BG"/>
              </w:rPr>
            </w:pPr>
            <w:r>
              <w:rPr>
                <w:lang w:val="bg-BG"/>
              </w:rPr>
              <w:t>Михаил Радков</w:t>
            </w:r>
          </w:p>
        </w:tc>
      </w:tr>
      <w:tr w:rsidR="00BE33E3" w:rsidTr="00E44630">
        <w:tblPrEx>
          <w:tblW w:w="0" w:type="auto"/>
          <w:tblLook w:val="06A0" w:firstRow="1" w:lastRow="0" w:firstColumn="1" w:lastColumn="0" w:noHBand="1" w:noVBand="1"/>
          <w:tblPrExChange w:id="278" w:author="Malvina Makarieva" w:date="2014-10-25T00:08:00Z">
            <w:tblPrEx>
              <w:tblW w:w="0" w:type="auto"/>
              <w:tblLook w:val="06A0" w:firstRow="1" w:lastRow="0" w:firstColumn="1" w:lastColumn="0" w:noHBand="1" w:noVBand="1"/>
            </w:tblPrEx>
          </w:tblPrExChange>
        </w:tblPrEx>
        <w:trPr>
          <w:trHeight w:val="480"/>
        </w:trPr>
        <w:tc>
          <w:tcPr>
            <w:tcW w:w="3438" w:type="dxa"/>
            <w:tcPrChange w:id="279" w:author="Malvina Makarieva" w:date="2014-10-25T00:08:00Z">
              <w:tcPr>
                <w:tcW w:w="3438" w:type="dxa"/>
              </w:tcPr>
            </w:tcPrChange>
          </w:tcPr>
          <w:p w:rsidR="00BE33E3" w:rsidRDefault="00BE33E3" w:rsidP="000C1873">
            <w:pPr>
              <w:rPr>
                <w:lang w:val="bg-BG"/>
              </w:rPr>
            </w:pPr>
            <w:r>
              <w:rPr>
                <w:lang w:val="bg-BG"/>
              </w:rPr>
              <w:t>Инструменти</w:t>
            </w:r>
          </w:p>
        </w:tc>
        <w:tc>
          <w:tcPr>
            <w:tcW w:w="3150" w:type="dxa"/>
            <w:tcPrChange w:id="280" w:author="Malvina Makarieva" w:date="2014-10-25T00:08:00Z">
              <w:tcPr>
                <w:tcW w:w="3150" w:type="dxa"/>
              </w:tcPr>
            </w:tcPrChange>
          </w:tcPr>
          <w:p w:rsidR="00BE33E3" w:rsidRDefault="006023B7" w:rsidP="00EC5F75">
            <w:pPr>
              <w:jc w:val="center"/>
              <w:rPr>
                <w:lang w:val="bg-BG"/>
              </w:rPr>
            </w:pPr>
            <w:r>
              <w:rPr>
                <w:lang w:val="bg-BG"/>
              </w:rPr>
              <w:t>25.10.2014 г.</w:t>
            </w:r>
          </w:p>
        </w:tc>
        <w:tc>
          <w:tcPr>
            <w:tcW w:w="2912" w:type="dxa"/>
            <w:tcPrChange w:id="281" w:author="Malvina Makarieva" w:date="2014-10-25T00:08:00Z">
              <w:tcPr>
                <w:tcW w:w="2912" w:type="dxa"/>
              </w:tcPr>
            </w:tcPrChange>
          </w:tcPr>
          <w:p w:rsidR="00BE33E3" w:rsidRDefault="00BE33E3" w:rsidP="000C1873">
            <w:pPr>
              <w:rPr>
                <w:lang w:val="bg-BG"/>
              </w:rPr>
            </w:pPr>
            <w:r>
              <w:rPr>
                <w:lang w:val="bg-BG"/>
              </w:rPr>
              <w:t>Михаил Радков</w:t>
            </w:r>
          </w:p>
        </w:tc>
      </w:tr>
      <w:tr w:rsidR="00BE33E3" w:rsidTr="00E44630">
        <w:tblPrEx>
          <w:tblW w:w="0" w:type="auto"/>
          <w:tblLook w:val="06A0" w:firstRow="1" w:lastRow="0" w:firstColumn="1" w:lastColumn="0" w:noHBand="1" w:noVBand="1"/>
          <w:tblPrExChange w:id="282" w:author="Malvina Makarieva" w:date="2014-10-25T00:08:00Z">
            <w:tblPrEx>
              <w:tblW w:w="0" w:type="auto"/>
              <w:tblLook w:val="06A0" w:firstRow="1" w:lastRow="0" w:firstColumn="1" w:lastColumn="0" w:noHBand="1" w:noVBand="1"/>
            </w:tblPrEx>
          </w:tblPrExChange>
        </w:tblPrEx>
        <w:trPr>
          <w:trHeight w:val="480"/>
        </w:trPr>
        <w:tc>
          <w:tcPr>
            <w:tcW w:w="3438" w:type="dxa"/>
            <w:tcPrChange w:id="283" w:author="Malvina Makarieva" w:date="2014-10-25T00:08:00Z">
              <w:tcPr>
                <w:tcW w:w="3438" w:type="dxa"/>
              </w:tcPr>
            </w:tcPrChange>
          </w:tcPr>
          <w:p w:rsidR="00BE33E3" w:rsidRDefault="00BE33E3" w:rsidP="000C1873">
            <w:pPr>
              <w:rPr>
                <w:lang w:val="bg-BG"/>
              </w:rPr>
            </w:pPr>
            <w:r>
              <w:rPr>
                <w:lang w:val="bg-BG"/>
              </w:rPr>
              <w:t>Модел на данните</w:t>
            </w:r>
          </w:p>
        </w:tc>
        <w:tc>
          <w:tcPr>
            <w:tcW w:w="3150" w:type="dxa"/>
            <w:tcPrChange w:id="284" w:author="Malvina Makarieva" w:date="2014-10-25T00:08:00Z">
              <w:tcPr>
                <w:tcW w:w="3150" w:type="dxa"/>
              </w:tcPr>
            </w:tcPrChange>
          </w:tcPr>
          <w:p w:rsidR="00BE33E3" w:rsidRDefault="003C7133" w:rsidP="00EC5F75">
            <w:pPr>
              <w:jc w:val="center"/>
              <w:rPr>
                <w:lang w:val="bg-BG"/>
              </w:rPr>
            </w:pPr>
            <w:r>
              <w:rPr>
                <w:lang w:val="bg-BG"/>
              </w:rPr>
              <w:t>08.11</w:t>
            </w:r>
            <w:r w:rsidR="001A567D">
              <w:rPr>
                <w:lang w:val="bg-BG"/>
              </w:rPr>
              <w:t>.2014 г.</w:t>
            </w:r>
          </w:p>
        </w:tc>
        <w:tc>
          <w:tcPr>
            <w:tcW w:w="2912" w:type="dxa"/>
            <w:tcPrChange w:id="285" w:author="Malvina Makarieva" w:date="2014-10-25T00:08:00Z">
              <w:tcPr>
                <w:tcW w:w="2912" w:type="dxa"/>
              </w:tcPr>
            </w:tcPrChange>
          </w:tcPr>
          <w:p w:rsidR="00BE33E3" w:rsidRDefault="00BE33E3" w:rsidP="000C1873">
            <w:pPr>
              <w:rPr>
                <w:lang w:val="bg-BG"/>
              </w:rPr>
            </w:pPr>
            <w:r>
              <w:rPr>
                <w:lang w:val="bg-BG"/>
              </w:rPr>
              <w:t>Светослав Николов</w:t>
            </w:r>
          </w:p>
        </w:tc>
      </w:tr>
      <w:tr w:rsidR="00BE33E3" w:rsidTr="00E44630">
        <w:tblPrEx>
          <w:tblW w:w="0" w:type="auto"/>
          <w:tblLook w:val="06A0" w:firstRow="1" w:lastRow="0" w:firstColumn="1" w:lastColumn="0" w:noHBand="1" w:noVBand="1"/>
          <w:tblPrExChange w:id="286" w:author="Malvina Makarieva" w:date="2014-10-25T00:08:00Z">
            <w:tblPrEx>
              <w:tblW w:w="0" w:type="auto"/>
              <w:tblLook w:val="06A0" w:firstRow="1" w:lastRow="0" w:firstColumn="1" w:lastColumn="0" w:noHBand="1" w:noVBand="1"/>
            </w:tblPrEx>
          </w:tblPrExChange>
        </w:tblPrEx>
        <w:trPr>
          <w:trHeight w:val="480"/>
        </w:trPr>
        <w:tc>
          <w:tcPr>
            <w:tcW w:w="3438" w:type="dxa"/>
            <w:tcPrChange w:id="287" w:author="Malvina Makarieva" w:date="2014-10-25T00:08:00Z">
              <w:tcPr>
                <w:tcW w:w="3438" w:type="dxa"/>
              </w:tcPr>
            </w:tcPrChange>
          </w:tcPr>
          <w:p w:rsidR="00BE33E3" w:rsidRDefault="00BE33E3" w:rsidP="000C1873">
            <w:pPr>
              <w:rPr>
                <w:lang w:val="bg-BG"/>
              </w:rPr>
            </w:pPr>
            <w:r>
              <w:rPr>
                <w:lang w:val="bg-BG"/>
              </w:rPr>
              <w:t>Модел на инфраструктурата</w:t>
            </w:r>
          </w:p>
        </w:tc>
        <w:tc>
          <w:tcPr>
            <w:tcW w:w="3150" w:type="dxa"/>
            <w:tcPrChange w:id="288" w:author="Malvina Makarieva" w:date="2014-10-25T00:08:00Z">
              <w:tcPr>
                <w:tcW w:w="3150" w:type="dxa"/>
              </w:tcPr>
            </w:tcPrChange>
          </w:tcPr>
          <w:p w:rsidR="00BE33E3" w:rsidRDefault="006023B7" w:rsidP="00EC5F75">
            <w:pPr>
              <w:jc w:val="center"/>
              <w:rPr>
                <w:lang w:val="bg-BG"/>
              </w:rPr>
            </w:pPr>
            <w:r>
              <w:rPr>
                <w:lang w:val="bg-BG"/>
              </w:rPr>
              <w:t>25.10.2014 г</w:t>
            </w:r>
          </w:p>
        </w:tc>
        <w:tc>
          <w:tcPr>
            <w:tcW w:w="2912" w:type="dxa"/>
            <w:tcPrChange w:id="289" w:author="Malvina Makarieva" w:date="2014-10-25T00:08:00Z">
              <w:tcPr>
                <w:tcW w:w="2912" w:type="dxa"/>
              </w:tcPr>
            </w:tcPrChange>
          </w:tcPr>
          <w:p w:rsidR="00BE33E3" w:rsidRDefault="00BE33E3" w:rsidP="000C1873">
            <w:pPr>
              <w:rPr>
                <w:lang w:val="bg-BG"/>
              </w:rPr>
            </w:pPr>
            <w:r>
              <w:rPr>
                <w:lang w:val="bg-BG"/>
              </w:rPr>
              <w:t>Михаил Радков</w:t>
            </w:r>
          </w:p>
        </w:tc>
      </w:tr>
      <w:tr w:rsidR="00BE33E3" w:rsidTr="00E44630">
        <w:tblPrEx>
          <w:tblW w:w="0" w:type="auto"/>
          <w:tblLook w:val="06A0" w:firstRow="1" w:lastRow="0" w:firstColumn="1" w:lastColumn="0" w:noHBand="1" w:noVBand="1"/>
          <w:tblPrExChange w:id="290" w:author="Malvina Makarieva" w:date="2014-10-25T00:08:00Z">
            <w:tblPrEx>
              <w:tblW w:w="0" w:type="auto"/>
              <w:tblLook w:val="06A0" w:firstRow="1" w:lastRow="0" w:firstColumn="1" w:lastColumn="0" w:noHBand="1" w:noVBand="1"/>
            </w:tblPrEx>
          </w:tblPrExChange>
        </w:tblPrEx>
        <w:trPr>
          <w:trHeight w:val="480"/>
        </w:trPr>
        <w:tc>
          <w:tcPr>
            <w:tcW w:w="3438" w:type="dxa"/>
            <w:tcPrChange w:id="291" w:author="Malvina Makarieva" w:date="2014-10-25T00:08:00Z">
              <w:tcPr>
                <w:tcW w:w="3438" w:type="dxa"/>
              </w:tcPr>
            </w:tcPrChange>
          </w:tcPr>
          <w:p w:rsidR="00BE33E3" w:rsidRDefault="00BE33E3" w:rsidP="000C1873">
            <w:pPr>
              <w:rPr>
                <w:lang w:val="bg-BG"/>
              </w:rPr>
            </w:pPr>
            <w:r>
              <w:rPr>
                <w:lang w:val="bg-BG"/>
              </w:rPr>
              <w:t>Дизайн модел</w:t>
            </w:r>
          </w:p>
        </w:tc>
        <w:tc>
          <w:tcPr>
            <w:tcW w:w="3150" w:type="dxa"/>
            <w:tcPrChange w:id="292" w:author="Malvina Makarieva" w:date="2014-10-25T00:08:00Z">
              <w:tcPr>
                <w:tcW w:w="3150" w:type="dxa"/>
              </w:tcPr>
            </w:tcPrChange>
          </w:tcPr>
          <w:p w:rsidR="00BE33E3" w:rsidRDefault="003C7133" w:rsidP="00EC5F75">
            <w:pPr>
              <w:jc w:val="center"/>
              <w:rPr>
                <w:lang w:val="bg-BG"/>
              </w:rPr>
            </w:pPr>
            <w:r>
              <w:rPr>
                <w:lang w:val="bg-BG"/>
              </w:rPr>
              <w:t>08</w:t>
            </w:r>
            <w:r w:rsidR="001A567D">
              <w:rPr>
                <w:lang w:val="bg-BG"/>
              </w:rPr>
              <w:t>.11.2014 г.</w:t>
            </w:r>
          </w:p>
        </w:tc>
        <w:tc>
          <w:tcPr>
            <w:tcW w:w="2912" w:type="dxa"/>
            <w:tcPrChange w:id="293" w:author="Malvina Makarieva" w:date="2014-10-25T00:08:00Z">
              <w:tcPr>
                <w:tcW w:w="2912" w:type="dxa"/>
              </w:tcPr>
            </w:tcPrChange>
          </w:tcPr>
          <w:p w:rsidR="00BE33E3" w:rsidRDefault="00BE33E3" w:rsidP="000C1873">
            <w:pPr>
              <w:rPr>
                <w:lang w:val="bg-BG"/>
              </w:rPr>
            </w:pPr>
            <w:r>
              <w:rPr>
                <w:lang w:val="bg-BG"/>
              </w:rPr>
              <w:t xml:space="preserve">Симеон </w:t>
            </w:r>
            <w:r w:rsidR="00193DFC">
              <w:rPr>
                <w:lang w:val="bg-BG"/>
              </w:rPr>
              <w:t>И</w:t>
            </w:r>
            <w:r>
              <w:rPr>
                <w:lang w:val="bg-BG"/>
              </w:rPr>
              <w:t>лиев</w:t>
            </w:r>
          </w:p>
        </w:tc>
      </w:tr>
      <w:tr w:rsidR="00BE33E3" w:rsidTr="00E44630">
        <w:tblPrEx>
          <w:tblW w:w="0" w:type="auto"/>
          <w:tblLook w:val="06A0" w:firstRow="1" w:lastRow="0" w:firstColumn="1" w:lastColumn="0" w:noHBand="1" w:noVBand="1"/>
          <w:tblPrExChange w:id="294" w:author="Malvina Makarieva" w:date="2014-10-25T00:08:00Z">
            <w:tblPrEx>
              <w:tblW w:w="0" w:type="auto"/>
              <w:tblLook w:val="06A0" w:firstRow="1" w:lastRow="0" w:firstColumn="1" w:lastColumn="0" w:noHBand="1" w:noVBand="1"/>
            </w:tblPrEx>
          </w:tblPrExChange>
        </w:tblPrEx>
        <w:trPr>
          <w:trHeight w:val="480"/>
        </w:trPr>
        <w:tc>
          <w:tcPr>
            <w:tcW w:w="3438" w:type="dxa"/>
            <w:tcPrChange w:id="295" w:author="Malvina Makarieva" w:date="2014-10-25T00:08:00Z">
              <w:tcPr>
                <w:tcW w:w="3438" w:type="dxa"/>
              </w:tcPr>
            </w:tcPrChange>
          </w:tcPr>
          <w:p w:rsidR="00BE33E3" w:rsidRDefault="00BE33E3" w:rsidP="000C1873">
            <w:pPr>
              <w:rPr>
                <w:lang w:val="bg-BG"/>
              </w:rPr>
            </w:pPr>
            <w:r>
              <w:rPr>
                <w:lang w:val="bg-BG"/>
              </w:rPr>
              <w:t>Софтуерна архитектура</w:t>
            </w:r>
          </w:p>
        </w:tc>
        <w:tc>
          <w:tcPr>
            <w:tcW w:w="3150" w:type="dxa"/>
            <w:tcPrChange w:id="296" w:author="Malvina Makarieva" w:date="2014-10-25T00:08:00Z">
              <w:tcPr>
                <w:tcW w:w="3150" w:type="dxa"/>
              </w:tcPr>
            </w:tcPrChange>
          </w:tcPr>
          <w:p w:rsidR="00BE33E3" w:rsidRDefault="003C7133" w:rsidP="00EC5F75">
            <w:pPr>
              <w:jc w:val="center"/>
              <w:rPr>
                <w:lang w:val="bg-BG"/>
              </w:rPr>
            </w:pPr>
            <w:r>
              <w:rPr>
                <w:lang w:val="bg-BG"/>
              </w:rPr>
              <w:t>08.11</w:t>
            </w:r>
            <w:r w:rsidR="001A567D">
              <w:rPr>
                <w:lang w:val="bg-BG"/>
              </w:rPr>
              <w:t>.2014 г.</w:t>
            </w:r>
          </w:p>
        </w:tc>
        <w:tc>
          <w:tcPr>
            <w:tcW w:w="2912" w:type="dxa"/>
            <w:tcPrChange w:id="297" w:author="Malvina Makarieva" w:date="2014-10-25T00:08:00Z">
              <w:tcPr>
                <w:tcW w:w="2912" w:type="dxa"/>
              </w:tcPr>
            </w:tcPrChange>
          </w:tcPr>
          <w:p w:rsidR="00BE33E3" w:rsidRDefault="00BE33E3" w:rsidP="000C1873">
            <w:pPr>
              <w:rPr>
                <w:lang w:val="bg-BG"/>
              </w:rPr>
            </w:pPr>
            <w:r>
              <w:rPr>
                <w:lang w:val="bg-BG"/>
              </w:rPr>
              <w:t>Росен Мартев</w:t>
            </w:r>
          </w:p>
        </w:tc>
      </w:tr>
      <w:tr w:rsidR="00BE33E3" w:rsidTr="00E44630">
        <w:tblPrEx>
          <w:tblW w:w="0" w:type="auto"/>
          <w:tblLook w:val="06A0" w:firstRow="1" w:lastRow="0" w:firstColumn="1" w:lastColumn="0" w:noHBand="1" w:noVBand="1"/>
          <w:tblPrExChange w:id="298" w:author="Malvina Makarieva" w:date="2014-10-25T00:08:00Z">
            <w:tblPrEx>
              <w:tblW w:w="0" w:type="auto"/>
              <w:tblLook w:val="06A0" w:firstRow="1" w:lastRow="0" w:firstColumn="1" w:lastColumn="0" w:noHBand="1" w:noVBand="1"/>
            </w:tblPrEx>
          </w:tblPrExChange>
        </w:tblPrEx>
        <w:trPr>
          <w:trHeight w:val="480"/>
        </w:trPr>
        <w:tc>
          <w:tcPr>
            <w:tcW w:w="3438" w:type="dxa"/>
            <w:tcPrChange w:id="299" w:author="Malvina Makarieva" w:date="2014-10-25T00:08:00Z">
              <w:tcPr>
                <w:tcW w:w="3438" w:type="dxa"/>
              </w:tcPr>
            </w:tcPrChange>
          </w:tcPr>
          <w:p w:rsidR="00BE33E3" w:rsidRDefault="00BE33E3" w:rsidP="000C1873">
            <w:pPr>
              <w:rPr>
                <w:lang w:val="bg-BG"/>
              </w:rPr>
            </w:pPr>
            <w:r>
              <w:rPr>
                <w:lang w:val="bg-BG"/>
              </w:rPr>
              <w:t>Модел на имплементация</w:t>
            </w:r>
          </w:p>
        </w:tc>
        <w:tc>
          <w:tcPr>
            <w:tcW w:w="3150" w:type="dxa"/>
            <w:tcPrChange w:id="300" w:author="Malvina Makarieva" w:date="2014-10-25T00:08:00Z">
              <w:tcPr>
                <w:tcW w:w="3150" w:type="dxa"/>
              </w:tcPr>
            </w:tcPrChange>
          </w:tcPr>
          <w:p w:rsidR="00BE33E3" w:rsidRDefault="001A567D" w:rsidP="00EC5F75">
            <w:pPr>
              <w:jc w:val="center"/>
              <w:rPr>
                <w:lang w:val="bg-BG"/>
              </w:rPr>
            </w:pPr>
            <w:r>
              <w:rPr>
                <w:lang w:val="bg-BG"/>
              </w:rPr>
              <w:t>24.01.2015 г.</w:t>
            </w:r>
          </w:p>
        </w:tc>
        <w:tc>
          <w:tcPr>
            <w:tcW w:w="2912" w:type="dxa"/>
            <w:tcPrChange w:id="301" w:author="Malvina Makarieva" w:date="2014-10-25T00:08:00Z">
              <w:tcPr>
                <w:tcW w:w="2912" w:type="dxa"/>
              </w:tcPr>
            </w:tcPrChange>
          </w:tcPr>
          <w:p w:rsidR="00BE33E3" w:rsidRDefault="001A567D" w:rsidP="000C1873">
            <w:pPr>
              <w:rPr>
                <w:lang w:val="bg-BG"/>
              </w:rPr>
            </w:pPr>
            <w:r>
              <w:rPr>
                <w:lang w:val="bg-BG"/>
              </w:rPr>
              <w:t>Росен Мартев</w:t>
            </w:r>
          </w:p>
        </w:tc>
      </w:tr>
      <w:tr w:rsidR="001A567D" w:rsidTr="00E44630">
        <w:tblPrEx>
          <w:tblW w:w="0" w:type="auto"/>
          <w:tblLook w:val="06A0" w:firstRow="1" w:lastRow="0" w:firstColumn="1" w:lastColumn="0" w:noHBand="1" w:noVBand="1"/>
          <w:tblPrExChange w:id="302" w:author="Malvina Makarieva" w:date="2014-10-25T00:08:00Z">
            <w:tblPrEx>
              <w:tblW w:w="0" w:type="auto"/>
              <w:tblLook w:val="06A0" w:firstRow="1" w:lastRow="0" w:firstColumn="1" w:lastColumn="0" w:noHBand="1" w:noVBand="1"/>
            </w:tblPrEx>
          </w:tblPrExChange>
        </w:tblPrEx>
        <w:trPr>
          <w:trHeight w:val="480"/>
        </w:trPr>
        <w:tc>
          <w:tcPr>
            <w:tcW w:w="3438" w:type="dxa"/>
            <w:tcPrChange w:id="303" w:author="Malvina Makarieva" w:date="2014-10-25T00:08:00Z">
              <w:tcPr>
                <w:tcW w:w="3438" w:type="dxa"/>
              </w:tcPr>
            </w:tcPrChange>
          </w:tcPr>
          <w:p w:rsidR="001A567D" w:rsidRDefault="001A567D" w:rsidP="000C1873">
            <w:pPr>
              <w:rPr>
                <w:lang w:val="bg-BG"/>
              </w:rPr>
            </w:pPr>
            <w:r>
              <w:rPr>
                <w:lang w:val="bg-BG"/>
              </w:rPr>
              <w:t>Прототип</w:t>
            </w:r>
          </w:p>
        </w:tc>
        <w:tc>
          <w:tcPr>
            <w:tcW w:w="3150" w:type="dxa"/>
            <w:tcPrChange w:id="304" w:author="Malvina Makarieva" w:date="2014-10-25T00:08:00Z">
              <w:tcPr>
                <w:tcW w:w="3150" w:type="dxa"/>
              </w:tcPr>
            </w:tcPrChange>
          </w:tcPr>
          <w:p w:rsidR="001A567D" w:rsidRDefault="003C7133" w:rsidP="00EC5F75">
            <w:pPr>
              <w:jc w:val="center"/>
              <w:rPr>
                <w:lang w:val="bg-BG"/>
              </w:rPr>
            </w:pPr>
            <w:r>
              <w:rPr>
                <w:lang w:val="bg-BG"/>
              </w:rPr>
              <w:t>08</w:t>
            </w:r>
            <w:r w:rsidR="001A567D">
              <w:rPr>
                <w:lang w:val="bg-BG"/>
              </w:rPr>
              <w:t>.11.2014 г., 23.11.2014 г., 2.12.2014 г.</w:t>
            </w:r>
          </w:p>
        </w:tc>
        <w:tc>
          <w:tcPr>
            <w:tcW w:w="2912" w:type="dxa"/>
            <w:tcPrChange w:id="305" w:author="Malvina Makarieva" w:date="2014-10-25T00:08:00Z">
              <w:tcPr>
                <w:tcW w:w="2912" w:type="dxa"/>
              </w:tcPr>
            </w:tcPrChange>
          </w:tcPr>
          <w:p w:rsidR="001A567D" w:rsidRDefault="001A567D" w:rsidP="000C1873">
            <w:pPr>
              <w:rPr>
                <w:lang w:val="bg-BG"/>
              </w:rPr>
            </w:pPr>
            <w:r>
              <w:rPr>
                <w:lang w:val="bg-BG"/>
              </w:rPr>
              <w:t>Разработчици</w:t>
            </w:r>
          </w:p>
        </w:tc>
      </w:tr>
      <w:tr w:rsidR="001A567D" w:rsidTr="00E44630">
        <w:tblPrEx>
          <w:tblW w:w="0" w:type="auto"/>
          <w:tblLook w:val="06A0" w:firstRow="1" w:lastRow="0" w:firstColumn="1" w:lastColumn="0" w:noHBand="1" w:noVBand="1"/>
          <w:tblPrExChange w:id="306" w:author="Malvina Makarieva" w:date="2014-10-25T00:08:00Z">
            <w:tblPrEx>
              <w:tblW w:w="0" w:type="auto"/>
              <w:tblLook w:val="06A0" w:firstRow="1" w:lastRow="0" w:firstColumn="1" w:lastColumn="0" w:noHBand="1" w:noVBand="1"/>
            </w:tblPrEx>
          </w:tblPrExChange>
        </w:tblPrEx>
        <w:trPr>
          <w:trHeight w:val="480"/>
        </w:trPr>
        <w:tc>
          <w:tcPr>
            <w:tcW w:w="3438" w:type="dxa"/>
            <w:tcPrChange w:id="307" w:author="Malvina Makarieva" w:date="2014-10-25T00:08:00Z">
              <w:tcPr>
                <w:tcW w:w="3438" w:type="dxa"/>
              </w:tcPr>
            </w:tcPrChange>
          </w:tcPr>
          <w:p w:rsidR="001A567D" w:rsidRDefault="001A567D" w:rsidP="000C1873">
            <w:pPr>
              <w:rPr>
                <w:lang w:val="bg-BG"/>
              </w:rPr>
            </w:pPr>
            <w:r>
              <w:rPr>
                <w:lang w:val="bg-BG"/>
              </w:rPr>
              <w:lastRenderedPageBreak/>
              <w:t>Завършена система</w:t>
            </w:r>
          </w:p>
        </w:tc>
        <w:tc>
          <w:tcPr>
            <w:tcW w:w="3150" w:type="dxa"/>
            <w:tcPrChange w:id="308" w:author="Malvina Makarieva" w:date="2014-10-25T00:08:00Z">
              <w:tcPr>
                <w:tcW w:w="3150" w:type="dxa"/>
              </w:tcPr>
            </w:tcPrChange>
          </w:tcPr>
          <w:p w:rsidR="001A567D" w:rsidRDefault="001A567D" w:rsidP="00EC5F75">
            <w:pPr>
              <w:jc w:val="center"/>
              <w:rPr>
                <w:lang w:val="bg-BG"/>
              </w:rPr>
            </w:pPr>
            <w:r>
              <w:rPr>
                <w:lang w:val="bg-BG"/>
              </w:rPr>
              <w:t>17.01.2015 г.</w:t>
            </w:r>
          </w:p>
        </w:tc>
        <w:tc>
          <w:tcPr>
            <w:tcW w:w="2912" w:type="dxa"/>
            <w:tcPrChange w:id="309" w:author="Malvina Makarieva" w:date="2014-10-25T00:08:00Z">
              <w:tcPr>
                <w:tcW w:w="2912" w:type="dxa"/>
              </w:tcPr>
            </w:tcPrChange>
          </w:tcPr>
          <w:p w:rsidR="001A567D" w:rsidRDefault="001A567D" w:rsidP="000C1873">
            <w:pPr>
              <w:rPr>
                <w:lang w:val="bg-BG"/>
              </w:rPr>
            </w:pPr>
            <w:r>
              <w:rPr>
                <w:lang w:val="bg-BG"/>
              </w:rPr>
              <w:t>Разработчици</w:t>
            </w:r>
          </w:p>
        </w:tc>
      </w:tr>
      <w:tr w:rsidR="001A567D" w:rsidTr="00E44630">
        <w:tblPrEx>
          <w:tblW w:w="0" w:type="auto"/>
          <w:tblLook w:val="06A0" w:firstRow="1" w:lastRow="0" w:firstColumn="1" w:lastColumn="0" w:noHBand="1" w:noVBand="1"/>
          <w:tblPrExChange w:id="310" w:author="Malvina Makarieva" w:date="2014-10-25T00:08:00Z">
            <w:tblPrEx>
              <w:tblW w:w="0" w:type="auto"/>
              <w:tblLook w:val="06A0" w:firstRow="1" w:lastRow="0" w:firstColumn="1" w:lastColumn="0" w:noHBand="1" w:noVBand="1"/>
            </w:tblPrEx>
          </w:tblPrExChange>
        </w:tblPrEx>
        <w:trPr>
          <w:trHeight w:val="480"/>
        </w:trPr>
        <w:tc>
          <w:tcPr>
            <w:tcW w:w="3438" w:type="dxa"/>
            <w:tcPrChange w:id="311" w:author="Malvina Makarieva" w:date="2014-10-25T00:08:00Z">
              <w:tcPr>
                <w:tcW w:w="3438" w:type="dxa"/>
              </w:tcPr>
            </w:tcPrChange>
          </w:tcPr>
          <w:p w:rsidR="001A567D" w:rsidRDefault="001A567D" w:rsidP="000C1873">
            <w:pPr>
              <w:rPr>
                <w:lang w:val="bg-BG"/>
              </w:rPr>
            </w:pPr>
            <w:r>
              <w:rPr>
                <w:lang w:val="bg-BG"/>
              </w:rPr>
              <w:t>Главен план за тесване</w:t>
            </w:r>
          </w:p>
        </w:tc>
        <w:tc>
          <w:tcPr>
            <w:tcW w:w="3150" w:type="dxa"/>
            <w:tcPrChange w:id="312" w:author="Malvina Makarieva" w:date="2014-10-25T00:08:00Z">
              <w:tcPr>
                <w:tcW w:w="3150" w:type="dxa"/>
              </w:tcPr>
            </w:tcPrChange>
          </w:tcPr>
          <w:p w:rsidR="001A567D" w:rsidRDefault="003C7133" w:rsidP="00F35EC5">
            <w:pPr>
              <w:jc w:val="center"/>
              <w:rPr>
                <w:lang w:val="bg-BG"/>
              </w:rPr>
            </w:pPr>
            <w:r>
              <w:rPr>
                <w:lang w:val="bg-BG"/>
              </w:rPr>
              <w:t>08.11</w:t>
            </w:r>
            <w:r w:rsidR="001A567D">
              <w:rPr>
                <w:lang w:val="bg-BG"/>
              </w:rPr>
              <w:t>.2014 г.</w:t>
            </w:r>
          </w:p>
        </w:tc>
        <w:tc>
          <w:tcPr>
            <w:tcW w:w="2912" w:type="dxa"/>
            <w:tcPrChange w:id="313" w:author="Malvina Makarieva" w:date="2014-10-25T00:08:00Z">
              <w:tcPr>
                <w:tcW w:w="2912" w:type="dxa"/>
              </w:tcPr>
            </w:tcPrChange>
          </w:tcPr>
          <w:p w:rsidR="001A567D" w:rsidRDefault="001A567D" w:rsidP="000C1873">
            <w:pPr>
              <w:rPr>
                <w:lang w:val="bg-BG"/>
              </w:rPr>
            </w:pPr>
            <w:r>
              <w:rPr>
                <w:lang w:val="bg-BG"/>
              </w:rPr>
              <w:t>Михаил Великов</w:t>
            </w:r>
          </w:p>
        </w:tc>
      </w:tr>
      <w:tr w:rsidR="001A567D" w:rsidTr="00E44630">
        <w:tblPrEx>
          <w:tblW w:w="0" w:type="auto"/>
          <w:tblLook w:val="06A0" w:firstRow="1" w:lastRow="0" w:firstColumn="1" w:lastColumn="0" w:noHBand="1" w:noVBand="1"/>
          <w:tblPrExChange w:id="314" w:author="Malvina Makarieva" w:date="2014-10-25T00:08:00Z">
            <w:tblPrEx>
              <w:tblW w:w="0" w:type="auto"/>
              <w:tblLook w:val="06A0" w:firstRow="1" w:lastRow="0" w:firstColumn="1" w:lastColumn="0" w:noHBand="1" w:noVBand="1"/>
            </w:tblPrEx>
          </w:tblPrExChange>
        </w:tblPrEx>
        <w:trPr>
          <w:trHeight w:val="480"/>
        </w:trPr>
        <w:tc>
          <w:tcPr>
            <w:tcW w:w="3438" w:type="dxa"/>
            <w:tcPrChange w:id="315" w:author="Malvina Makarieva" w:date="2014-10-25T00:08:00Z">
              <w:tcPr>
                <w:tcW w:w="3438" w:type="dxa"/>
              </w:tcPr>
            </w:tcPrChange>
          </w:tcPr>
          <w:p w:rsidR="001A567D" w:rsidRDefault="001A567D" w:rsidP="000C1873">
            <w:pPr>
              <w:rPr>
                <w:lang w:val="bg-BG"/>
              </w:rPr>
            </w:pPr>
            <w:r>
              <w:rPr>
                <w:lang w:val="bg-BG"/>
              </w:rPr>
              <w:t>Тестов модел</w:t>
            </w:r>
          </w:p>
        </w:tc>
        <w:tc>
          <w:tcPr>
            <w:tcW w:w="3150" w:type="dxa"/>
            <w:tcPrChange w:id="316" w:author="Malvina Makarieva" w:date="2014-10-25T00:08:00Z">
              <w:tcPr>
                <w:tcW w:w="3150" w:type="dxa"/>
              </w:tcPr>
            </w:tcPrChange>
          </w:tcPr>
          <w:p w:rsidR="001A567D" w:rsidRDefault="001A567D" w:rsidP="00F35EC5">
            <w:pPr>
              <w:jc w:val="center"/>
              <w:rPr>
                <w:lang w:val="bg-BG"/>
              </w:rPr>
            </w:pPr>
            <w:r>
              <w:rPr>
                <w:lang w:val="bg-BG"/>
              </w:rPr>
              <w:t>23.11.2014 г.</w:t>
            </w:r>
          </w:p>
        </w:tc>
        <w:tc>
          <w:tcPr>
            <w:tcW w:w="2912" w:type="dxa"/>
            <w:tcPrChange w:id="317" w:author="Malvina Makarieva" w:date="2014-10-25T00:08:00Z">
              <w:tcPr>
                <w:tcW w:w="2912" w:type="dxa"/>
              </w:tcPr>
            </w:tcPrChange>
          </w:tcPr>
          <w:p w:rsidR="001A567D" w:rsidRDefault="001A567D" w:rsidP="000C1873">
            <w:pPr>
              <w:rPr>
                <w:lang w:val="bg-BG"/>
              </w:rPr>
            </w:pPr>
            <w:r>
              <w:rPr>
                <w:lang w:val="bg-BG"/>
              </w:rPr>
              <w:t>Михаил Великов</w:t>
            </w:r>
          </w:p>
        </w:tc>
      </w:tr>
      <w:tr w:rsidR="001A567D" w:rsidTr="00E44630">
        <w:tblPrEx>
          <w:tblW w:w="0" w:type="auto"/>
          <w:tblLook w:val="06A0" w:firstRow="1" w:lastRow="0" w:firstColumn="1" w:lastColumn="0" w:noHBand="1" w:noVBand="1"/>
          <w:tblPrExChange w:id="318" w:author="Malvina Makarieva" w:date="2014-10-25T00:08:00Z">
            <w:tblPrEx>
              <w:tblW w:w="0" w:type="auto"/>
              <w:tblLook w:val="06A0" w:firstRow="1" w:lastRow="0" w:firstColumn="1" w:lastColumn="0" w:noHBand="1" w:noVBand="1"/>
            </w:tblPrEx>
          </w:tblPrExChange>
        </w:tblPrEx>
        <w:trPr>
          <w:trHeight w:val="480"/>
        </w:trPr>
        <w:tc>
          <w:tcPr>
            <w:tcW w:w="3438" w:type="dxa"/>
            <w:tcPrChange w:id="319" w:author="Malvina Makarieva" w:date="2014-10-25T00:08:00Z">
              <w:tcPr>
                <w:tcW w:w="3438" w:type="dxa"/>
              </w:tcPr>
            </w:tcPrChange>
          </w:tcPr>
          <w:p w:rsidR="001A567D" w:rsidRDefault="001A567D" w:rsidP="000C1873">
            <w:pPr>
              <w:rPr>
                <w:lang w:val="bg-BG"/>
              </w:rPr>
            </w:pPr>
            <w:r>
              <w:rPr>
                <w:lang w:val="bg-BG"/>
              </w:rPr>
              <w:t>Резултати от тестването</w:t>
            </w:r>
          </w:p>
        </w:tc>
        <w:tc>
          <w:tcPr>
            <w:tcW w:w="3150" w:type="dxa"/>
            <w:tcPrChange w:id="320" w:author="Malvina Makarieva" w:date="2014-10-25T00:08:00Z">
              <w:tcPr>
                <w:tcW w:w="3150" w:type="dxa"/>
              </w:tcPr>
            </w:tcPrChange>
          </w:tcPr>
          <w:p w:rsidR="001A567D" w:rsidRDefault="001A567D" w:rsidP="00F35EC5">
            <w:pPr>
              <w:jc w:val="center"/>
              <w:rPr>
                <w:lang w:val="bg-BG"/>
              </w:rPr>
            </w:pPr>
            <w:r>
              <w:rPr>
                <w:lang w:val="bg-BG"/>
              </w:rPr>
              <w:t>23.11.2014 г., 2.12.2014 г., 17.01.2015 г., 24.01.2015 г.</w:t>
            </w:r>
          </w:p>
        </w:tc>
        <w:tc>
          <w:tcPr>
            <w:tcW w:w="2912" w:type="dxa"/>
            <w:tcPrChange w:id="321" w:author="Malvina Makarieva" w:date="2014-10-25T00:08:00Z">
              <w:tcPr>
                <w:tcW w:w="2912" w:type="dxa"/>
              </w:tcPr>
            </w:tcPrChange>
          </w:tcPr>
          <w:p w:rsidR="001A567D" w:rsidRDefault="001A567D" w:rsidP="000C1873">
            <w:pPr>
              <w:rPr>
                <w:lang w:val="bg-BG"/>
              </w:rPr>
            </w:pPr>
            <w:r>
              <w:rPr>
                <w:lang w:val="bg-BG"/>
              </w:rPr>
              <w:t>Миха</w:t>
            </w:r>
            <w:r w:rsidR="00A34ACB">
              <w:rPr>
                <w:lang w:val="bg-BG"/>
              </w:rPr>
              <w:t>и</w:t>
            </w:r>
            <w:r>
              <w:rPr>
                <w:lang w:val="bg-BG"/>
              </w:rPr>
              <w:t>л Великов</w:t>
            </w:r>
          </w:p>
        </w:tc>
      </w:tr>
      <w:tr w:rsidR="001A567D" w:rsidTr="00E44630">
        <w:tblPrEx>
          <w:tblW w:w="0" w:type="auto"/>
          <w:tblLook w:val="06A0" w:firstRow="1" w:lastRow="0" w:firstColumn="1" w:lastColumn="0" w:noHBand="1" w:noVBand="1"/>
          <w:tblPrExChange w:id="322" w:author="Malvina Makarieva" w:date="2014-10-25T00:08:00Z">
            <w:tblPrEx>
              <w:tblW w:w="0" w:type="auto"/>
              <w:tblLook w:val="06A0" w:firstRow="1" w:lastRow="0" w:firstColumn="1" w:lastColumn="0" w:noHBand="1" w:noVBand="1"/>
            </w:tblPrEx>
          </w:tblPrExChange>
        </w:tblPrEx>
        <w:trPr>
          <w:trHeight w:val="480"/>
        </w:trPr>
        <w:tc>
          <w:tcPr>
            <w:tcW w:w="3438" w:type="dxa"/>
            <w:tcPrChange w:id="323" w:author="Malvina Makarieva" w:date="2014-10-25T00:08:00Z">
              <w:tcPr>
                <w:tcW w:w="3438" w:type="dxa"/>
              </w:tcPr>
            </w:tcPrChange>
          </w:tcPr>
          <w:p w:rsidR="001A567D" w:rsidRDefault="001A567D" w:rsidP="000C1873">
            <w:pPr>
              <w:rPr>
                <w:lang w:val="bg-BG"/>
              </w:rPr>
            </w:pPr>
            <w:r>
              <w:rPr>
                <w:lang w:val="bg-BG"/>
              </w:rPr>
              <w:t>План за внедряване</w:t>
            </w:r>
          </w:p>
        </w:tc>
        <w:tc>
          <w:tcPr>
            <w:tcW w:w="3150" w:type="dxa"/>
            <w:tcPrChange w:id="324" w:author="Malvina Makarieva" w:date="2014-10-25T00:08:00Z">
              <w:tcPr>
                <w:tcW w:w="3150" w:type="dxa"/>
              </w:tcPr>
            </w:tcPrChange>
          </w:tcPr>
          <w:p w:rsidR="001A567D" w:rsidRDefault="001A567D" w:rsidP="00F35EC5">
            <w:pPr>
              <w:jc w:val="center"/>
              <w:rPr>
                <w:lang w:val="bg-BG"/>
              </w:rPr>
            </w:pPr>
            <w:r>
              <w:rPr>
                <w:lang w:val="bg-BG"/>
              </w:rPr>
              <w:t>23.11.2014 г.</w:t>
            </w:r>
          </w:p>
        </w:tc>
        <w:tc>
          <w:tcPr>
            <w:tcW w:w="2912" w:type="dxa"/>
            <w:tcPrChange w:id="325" w:author="Malvina Makarieva" w:date="2014-10-25T00:08:00Z">
              <w:tcPr>
                <w:tcW w:w="2912" w:type="dxa"/>
              </w:tcPr>
            </w:tcPrChange>
          </w:tcPr>
          <w:p w:rsidR="001A567D" w:rsidRDefault="001A567D" w:rsidP="000C1873">
            <w:pPr>
              <w:rPr>
                <w:lang w:val="bg-BG"/>
              </w:rPr>
            </w:pPr>
            <w:r>
              <w:rPr>
                <w:lang w:val="bg-BG"/>
              </w:rPr>
              <w:t>Михаил Радков</w:t>
            </w:r>
          </w:p>
        </w:tc>
      </w:tr>
      <w:tr w:rsidR="001A567D" w:rsidTr="00E44630">
        <w:tblPrEx>
          <w:tblW w:w="0" w:type="auto"/>
          <w:tblLook w:val="06A0" w:firstRow="1" w:lastRow="0" w:firstColumn="1" w:lastColumn="0" w:noHBand="1" w:noVBand="1"/>
          <w:tblPrExChange w:id="326" w:author="Malvina Makarieva" w:date="2014-10-25T00:08:00Z">
            <w:tblPrEx>
              <w:tblW w:w="0" w:type="auto"/>
              <w:tblLook w:val="06A0" w:firstRow="1" w:lastRow="0" w:firstColumn="1" w:lastColumn="0" w:noHBand="1" w:noVBand="1"/>
            </w:tblPrEx>
          </w:tblPrExChange>
        </w:tblPrEx>
        <w:trPr>
          <w:trHeight w:val="480"/>
        </w:trPr>
        <w:tc>
          <w:tcPr>
            <w:tcW w:w="3438" w:type="dxa"/>
            <w:tcPrChange w:id="327" w:author="Malvina Makarieva" w:date="2014-10-25T00:08:00Z">
              <w:tcPr>
                <w:tcW w:w="3438" w:type="dxa"/>
              </w:tcPr>
            </w:tcPrChange>
          </w:tcPr>
          <w:p w:rsidR="001A567D" w:rsidRDefault="001A567D" w:rsidP="000C1873">
            <w:pPr>
              <w:rPr>
                <w:lang w:val="bg-BG"/>
              </w:rPr>
            </w:pPr>
            <w:r>
              <w:rPr>
                <w:lang w:val="bg-BG"/>
              </w:rPr>
              <w:t>Материали за инсталиране, администриране</w:t>
            </w:r>
            <w:r w:rsidR="00A34ACB">
              <w:rPr>
                <w:lang w:val="bg-BG"/>
              </w:rPr>
              <w:t xml:space="preserve"> и</w:t>
            </w:r>
            <w:r>
              <w:rPr>
                <w:lang w:val="bg-BG"/>
              </w:rPr>
              <w:t xml:space="preserve"> под</w:t>
            </w:r>
            <w:r w:rsidR="00A34ACB">
              <w:rPr>
                <w:lang w:val="bg-BG"/>
              </w:rPr>
              <w:t>д</w:t>
            </w:r>
            <w:r>
              <w:rPr>
                <w:lang w:val="bg-BG"/>
              </w:rPr>
              <w:t>ръжка</w:t>
            </w:r>
          </w:p>
        </w:tc>
        <w:tc>
          <w:tcPr>
            <w:tcW w:w="3150" w:type="dxa"/>
            <w:tcPrChange w:id="328" w:author="Malvina Makarieva" w:date="2014-10-25T00:08:00Z">
              <w:tcPr>
                <w:tcW w:w="3150" w:type="dxa"/>
              </w:tcPr>
            </w:tcPrChange>
          </w:tcPr>
          <w:p w:rsidR="001A567D" w:rsidRDefault="001A567D" w:rsidP="00F35EC5">
            <w:pPr>
              <w:jc w:val="center"/>
              <w:rPr>
                <w:lang w:val="bg-BG"/>
              </w:rPr>
            </w:pPr>
            <w:r>
              <w:rPr>
                <w:lang w:val="bg-BG"/>
              </w:rPr>
              <w:t>23.11.2014 г., 2.12.2014 г. 17.01.2015 г., 24.01.2015 г.</w:t>
            </w:r>
          </w:p>
        </w:tc>
        <w:tc>
          <w:tcPr>
            <w:tcW w:w="2912" w:type="dxa"/>
            <w:tcPrChange w:id="329" w:author="Malvina Makarieva" w:date="2014-10-25T00:08:00Z">
              <w:tcPr>
                <w:tcW w:w="2912" w:type="dxa"/>
              </w:tcPr>
            </w:tcPrChange>
          </w:tcPr>
          <w:p w:rsidR="001A567D" w:rsidRDefault="001A567D" w:rsidP="000C1873">
            <w:pPr>
              <w:rPr>
                <w:lang w:val="bg-BG"/>
              </w:rPr>
            </w:pPr>
            <w:r>
              <w:rPr>
                <w:lang w:val="bg-BG"/>
              </w:rPr>
              <w:t>Миха</w:t>
            </w:r>
            <w:r w:rsidR="00A34ACB">
              <w:rPr>
                <w:lang w:val="bg-BG"/>
              </w:rPr>
              <w:t>и</w:t>
            </w:r>
            <w:r>
              <w:rPr>
                <w:lang w:val="bg-BG"/>
              </w:rPr>
              <w:t>л Радков</w:t>
            </w:r>
          </w:p>
        </w:tc>
      </w:tr>
      <w:tr w:rsidR="001A567D" w:rsidTr="00E44630">
        <w:tblPrEx>
          <w:tblW w:w="0" w:type="auto"/>
          <w:tblLook w:val="06A0" w:firstRow="1" w:lastRow="0" w:firstColumn="1" w:lastColumn="0" w:noHBand="1" w:noVBand="1"/>
          <w:tblPrExChange w:id="330" w:author="Malvina Makarieva" w:date="2014-10-25T00:08:00Z">
            <w:tblPrEx>
              <w:tblW w:w="0" w:type="auto"/>
              <w:tblLook w:val="06A0" w:firstRow="1" w:lastRow="0" w:firstColumn="1" w:lastColumn="0" w:noHBand="1" w:noVBand="1"/>
            </w:tblPrEx>
          </w:tblPrExChange>
        </w:tblPrEx>
        <w:trPr>
          <w:trHeight w:val="480"/>
        </w:trPr>
        <w:tc>
          <w:tcPr>
            <w:tcW w:w="3438" w:type="dxa"/>
            <w:tcPrChange w:id="331" w:author="Malvina Makarieva" w:date="2014-10-25T00:08:00Z">
              <w:tcPr>
                <w:tcW w:w="3438" w:type="dxa"/>
              </w:tcPr>
            </w:tcPrChange>
          </w:tcPr>
          <w:p w:rsidR="001A567D" w:rsidRDefault="001A567D" w:rsidP="000C1873">
            <w:pPr>
              <w:rPr>
                <w:lang w:val="bg-BG"/>
              </w:rPr>
            </w:pPr>
            <w:r>
              <w:rPr>
                <w:lang w:val="bg-BG"/>
              </w:rPr>
              <w:t>План за обучение</w:t>
            </w:r>
          </w:p>
        </w:tc>
        <w:tc>
          <w:tcPr>
            <w:tcW w:w="3150" w:type="dxa"/>
            <w:tcPrChange w:id="332" w:author="Malvina Makarieva" w:date="2014-10-25T00:08:00Z">
              <w:tcPr>
                <w:tcW w:w="3150" w:type="dxa"/>
              </w:tcPr>
            </w:tcPrChange>
          </w:tcPr>
          <w:p w:rsidR="001A567D" w:rsidRDefault="001A567D" w:rsidP="00F35EC5">
            <w:pPr>
              <w:jc w:val="center"/>
              <w:rPr>
                <w:lang w:val="bg-BG"/>
              </w:rPr>
            </w:pPr>
            <w:r>
              <w:rPr>
                <w:lang w:val="bg-BG"/>
              </w:rPr>
              <w:t>23.11.2014 г.</w:t>
            </w:r>
          </w:p>
        </w:tc>
        <w:tc>
          <w:tcPr>
            <w:tcW w:w="2912" w:type="dxa"/>
            <w:tcPrChange w:id="333" w:author="Malvina Makarieva" w:date="2014-10-25T00:08:00Z">
              <w:tcPr>
                <w:tcW w:w="2912" w:type="dxa"/>
              </w:tcPr>
            </w:tcPrChange>
          </w:tcPr>
          <w:p w:rsidR="001A567D" w:rsidRDefault="001A567D" w:rsidP="000C1873">
            <w:pPr>
              <w:rPr>
                <w:lang w:val="bg-BG"/>
              </w:rPr>
            </w:pPr>
            <w:r>
              <w:rPr>
                <w:lang w:val="bg-BG"/>
              </w:rPr>
              <w:t>Малвина Макариева</w:t>
            </w:r>
          </w:p>
        </w:tc>
      </w:tr>
      <w:tr w:rsidR="001A567D" w:rsidTr="00E44630">
        <w:tblPrEx>
          <w:tblW w:w="0" w:type="auto"/>
          <w:tblLook w:val="06A0" w:firstRow="1" w:lastRow="0" w:firstColumn="1" w:lastColumn="0" w:noHBand="1" w:noVBand="1"/>
          <w:tblPrExChange w:id="334" w:author="Malvina Makarieva" w:date="2014-10-25T00:08:00Z">
            <w:tblPrEx>
              <w:tblW w:w="0" w:type="auto"/>
              <w:tblLook w:val="06A0" w:firstRow="1" w:lastRow="0" w:firstColumn="1" w:lastColumn="0" w:noHBand="1" w:noVBand="1"/>
            </w:tblPrEx>
          </w:tblPrExChange>
        </w:tblPrEx>
        <w:trPr>
          <w:trHeight w:val="480"/>
        </w:trPr>
        <w:tc>
          <w:tcPr>
            <w:tcW w:w="3438" w:type="dxa"/>
            <w:tcPrChange w:id="335" w:author="Malvina Makarieva" w:date="2014-10-25T00:08:00Z">
              <w:tcPr>
                <w:tcW w:w="3438" w:type="dxa"/>
              </w:tcPr>
            </w:tcPrChange>
          </w:tcPr>
          <w:p w:rsidR="001A567D" w:rsidRDefault="001A567D" w:rsidP="000C1873">
            <w:pPr>
              <w:rPr>
                <w:lang w:val="bg-BG"/>
              </w:rPr>
            </w:pPr>
            <w:r>
              <w:rPr>
                <w:lang w:val="bg-BG"/>
              </w:rPr>
              <w:t>Материали за обучение</w:t>
            </w:r>
          </w:p>
        </w:tc>
        <w:tc>
          <w:tcPr>
            <w:tcW w:w="3150" w:type="dxa"/>
            <w:tcPrChange w:id="336" w:author="Malvina Makarieva" w:date="2014-10-25T00:08:00Z">
              <w:tcPr>
                <w:tcW w:w="3150" w:type="dxa"/>
              </w:tcPr>
            </w:tcPrChange>
          </w:tcPr>
          <w:p w:rsidR="001A567D" w:rsidRDefault="001A567D" w:rsidP="00F35EC5">
            <w:pPr>
              <w:jc w:val="center"/>
              <w:rPr>
                <w:lang w:val="bg-BG"/>
              </w:rPr>
            </w:pPr>
            <w:r>
              <w:rPr>
                <w:lang w:val="bg-BG"/>
              </w:rPr>
              <w:t>23.11.2014 г.</w:t>
            </w:r>
          </w:p>
        </w:tc>
        <w:tc>
          <w:tcPr>
            <w:tcW w:w="2912" w:type="dxa"/>
            <w:tcPrChange w:id="337" w:author="Malvina Makarieva" w:date="2014-10-25T00:08:00Z">
              <w:tcPr>
                <w:tcW w:w="2912" w:type="dxa"/>
              </w:tcPr>
            </w:tcPrChange>
          </w:tcPr>
          <w:p w:rsidR="001A567D" w:rsidRDefault="001A567D" w:rsidP="007343D0">
            <w:pPr>
              <w:keepNext/>
              <w:rPr>
                <w:lang w:val="bg-BG"/>
              </w:rPr>
            </w:pPr>
            <w:r>
              <w:rPr>
                <w:lang w:val="bg-BG"/>
              </w:rPr>
              <w:t>Малвина Макариева</w:t>
            </w:r>
          </w:p>
        </w:tc>
      </w:tr>
    </w:tbl>
    <w:p w:rsidR="007343D0" w:rsidRDefault="007343D0" w:rsidP="007343D0">
      <w:pPr>
        <w:pStyle w:val="Caption"/>
        <w:jc w:val="center"/>
      </w:pPr>
      <w:bookmarkStart w:id="338" w:name="_Toc447095884"/>
      <w:proofErr w:type="gramStart"/>
      <w:r>
        <w:t>таблица</w:t>
      </w:r>
      <w:proofErr w:type="gramEnd"/>
      <w:r w:rsidR="0048213F">
        <w:fldChar w:fldCharType="begin"/>
      </w:r>
      <w:r>
        <w:instrText xml:space="preserve"> SEQ таблица \* ARABIC </w:instrText>
      </w:r>
      <w:r w:rsidR="0048213F">
        <w:fldChar w:fldCharType="separate"/>
      </w:r>
      <w:r w:rsidR="00276BC3">
        <w:rPr>
          <w:noProof/>
        </w:rPr>
        <w:t>1</w:t>
      </w:r>
      <w:r w:rsidR="0048213F">
        <w:fldChar w:fldCharType="end"/>
      </w:r>
      <w:r w:rsidR="00A34ACB">
        <w:rPr>
          <w:lang w:val="bg-BG"/>
        </w:rPr>
        <w:t xml:space="preserve"> </w:t>
      </w:r>
      <w:r>
        <w:rPr>
          <w:lang w:val="bg-BG"/>
        </w:rPr>
        <w:t>Списък с предоставените продук</w:t>
      </w:r>
      <w:r w:rsidR="00A34ACB">
        <w:rPr>
          <w:lang w:val="bg-BG"/>
        </w:rPr>
        <w:t>т</w:t>
      </w:r>
      <w:r>
        <w:rPr>
          <w:lang w:val="bg-BG"/>
        </w:rPr>
        <w:t>и по дата и изпълнител</w:t>
      </w:r>
    </w:p>
    <w:p w:rsidR="00F36885" w:rsidRDefault="00E20D94" w:rsidP="00F35EC5">
      <w:pPr>
        <w:pStyle w:val="Heading2"/>
        <w:rPr>
          <w:lang w:val="bg-BG"/>
        </w:rPr>
      </w:pPr>
      <w:bookmarkStart w:id="339" w:name="_Toc401957259"/>
      <w:r>
        <w:rPr>
          <w:lang w:val="bg-BG"/>
        </w:rPr>
        <w:t>Развитие на софтуерния план</w:t>
      </w:r>
      <w:bookmarkEnd w:id="338"/>
      <w:bookmarkEnd w:id="339"/>
    </w:p>
    <w:p w:rsidR="00F35EC5" w:rsidRPr="00F35EC5" w:rsidRDefault="00A34ACB" w:rsidP="00F35EC5">
      <w:pPr>
        <w:ind w:left="720"/>
        <w:jc w:val="both"/>
        <w:rPr>
          <w:lang w:val="bg-BG"/>
        </w:rPr>
      </w:pPr>
      <w:r>
        <w:rPr>
          <w:lang w:val="bg-BG"/>
        </w:rPr>
        <w:tab/>
      </w:r>
      <w:r w:rsidR="00F35EC5" w:rsidRPr="00F35EC5">
        <w:rPr>
          <w:lang w:val="bg-BG"/>
        </w:rPr>
        <w:t>По време на изпълнение на даден проект, предвидено или не</w:t>
      </w:r>
      <w:r>
        <w:rPr>
          <w:lang w:val="bg-BG"/>
        </w:rPr>
        <w:t>,</w:t>
      </w:r>
      <w:r w:rsidR="00F35EC5" w:rsidRPr="00F35EC5">
        <w:rPr>
          <w:lang w:val="bg-BG"/>
        </w:rPr>
        <w:t xml:space="preserve"> се налага да се редактира главния план за разработка. </w:t>
      </w:r>
    </w:p>
    <w:p w:rsidR="00F35EC5" w:rsidRPr="00F35EC5" w:rsidRDefault="00A34ACB" w:rsidP="00F35EC5">
      <w:pPr>
        <w:ind w:left="720"/>
        <w:jc w:val="both"/>
        <w:rPr>
          <w:lang w:val="bg-BG"/>
        </w:rPr>
      </w:pPr>
      <w:r>
        <w:rPr>
          <w:lang w:val="bg-BG"/>
        </w:rPr>
        <w:tab/>
      </w:r>
      <w:r w:rsidR="00F35EC5" w:rsidRPr="00F35EC5">
        <w:rPr>
          <w:lang w:val="bg-BG"/>
        </w:rPr>
        <w:t>При възникване на нужда, главния план за разработка ще бъде редактиран, като се отчете каква е промяната и на коя дата се е случила в секцията „История на промените“.</w:t>
      </w:r>
    </w:p>
    <w:p w:rsidR="00F36885" w:rsidRDefault="00E20D94">
      <w:pPr>
        <w:pStyle w:val="Heading1"/>
      </w:pPr>
      <w:bookmarkStart w:id="340" w:name="_Toc447095887"/>
      <w:bookmarkStart w:id="341" w:name="_Toc401957260"/>
      <w:r>
        <w:rPr>
          <w:lang w:val="bg-BG"/>
        </w:rPr>
        <w:lastRenderedPageBreak/>
        <w:t>Организация на проекта</w:t>
      </w:r>
      <w:bookmarkEnd w:id="340"/>
      <w:bookmarkEnd w:id="341"/>
    </w:p>
    <w:p w:rsidR="00F36885" w:rsidRDefault="00E20D94">
      <w:pPr>
        <w:pStyle w:val="Heading2"/>
        <w:rPr>
          <w:lang w:val="bg-BG"/>
        </w:rPr>
      </w:pPr>
      <w:bookmarkStart w:id="342" w:name="_Toc447095888"/>
      <w:bookmarkStart w:id="343" w:name="_Toc401957261"/>
      <w:r>
        <w:rPr>
          <w:lang w:val="bg-BG"/>
        </w:rPr>
        <w:t>Организационна структура</w:t>
      </w:r>
      <w:bookmarkEnd w:id="342"/>
      <w:bookmarkEnd w:id="343"/>
    </w:p>
    <w:p w:rsidR="007343D0" w:rsidRDefault="00F35EC5" w:rsidP="007343D0">
      <w:pPr>
        <w:keepNext/>
      </w:pPr>
      <w:r>
        <w:rPr>
          <w:noProof/>
          <w:lang w:val="bg-BG" w:eastAsia="bg-BG"/>
        </w:rPr>
        <w:drawing>
          <wp:inline distT="0" distB="0" distL="0" distR="0" wp14:anchorId="509A104C" wp14:editId="417026A0">
            <wp:extent cx="6248400" cy="3695700"/>
            <wp:effectExtent l="0" t="57150" r="0" b="952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35EC5" w:rsidRPr="00F35EC5" w:rsidRDefault="007343D0" w:rsidP="007343D0">
      <w:pPr>
        <w:pStyle w:val="Caption"/>
        <w:jc w:val="center"/>
        <w:rPr>
          <w:lang w:val="bg-BG"/>
        </w:rPr>
      </w:pPr>
      <w:proofErr w:type="gramStart"/>
      <w:r>
        <w:t>фигура</w:t>
      </w:r>
      <w:proofErr w:type="gramEnd"/>
      <w:r w:rsidR="0048213F">
        <w:fldChar w:fldCharType="begin"/>
      </w:r>
      <w:r>
        <w:instrText xml:space="preserve"> SEQ фигура \* ARABIC </w:instrText>
      </w:r>
      <w:r w:rsidR="0048213F">
        <w:fldChar w:fldCharType="separate"/>
      </w:r>
      <w:r>
        <w:rPr>
          <w:noProof/>
        </w:rPr>
        <w:t>1</w:t>
      </w:r>
      <w:r w:rsidR="0048213F">
        <w:fldChar w:fldCharType="end"/>
      </w:r>
      <w:r>
        <w:rPr>
          <w:lang w:val="bg-BG"/>
        </w:rPr>
        <w:t xml:space="preserve"> Организационна структура</w:t>
      </w:r>
    </w:p>
    <w:p w:rsidR="00F36885" w:rsidRDefault="00E20D94">
      <w:pPr>
        <w:pStyle w:val="Heading2"/>
        <w:rPr>
          <w:lang w:val="bg-BG"/>
        </w:rPr>
      </w:pPr>
      <w:bookmarkStart w:id="344" w:name="_Toc447095889"/>
      <w:bookmarkStart w:id="345" w:name="_Toc401957262"/>
      <w:r>
        <w:rPr>
          <w:lang w:val="bg-BG"/>
        </w:rPr>
        <w:t xml:space="preserve">Външни </w:t>
      </w:r>
      <w:bookmarkEnd w:id="344"/>
      <w:r w:rsidR="00EB0207">
        <w:rPr>
          <w:lang w:val="bg-BG"/>
        </w:rPr>
        <w:t>групи</w:t>
      </w:r>
      <w:bookmarkEnd w:id="345"/>
    </w:p>
    <w:p w:rsidR="00EB0207" w:rsidRDefault="00EB0207" w:rsidP="007343D0">
      <w:pPr>
        <w:pStyle w:val="ListParagraph"/>
        <w:numPr>
          <w:ilvl w:val="0"/>
          <w:numId w:val="36"/>
        </w:numPr>
        <w:jc w:val="both"/>
        <w:rPr>
          <w:lang w:val="bg-BG"/>
        </w:rPr>
      </w:pPr>
      <w:r>
        <w:rPr>
          <w:lang w:val="bg-BG"/>
        </w:rPr>
        <w:t>Въ</w:t>
      </w:r>
      <w:r w:rsidR="003C7133">
        <w:rPr>
          <w:lang w:val="bg-BG"/>
        </w:rPr>
        <w:t>зложител – връзката ще се осъщ</w:t>
      </w:r>
      <w:r>
        <w:rPr>
          <w:lang w:val="bg-BG"/>
        </w:rPr>
        <w:t>ествява между ръководителя на проекта /Малвина Макариева/ и ръководителя на про</w:t>
      </w:r>
      <w:r w:rsidR="003C7133">
        <w:rPr>
          <w:lang w:val="bg-BG"/>
        </w:rPr>
        <w:t>ек</w:t>
      </w:r>
      <w:r>
        <w:rPr>
          <w:lang w:val="bg-BG"/>
        </w:rPr>
        <w:t>та от страна на възможителя</w:t>
      </w:r>
      <w:r w:rsidR="003C7133">
        <w:rPr>
          <w:lang w:val="bg-BG"/>
        </w:rPr>
        <w:t>т</w:t>
      </w:r>
      <w:r>
        <w:rPr>
          <w:lang w:val="bg-BG"/>
        </w:rPr>
        <w:t xml:space="preserve"> – Иван Станев;</w:t>
      </w:r>
    </w:p>
    <w:p w:rsidR="00F36885" w:rsidRPr="003C7133" w:rsidRDefault="003C7133" w:rsidP="007343D0">
      <w:pPr>
        <w:pStyle w:val="ListParagraph"/>
        <w:numPr>
          <w:ilvl w:val="0"/>
          <w:numId w:val="36"/>
        </w:numPr>
        <w:jc w:val="both"/>
        <w:rPr>
          <w:lang w:val="bg-BG"/>
        </w:rPr>
      </w:pPr>
      <w:r>
        <w:rPr>
          <w:lang w:val="bg-BG"/>
        </w:rPr>
        <w:t>Външни системи</w:t>
      </w:r>
      <w:r w:rsidR="00336CDD">
        <w:rPr>
          <w:lang w:val="bg-BG"/>
        </w:rPr>
        <w:t>,</w:t>
      </w:r>
      <w:r>
        <w:rPr>
          <w:lang w:val="bg-BG"/>
        </w:rPr>
        <w:t xml:space="preserve"> с кои</w:t>
      </w:r>
      <w:r w:rsidR="00EB0207">
        <w:rPr>
          <w:lang w:val="bg-BG"/>
        </w:rPr>
        <w:t xml:space="preserve">то желаем да свържем системата </w:t>
      </w:r>
      <w:r w:rsidR="00EB0207">
        <w:t xml:space="preserve">E-Health. </w:t>
      </w:r>
      <w:r w:rsidR="00EB0207" w:rsidRPr="003C7133">
        <w:rPr>
          <w:lang w:val="bg-BG"/>
        </w:rPr>
        <w:t>Отговорно лице ще бъде Росен Мартев.</w:t>
      </w:r>
      <w:r>
        <w:rPr>
          <w:lang w:val="bg-BG"/>
        </w:rPr>
        <w:t xml:space="preserve"> Такива системи са системата на Националната здравноосигурителна каса </w:t>
      </w:r>
      <w:r w:rsidR="00DB1256">
        <w:rPr>
          <w:lang w:val="bg-BG"/>
        </w:rPr>
        <w:t>/</w:t>
      </w:r>
      <w:r>
        <w:rPr>
          <w:lang w:val="bg-BG"/>
        </w:rPr>
        <w:t>НЗОК</w:t>
      </w:r>
      <w:r w:rsidR="00DB1256">
        <w:rPr>
          <w:lang w:val="bg-BG"/>
        </w:rPr>
        <w:t>/</w:t>
      </w:r>
      <w:r>
        <w:rPr>
          <w:lang w:val="bg-BG"/>
        </w:rPr>
        <w:t>, Български лекарски съюз /БЛС/</w:t>
      </w:r>
      <w:r w:rsidR="00DB1256">
        <w:rPr>
          <w:lang w:val="bg-BG"/>
        </w:rPr>
        <w:t>, Български заболекарски съюз /БЗС/, Електронна рецепта /Е-рецепта/.</w:t>
      </w:r>
    </w:p>
    <w:p w:rsidR="00F36885" w:rsidRDefault="00E20D94">
      <w:pPr>
        <w:pStyle w:val="Heading2"/>
        <w:rPr>
          <w:lang w:val="bg-BG"/>
        </w:rPr>
      </w:pPr>
      <w:bookmarkStart w:id="346" w:name="_Toc447095890"/>
      <w:bookmarkStart w:id="347" w:name="_Toc401957263"/>
      <w:r>
        <w:rPr>
          <w:lang w:val="bg-BG"/>
        </w:rPr>
        <w:t>Роли и отговорнисти</w:t>
      </w:r>
      <w:bookmarkEnd w:id="346"/>
      <w:bookmarkEnd w:id="347"/>
    </w:p>
    <w:p w:rsidR="00EB0207" w:rsidRPr="000108B9" w:rsidRDefault="005F44BC" w:rsidP="007343D0">
      <w:pPr>
        <w:ind w:left="720"/>
        <w:jc w:val="both"/>
        <w:rPr>
          <w:lang w:val="bg-BG"/>
        </w:rPr>
      </w:pPr>
      <w:r>
        <w:rPr>
          <w:lang w:val="bg-BG"/>
        </w:rPr>
        <w:tab/>
      </w:r>
      <w:r w:rsidR="00EB0207">
        <w:rPr>
          <w:lang w:val="bg-BG"/>
        </w:rPr>
        <w:t xml:space="preserve">Практикум 3 се води по методологията на </w:t>
      </w:r>
      <w:r w:rsidR="00EB0207">
        <w:t>RUP</w:t>
      </w:r>
      <w:r w:rsidR="00A1154F">
        <w:t xml:space="preserve"> (Rational </w:t>
      </w:r>
      <w:r w:rsidR="00A1154F" w:rsidRPr="00A1154F">
        <w:t xml:space="preserve">Unified </w:t>
      </w:r>
      <w:r w:rsidR="00A1154F">
        <w:t>Process)</w:t>
      </w:r>
      <w:r w:rsidR="00EB0207">
        <w:t xml:space="preserve">, </w:t>
      </w:r>
      <w:r w:rsidR="00EB0207">
        <w:rPr>
          <w:lang w:val="bg-BG"/>
        </w:rPr>
        <w:t>затова</w:t>
      </w:r>
      <w:r>
        <w:rPr>
          <w:lang w:val="bg-BG"/>
        </w:rPr>
        <w:t xml:space="preserve"> за</w:t>
      </w:r>
      <w:r w:rsidR="00EB0207">
        <w:rPr>
          <w:lang w:val="bg-BG"/>
        </w:rPr>
        <w:t xml:space="preserve"> всеки човек от екипа</w:t>
      </w:r>
      <w:r>
        <w:rPr>
          <w:lang w:val="bg-BG"/>
        </w:rPr>
        <w:t xml:space="preserve"> </w:t>
      </w:r>
      <w:r w:rsidR="00EB0207">
        <w:rPr>
          <w:lang w:val="bg-BG"/>
        </w:rPr>
        <w:t>се дава оп</w:t>
      </w:r>
      <w:r>
        <w:rPr>
          <w:lang w:val="bg-BG"/>
        </w:rPr>
        <w:t>р</w:t>
      </w:r>
      <w:r w:rsidR="00EB0207">
        <w:rPr>
          <w:lang w:val="bg-BG"/>
        </w:rPr>
        <w:t xml:space="preserve">еделен профил. Той съдържа в себе си </w:t>
      </w:r>
      <w:r w:rsidR="00A1154F">
        <w:rPr>
          <w:lang w:val="bg-BG"/>
        </w:rPr>
        <w:t xml:space="preserve">две или повече роли от </w:t>
      </w:r>
      <w:r w:rsidR="00A1154F">
        <w:t>RUP</w:t>
      </w:r>
      <w:r>
        <w:rPr>
          <w:lang w:val="bg-BG"/>
        </w:rPr>
        <w:t>.</w:t>
      </w:r>
    </w:p>
    <w:tbl>
      <w:tblPr>
        <w:tblW w:w="9489" w:type="dxa"/>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0"/>
        <w:gridCol w:w="2181"/>
        <w:gridCol w:w="5408"/>
      </w:tblGrid>
      <w:tr w:rsidR="009E4EEA" w:rsidTr="000108B9">
        <w:trPr>
          <w:trHeight w:val="145"/>
          <w:tblHeader/>
        </w:trPr>
        <w:tc>
          <w:tcPr>
            <w:tcW w:w="1900" w:type="dxa"/>
            <w:shd w:val="clear" w:color="auto" w:fill="BFBFBF" w:themeFill="background1" w:themeFillShade="BF"/>
            <w:vAlign w:val="center"/>
          </w:tcPr>
          <w:p w:rsidR="009E4EEA" w:rsidRPr="009E4EEA" w:rsidRDefault="009E4EEA" w:rsidP="009E4EEA">
            <w:pPr>
              <w:spacing w:before="80"/>
              <w:jc w:val="center"/>
              <w:rPr>
                <w:lang w:val="bg-BG"/>
              </w:rPr>
            </w:pPr>
            <w:r w:rsidRPr="009E4EEA">
              <w:rPr>
                <w:lang w:val="bg-BG"/>
              </w:rPr>
              <w:t>Българско наименование</w:t>
            </w:r>
          </w:p>
        </w:tc>
        <w:tc>
          <w:tcPr>
            <w:tcW w:w="2181" w:type="dxa"/>
            <w:shd w:val="clear" w:color="auto" w:fill="BFBFBF" w:themeFill="background1" w:themeFillShade="BF"/>
            <w:vAlign w:val="center"/>
          </w:tcPr>
          <w:p w:rsidR="009E4EEA" w:rsidRPr="009E4EEA" w:rsidRDefault="009E4EEA" w:rsidP="009E4EEA">
            <w:pPr>
              <w:spacing w:before="80"/>
              <w:jc w:val="center"/>
              <w:rPr>
                <w:lang w:val="bg-BG"/>
              </w:rPr>
            </w:pPr>
            <w:r w:rsidRPr="009E4EEA">
              <w:rPr>
                <w:lang w:val="bg-BG"/>
              </w:rPr>
              <w:t>Английско наименование</w:t>
            </w:r>
          </w:p>
        </w:tc>
        <w:tc>
          <w:tcPr>
            <w:tcW w:w="5408" w:type="dxa"/>
            <w:shd w:val="clear" w:color="auto" w:fill="BFBFBF" w:themeFill="background1" w:themeFillShade="BF"/>
            <w:vAlign w:val="center"/>
          </w:tcPr>
          <w:p w:rsidR="009E4EEA" w:rsidRPr="009E4EEA" w:rsidRDefault="009E4EEA" w:rsidP="009E4EEA">
            <w:pPr>
              <w:spacing w:before="80"/>
              <w:jc w:val="center"/>
              <w:rPr>
                <w:lang w:val="bg-BG"/>
              </w:rPr>
            </w:pPr>
            <w:r w:rsidRPr="009E4EEA">
              <w:rPr>
                <w:lang w:val="bg-BG"/>
              </w:rPr>
              <w:t>Отговорности</w:t>
            </w:r>
          </w:p>
        </w:tc>
      </w:tr>
      <w:tr w:rsidR="009E4EEA" w:rsidTr="000108B9">
        <w:trPr>
          <w:trHeight w:val="1507"/>
        </w:trPr>
        <w:tc>
          <w:tcPr>
            <w:tcW w:w="1900" w:type="dxa"/>
          </w:tcPr>
          <w:p w:rsidR="009E4EEA" w:rsidRPr="009E4EEA" w:rsidRDefault="009E4EEA" w:rsidP="003737B2">
            <w:pPr>
              <w:spacing w:before="80"/>
              <w:jc w:val="both"/>
              <w:rPr>
                <w:lang w:val="bg-BG"/>
              </w:rPr>
            </w:pPr>
            <w:r w:rsidRPr="009E4EEA">
              <w:rPr>
                <w:lang w:val="bg-BG"/>
              </w:rPr>
              <w:t>Ръководител на екип</w:t>
            </w:r>
          </w:p>
        </w:tc>
        <w:tc>
          <w:tcPr>
            <w:tcW w:w="2181" w:type="dxa"/>
          </w:tcPr>
          <w:p w:rsidR="009E4EEA" w:rsidRDefault="009E4EEA" w:rsidP="003737B2">
            <w:pPr>
              <w:spacing w:before="80"/>
              <w:jc w:val="both"/>
            </w:pPr>
            <w:r>
              <w:t>Project Manager</w:t>
            </w:r>
          </w:p>
        </w:tc>
        <w:tc>
          <w:tcPr>
            <w:tcW w:w="5408" w:type="dxa"/>
          </w:tcPr>
          <w:p w:rsidR="009E4EEA" w:rsidRPr="006A0A33" w:rsidRDefault="009E4EEA" w:rsidP="003737B2">
            <w:pPr>
              <w:spacing w:before="80"/>
              <w:jc w:val="both"/>
              <w:rPr>
                <w:lang w:val="bg-BG"/>
              </w:rPr>
            </w:pPr>
            <w:r w:rsidRPr="009E4EEA">
              <w:rPr>
                <w:lang w:val="bg-BG"/>
              </w:rPr>
              <w:t>Отговаря за разпределението на ресурсите, определя приоритетите, координира обратната връзка с клиента</w:t>
            </w:r>
            <w:r w:rsidR="00242714">
              <w:rPr>
                <w:lang w:val="bg-BG"/>
              </w:rPr>
              <w:t>,</w:t>
            </w:r>
            <w:r w:rsidRPr="009E4EEA">
              <w:rPr>
                <w:lang w:val="bg-BG"/>
              </w:rPr>
              <w:t xml:space="preserve"> като цяло цели да държи екипа фокусиран към крайната цел. Определя практиките, които ще осигурят качеството на цялостта и качеството на предадените с проекта артефакти</w:t>
            </w:r>
            <w:r w:rsidR="006A0A33">
              <w:rPr>
                <w:lang w:val="bg-BG"/>
              </w:rPr>
              <w:t>.</w:t>
            </w:r>
          </w:p>
          <w:p w:rsidR="009E4EEA" w:rsidRDefault="009E4EEA" w:rsidP="003737B2">
            <w:pPr>
              <w:spacing w:before="80"/>
              <w:jc w:val="both"/>
            </w:pPr>
          </w:p>
        </w:tc>
      </w:tr>
      <w:tr w:rsidR="009E4EEA" w:rsidTr="000108B9">
        <w:trPr>
          <w:trHeight w:val="1647"/>
        </w:trPr>
        <w:tc>
          <w:tcPr>
            <w:tcW w:w="1900" w:type="dxa"/>
          </w:tcPr>
          <w:p w:rsidR="009E4EEA" w:rsidRPr="009E4EEA" w:rsidRDefault="009E4EEA" w:rsidP="003737B2">
            <w:pPr>
              <w:spacing w:before="80"/>
              <w:jc w:val="both"/>
              <w:rPr>
                <w:lang w:val="bg-BG"/>
              </w:rPr>
            </w:pPr>
            <w:r w:rsidRPr="009E4EEA">
              <w:rPr>
                <w:lang w:val="bg-BG"/>
              </w:rPr>
              <w:lastRenderedPageBreak/>
              <w:t>Софтуерен Архитект</w:t>
            </w:r>
          </w:p>
        </w:tc>
        <w:tc>
          <w:tcPr>
            <w:tcW w:w="2181" w:type="dxa"/>
          </w:tcPr>
          <w:p w:rsidR="009E4EEA" w:rsidRDefault="009E4EEA" w:rsidP="003737B2">
            <w:pPr>
              <w:spacing w:before="80"/>
              <w:jc w:val="both"/>
            </w:pPr>
            <w:r>
              <w:t>Software Architect</w:t>
            </w:r>
          </w:p>
        </w:tc>
        <w:tc>
          <w:tcPr>
            <w:tcW w:w="5408" w:type="dxa"/>
          </w:tcPr>
          <w:p w:rsidR="009E4EEA" w:rsidRPr="006A0A33" w:rsidRDefault="009E4EEA" w:rsidP="00242714">
            <w:pPr>
              <w:spacing w:before="80"/>
              <w:jc w:val="both"/>
              <w:rPr>
                <w:lang w:val="bg-BG"/>
              </w:rPr>
            </w:pPr>
            <w:r w:rsidRPr="006A0A33">
              <w:rPr>
                <w:lang w:val="bg-BG"/>
              </w:rPr>
              <w:t>Води и координира техническите действия и технически насочените артефакти по време на проекта. Софтуерния</w:t>
            </w:r>
            <w:r w:rsidR="00242714">
              <w:rPr>
                <w:lang w:val="bg-BG"/>
              </w:rPr>
              <w:t>т</w:t>
            </w:r>
            <w:r w:rsidRPr="006A0A33">
              <w:rPr>
                <w:lang w:val="bg-BG"/>
              </w:rPr>
              <w:t xml:space="preserve"> архитект определя главната структура</w:t>
            </w:r>
            <w:r w:rsidR="00242714">
              <w:rPr>
                <w:lang w:val="bg-BG"/>
              </w:rPr>
              <w:t xml:space="preserve">, </w:t>
            </w:r>
            <w:r w:rsidRPr="006A0A33">
              <w:rPr>
                <w:lang w:val="bg-BG"/>
              </w:rPr>
              <w:t xml:space="preserve">като съвкупност от различни погледни над </w:t>
            </w:r>
            <w:r w:rsidR="00242714" w:rsidRPr="006A0A33">
              <w:rPr>
                <w:lang w:val="bg-BG"/>
              </w:rPr>
              <w:t>системат</w:t>
            </w:r>
            <w:r w:rsidR="00242714">
              <w:rPr>
                <w:lang w:val="bg-BG"/>
              </w:rPr>
              <w:t>,</w:t>
            </w:r>
            <w:r w:rsidR="00242714" w:rsidRPr="006A0A33">
              <w:rPr>
                <w:lang w:val="bg-BG"/>
              </w:rPr>
              <w:t xml:space="preserve"> </w:t>
            </w:r>
            <w:r w:rsidRPr="006A0A33">
              <w:rPr>
                <w:lang w:val="bg-BG"/>
              </w:rPr>
              <w:t>чрез архитектурния документ. За разлика от останалите роли, цели широко познаване на областта, а не дълбоко</w:t>
            </w:r>
            <w:r w:rsidR="006A0A33">
              <w:rPr>
                <w:lang w:val="bg-BG"/>
              </w:rPr>
              <w:t>.</w:t>
            </w:r>
          </w:p>
        </w:tc>
      </w:tr>
      <w:tr w:rsidR="009E4EEA" w:rsidTr="000108B9">
        <w:trPr>
          <w:trHeight w:val="995"/>
        </w:trPr>
        <w:tc>
          <w:tcPr>
            <w:tcW w:w="1900" w:type="dxa"/>
          </w:tcPr>
          <w:p w:rsidR="009E4EEA" w:rsidRPr="009E4EEA" w:rsidRDefault="009E4EEA" w:rsidP="003737B2">
            <w:pPr>
              <w:spacing w:before="80"/>
              <w:jc w:val="both"/>
              <w:rPr>
                <w:lang w:val="bg-BG"/>
              </w:rPr>
            </w:pPr>
            <w:r w:rsidRPr="009E4EEA">
              <w:rPr>
                <w:lang w:val="bg-BG"/>
              </w:rPr>
              <w:t>Инструментален специалист</w:t>
            </w:r>
          </w:p>
        </w:tc>
        <w:tc>
          <w:tcPr>
            <w:tcW w:w="2181" w:type="dxa"/>
          </w:tcPr>
          <w:p w:rsidR="009E4EEA" w:rsidRDefault="009E4EEA" w:rsidP="003737B2">
            <w:pPr>
              <w:spacing w:before="80"/>
              <w:jc w:val="both"/>
            </w:pPr>
            <w:r>
              <w:t>Tools specialist</w:t>
            </w:r>
          </w:p>
        </w:tc>
        <w:tc>
          <w:tcPr>
            <w:tcW w:w="5408" w:type="dxa"/>
          </w:tcPr>
          <w:p w:rsidR="009E4EEA" w:rsidRPr="006A0A33" w:rsidRDefault="009E4EEA" w:rsidP="003737B2">
            <w:pPr>
              <w:spacing w:before="80"/>
              <w:jc w:val="both"/>
              <w:rPr>
                <w:lang w:val="bg-BG"/>
              </w:rPr>
            </w:pPr>
            <w:r w:rsidRPr="006A0A33">
              <w:rPr>
                <w:lang w:val="bg-BG"/>
              </w:rPr>
              <w:t>Специалист, познаващ инструментите използвани по времето на разработката, както тези за самото ръководене на проекта, така и технологиите в самата разработка.</w:t>
            </w:r>
          </w:p>
        </w:tc>
      </w:tr>
      <w:tr w:rsidR="009E4EEA" w:rsidTr="000108B9">
        <w:trPr>
          <w:trHeight w:val="310"/>
        </w:trPr>
        <w:tc>
          <w:tcPr>
            <w:tcW w:w="1900" w:type="dxa"/>
          </w:tcPr>
          <w:p w:rsidR="009E4EEA" w:rsidRPr="009E4EEA" w:rsidRDefault="005120B8" w:rsidP="003737B2">
            <w:pPr>
              <w:spacing w:before="80"/>
              <w:jc w:val="both"/>
              <w:rPr>
                <w:lang w:val="bg-BG"/>
              </w:rPr>
            </w:pPr>
            <w:r>
              <w:rPr>
                <w:lang w:val="bg-BG"/>
              </w:rPr>
              <w:t>Отговорник по изискванията</w:t>
            </w:r>
          </w:p>
        </w:tc>
        <w:tc>
          <w:tcPr>
            <w:tcW w:w="2181" w:type="dxa"/>
          </w:tcPr>
          <w:p w:rsidR="009E4EEA" w:rsidRDefault="009E4EEA" w:rsidP="003737B2">
            <w:pPr>
              <w:spacing w:before="80"/>
              <w:jc w:val="both"/>
            </w:pPr>
            <w:r>
              <w:t xml:space="preserve">Requirements </w:t>
            </w:r>
            <w:proofErr w:type="spellStart"/>
            <w:r>
              <w:t>Specifier</w:t>
            </w:r>
            <w:proofErr w:type="spellEnd"/>
          </w:p>
          <w:p w:rsidR="009E4EEA" w:rsidRDefault="009E4EEA" w:rsidP="003737B2">
            <w:pPr>
              <w:spacing w:before="80"/>
              <w:jc w:val="both"/>
            </w:pPr>
          </w:p>
        </w:tc>
        <w:tc>
          <w:tcPr>
            <w:tcW w:w="5408" w:type="dxa"/>
          </w:tcPr>
          <w:p w:rsidR="009E4EEA" w:rsidRPr="006A0A33" w:rsidRDefault="009E4EEA" w:rsidP="003737B2">
            <w:pPr>
              <w:spacing w:before="80"/>
              <w:jc w:val="both"/>
              <w:rPr>
                <w:lang w:val="bg-BG"/>
              </w:rPr>
            </w:pPr>
            <w:r w:rsidRPr="006A0A33">
              <w:rPr>
                <w:lang w:val="bg-BG"/>
              </w:rPr>
              <w:t xml:space="preserve">Води и координира събирането на изискванията и изграждането на случаите на използване чрез очертаване на  функционалността и границите на системата. </w:t>
            </w:r>
            <w:r w:rsidRPr="006A0A33">
              <w:rPr>
                <w:lang w:val="bg-BG"/>
              </w:rPr>
              <w:br/>
              <w:t xml:space="preserve">Отговаря за: </w:t>
            </w:r>
            <w:r w:rsidRPr="006A0A33">
              <w:rPr>
                <w:lang w:val="bg-BG"/>
              </w:rPr>
              <w:br/>
              <w:t xml:space="preserve">• координиране на всички аналитични дейности в рамките на проекта; </w:t>
            </w:r>
            <w:r w:rsidRPr="006A0A33">
              <w:rPr>
                <w:lang w:val="bg-BG"/>
              </w:rPr>
              <w:br/>
              <w:t xml:space="preserve">• прехвърлянето на събраните знания към програмистите, тестерите и архитектите на системата; </w:t>
            </w:r>
            <w:r w:rsidRPr="006A0A33">
              <w:rPr>
                <w:lang w:val="bg-BG"/>
              </w:rPr>
              <w:br/>
              <w:t xml:space="preserve">• представлява нуждите на потребителя пред екипите на изпълнителя на проекта; </w:t>
            </w:r>
            <w:r w:rsidRPr="006A0A33">
              <w:rPr>
                <w:lang w:val="bg-BG"/>
              </w:rPr>
              <w:br/>
              <w:t xml:space="preserve">• поддържа обхвата на проекта; </w:t>
            </w:r>
            <w:r w:rsidRPr="006A0A33">
              <w:rPr>
                <w:lang w:val="bg-BG"/>
              </w:rPr>
              <w:br/>
              <w:t>• дава становища на ръководителя на екип</w:t>
            </w:r>
            <w:r w:rsidR="00D24004">
              <w:rPr>
                <w:lang w:val="bg-BG"/>
              </w:rPr>
              <w:t>а</w:t>
            </w:r>
            <w:r w:rsidRPr="006A0A33">
              <w:rPr>
                <w:lang w:val="bg-BG"/>
              </w:rPr>
              <w:t xml:space="preserve"> по отношение обхвата на проекта, искания за промяна и въпроси; </w:t>
            </w:r>
            <w:r w:rsidRPr="006A0A33">
              <w:rPr>
                <w:lang w:val="bg-BG"/>
              </w:rPr>
              <w:br/>
              <w:t xml:space="preserve">• изработването и доставката на моделите на системата на екипите по изграждане; </w:t>
            </w:r>
            <w:r w:rsidRPr="006A0A33">
              <w:rPr>
                <w:lang w:val="bg-BG"/>
              </w:rPr>
              <w:br/>
              <w:t>• информиране на тест мениджъра за възможните промени на определени функции.</w:t>
            </w:r>
          </w:p>
        </w:tc>
      </w:tr>
      <w:tr w:rsidR="006A0A33" w:rsidTr="000108B9">
        <w:trPr>
          <w:trHeight w:val="310"/>
        </w:trPr>
        <w:tc>
          <w:tcPr>
            <w:tcW w:w="1900" w:type="dxa"/>
          </w:tcPr>
          <w:p w:rsidR="006A0A33" w:rsidRPr="0034412A" w:rsidRDefault="006A0A33" w:rsidP="006A0A33">
            <w:pPr>
              <w:rPr>
                <w:lang w:val="bg-BG"/>
              </w:rPr>
            </w:pPr>
            <w:r w:rsidRPr="0034412A">
              <w:rPr>
                <w:lang w:val="bg-BG"/>
              </w:rPr>
              <w:t>Отговорник по качеството</w:t>
            </w:r>
          </w:p>
          <w:p w:rsidR="006A0A33" w:rsidRPr="009E4EEA" w:rsidRDefault="006A0A33" w:rsidP="003737B2">
            <w:pPr>
              <w:spacing w:before="80"/>
              <w:jc w:val="both"/>
              <w:rPr>
                <w:lang w:val="bg-BG"/>
              </w:rPr>
            </w:pPr>
          </w:p>
        </w:tc>
        <w:tc>
          <w:tcPr>
            <w:tcW w:w="2181" w:type="dxa"/>
          </w:tcPr>
          <w:p w:rsidR="006A0A33" w:rsidRDefault="006A0A33" w:rsidP="003737B2">
            <w:pPr>
              <w:spacing w:before="80"/>
              <w:jc w:val="both"/>
            </w:pPr>
            <w:r w:rsidRPr="002220A9">
              <w:rPr>
                <w:lang w:val="bg-BG"/>
              </w:rPr>
              <w:t xml:space="preserve">Quality </w:t>
            </w:r>
            <w:r w:rsidRPr="00156C06">
              <w:t>Manager</w:t>
            </w:r>
          </w:p>
        </w:tc>
        <w:tc>
          <w:tcPr>
            <w:tcW w:w="5408" w:type="dxa"/>
          </w:tcPr>
          <w:p w:rsidR="006A0A33" w:rsidRDefault="006A0A33" w:rsidP="003737B2">
            <w:pPr>
              <w:spacing w:before="80"/>
              <w:jc w:val="both"/>
            </w:pPr>
            <w:r w:rsidRPr="0034412A">
              <w:rPr>
                <w:lang w:val="bg-BG"/>
              </w:rPr>
              <w:t>Отговаря за осигуряването на качеството на софтуерния продукт. Той описва задачите и отговорностите, които ще се извършват от екипа, за да се осигури качеството на софтуерния продукт.</w:t>
            </w:r>
          </w:p>
        </w:tc>
      </w:tr>
      <w:tr w:rsidR="009E4EEA" w:rsidTr="000108B9">
        <w:trPr>
          <w:trHeight w:val="310"/>
        </w:trPr>
        <w:tc>
          <w:tcPr>
            <w:tcW w:w="1900" w:type="dxa"/>
          </w:tcPr>
          <w:p w:rsidR="009E4EEA" w:rsidRPr="009E4EEA" w:rsidRDefault="009E4EEA" w:rsidP="003737B2">
            <w:pPr>
              <w:spacing w:before="80"/>
              <w:jc w:val="both"/>
              <w:rPr>
                <w:lang w:val="bg-BG"/>
              </w:rPr>
            </w:pPr>
            <w:r w:rsidRPr="009E4EEA">
              <w:rPr>
                <w:lang w:val="bg-BG"/>
              </w:rPr>
              <w:t>Разработчик</w:t>
            </w:r>
          </w:p>
        </w:tc>
        <w:tc>
          <w:tcPr>
            <w:tcW w:w="2181" w:type="dxa"/>
          </w:tcPr>
          <w:p w:rsidR="009E4EEA" w:rsidRDefault="009E4EEA" w:rsidP="003737B2">
            <w:pPr>
              <w:spacing w:before="80"/>
              <w:jc w:val="both"/>
            </w:pPr>
            <w:r>
              <w:t>Implementer</w:t>
            </w:r>
          </w:p>
        </w:tc>
        <w:tc>
          <w:tcPr>
            <w:tcW w:w="5408" w:type="dxa"/>
          </w:tcPr>
          <w:p w:rsidR="009E4EEA" w:rsidRPr="006A0A33" w:rsidRDefault="009E4EEA" w:rsidP="003737B2">
            <w:pPr>
              <w:spacing w:before="80"/>
              <w:jc w:val="both"/>
              <w:rPr>
                <w:lang w:val="bg-BG"/>
              </w:rPr>
            </w:pPr>
            <w:r w:rsidRPr="006A0A33">
              <w:rPr>
                <w:lang w:val="bg-BG"/>
              </w:rPr>
              <w:t>Разработчикът отговаря за написването, документирането и unit тестване на системите компоненти. Разработените от тази роля артефакти трябва да съответстват на стандартите, наложени за проекта.</w:t>
            </w:r>
          </w:p>
        </w:tc>
      </w:tr>
      <w:tr w:rsidR="009E4EEA" w:rsidTr="000108B9">
        <w:trPr>
          <w:trHeight w:val="855"/>
        </w:trPr>
        <w:tc>
          <w:tcPr>
            <w:tcW w:w="1900" w:type="dxa"/>
          </w:tcPr>
          <w:p w:rsidR="00547185" w:rsidRPr="00547185" w:rsidRDefault="00547185" w:rsidP="00547185">
            <w:pPr>
              <w:spacing w:before="80"/>
              <w:jc w:val="both"/>
              <w:rPr>
                <w:lang w:val="bg-BG"/>
              </w:rPr>
            </w:pPr>
            <w:r w:rsidRPr="00547185">
              <w:rPr>
                <w:lang w:val="bg-BG"/>
              </w:rPr>
              <w:t>Анализатор на бизнес процеси</w:t>
            </w:r>
          </w:p>
          <w:p w:rsidR="009E4EEA" w:rsidRPr="009E4EEA" w:rsidRDefault="009E4EEA" w:rsidP="00547185">
            <w:pPr>
              <w:spacing w:before="80"/>
              <w:jc w:val="both"/>
              <w:rPr>
                <w:lang w:val="bg-BG"/>
              </w:rPr>
            </w:pPr>
          </w:p>
        </w:tc>
        <w:tc>
          <w:tcPr>
            <w:tcW w:w="2181" w:type="dxa"/>
          </w:tcPr>
          <w:p w:rsidR="00547185" w:rsidRPr="009E4EEA" w:rsidRDefault="00547185" w:rsidP="00547185">
            <w:pPr>
              <w:spacing w:before="80"/>
              <w:jc w:val="both"/>
              <w:rPr>
                <w:lang w:val="bg-BG"/>
              </w:rPr>
            </w:pPr>
            <w:r w:rsidRPr="009E4EEA">
              <w:rPr>
                <w:lang w:val="bg-BG"/>
              </w:rPr>
              <w:t>Bus</w:t>
            </w:r>
            <w:proofErr w:type="spellStart"/>
            <w:r w:rsidR="00562AAD">
              <w:t>i</w:t>
            </w:r>
            <w:proofErr w:type="spellEnd"/>
            <w:r w:rsidRPr="009E4EEA">
              <w:rPr>
                <w:lang w:val="bg-BG"/>
              </w:rPr>
              <w:t>ness Process Analyst</w:t>
            </w:r>
          </w:p>
          <w:p w:rsidR="009E4EEA" w:rsidRDefault="009E4EEA" w:rsidP="003737B2">
            <w:pPr>
              <w:spacing w:before="80"/>
              <w:jc w:val="both"/>
            </w:pPr>
          </w:p>
        </w:tc>
        <w:tc>
          <w:tcPr>
            <w:tcW w:w="5408" w:type="dxa"/>
          </w:tcPr>
          <w:p w:rsidR="009E4EEA" w:rsidRPr="006A0A33" w:rsidRDefault="009E4EEA" w:rsidP="003737B2">
            <w:pPr>
              <w:spacing w:before="80"/>
              <w:jc w:val="both"/>
              <w:rPr>
                <w:lang w:val="bg-BG"/>
              </w:rPr>
            </w:pPr>
            <w:r w:rsidRPr="006A0A33">
              <w:rPr>
                <w:lang w:val="bg-BG"/>
              </w:rPr>
              <w:t>Отговаря за изучаването на процесите в организацията, анализирането им и прилагането им в процеса на ра</w:t>
            </w:r>
            <w:r w:rsidR="00562AAD">
              <w:rPr>
                <w:lang w:val="bg-BG"/>
              </w:rPr>
              <w:t>з</w:t>
            </w:r>
            <w:r w:rsidRPr="006A0A33">
              <w:rPr>
                <w:lang w:val="bg-BG"/>
              </w:rPr>
              <w:t>работка.</w:t>
            </w:r>
          </w:p>
        </w:tc>
      </w:tr>
      <w:tr w:rsidR="0088285C" w:rsidTr="000108B9">
        <w:trPr>
          <w:trHeight w:val="855"/>
        </w:trPr>
        <w:tc>
          <w:tcPr>
            <w:tcW w:w="1900" w:type="dxa"/>
          </w:tcPr>
          <w:p w:rsidR="0088285C" w:rsidRPr="00547185" w:rsidRDefault="0088285C" w:rsidP="00547185">
            <w:pPr>
              <w:spacing w:before="80"/>
              <w:jc w:val="both"/>
              <w:rPr>
                <w:lang w:val="bg-BG"/>
              </w:rPr>
            </w:pPr>
            <w:r>
              <w:rPr>
                <w:lang w:val="bg-BG"/>
              </w:rPr>
              <w:t>Инженер по данните</w:t>
            </w:r>
          </w:p>
        </w:tc>
        <w:tc>
          <w:tcPr>
            <w:tcW w:w="2181" w:type="dxa"/>
          </w:tcPr>
          <w:p w:rsidR="0088285C" w:rsidRPr="0088285C" w:rsidRDefault="0088285C" w:rsidP="0088285C">
            <w:r>
              <w:t>Data Engineer</w:t>
            </w:r>
          </w:p>
        </w:tc>
        <w:tc>
          <w:tcPr>
            <w:tcW w:w="5408" w:type="dxa"/>
          </w:tcPr>
          <w:p w:rsidR="0088285C" w:rsidRPr="0088285C" w:rsidRDefault="0088285C" w:rsidP="003737B2">
            <w:pPr>
              <w:spacing w:before="80"/>
              <w:jc w:val="both"/>
              <w:rPr>
                <w:lang w:val="bg-BG"/>
              </w:rPr>
            </w:pPr>
            <w:r>
              <w:rPr>
                <w:lang w:val="bg-BG"/>
              </w:rPr>
              <w:t>Отговаря за определянето на видовете данни и тях</w:t>
            </w:r>
            <w:r w:rsidR="00562AAD">
              <w:rPr>
                <w:lang w:val="bg-BG"/>
              </w:rPr>
              <w:t>н</w:t>
            </w:r>
            <w:r>
              <w:rPr>
                <w:lang w:val="bg-BG"/>
              </w:rPr>
              <w:t xml:space="preserve">ата </w:t>
            </w:r>
            <w:r w:rsidR="00562AAD">
              <w:rPr>
                <w:lang w:val="bg-BG"/>
              </w:rPr>
              <w:t>структура</w:t>
            </w:r>
            <w:r>
              <w:rPr>
                <w:lang w:val="bg-BG"/>
              </w:rPr>
              <w:t>, които ще се използват в системата.</w:t>
            </w:r>
          </w:p>
        </w:tc>
      </w:tr>
      <w:tr w:rsidR="006A0A33" w:rsidTr="000108B9">
        <w:trPr>
          <w:trHeight w:val="595"/>
        </w:trPr>
        <w:tc>
          <w:tcPr>
            <w:tcW w:w="1900" w:type="dxa"/>
          </w:tcPr>
          <w:p w:rsidR="006A0A33" w:rsidRDefault="006A0A33" w:rsidP="006A0A33">
            <w:pPr>
              <w:rPr>
                <w:lang w:val="bg-BG"/>
              </w:rPr>
            </w:pPr>
            <w:r>
              <w:rPr>
                <w:lang w:val="bg-BG"/>
              </w:rPr>
              <w:t>Дизайн мениджър</w:t>
            </w:r>
          </w:p>
          <w:p w:rsidR="006A0A33" w:rsidRPr="00547185" w:rsidRDefault="006A0A33" w:rsidP="00547185">
            <w:pPr>
              <w:spacing w:before="80"/>
              <w:jc w:val="both"/>
              <w:rPr>
                <w:lang w:val="bg-BG"/>
              </w:rPr>
            </w:pPr>
          </w:p>
        </w:tc>
        <w:tc>
          <w:tcPr>
            <w:tcW w:w="2181" w:type="dxa"/>
          </w:tcPr>
          <w:p w:rsidR="006A0A33" w:rsidRPr="006A0A33" w:rsidRDefault="006A0A33" w:rsidP="00547185">
            <w:pPr>
              <w:spacing w:before="80"/>
              <w:jc w:val="both"/>
              <w:rPr>
                <w:lang w:val="bg-BG"/>
              </w:rPr>
            </w:pPr>
            <w:r>
              <w:t xml:space="preserve">Design Manager </w:t>
            </w:r>
          </w:p>
        </w:tc>
        <w:tc>
          <w:tcPr>
            <w:tcW w:w="5408" w:type="dxa"/>
          </w:tcPr>
          <w:p w:rsidR="006A0A33" w:rsidRDefault="006A0A33" w:rsidP="003737B2">
            <w:pPr>
              <w:spacing w:before="80"/>
              <w:jc w:val="both"/>
            </w:pPr>
            <w:r>
              <w:rPr>
                <w:lang w:val="bg-BG"/>
              </w:rPr>
              <w:t>Определя част от системата по изискванията и архитектурата.</w:t>
            </w:r>
          </w:p>
        </w:tc>
      </w:tr>
      <w:tr w:rsidR="009E4EEA" w:rsidTr="000108B9">
        <w:trPr>
          <w:trHeight w:val="967"/>
        </w:trPr>
        <w:tc>
          <w:tcPr>
            <w:tcW w:w="1900" w:type="dxa"/>
          </w:tcPr>
          <w:p w:rsidR="009E4EEA" w:rsidRPr="00547185" w:rsidRDefault="009E4EEA" w:rsidP="003737B2">
            <w:pPr>
              <w:spacing w:before="80"/>
              <w:jc w:val="both"/>
              <w:rPr>
                <w:lang w:val="bg-BG"/>
              </w:rPr>
            </w:pPr>
            <w:r w:rsidRPr="00547185">
              <w:rPr>
                <w:lang w:val="bg-BG"/>
              </w:rPr>
              <w:t>Системен анализатор</w:t>
            </w:r>
          </w:p>
        </w:tc>
        <w:tc>
          <w:tcPr>
            <w:tcW w:w="2181" w:type="dxa"/>
          </w:tcPr>
          <w:p w:rsidR="009E4EEA" w:rsidRPr="00547185" w:rsidRDefault="009E4EEA" w:rsidP="003737B2">
            <w:pPr>
              <w:spacing w:before="80"/>
              <w:jc w:val="both"/>
            </w:pPr>
            <w:r w:rsidRPr="00547185">
              <w:t>System Analyst</w:t>
            </w:r>
          </w:p>
        </w:tc>
        <w:tc>
          <w:tcPr>
            <w:tcW w:w="5408" w:type="dxa"/>
          </w:tcPr>
          <w:p w:rsidR="009E4EEA" w:rsidRPr="006A0A33" w:rsidRDefault="009E4EEA" w:rsidP="00D2704B">
            <w:pPr>
              <w:spacing w:before="80"/>
              <w:jc w:val="both"/>
              <w:rPr>
                <w:lang w:val="bg-BG"/>
              </w:rPr>
            </w:pPr>
            <w:r w:rsidRPr="006A0A33">
              <w:rPr>
                <w:lang w:val="bg-BG"/>
              </w:rPr>
              <w:t>Управлява процеса по избиране и моделиране на потребителски случаи</w:t>
            </w:r>
            <w:r w:rsidR="00D2704B">
              <w:rPr>
                <w:lang w:val="bg-BG"/>
              </w:rPr>
              <w:t xml:space="preserve">, </w:t>
            </w:r>
            <w:r w:rsidRPr="006A0A33">
              <w:rPr>
                <w:lang w:val="bg-BG"/>
              </w:rPr>
              <w:t>избирайки ключовите за системата функционалности.</w:t>
            </w:r>
          </w:p>
        </w:tc>
      </w:tr>
      <w:tr w:rsidR="006A0A33" w:rsidTr="000108B9">
        <w:trPr>
          <w:trHeight w:val="1014"/>
        </w:trPr>
        <w:tc>
          <w:tcPr>
            <w:tcW w:w="1900" w:type="dxa"/>
          </w:tcPr>
          <w:p w:rsidR="006A0A33" w:rsidRPr="0034412A" w:rsidRDefault="006A0A33" w:rsidP="006A0A33">
            <w:pPr>
              <w:rPr>
                <w:lang w:val="bg-BG"/>
              </w:rPr>
            </w:pPr>
            <w:r w:rsidRPr="0034412A">
              <w:rPr>
                <w:lang w:val="bg-BG"/>
              </w:rPr>
              <w:lastRenderedPageBreak/>
              <w:t>Системен администратор</w:t>
            </w:r>
          </w:p>
          <w:p w:rsidR="006A0A33" w:rsidRPr="00547185" w:rsidRDefault="006A0A33" w:rsidP="003737B2">
            <w:pPr>
              <w:spacing w:before="80"/>
              <w:jc w:val="both"/>
              <w:rPr>
                <w:lang w:val="bg-BG"/>
              </w:rPr>
            </w:pPr>
          </w:p>
        </w:tc>
        <w:tc>
          <w:tcPr>
            <w:tcW w:w="2181" w:type="dxa"/>
          </w:tcPr>
          <w:p w:rsidR="006A0A33" w:rsidRPr="00547185" w:rsidRDefault="006A0A33" w:rsidP="003737B2">
            <w:pPr>
              <w:spacing w:before="80"/>
              <w:jc w:val="both"/>
            </w:pPr>
            <w:r w:rsidRPr="00156C06">
              <w:t>System Administrator</w:t>
            </w:r>
          </w:p>
        </w:tc>
        <w:tc>
          <w:tcPr>
            <w:tcW w:w="5408" w:type="dxa"/>
          </w:tcPr>
          <w:p w:rsidR="006A0A33" w:rsidRPr="00547185" w:rsidRDefault="006A0A33" w:rsidP="003737B2">
            <w:pPr>
              <w:spacing w:before="80"/>
              <w:jc w:val="both"/>
            </w:pPr>
            <w:r w:rsidRPr="0034412A">
              <w:rPr>
                <w:lang w:val="bg-BG"/>
              </w:rPr>
              <w:t>Отговорен за целия хардуер, софтуер и инфраструктура</w:t>
            </w:r>
            <w:r w:rsidR="0058619D">
              <w:rPr>
                <w:lang w:val="bg-BG"/>
              </w:rPr>
              <w:t>,</w:t>
            </w:r>
            <w:r w:rsidRPr="0034412A">
              <w:rPr>
                <w:lang w:val="bg-BG"/>
              </w:rPr>
              <w:t xml:space="preserve"> необходими при разработването на продукта. Прави инсталации, конфигурации и резервни копия.</w:t>
            </w:r>
          </w:p>
        </w:tc>
      </w:tr>
      <w:tr w:rsidR="009E4EEA" w:rsidTr="000108B9">
        <w:trPr>
          <w:trHeight w:val="1283"/>
        </w:trPr>
        <w:tc>
          <w:tcPr>
            <w:tcW w:w="1900" w:type="dxa"/>
          </w:tcPr>
          <w:p w:rsidR="009E4EEA" w:rsidRPr="009E4EEA" w:rsidRDefault="009E4EEA" w:rsidP="003737B2">
            <w:pPr>
              <w:spacing w:before="80"/>
              <w:jc w:val="both"/>
              <w:rPr>
                <w:lang w:val="bg-BG"/>
              </w:rPr>
            </w:pPr>
            <w:r w:rsidRPr="009E4EEA">
              <w:rPr>
                <w:lang w:val="bg-BG"/>
              </w:rPr>
              <w:t>Тестер</w:t>
            </w:r>
          </w:p>
        </w:tc>
        <w:tc>
          <w:tcPr>
            <w:tcW w:w="2181" w:type="dxa"/>
          </w:tcPr>
          <w:p w:rsidR="009E4EEA" w:rsidRDefault="009E4EEA" w:rsidP="003737B2">
            <w:pPr>
              <w:spacing w:before="80"/>
              <w:jc w:val="both"/>
            </w:pPr>
            <w:r>
              <w:t>Tester</w:t>
            </w:r>
          </w:p>
        </w:tc>
        <w:tc>
          <w:tcPr>
            <w:tcW w:w="5408" w:type="dxa"/>
          </w:tcPr>
          <w:p w:rsidR="009E4EEA" w:rsidRPr="006A0A33" w:rsidRDefault="009E4EEA" w:rsidP="003737B2">
            <w:pPr>
              <w:spacing w:before="80"/>
              <w:jc w:val="both"/>
              <w:rPr>
                <w:lang w:val="bg-BG"/>
              </w:rPr>
            </w:pPr>
            <w:r w:rsidRPr="006A0A33">
              <w:rPr>
                <w:lang w:val="bg-BG"/>
              </w:rPr>
              <w:t>Извършва функционално тестване според тестовия модел и тестовия план като обощава резултата и описва разминаванията и проблемите. Тестерът е отговорен за основните дейности по тестване на системата и верифициране на нужното й качество.</w:t>
            </w:r>
          </w:p>
        </w:tc>
      </w:tr>
      <w:tr w:rsidR="009E4EEA" w:rsidTr="000108B9">
        <w:trPr>
          <w:trHeight w:val="716"/>
        </w:trPr>
        <w:tc>
          <w:tcPr>
            <w:tcW w:w="1900" w:type="dxa"/>
          </w:tcPr>
          <w:p w:rsidR="009E4EEA" w:rsidRPr="009E4EEA" w:rsidRDefault="009E4EEA" w:rsidP="003737B2">
            <w:pPr>
              <w:spacing w:before="80"/>
              <w:jc w:val="both"/>
              <w:rPr>
                <w:lang w:val="bg-BG"/>
              </w:rPr>
            </w:pPr>
            <w:r w:rsidRPr="009E4EEA">
              <w:rPr>
                <w:lang w:val="bg-BG"/>
              </w:rPr>
              <w:t>Организатор на обучения</w:t>
            </w:r>
          </w:p>
        </w:tc>
        <w:tc>
          <w:tcPr>
            <w:tcW w:w="2181" w:type="dxa"/>
          </w:tcPr>
          <w:p w:rsidR="009E4EEA" w:rsidRDefault="009E4EEA" w:rsidP="003737B2">
            <w:pPr>
              <w:spacing w:before="80"/>
              <w:jc w:val="both"/>
            </w:pPr>
            <w:r>
              <w:t>Course Organizer</w:t>
            </w:r>
          </w:p>
        </w:tc>
        <w:tc>
          <w:tcPr>
            <w:tcW w:w="5408" w:type="dxa"/>
          </w:tcPr>
          <w:p w:rsidR="009E4EEA" w:rsidRPr="006A0A33" w:rsidRDefault="009E4EEA" w:rsidP="003737B2">
            <w:pPr>
              <w:spacing w:before="80"/>
              <w:jc w:val="both"/>
              <w:rPr>
                <w:lang w:val="bg-BG"/>
              </w:rPr>
            </w:pPr>
            <w:r w:rsidRPr="006A0A33">
              <w:rPr>
                <w:lang w:val="bg-BG"/>
              </w:rPr>
              <w:t>Грижи се за организацията по провеждането на обучения по време на процеса по внедряване на системата.</w:t>
            </w:r>
          </w:p>
        </w:tc>
      </w:tr>
      <w:tr w:rsidR="009E4EEA" w:rsidTr="000108B9">
        <w:trPr>
          <w:trHeight w:val="734"/>
        </w:trPr>
        <w:tc>
          <w:tcPr>
            <w:tcW w:w="1900" w:type="dxa"/>
          </w:tcPr>
          <w:p w:rsidR="009E4EEA" w:rsidRPr="009E4EEA" w:rsidRDefault="009E4EEA" w:rsidP="003737B2">
            <w:pPr>
              <w:spacing w:before="80"/>
              <w:jc w:val="both"/>
              <w:rPr>
                <w:lang w:val="bg-BG"/>
              </w:rPr>
            </w:pPr>
            <w:r w:rsidRPr="009E4EEA">
              <w:rPr>
                <w:lang w:val="bg-BG"/>
              </w:rPr>
              <w:t>Технически документатор</w:t>
            </w:r>
          </w:p>
        </w:tc>
        <w:tc>
          <w:tcPr>
            <w:tcW w:w="2181" w:type="dxa"/>
          </w:tcPr>
          <w:p w:rsidR="009E4EEA" w:rsidRDefault="009E4EEA" w:rsidP="003737B2">
            <w:pPr>
              <w:spacing w:before="80"/>
              <w:jc w:val="both"/>
            </w:pPr>
            <w:r>
              <w:t>Tech Writer</w:t>
            </w:r>
          </w:p>
        </w:tc>
        <w:tc>
          <w:tcPr>
            <w:tcW w:w="5408" w:type="dxa"/>
          </w:tcPr>
          <w:p w:rsidR="009E4EEA" w:rsidRPr="006A0A33" w:rsidRDefault="009E4EEA" w:rsidP="003737B2">
            <w:pPr>
              <w:spacing w:before="80"/>
              <w:jc w:val="both"/>
              <w:rPr>
                <w:lang w:val="bg-BG"/>
              </w:rPr>
            </w:pPr>
            <w:r w:rsidRPr="006A0A33">
              <w:rPr>
                <w:lang w:val="bg-BG"/>
              </w:rPr>
              <w:t>Доставя материали за крайния клиент. (обучителни, помощни текстове, бележки и др.)</w:t>
            </w:r>
            <w:r w:rsidR="00542CFA">
              <w:rPr>
                <w:lang w:val="bg-BG"/>
              </w:rPr>
              <w:t>.</w:t>
            </w:r>
          </w:p>
        </w:tc>
      </w:tr>
      <w:tr w:rsidR="009E4EEA" w:rsidTr="000108B9">
        <w:trPr>
          <w:trHeight w:val="1014"/>
        </w:trPr>
        <w:tc>
          <w:tcPr>
            <w:tcW w:w="1900" w:type="dxa"/>
          </w:tcPr>
          <w:p w:rsidR="009E4EEA" w:rsidRPr="009E4EEA" w:rsidRDefault="009E4EEA" w:rsidP="003737B2">
            <w:pPr>
              <w:spacing w:before="80"/>
              <w:jc w:val="both"/>
              <w:rPr>
                <w:lang w:val="bg-BG"/>
              </w:rPr>
            </w:pPr>
            <w:r w:rsidRPr="009E4EEA">
              <w:rPr>
                <w:lang w:val="bg-BG"/>
              </w:rPr>
              <w:t>Тест дизайнер</w:t>
            </w:r>
          </w:p>
        </w:tc>
        <w:tc>
          <w:tcPr>
            <w:tcW w:w="2181" w:type="dxa"/>
          </w:tcPr>
          <w:p w:rsidR="009E4EEA" w:rsidRDefault="009E4EEA" w:rsidP="003737B2">
            <w:pPr>
              <w:spacing w:before="80"/>
              <w:jc w:val="both"/>
            </w:pPr>
            <w:r>
              <w:t>Test Designer</w:t>
            </w:r>
          </w:p>
        </w:tc>
        <w:tc>
          <w:tcPr>
            <w:tcW w:w="5408" w:type="dxa"/>
          </w:tcPr>
          <w:p w:rsidR="009E4EEA" w:rsidRPr="006A0A33" w:rsidRDefault="009E4EEA" w:rsidP="00684023">
            <w:pPr>
              <w:spacing w:before="80"/>
              <w:jc w:val="both"/>
              <w:rPr>
                <w:lang w:val="bg-BG"/>
              </w:rPr>
            </w:pPr>
            <w:r w:rsidRPr="006A0A33">
              <w:rPr>
                <w:lang w:val="bg-BG"/>
              </w:rPr>
              <w:t xml:space="preserve">Отговорен е за определяне подхода на тестване и успешното му прилагане. Ролята включва идентифициране на правилните техники, </w:t>
            </w:r>
            <w:r w:rsidR="00684023">
              <w:rPr>
                <w:lang w:val="bg-BG"/>
              </w:rPr>
              <w:t>инструменти</w:t>
            </w:r>
            <w:r w:rsidR="00684023" w:rsidRPr="006A0A33">
              <w:rPr>
                <w:lang w:val="bg-BG"/>
              </w:rPr>
              <w:t xml:space="preserve"> </w:t>
            </w:r>
            <w:r w:rsidRPr="006A0A33">
              <w:rPr>
                <w:lang w:val="bg-BG"/>
              </w:rPr>
              <w:t>и ресурси.</w:t>
            </w:r>
          </w:p>
        </w:tc>
      </w:tr>
      <w:tr w:rsidR="009E4EEA" w:rsidTr="000108B9">
        <w:trPr>
          <w:trHeight w:val="455"/>
        </w:trPr>
        <w:tc>
          <w:tcPr>
            <w:tcW w:w="1900" w:type="dxa"/>
          </w:tcPr>
          <w:p w:rsidR="009E4EEA" w:rsidRPr="009E4EEA" w:rsidRDefault="009E4EEA" w:rsidP="003737B2">
            <w:pPr>
              <w:spacing w:before="80"/>
              <w:jc w:val="both"/>
              <w:rPr>
                <w:lang w:val="bg-BG"/>
              </w:rPr>
            </w:pPr>
            <w:r w:rsidRPr="009E4EEA">
              <w:rPr>
                <w:lang w:val="bg-BG"/>
              </w:rPr>
              <w:t>Тест мениджър</w:t>
            </w:r>
          </w:p>
        </w:tc>
        <w:tc>
          <w:tcPr>
            <w:tcW w:w="2181" w:type="dxa"/>
          </w:tcPr>
          <w:p w:rsidR="009E4EEA" w:rsidRDefault="009E4EEA" w:rsidP="003737B2">
            <w:pPr>
              <w:spacing w:before="80"/>
              <w:jc w:val="both"/>
            </w:pPr>
            <w:r>
              <w:t>Test Manager</w:t>
            </w:r>
          </w:p>
          <w:p w:rsidR="009E4EEA" w:rsidRDefault="009E4EEA" w:rsidP="003737B2">
            <w:pPr>
              <w:spacing w:before="80"/>
              <w:jc w:val="both"/>
            </w:pPr>
          </w:p>
        </w:tc>
        <w:tc>
          <w:tcPr>
            <w:tcW w:w="5408" w:type="dxa"/>
          </w:tcPr>
          <w:p w:rsidR="009E4EEA" w:rsidRPr="006A0A33" w:rsidRDefault="009E4EEA" w:rsidP="003737B2">
            <w:pPr>
              <w:spacing w:before="80"/>
              <w:jc w:val="both"/>
              <w:rPr>
                <w:lang w:val="bg-BG"/>
              </w:rPr>
            </w:pPr>
            <w:r w:rsidRPr="006A0A33">
              <w:rPr>
                <w:lang w:val="bg-BG"/>
              </w:rPr>
              <w:t>Отговаря за успешното провеждане на тестовете.</w:t>
            </w:r>
          </w:p>
        </w:tc>
      </w:tr>
      <w:tr w:rsidR="009E4EEA" w:rsidTr="000108B9">
        <w:trPr>
          <w:trHeight w:val="995"/>
        </w:trPr>
        <w:tc>
          <w:tcPr>
            <w:tcW w:w="1900" w:type="dxa"/>
          </w:tcPr>
          <w:p w:rsidR="009E4EEA" w:rsidRPr="009E4EEA" w:rsidRDefault="009E4EEA" w:rsidP="003737B2">
            <w:pPr>
              <w:spacing w:before="80"/>
              <w:jc w:val="both"/>
              <w:rPr>
                <w:lang w:val="bg-BG"/>
              </w:rPr>
            </w:pPr>
            <w:r w:rsidRPr="009E4EEA">
              <w:rPr>
                <w:lang w:val="bg-BG"/>
              </w:rPr>
              <w:t>Интегратор</w:t>
            </w:r>
          </w:p>
        </w:tc>
        <w:tc>
          <w:tcPr>
            <w:tcW w:w="2181" w:type="dxa"/>
          </w:tcPr>
          <w:p w:rsidR="009E4EEA" w:rsidRDefault="009E4EEA" w:rsidP="003737B2">
            <w:pPr>
              <w:spacing w:before="80"/>
              <w:jc w:val="both"/>
            </w:pPr>
            <w:r>
              <w:t>Integrator</w:t>
            </w:r>
          </w:p>
        </w:tc>
        <w:tc>
          <w:tcPr>
            <w:tcW w:w="5408" w:type="dxa"/>
          </w:tcPr>
          <w:p w:rsidR="009E4EEA" w:rsidRPr="006A0A33" w:rsidRDefault="009E4EEA" w:rsidP="007343D0">
            <w:pPr>
              <w:keepNext/>
              <w:spacing w:before="80"/>
              <w:jc w:val="both"/>
              <w:rPr>
                <w:lang w:val="bg-BG"/>
              </w:rPr>
            </w:pPr>
            <w:r w:rsidRPr="006A0A33">
              <w:rPr>
                <w:lang w:val="bg-BG"/>
              </w:rPr>
              <w:t>Сглобява създадените и тествани от него и други разработчици функционалности в по-големи модули, така че да се получи стабилен билд</w:t>
            </w:r>
            <w:r w:rsidR="00547185" w:rsidRPr="006A0A33">
              <w:rPr>
                <w:lang w:val="bg-BG"/>
              </w:rPr>
              <w:t>.</w:t>
            </w:r>
          </w:p>
        </w:tc>
      </w:tr>
    </w:tbl>
    <w:p w:rsidR="00FF32F1" w:rsidRPr="007343D0" w:rsidRDefault="007343D0" w:rsidP="007343D0">
      <w:pPr>
        <w:pStyle w:val="Caption"/>
        <w:jc w:val="center"/>
        <w:rPr>
          <w:i/>
          <w:color w:val="0000FF"/>
          <w:lang w:val="bg-BG"/>
        </w:rPr>
      </w:pPr>
      <w:proofErr w:type="gramStart"/>
      <w:r>
        <w:t>таблица</w:t>
      </w:r>
      <w:proofErr w:type="gramEnd"/>
      <w:r w:rsidR="0048213F">
        <w:fldChar w:fldCharType="begin"/>
      </w:r>
      <w:r>
        <w:instrText xml:space="preserve"> SEQ таблица \* ARABIC </w:instrText>
      </w:r>
      <w:r w:rsidR="0048213F">
        <w:fldChar w:fldCharType="separate"/>
      </w:r>
      <w:r w:rsidR="00276BC3">
        <w:rPr>
          <w:noProof/>
        </w:rPr>
        <w:t>2</w:t>
      </w:r>
      <w:r w:rsidR="0048213F">
        <w:fldChar w:fldCharType="end"/>
      </w:r>
      <w:r>
        <w:rPr>
          <w:lang w:val="bg-BG"/>
        </w:rPr>
        <w:t xml:space="preserve"> Роли и отговорности</w:t>
      </w:r>
    </w:p>
    <w:p w:rsidR="00FF32F1" w:rsidRDefault="00FF32F1" w:rsidP="00FF32F1">
      <w:pPr>
        <w:pStyle w:val="BodyText"/>
      </w:pPr>
      <w:r>
        <w:rPr>
          <w:lang w:val="bg-BG"/>
        </w:rPr>
        <w:t xml:space="preserve">Други изпълнявани роли в екипа са според </w:t>
      </w:r>
      <w:r>
        <w:t>SCRUM</w:t>
      </w:r>
    </w:p>
    <w:tbl>
      <w:tblPr>
        <w:tblStyle w:val="TableGrid"/>
        <w:tblW w:w="9502" w:type="dxa"/>
        <w:tblLook w:val="04A0" w:firstRow="1" w:lastRow="0" w:firstColumn="1" w:lastColumn="0" w:noHBand="0" w:noVBand="1"/>
      </w:tblPr>
      <w:tblGrid>
        <w:gridCol w:w="1758"/>
        <w:gridCol w:w="1740"/>
        <w:gridCol w:w="6004"/>
      </w:tblGrid>
      <w:tr w:rsidR="00FF32F1" w:rsidTr="000108B9">
        <w:trPr>
          <w:trHeight w:val="600"/>
        </w:trPr>
        <w:tc>
          <w:tcPr>
            <w:tcW w:w="1758" w:type="dxa"/>
            <w:shd w:val="clear" w:color="auto" w:fill="BFBFBF" w:themeFill="background1" w:themeFillShade="BF"/>
            <w:vAlign w:val="center"/>
          </w:tcPr>
          <w:p w:rsidR="00FF32F1" w:rsidRDefault="00E53D2C" w:rsidP="00B61764">
            <w:pPr>
              <w:pStyle w:val="BodyText"/>
              <w:ind w:left="0"/>
              <w:jc w:val="center"/>
              <w:rPr>
                <w:lang w:val="bg-BG"/>
              </w:rPr>
            </w:pPr>
            <w:r>
              <w:rPr>
                <w:lang w:val="bg-BG"/>
              </w:rPr>
              <w:t>Българско наименование</w:t>
            </w:r>
          </w:p>
        </w:tc>
        <w:tc>
          <w:tcPr>
            <w:tcW w:w="1740" w:type="dxa"/>
            <w:shd w:val="clear" w:color="auto" w:fill="BFBFBF" w:themeFill="background1" w:themeFillShade="BF"/>
            <w:vAlign w:val="center"/>
          </w:tcPr>
          <w:p w:rsidR="00FF32F1" w:rsidRPr="00FF32F1" w:rsidRDefault="00FF32F1" w:rsidP="00B61764">
            <w:pPr>
              <w:pStyle w:val="BodyText"/>
              <w:ind w:left="0"/>
              <w:jc w:val="center"/>
              <w:rPr>
                <w:lang w:val="bg-BG"/>
              </w:rPr>
            </w:pPr>
            <w:r>
              <w:rPr>
                <w:lang w:val="bg-BG"/>
              </w:rPr>
              <w:t>Англи</w:t>
            </w:r>
            <w:r w:rsidR="00542CFA">
              <w:rPr>
                <w:lang w:val="bg-BG"/>
              </w:rPr>
              <w:t>й</w:t>
            </w:r>
            <w:r>
              <w:rPr>
                <w:lang w:val="bg-BG"/>
              </w:rPr>
              <w:t>ско наименование</w:t>
            </w:r>
          </w:p>
        </w:tc>
        <w:tc>
          <w:tcPr>
            <w:tcW w:w="6004" w:type="dxa"/>
            <w:shd w:val="clear" w:color="auto" w:fill="BFBFBF" w:themeFill="background1" w:themeFillShade="BF"/>
            <w:vAlign w:val="center"/>
          </w:tcPr>
          <w:p w:rsidR="00FF32F1" w:rsidRPr="00FF32F1" w:rsidRDefault="00FF32F1" w:rsidP="00B61764">
            <w:pPr>
              <w:pStyle w:val="BodyText"/>
              <w:ind w:left="0"/>
              <w:jc w:val="center"/>
              <w:rPr>
                <w:lang w:val="bg-BG"/>
              </w:rPr>
            </w:pPr>
            <w:r>
              <w:rPr>
                <w:lang w:val="bg-BG"/>
              </w:rPr>
              <w:t>Отговорност</w:t>
            </w:r>
          </w:p>
        </w:tc>
      </w:tr>
      <w:tr w:rsidR="00FF32F1" w:rsidTr="000108B9">
        <w:trPr>
          <w:trHeight w:val="1109"/>
        </w:trPr>
        <w:tc>
          <w:tcPr>
            <w:tcW w:w="1758" w:type="dxa"/>
          </w:tcPr>
          <w:p w:rsidR="00FF32F1" w:rsidRPr="00FF32F1" w:rsidRDefault="002D3D42" w:rsidP="00FF32F1">
            <w:pPr>
              <w:pStyle w:val="BodyText"/>
              <w:ind w:left="0"/>
              <w:rPr>
                <w:lang w:val="bg-BG"/>
              </w:rPr>
            </w:pPr>
            <w:r>
              <w:rPr>
                <w:lang w:val="bg-BG"/>
              </w:rPr>
              <w:t>Продуктовият собственик</w:t>
            </w:r>
          </w:p>
        </w:tc>
        <w:tc>
          <w:tcPr>
            <w:tcW w:w="1740" w:type="dxa"/>
          </w:tcPr>
          <w:p w:rsidR="00FF32F1" w:rsidRDefault="00FF32F1" w:rsidP="00FF32F1">
            <w:pPr>
              <w:pStyle w:val="BodyText"/>
              <w:ind w:left="0"/>
            </w:pPr>
            <w:r>
              <w:t>Product Owner</w:t>
            </w:r>
          </w:p>
        </w:tc>
        <w:tc>
          <w:tcPr>
            <w:tcW w:w="6004" w:type="dxa"/>
          </w:tcPr>
          <w:p w:rsidR="00FF32F1" w:rsidRPr="00E43EC9" w:rsidRDefault="008E7BC7" w:rsidP="00B61764">
            <w:pPr>
              <w:pStyle w:val="BodyText"/>
              <w:ind w:left="0"/>
              <w:jc w:val="both"/>
              <w:rPr>
                <w:lang w:val="bg-BG"/>
              </w:rPr>
            </w:pPr>
            <w:r w:rsidRPr="00E43EC9">
              <w:rPr>
                <w:lang w:val="bg-BG"/>
              </w:rPr>
              <w:t>Product Owner отговаря за максимизирането на полезността на продукта и на работата на Екипа от Разработчици. Начинът, по който това се постига, може да варира в широки граници при различните организации, Scrum Екипи и хора.</w:t>
            </w:r>
          </w:p>
        </w:tc>
      </w:tr>
      <w:tr w:rsidR="00FF32F1" w:rsidTr="000108B9">
        <w:trPr>
          <w:trHeight w:val="1339"/>
        </w:trPr>
        <w:tc>
          <w:tcPr>
            <w:tcW w:w="1758" w:type="dxa"/>
          </w:tcPr>
          <w:p w:rsidR="00FF32F1" w:rsidRPr="00FF32F1" w:rsidRDefault="00FF32F1" w:rsidP="00FF32F1">
            <w:pPr>
              <w:pStyle w:val="BodyText"/>
              <w:ind w:left="0"/>
              <w:rPr>
                <w:lang w:val="bg-BG"/>
              </w:rPr>
            </w:pPr>
            <w:r>
              <w:rPr>
                <w:lang w:val="bg-BG"/>
              </w:rPr>
              <w:t xml:space="preserve">Ръководител на </w:t>
            </w:r>
            <w:r>
              <w:t>SCRUM</w:t>
            </w:r>
            <w:r>
              <w:rPr>
                <w:lang w:val="bg-BG"/>
              </w:rPr>
              <w:t xml:space="preserve"> екипа</w:t>
            </w:r>
          </w:p>
        </w:tc>
        <w:tc>
          <w:tcPr>
            <w:tcW w:w="1740" w:type="dxa"/>
          </w:tcPr>
          <w:p w:rsidR="00FF32F1" w:rsidRDefault="00FF32F1" w:rsidP="00FF32F1">
            <w:pPr>
              <w:pStyle w:val="BodyText"/>
              <w:ind w:left="0"/>
            </w:pPr>
            <w:r>
              <w:t>Scrum Master</w:t>
            </w:r>
          </w:p>
        </w:tc>
        <w:tc>
          <w:tcPr>
            <w:tcW w:w="6004" w:type="dxa"/>
          </w:tcPr>
          <w:p w:rsidR="00FF32F1" w:rsidRPr="00E43EC9" w:rsidRDefault="008E7BC7" w:rsidP="00B61764">
            <w:pPr>
              <w:pStyle w:val="BodyText"/>
              <w:ind w:left="0"/>
              <w:jc w:val="both"/>
              <w:rPr>
                <w:lang w:val="bg-BG"/>
              </w:rPr>
            </w:pPr>
            <w:r w:rsidRPr="00E43EC9">
              <w:rPr>
                <w:lang w:val="bg-BG"/>
              </w:rPr>
              <w:t>Scrum Master отговаря за това Scrum да бъде правилно разбран и следван. Scrum Master постига това, осигурявайки Scrum Екипът да се придържа към теорията, практик</w:t>
            </w:r>
            <w:r w:rsidR="00E439C5">
              <w:rPr>
                <w:lang w:val="bg-BG"/>
              </w:rPr>
              <w:t>а</w:t>
            </w:r>
            <w:r w:rsidRPr="00E43EC9">
              <w:rPr>
                <w:lang w:val="bg-BG"/>
              </w:rPr>
              <w:t>т</w:t>
            </w:r>
            <w:r w:rsidR="00E439C5">
              <w:rPr>
                <w:lang w:val="bg-BG"/>
              </w:rPr>
              <w:t>а</w:t>
            </w:r>
            <w:r w:rsidRPr="00E43EC9">
              <w:rPr>
                <w:lang w:val="bg-BG"/>
              </w:rPr>
              <w:t xml:space="preserve"> и правилата на Scrum. Scrum Master е лидер-слуга на Scrum Екипа. Той служи на </w:t>
            </w:r>
            <w:r w:rsidR="004B00D4">
              <w:rPr>
                <w:lang w:val="bg-BG"/>
              </w:rPr>
              <w:t>Е</w:t>
            </w:r>
            <w:r w:rsidRPr="00E43EC9">
              <w:rPr>
                <w:lang w:val="bg-BG"/>
              </w:rPr>
              <w:t>кипа от разработчици и на организацията.</w:t>
            </w:r>
          </w:p>
        </w:tc>
      </w:tr>
      <w:tr w:rsidR="00FF32F1" w:rsidTr="000108B9">
        <w:trPr>
          <w:trHeight w:val="1836"/>
        </w:trPr>
        <w:tc>
          <w:tcPr>
            <w:tcW w:w="1758" w:type="dxa"/>
          </w:tcPr>
          <w:p w:rsidR="00FF32F1" w:rsidRPr="00FF32F1" w:rsidRDefault="00FF32F1" w:rsidP="00FF32F1">
            <w:pPr>
              <w:pStyle w:val="BodyText"/>
              <w:ind w:left="0"/>
              <w:rPr>
                <w:lang w:val="bg-BG"/>
              </w:rPr>
            </w:pPr>
            <w:r>
              <w:rPr>
                <w:lang w:val="bg-BG"/>
              </w:rPr>
              <w:t>Екип</w:t>
            </w:r>
            <w:r w:rsidR="002D3D42">
              <w:rPr>
                <w:lang w:val="bg-BG"/>
              </w:rPr>
              <w:t xml:space="preserve"> от разработчици</w:t>
            </w:r>
          </w:p>
        </w:tc>
        <w:tc>
          <w:tcPr>
            <w:tcW w:w="1740" w:type="dxa"/>
          </w:tcPr>
          <w:p w:rsidR="00FF32F1" w:rsidRDefault="00FF32F1" w:rsidP="00FF32F1">
            <w:pPr>
              <w:pStyle w:val="BodyText"/>
              <w:ind w:left="0"/>
            </w:pPr>
            <w:r>
              <w:t>Scrum Team</w:t>
            </w:r>
          </w:p>
        </w:tc>
        <w:tc>
          <w:tcPr>
            <w:tcW w:w="6004" w:type="dxa"/>
          </w:tcPr>
          <w:p w:rsidR="008E7BC7" w:rsidRPr="008E7BC7" w:rsidRDefault="008E7BC7" w:rsidP="00B61764">
            <w:pPr>
              <w:pStyle w:val="BodyText"/>
              <w:ind w:left="0"/>
              <w:jc w:val="both"/>
              <w:rPr>
                <w:lang w:val="bg-BG"/>
              </w:rPr>
            </w:pPr>
            <w:r w:rsidRPr="008E7BC7">
              <w:rPr>
                <w:lang w:val="bg-BG"/>
              </w:rPr>
              <w:t xml:space="preserve">Екипът от </w:t>
            </w:r>
            <w:r w:rsidR="004B00D4">
              <w:rPr>
                <w:lang w:val="bg-BG"/>
              </w:rPr>
              <w:t>р</w:t>
            </w:r>
            <w:r w:rsidRPr="008E7BC7">
              <w:rPr>
                <w:lang w:val="bg-BG"/>
              </w:rPr>
              <w:t xml:space="preserve">Разработчици се състои от професионалисти, чиято работа е да произвеждат потенциално използваем Инкремент от "Готов" продукт в края на всеки Спринт. Само членове на Екипа от разработчици участват в самото създаване на Инкремента. </w:t>
            </w:r>
          </w:p>
          <w:p w:rsidR="008E7BC7" w:rsidRDefault="008E7BC7" w:rsidP="00B61764">
            <w:pPr>
              <w:pStyle w:val="BodyText"/>
              <w:spacing w:after="0"/>
              <w:ind w:left="0"/>
              <w:jc w:val="both"/>
              <w:rPr>
                <w:lang w:val="bg-BG"/>
              </w:rPr>
            </w:pPr>
            <w:r w:rsidRPr="008E7BC7">
              <w:rPr>
                <w:lang w:val="bg-BG"/>
              </w:rPr>
              <w:t>Екипите от Разработчици имат следните характеристики:</w:t>
            </w:r>
          </w:p>
          <w:p w:rsidR="008E7BC7" w:rsidRDefault="008E7BC7" w:rsidP="00B61764">
            <w:pPr>
              <w:pStyle w:val="BodyText"/>
              <w:numPr>
                <w:ilvl w:val="0"/>
                <w:numId w:val="39"/>
              </w:numPr>
              <w:spacing w:after="0"/>
              <w:jc w:val="both"/>
              <w:rPr>
                <w:lang w:val="bg-BG"/>
              </w:rPr>
            </w:pPr>
            <w:r w:rsidRPr="008E7BC7">
              <w:rPr>
                <w:lang w:val="bg-BG"/>
              </w:rPr>
              <w:t xml:space="preserve">Те са самоорганизиращи се. Никой (дори Scrum Master) не може да казва на Екипа от Разработчици как точно да </w:t>
            </w:r>
            <w:r w:rsidRPr="008E7BC7">
              <w:rPr>
                <w:lang w:val="bg-BG"/>
              </w:rPr>
              <w:lastRenderedPageBreak/>
              <w:t>превръща Product Backlog в Инкременти от годна за потенциално използване функционалност;</w:t>
            </w:r>
          </w:p>
          <w:p w:rsidR="008E7BC7" w:rsidRDefault="008E7BC7" w:rsidP="00B61764">
            <w:pPr>
              <w:pStyle w:val="BodyText"/>
              <w:numPr>
                <w:ilvl w:val="0"/>
                <w:numId w:val="39"/>
              </w:numPr>
              <w:spacing w:after="0"/>
              <w:jc w:val="both"/>
              <w:rPr>
                <w:lang w:val="bg-BG"/>
              </w:rPr>
            </w:pPr>
            <w:r w:rsidRPr="008E7BC7">
              <w:rPr>
                <w:lang w:val="bg-BG"/>
              </w:rPr>
              <w:t>Екипите от Разработчици са многофункционални, притежаващи като екип всички умения, необходими за произвеждането на Инкремент от продукта</w:t>
            </w:r>
            <w:r>
              <w:rPr>
                <w:lang w:val="bg-BG"/>
              </w:rPr>
              <w:t>;</w:t>
            </w:r>
          </w:p>
          <w:p w:rsidR="008E7BC7" w:rsidRDefault="008E7BC7" w:rsidP="00B61764">
            <w:pPr>
              <w:pStyle w:val="BodyText"/>
              <w:numPr>
                <w:ilvl w:val="0"/>
                <w:numId w:val="39"/>
              </w:numPr>
              <w:spacing w:after="0"/>
              <w:jc w:val="both"/>
              <w:rPr>
                <w:lang w:val="bg-BG"/>
              </w:rPr>
            </w:pPr>
            <w:r w:rsidRPr="008E7BC7">
              <w:rPr>
                <w:lang w:val="bg-BG"/>
              </w:rPr>
              <w:t>Scrum не признава други титли или позиции за членовете на Екипа от Разработчици освен Разработчик (Developer), независимо каква работа извършва даден човек. Изключения от това правило няма</w:t>
            </w:r>
            <w:r>
              <w:rPr>
                <w:lang w:val="bg-BG"/>
              </w:rPr>
              <w:t>.</w:t>
            </w:r>
          </w:p>
          <w:p w:rsidR="008E7BC7" w:rsidRDefault="008E7BC7" w:rsidP="00B61764">
            <w:pPr>
              <w:pStyle w:val="BodyText"/>
              <w:numPr>
                <w:ilvl w:val="0"/>
                <w:numId w:val="39"/>
              </w:numPr>
              <w:jc w:val="both"/>
              <w:rPr>
                <w:lang w:val="bg-BG"/>
              </w:rPr>
            </w:pPr>
            <w:r w:rsidRPr="008E7BC7">
              <w:rPr>
                <w:lang w:val="bg-BG"/>
              </w:rPr>
              <w:t>Scrum не признава под-екипи в рамките на един Екип от Разработчици, независимо от различните области, които трябва да бъдат адресирани – като например тестване или бизнес анализ. Няма изключения от това правило</w:t>
            </w:r>
          </w:p>
          <w:p w:rsidR="008E7BC7" w:rsidRPr="008E7BC7" w:rsidRDefault="008E7BC7" w:rsidP="007343D0">
            <w:pPr>
              <w:pStyle w:val="BodyText"/>
              <w:keepNext/>
              <w:numPr>
                <w:ilvl w:val="0"/>
                <w:numId w:val="39"/>
              </w:numPr>
              <w:jc w:val="both"/>
              <w:rPr>
                <w:lang w:val="bg-BG"/>
              </w:rPr>
            </w:pPr>
            <w:r w:rsidRPr="008E7BC7">
              <w:rPr>
                <w:lang w:val="bg-BG"/>
              </w:rPr>
              <w:t>Отделни членове на Екипа от Разработчици може да имат специализирани умения и области, върху които са фокусирани, но отговорността принадлежи на Екипа от азработчици като цяло</w:t>
            </w:r>
            <w:r w:rsidR="00A0561B">
              <w:rPr>
                <w:lang w:val="bg-BG"/>
              </w:rPr>
              <w:t>.</w:t>
            </w:r>
          </w:p>
        </w:tc>
      </w:tr>
    </w:tbl>
    <w:p w:rsidR="007343D0" w:rsidRDefault="007343D0" w:rsidP="007343D0">
      <w:pPr>
        <w:pStyle w:val="Caption"/>
        <w:jc w:val="center"/>
      </w:pPr>
      <w:proofErr w:type="gramStart"/>
      <w:r>
        <w:lastRenderedPageBreak/>
        <w:t>таблица</w:t>
      </w:r>
      <w:proofErr w:type="gramEnd"/>
      <w:r w:rsidR="0048213F">
        <w:fldChar w:fldCharType="begin"/>
      </w:r>
      <w:r>
        <w:instrText xml:space="preserve"> SEQ таблица \* ARABIC </w:instrText>
      </w:r>
      <w:r w:rsidR="0048213F">
        <w:fldChar w:fldCharType="separate"/>
      </w:r>
      <w:r w:rsidR="00276BC3">
        <w:rPr>
          <w:noProof/>
        </w:rPr>
        <w:t>3</w:t>
      </w:r>
      <w:r w:rsidR="0048213F">
        <w:fldChar w:fldCharType="end"/>
      </w:r>
      <w:r>
        <w:rPr>
          <w:lang w:val="bg-BG"/>
        </w:rPr>
        <w:t xml:space="preserve"> Роли по </w:t>
      </w:r>
      <w:r>
        <w:t>SCRUM</w:t>
      </w:r>
    </w:p>
    <w:p w:rsidR="00FF32F1" w:rsidRDefault="00A0561B" w:rsidP="0088285C">
      <w:pPr>
        <w:pStyle w:val="BodyText"/>
        <w:spacing w:before="240"/>
        <w:jc w:val="both"/>
        <w:rPr>
          <w:lang w:val="bg-BG"/>
        </w:rPr>
      </w:pPr>
      <w:r>
        <w:rPr>
          <w:lang w:val="bg-BG"/>
        </w:rPr>
        <w:tab/>
      </w:r>
      <w:r w:rsidR="00FF32F1">
        <w:rPr>
          <w:lang w:val="bg-BG"/>
        </w:rPr>
        <w:t xml:space="preserve">Важно уточнение е, че методологията на </w:t>
      </w:r>
      <w:r w:rsidR="00FF32F1">
        <w:t xml:space="preserve">SCRUM </w:t>
      </w:r>
      <w:r w:rsidR="00FF32F1">
        <w:rPr>
          <w:lang w:val="bg-BG"/>
        </w:rPr>
        <w:t>не се прила</w:t>
      </w:r>
      <w:r>
        <w:rPr>
          <w:lang w:val="bg-BG"/>
        </w:rPr>
        <w:t>га</w:t>
      </w:r>
      <w:r w:rsidR="00FF32F1">
        <w:rPr>
          <w:lang w:val="bg-BG"/>
        </w:rPr>
        <w:t xml:space="preserve"> напълно </w:t>
      </w:r>
      <w:r w:rsidR="00D54665">
        <w:rPr>
          <w:lang w:val="bg-BG"/>
        </w:rPr>
        <w:t>дословно</w:t>
      </w:r>
      <w:r w:rsidR="00FF32F1">
        <w:rPr>
          <w:lang w:val="bg-BG"/>
        </w:rPr>
        <w:t xml:space="preserve">, в следствие на което екипа работи по </w:t>
      </w:r>
      <w:r w:rsidR="00FF32F1">
        <w:t>SCRUM BUT</w:t>
      </w:r>
      <w:r w:rsidR="00FF32F1">
        <w:rPr>
          <w:lang w:val="bg-BG"/>
        </w:rPr>
        <w:t>.</w:t>
      </w:r>
      <w:r w:rsidR="00D54665">
        <w:rPr>
          <w:lang w:val="bg-BG"/>
        </w:rPr>
        <w:t xml:space="preserve"> </w:t>
      </w:r>
      <w:r w:rsidR="00FF32F1">
        <w:rPr>
          <w:lang w:val="bg-BG"/>
        </w:rPr>
        <w:t xml:space="preserve">Това е разбиране на методологията и прилагането </w:t>
      </w:r>
      <w:r w:rsidR="00995BE7">
        <w:rPr>
          <w:lang w:val="bg-BG"/>
        </w:rPr>
        <w:t>ú</w:t>
      </w:r>
      <w:r w:rsidR="00995BE7" w:rsidDel="00D54665">
        <w:rPr>
          <w:lang w:val="bg-BG"/>
        </w:rPr>
        <w:t xml:space="preserve"> </w:t>
      </w:r>
      <w:r w:rsidR="00FF32F1">
        <w:rPr>
          <w:lang w:val="bg-BG"/>
        </w:rPr>
        <w:t xml:space="preserve"> в съответс</w:t>
      </w:r>
      <w:r w:rsidR="00995BE7">
        <w:rPr>
          <w:lang w:val="bg-BG"/>
        </w:rPr>
        <w:t>т</w:t>
      </w:r>
      <w:r w:rsidR="00FF32F1">
        <w:rPr>
          <w:lang w:val="bg-BG"/>
        </w:rPr>
        <w:t>вие с екипа и задачите, а не дословно</w:t>
      </w:r>
      <w:r w:rsidR="00995BE7">
        <w:rPr>
          <w:lang w:val="bg-BG"/>
        </w:rPr>
        <w:t>то</w:t>
      </w:r>
      <w:r w:rsidR="00FF32F1">
        <w:rPr>
          <w:lang w:val="bg-BG"/>
        </w:rPr>
        <w:t xml:space="preserve"> ú изпълнение.</w:t>
      </w:r>
    </w:p>
    <w:p w:rsidR="00B61764" w:rsidRDefault="00B61764" w:rsidP="00B61764">
      <w:pPr>
        <w:pStyle w:val="Heading3"/>
        <w:rPr>
          <w:lang w:val="bg-BG"/>
        </w:rPr>
      </w:pPr>
      <w:bookmarkStart w:id="348" w:name="_Toc401957264"/>
      <w:r>
        <w:rPr>
          <w:lang w:val="bg-BG"/>
        </w:rPr>
        <w:t>Прфил</w:t>
      </w:r>
      <w:r w:rsidR="008F565B">
        <w:rPr>
          <w:lang w:val="bg-BG"/>
        </w:rPr>
        <w:t>и на членовете на екипа</w:t>
      </w:r>
      <w:bookmarkEnd w:id="348"/>
    </w:p>
    <w:p w:rsidR="008F565B" w:rsidRPr="008F565B" w:rsidRDefault="008F565B" w:rsidP="008F565B">
      <w:pPr>
        <w:rPr>
          <w:lang w:val="bg-BG"/>
        </w:rPr>
      </w:pPr>
      <w:r>
        <w:rPr>
          <w:lang w:val="bg-BG"/>
        </w:rPr>
        <w:tab/>
      </w:r>
      <w:r w:rsidR="00995BE7">
        <w:rPr>
          <w:lang w:val="bg-BG"/>
        </w:rPr>
        <w:tab/>
      </w:r>
      <w:r>
        <w:rPr>
          <w:lang w:val="bg-BG"/>
        </w:rPr>
        <w:t>Профилите на членовете на екипа както следва:</w:t>
      </w:r>
    </w:p>
    <w:p w:rsidR="008F565B" w:rsidRDefault="00A5142E" w:rsidP="008F565B">
      <w:pPr>
        <w:pStyle w:val="Heading4"/>
        <w:rPr>
          <w:lang w:val="bg-BG"/>
        </w:rPr>
      </w:pPr>
      <w:r>
        <w:rPr>
          <w:lang w:val="bg-BG"/>
        </w:rPr>
        <w:t>Профил</w:t>
      </w:r>
      <w:r w:rsidR="004F3A48">
        <w:rPr>
          <w:lang w:val="bg-BG"/>
        </w:rPr>
        <w:t>: „Ръководител на екипа“</w:t>
      </w:r>
    </w:p>
    <w:p w:rsidR="00EB4D2E" w:rsidRDefault="004A4BC3" w:rsidP="000108B9">
      <w:pPr>
        <w:ind w:left="709"/>
        <w:jc w:val="both"/>
        <w:rPr>
          <w:lang w:val="bg-BG"/>
        </w:rPr>
      </w:pPr>
      <w:r>
        <w:rPr>
          <w:lang w:val="bg-BG"/>
        </w:rPr>
        <w:tab/>
      </w:r>
      <w:r w:rsidR="00A5142E">
        <w:rPr>
          <w:lang w:val="bg-BG"/>
        </w:rPr>
        <w:tab/>
        <w:t>Ролята се изпълнява от Малвина Макариева. Тя се занимава с плана за разработка, графиците, качеството, План за обучение и Ръководство на потребителите</w:t>
      </w:r>
      <w:r>
        <w:rPr>
          <w:lang w:val="bg-BG"/>
        </w:rPr>
        <w:t>:</w:t>
      </w:r>
    </w:p>
    <w:p w:rsidR="004F3A48" w:rsidRPr="004F3A48" w:rsidRDefault="004F3A48" w:rsidP="004F3A48">
      <w:pPr>
        <w:pStyle w:val="ListParagraph"/>
        <w:numPr>
          <w:ilvl w:val="0"/>
          <w:numId w:val="43"/>
        </w:numPr>
        <w:rPr>
          <w:lang w:val="bg-BG"/>
        </w:rPr>
      </w:pPr>
      <w:r>
        <w:rPr>
          <w:lang w:val="bg-BG"/>
        </w:rPr>
        <w:t>Ръководител на проекта (</w:t>
      </w:r>
      <w:r>
        <w:t>Project Manager);</w:t>
      </w:r>
    </w:p>
    <w:p w:rsidR="004F3A48" w:rsidRDefault="004F3A48" w:rsidP="004F3A48">
      <w:pPr>
        <w:pStyle w:val="ListParagraph"/>
        <w:numPr>
          <w:ilvl w:val="0"/>
          <w:numId w:val="43"/>
        </w:numPr>
        <w:rPr>
          <w:lang w:val="bg-BG"/>
        </w:rPr>
      </w:pPr>
      <w:r>
        <w:rPr>
          <w:lang w:val="bg-BG"/>
        </w:rPr>
        <w:t>Технически документатор (</w:t>
      </w:r>
      <w:r>
        <w:t>Tech Writer</w:t>
      </w:r>
      <w:r>
        <w:rPr>
          <w:lang w:val="bg-BG"/>
        </w:rPr>
        <w:t>);</w:t>
      </w:r>
    </w:p>
    <w:p w:rsidR="004F3A48" w:rsidRDefault="004F3A48" w:rsidP="004F3A48">
      <w:pPr>
        <w:pStyle w:val="ListParagraph"/>
        <w:numPr>
          <w:ilvl w:val="0"/>
          <w:numId w:val="43"/>
        </w:numPr>
        <w:rPr>
          <w:lang w:val="bg-BG"/>
        </w:rPr>
      </w:pPr>
      <w:r>
        <w:rPr>
          <w:lang w:val="bg-BG"/>
        </w:rPr>
        <w:t>Отговорник по качеството (</w:t>
      </w:r>
      <w:r w:rsidRPr="002220A9">
        <w:rPr>
          <w:lang w:val="bg-BG"/>
        </w:rPr>
        <w:t xml:space="preserve">Quality </w:t>
      </w:r>
      <w:r w:rsidRPr="00156C06">
        <w:t>Manager</w:t>
      </w:r>
      <w:r>
        <w:rPr>
          <w:lang w:val="bg-BG"/>
        </w:rPr>
        <w:t xml:space="preserve">) – тази роля се изпълнява само на половина. </w:t>
      </w:r>
    </w:p>
    <w:p w:rsidR="004F3A48" w:rsidRDefault="004F3A48" w:rsidP="004F3A48">
      <w:pPr>
        <w:pStyle w:val="Heading4"/>
        <w:rPr>
          <w:lang w:val="bg-BG"/>
        </w:rPr>
      </w:pPr>
      <w:r>
        <w:rPr>
          <w:lang w:val="bg-BG"/>
        </w:rPr>
        <w:t>Профил: „Бизнес аналитик и ижинер по качеството“</w:t>
      </w:r>
    </w:p>
    <w:p w:rsidR="00EB4D2E" w:rsidRDefault="004A4BC3" w:rsidP="000108B9">
      <w:pPr>
        <w:ind w:left="709"/>
        <w:jc w:val="both"/>
        <w:rPr>
          <w:lang w:val="bg-BG"/>
        </w:rPr>
      </w:pPr>
      <w:r>
        <w:rPr>
          <w:lang w:val="bg-BG"/>
        </w:rPr>
        <w:tab/>
      </w:r>
      <w:r w:rsidR="004F3A48">
        <w:rPr>
          <w:lang w:val="bg-BG"/>
        </w:rPr>
        <w:tab/>
        <w:t>Изпълнява се от Светосла</w:t>
      </w:r>
      <w:r>
        <w:rPr>
          <w:lang w:val="bg-BG"/>
        </w:rPr>
        <w:t>в</w:t>
      </w:r>
      <w:r w:rsidR="004F3A48">
        <w:rPr>
          <w:lang w:val="bg-BG"/>
        </w:rPr>
        <w:t xml:space="preserve"> Николов и Лиляна Маринова. В екипа по качеството са включени Лиляна Маринова и Малвина Макариева. Те отговарят за качеството на разработката. Светослав Николов изпълява ролята на Бизнес аналитик с помоща на екипа по качеството.</w:t>
      </w:r>
    </w:p>
    <w:p w:rsidR="00EB4D2E" w:rsidRDefault="004F3A48" w:rsidP="000108B9">
      <w:pPr>
        <w:pStyle w:val="Paragraph1"/>
        <w:numPr>
          <w:ilvl w:val="0"/>
          <w:numId w:val="44"/>
        </w:numPr>
        <w:spacing w:before="0"/>
        <w:ind w:left="1434" w:hanging="357"/>
        <w:rPr>
          <w:lang w:val="bg-BG"/>
        </w:rPr>
      </w:pPr>
      <w:r w:rsidRPr="00601AEA">
        <w:rPr>
          <w:lang w:val="bg-BG"/>
        </w:rPr>
        <w:t>Анализатор на бизнес процеси (</w:t>
      </w:r>
      <w:r w:rsidR="0048213F" w:rsidRPr="000108B9">
        <w:t>Bu</w:t>
      </w:r>
      <w:r w:rsidR="00563C0F" w:rsidRPr="00563C0F">
        <w:t>si</w:t>
      </w:r>
      <w:r w:rsidR="0048213F" w:rsidRPr="000108B9">
        <w:t>ness Process Analyst</w:t>
      </w:r>
      <w:r w:rsidRPr="00601AEA">
        <w:rPr>
          <w:lang w:val="bg-BG"/>
        </w:rPr>
        <w:t>)</w:t>
      </w:r>
      <w:r>
        <w:rPr>
          <w:lang w:val="bg-BG"/>
        </w:rPr>
        <w:t>;</w:t>
      </w:r>
    </w:p>
    <w:p w:rsidR="00EB4D2E" w:rsidRDefault="004F3A48" w:rsidP="000108B9">
      <w:pPr>
        <w:pStyle w:val="Paragraph1"/>
        <w:numPr>
          <w:ilvl w:val="0"/>
          <w:numId w:val="44"/>
        </w:numPr>
        <w:spacing w:before="0"/>
        <w:ind w:left="1434" w:hanging="357"/>
        <w:rPr>
          <w:lang w:val="bg-BG"/>
        </w:rPr>
      </w:pPr>
      <w:r w:rsidRPr="00601AEA">
        <w:rPr>
          <w:lang w:val="bg-BG"/>
        </w:rPr>
        <w:t xml:space="preserve">Системен анализатор </w:t>
      </w:r>
      <w:r w:rsidR="0048213F" w:rsidRPr="000108B9">
        <w:t>(System Analyst</w:t>
      </w:r>
      <w:r w:rsidRPr="00601AEA">
        <w:rPr>
          <w:lang w:val="bg-BG"/>
        </w:rPr>
        <w:t>)</w:t>
      </w:r>
      <w:r>
        <w:rPr>
          <w:lang w:val="bg-BG"/>
        </w:rPr>
        <w:t>;</w:t>
      </w:r>
    </w:p>
    <w:p w:rsidR="00EB4D2E" w:rsidRDefault="004F3A48" w:rsidP="000108B9">
      <w:pPr>
        <w:pStyle w:val="Paragraph1"/>
        <w:numPr>
          <w:ilvl w:val="0"/>
          <w:numId w:val="44"/>
        </w:numPr>
        <w:spacing w:before="0"/>
        <w:ind w:left="1434" w:hanging="357"/>
        <w:rPr>
          <w:lang w:val="bg-BG"/>
        </w:rPr>
      </w:pPr>
      <w:r w:rsidRPr="00601AEA">
        <w:rPr>
          <w:lang w:val="bg-BG"/>
        </w:rPr>
        <w:t>Събирач на изисквания (</w:t>
      </w:r>
      <w:r w:rsidRPr="006E0266">
        <w:rPr>
          <w:lang w:val="bg-BG"/>
        </w:rPr>
        <w:t>Requirements Specifier</w:t>
      </w:r>
      <w:r w:rsidRPr="00601AEA">
        <w:rPr>
          <w:lang w:val="bg-BG"/>
        </w:rPr>
        <w:t>)</w:t>
      </w:r>
      <w:r>
        <w:rPr>
          <w:lang w:val="bg-BG"/>
        </w:rPr>
        <w:t>.</w:t>
      </w:r>
    </w:p>
    <w:p w:rsidR="00C31FBA" w:rsidRDefault="00C31FBA" w:rsidP="00C31FBA">
      <w:pPr>
        <w:pStyle w:val="Heading4"/>
        <w:rPr>
          <w:lang w:val="bg-BG"/>
        </w:rPr>
      </w:pPr>
      <w:r>
        <w:rPr>
          <w:lang w:val="bg-BG"/>
        </w:rPr>
        <w:t>Профил: „Бизнес аналитик и инженер по данните“</w:t>
      </w:r>
    </w:p>
    <w:p w:rsidR="00EB4D2E" w:rsidRDefault="00C31FBA" w:rsidP="000108B9">
      <w:pPr>
        <w:ind w:left="709" w:hanging="709"/>
        <w:jc w:val="both"/>
        <w:rPr>
          <w:lang w:val="bg-BG"/>
        </w:rPr>
      </w:pPr>
      <w:r>
        <w:rPr>
          <w:lang w:val="bg-BG"/>
        </w:rPr>
        <w:tab/>
      </w:r>
      <w:r w:rsidR="00DB4A16">
        <w:tab/>
      </w:r>
      <w:r w:rsidR="00DB4A16">
        <w:tab/>
      </w:r>
      <w:r>
        <w:rPr>
          <w:lang w:val="bg-BG"/>
        </w:rPr>
        <w:t>Изпълнява се от Светослав Николов. Той ще отговаря за бизнес анализа и модела на данните за системата.</w:t>
      </w:r>
    </w:p>
    <w:p w:rsidR="00C31FBA" w:rsidRPr="00601AEA" w:rsidRDefault="00C31FBA" w:rsidP="00C31FBA">
      <w:pPr>
        <w:pStyle w:val="Paragraph1"/>
        <w:numPr>
          <w:ilvl w:val="0"/>
          <w:numId w:val="50"/>
        </w:numPr>
        <w:rPr>
          <w:lang w:val="bg-BG"/>
        </w:rPr>
      </w:pPr>
      <w:r w:rsidRPr="00601AEA">
        <w:rPr>
          <w:lang w:val="bg-BG"/>
        </w:rPr>
        <w:t>Анализатор на бизнес процеси (</w:t>
      </w:r>
      <w:r w:rsidR="0048213F" w:rsidRPr="000108B9">
        <w:t>Bu</w:t>
      </w:r>
      <w:r w:rsidR="00DB4A16" w:rsidRPr="00DB4A16">
        <w:t>si</w:t>
      </w:r>
      <w:r w:rsidR="0048213F" w:rsidRPr="000108B9">
        <w:t>ness Process Analyst</w:t>
      </w:r>
      <w:r w:rsidRPr="00601AEA">
        <w:rPr>
          <w:lang w:val="bg-BG"/>
        </w:rPr>
        <w:t>)</w:t>
      </w:r>
      <w:r>
        <w:rPr>
          <w:lang w:val="bg-BG"/>
        </w:rPr>
        <w:t>;</w:t>
      </w:r>
    </w:p>
    <w:p w:rsidR="00C31FBA" w:rsidRPr="00C31FBA" w:rsidRDefault="00C31FBA" w:rsidP="00C31FBA">
      <w:pPr>
        <w:pStyle w:val="ListParagraph"/>
        <w:numPr>
          <w:ilvl w:val="0"/>
          <w:numId w:val="50"/>
        </w:numPr>
        <w:jc w:val="both"/>
        <w:rPr>
          <w:lang w:val="bg-BG"/>
        </w:rPr>
      </w:pPr>
      <w:r>
        <w:rPr>
          <w:lang w:val="bg-BG"/>
        </w:rPr>
        <w:t>Инженер по данните (</w:t>
      </w:r>
      <w:r>
        <w:t>D</w:t>
      </w:r>
      <w:r>
        <w:rPr>
          <w:lang w:val="bg-BG"/>
        </w:rPr>
        <w:t xml:space="preserve">ata </w:t>
      </w:r>
      <w:r>
        <w:t>E</w:t>
      </w:r>
      <w:r w:rsidRPr="00C31FBA">
        <w:rPr>
          <w:lang w:val="bg-BG"/>
        </w:rPr>
        <w:t>ngineer</w:t>
      </w:r>
      <w:r>
        <w:t>).</w:t>
      </w:r>
    </w:p>
    <w:p w:rsidR="004F3A48" w:rsidRDefault="004F3A48" w:rsidP="004F3A48">
      <w:pPr>
        <w:pStyle w:val="Heading4"/>
        <w:rPr>
          <w:lang w:val="bg-BG"/>
        </w:rPr>
      </w:pPr>
      <w:r>
        <w:rPr>
          <w:lang w:val="bg-BG"/>
        </w:rPr>
        <w:t>Профил: „Разработчик“</w:t>
      </w:r>
      <w:r w:rsidR="00A5142E">
        <w:rPr>
          <w:lang w:val="bg-BG"/>
        </w:rPr>
        <w:t xml:space="preserve">  и „Софтуерен архитект</w:t>
      </w:r>
      <w:r w:rsidR="00DB4A16">
        <w:t>"</w:t>
      </w:r>
    </w:p>
    <w:p w:rsidR="00EB4D2E" w:rsidRDefault="004F3A48" w:rsidP="000108B9">
      <w:pPr>
        <w:ind w:left="709" w:hanging="709"/>
        <w:jc w:val="both"/>
        <w:rPr>
          <w:lang w:val="bg-BG"/>
        </w:rPr>
      </w:pPr>
      <w:r>
        <w:rPr>
          <w:lang w:val="bg-BG"/>
        </w:rPr>
        <w:tab/>
      </w:r>
      <w:r w:rsidR="00DB4A16">
        <w:tab/>
      </w:r>
      <w:r w:rsidR="00DB4A16">
        <w:tab/>
      </w:r>
      <w:r>
        <w:rPr>
          <w:lang w:val="bg-BG"/>
        </w:rPr>
        <w:t>Изпълнява се от Росен Мартев, Михаил Радков и Симеон Илиев.</w:t>
      </w:r>
      <w:r w:rsidR="00A5142E">
        <w:rPr>
          <w:lang w:val="bg-BG"/>
        </w:rPr>
        <w:t xml:space="preserve"> Разработчика отговаря за разработката и свързаните с нея документи.</w:t>
      </w:r>
    </w:p>
    <w:p w:rsidR="00EB4D2E" w:rsidRDefault="00A5142E" w:rsidP="000108B9">
      <w:pPr>
        <w:pStyle w:val="Paragraph1"/>
        <w:numPr>
          <w:ilvl w:val="0"/>
          <w:numId w:val="46"/>
        </w:numPr>
        <w:spacing w:before="0"/>
        <w:ind w:left="1434" w:hanging="357"/>
        <w:rPr>
          <w:lang w:val="bg-BG"/>
        </w:rPr>
      </w:pPr>
      <w:r w:rsidRPr="00601AEA">
        <w:rPr>
          <w:lang w:val="bg-BG"/>
        </w:rPr>
        <w:t>Разработчик</w:t>
      </w:r>
      <w:r>
        <w:rPr>
          <w:lang w:val="bg-BG"/>
        </w:rPr>
        <w:t>(</w:t>
      </w:r>
      <w:r w:rsidRPr="00A5142E">
        <w:t>Implementer</w:t>
      </w:r>
      <w:r>
        <w:rPr>
          <w:lang w:val="bg-BG"/>
        </w:rPr>
        <w:t>)</w:t>
      </w:r>
      <w:r>
        <w:t>;</w:t>
      </w:r>
    </w:p>
    <w:p w:rsidR="00EB4D2E" w:rsidRDefault="00A5142E" w:rsidP="000108B9">
      <w:pPr>
        <w:pStyle w:val="Paragraph1"/>
        <w:numPr>
          <w:ilvl w:val="0"/>
          <w:numId w:val="46"/>
        </w:numPr>
        <w:spacing w:before="0"/>
        <w:ind w:left="1434" w:hanging="357"/>
        <w:rPr>
          <w:lang w:val="bg-BG"/>
        </w:rPr>
      </w:pPr>
      <w:r>
        <w:rPr>
          <w:lang w:val="bg-BG"/>
        </w:rPr>
        <w:t>Софтуерен архитект (</w:t>
      </w:r>
      <w:r>
        <w:t>Software A</w:t>
      </w:r>
      <w:r w:rsidRPr="00A5142E">
        <w:t>rchitect</w:t>
      </w:r>
      <w:r>
        <w:rPr>
          <w:lang w:val="bg-BG"/>
        </w:rPr>
        <w:t>)</w:t>
      </w:r>
      <w:r w:rsidR="00097CDA">
        <w:rPr>
          <w:lang w:val="bg-BG"/>
        </w:rPr>
        <w:t>;</w:t>
      </w:r>
    </w:p>
    <w:p w:rsidR="00EB4D2E" w:rsidRDefault="00097CDA" w:rsidP="000108B9">
      <w:pPr>
        <w:pStyle w:val="Paragraph1"/>
        <w:numPr>
          <w:ilvl w:val="0"/>
          <w:numId w:val="46"/>
        </w:numPr>
        <w:spacing w:before="0"/>
        <w:ind w:left="1434" w:hanging="357"/>
        <w:rPr>
          <w:lang w:val="bg-BG"/>
        </w:rPr>
      </w:pPr>
      <w:r>
        <w:rPr>
          <w:lang w:val="bg-BG"/>
        </w:rPr>
        <w:t>Интегратор (</w:t>
      </w:r>
      <w:r>
        <w:t>Integrator</w:t>
      </w:r>
      <w:r>
        <w:rPr>
          <w:lang w:val="bg-BG"/>
        </w:rPr>
        <w:t>).</w:t>
      </w:r>
    </w:p>
    <w:p w:rsidR="00097CDA" w:rsidRDefault="00097CDA" w:rsidP="00097CDA">
      <w:pPr>
        <w:pStyle w:val="Heading4"/>
        <w:rPr>
          <w:lang w:val="bg-BG"/>
        </w:rPr>
      </w:pPr>
      <w:r>
        <w:rPr>
          <w:lang w:val="bg-BG"/>
        </w:rPr>
        <w:lastRenderedPageBreak/>
        <w:t>Профил: „Разработчик“ и „Системен администратор“</w:t>
      </w:r>
    </w:p>
    <w:p w:rsidR="00EB4D2E" w:rsidRDefault="000878E1" w:rsidP="000108B9">
      <w:pPr>
        <w:ind w:left="709"/>
        <w:jc w:val="both"/>
        <w:rPr>
          <w:lang w:val="bg-BG"/>
        </w:rPr>
      </w:pPr>
      <w:r>
        <w:tab/>
      </w:r>
      <w:r w:rsidR="00097CDA">
        <w:rPr>
          <w:lang w:val="bg-BG"/>
        </w:rPr>
        <w:tab/>
        <w:t>Отговорник Михаил Радков. Разработва системата, като системен администратор се занимава с изграждане на средата за разработка, средата за тестване, и</w:t>
      </w:r>
      <w:r>
        <w:rPr>
          <w:lang w:val="bg-BG"/>
        </w:rPr>
        <w:t>н</w:t>
      </w:r>
      <w:r w:rsidR="00097CDA">
        <w:rPr>
          <w:lang w:val="bg-BG"/>
        </w:rPr>
        <w:t>струментите</w:t>
      </w:r>
      <w:r>
        <w:t>,</w:t>
      </w:r>
      <w:r w:rsidR="00097CDA">
        <w:rPr>
          <w:lang w:val="bg-BG"/>
        </w:rPr>
        <w:t xml:space="preserve"> които ще се използват в </w:t>
      </w:r>
      <w:r>
        <w:rPr>
          <w:lang w:val="bg-BG"/>
        </w:rPr>
        <w:t>пр</w:t>
      </w:r>
      <w:r w:rsidR="00097CDA">
        <w:rPr>
          <w:lang w:val="bg-BG"/>
        </w:rPr>
        <w:t>оцеса на разработка.</w:t>
      </w:r>
    </w:p>
    <w:p w:rsidR="00EB4D2E" w:rsidRDefault="00097CDA" w:rsidP="000108B9">
      <w:pPr>
        <w:pStyle w:val="Paragraph1"/>
        <w:numPr>
          <w:ilvl w:val="0"/>
          <w:numId w:val="48"/>
        </w:numPr>
        <w:spacing w:before="0"/>
        <w:ind w:left="1434" w:hanging="357"/>
        <w:rPr>
          <w:lang w:val="bg-BG"/>
        </w:rPr>
      </w:pPr>
      <w:r w:rsidRPr="00601AEA">
        <w:rPr>
          <w:lang w:val="bg-BG"/>
        </w:rPr>
        <w:t>Разработчик</w:t>
      </w:r>
      <w:r>
        <w:rPr>
          <w:lang w:val="bg-BG"/>
        </w:rPr>
        <w:t>(</w:t>
      </w:r>
      <w:r w:rsidRPr="00A5142E">
        <w:t>Implementer</w:t>
      </w:r>
      <w:r>
        <w:rPr>
          <w:lang w:val="bg-BG"/>
        </w:rPr>
        <w:t>)</w:t>
      </w:r>
      <w:r>
        <w:t>;</w:t>
      </w:r>
    </w:p>
    <w:p w:rsidR="00EB4D2E" w:rsidRDefault="00097CDA" w:rsidP="000108B9">
      <w:pPr>
        <w:pStyle w:val="Paragraph1"/>
        <w:numPr>
          <w:ilvl w:val="0"/>
          <w:numId w:val="48"/>
        </w:numPr>
        <w:spacing w:before="0"/>
        <w:ind w:left="1434" w:hanging="357"/>
        <w:rPr>
          <w:lang w:val="bg-BG"/>
        </w:rPr>
      </w:pPr>
      <w:r w:rsidRPr="00601AEA">
        <w:rPr>
          <w:lang w:val="bg-BG"/>
        </w:rPr>
        <w:t>Инструментален специалист (</w:t>
      </w:r>
      <w:r w:rsidRPr="006E0266">
        <w:rPr>
          <w:lang w:val="bg-BG"/>
        </w:rPr>
        <w:t>Tools specialist</w:t>
      </w:r>
      <w:r w:rsidRPr="00601AEA">
        <w:rPr>
          <w:lang w:val="bg-BG"/>
        </w:rPr>
        <w:t>).</w:t>
      </w:r>
    </w:p>
    <w:p w:rsidR="00EB4D2E" w:rsidRDefault="00097CDA" w:rsidP="000108B9">
      <w:pPr>
        <w:pStyle w:val="ListParagraph"/>
        <w:numPr>
          <w:ilvl w:val="0"/>
          <w:numId w:val="48"/>
        </w:numPr>
        <w:ind w:left="1434" w:hanging="357"/>
        <w:jc w:val="both"/>
        <w:rPr>
          <w:lang w:val="bg-BG"/>
        </w:rPr>
      </w:pPr>
      <w:r>
        <w:rPr>
          <w:lang w:val="bg-BG"/>
        </w:rPr>
        <w:t>Интегратор (</w:t>
      </w:r>
      <w:r>
        <w:t>Integrator</w:t>
      </w:r>
      <w:r>
        <w:rPr>
          <w:lang w:val="bg-BG"/>
        </w:rPr>
        <w:t>)</w:t>
      </w:r>
    </w:p>
    <w:p w:rsidR="00C31FBA" w:rsidRDefault="00C31FBA" w:rsidP="00C31FBA">
      <w:pPr>
        <w:pStyle w:val="Heading4"/>
        <w:rPr>
          <w:lang w:val="bg-BG"/>
        </w:rPr>
      </w:pPr>
      <w:r>
        <w:rPr>
          <w:lang w:val="bg-BG"/>
        </w:rPr>
        <w:t>Профил: „Ра</w:t>
      </w:r>
      <w:r w:rsidR="000878E1">
        <w:rPr>
          <w:lang w:val="bg-BG"/>
        </w:rPr>
        <w:t>з</w:t>
      </w:r>
      <w:r>
        <w:rPr>
          <w:lang w:val="bg-BG"/>
        </w:rPr>
        <w:t xml:space="preserve">работчик и Дизайн мениджър“ </w:t>
      </w:r>
    </w:p>
    <w:p w:rsidR="00EB4D2E" w:rsidRDefault="000878E1" w:rsidP="000108B9">
      <w:pPr>
        <w:ind w:left="709"/>
        <w:rPr>
          <w:lang w:val="bg-BG"/>
        </w:rPr>
      </w:pPr>
      <w:r>
        <w:rPr>
          <w:lang w:val="bg-BG"/>
        </w:rPr>
        <w:tab/>
      </w:r>
      <w:r w:rsidR="00C31FBA">
        <w:rPr>
          <w:lang w:val="bg-BG"/>
        </w:rPr>
        <w:tab/>
        <w:t>Изпълнява се от Симеон Илиев. Той отговаря за изработката на дизайн модела на системата и участва пряко в разработката ѝ.</w:t>
      </w:r>
    </w:p>
    <w:p w:rsidR="00C31FBA" w:rsidRPr="00097CDA" w:rsidRDefault="00C31FBA" w:rsidP="00C31FBA">
      <w:pPr>
        <w:pStyle w:val="Paragraph1"/>
        <w:numPr>
          <w:ilvl w:val="0"/>
          <w:numId w:val="51"/>
        </w:numPr>
        <w:rPr>
          <w:lang w:val="bg-BG"/>
        </w:rPr>
      </w:pPr>
      <w:r w:rsidRPr="00601AEA">
        <w:rPr>
          <w:lang w:val="bg-BG"/>
        </w:rPr>
        <w:t>Разработчик</w:t>
      </w:r>
      <w:r>
        <w:rPr>
          <w:lang w:val="bg-BG"/>
        </w:rPr>
        <w:t>(</w:t>
      </w:r>
      <w:r w:rsidRPr="00A5142E">
        <w:t>Implementer</w:t>
      </w:r>
      <w:r>
        <w:rPr>
          <w:lang w:val="bg-BG"/>
        </w:rPr>
        <w:t>)</w:t>
      </w:r>
      <w:r>
        <w:t>;</w:t>
      </w:r>
    </w:p>
    <w:p w:rsidR="00C31FBA" w:rsidRPr="004315DA" w:rsidRDefault="004315DA" w:rsidP="004315DA">
      <w:pPr>
        <w:pStyle w:val="ListParagraph"/>
        <w:numPr>
          <w:ilvl w:val="0"/>
          <w:numId w:val="51"/>
        </w:numPr>
        <w:rPr>
          <w:lang w:val="bg-BG"/>
        </w:rPr>
      </w:pPr>
      <w:r w:rsidRPr="004315DA">
        <w:rPr>
          <w:lang w:val="bg-BG"/>
        </w:rPr>
        <w:t>Дизайн мениджър</w:t>
      </w:r>
      <w:r>
        <w:rPr>
          <w:lang w:val="bg-BG"/>
        </w:rPr>
        <w:t xml:space="preserve"> (</w:t>
      </w:r>
      <w:r>
        <w:t>Design Manager</w:t>
      </w:r>
      <w:r w:rsidRPr="004315DA">
        <w:rPr>
          <w:lang w:val="bg-BG"/>
        </w:rPr>
        <w:t>).</w:t>
      </w:r>
    </w:p>
    <w:p w:rsidR="00C31FBA" w:rsidRDefault="00C31FBA" w:rsidP="00C31FBA">
      <w:pPr>
        <w:pStyle w:val="Heading4"/>
        <w:rPr>
          <w:lang w:val="bg-BG"/>
        </w:rPr>
      </w:pPr>
      <w:r>
        <w:rPr>
          <w:lang w:val="bg-BG"/>
        </w:rPr>
        <w:t>Профил: „Тест мениджър и тестер“</w:t>
      </w:r>
    </w:p>
    <w:p w:rsidR="00EB4D2E" w:rsidRDefault="00C31FBA" w:rsidP="000108B9">
      <w:pPr>
        <w:ind w:left="709"/>
        <w:rPr>
          <w:lang w:val="bg-BG"/>
        </w:rPr>
      </w:pPr>
      <w:r>
        <w:rPr>
          <w:lang w:val="bg-BG"/>
        </w:rPr>
        <w:tab/>
      </w:r>
      <w:r w:rsidR="0073203E">
        <w:rPr>
          <w:lang w:val="bg-BG"/>
        </w:rPr>
        <w:tab/>
      </w:r>
      <w:r>
        <w:rPr>
          <w:lang w:val="bg-BG"/>
        </w:rPr>
        <w:t xml:space="preserve">Изпълнява се от Михаил Великов. </w:t>
      </w:r>
    </w:p>
    <w:p w:rsidR="00EB4D2E" w:rsidRDefault="00C31FBA" w:rsidP="000108B9">
      <w:pPr>
        <w:pStyle w:val="Paragraph1"/>
        <w:numPr>
          <w:ilvl w:val="0"/>
          <w:numId w:val="47"/>
        </w:numPr>
        <w:spacing w:before="0"/>
        <w:ind w:left="1434" w:hanging="357"/>
        <w:rPr>
          <w:lang w:val="bg-BG"/>
        </w:rPr>
      </w:pPr>
      <w:r w:rsidRPr="00601AEA">
        <w:rPr>
          <w:lang w:val="bg-BG"/>
        </w:rPr>
        <w:t>Тест мениджър (</w:t>
      </w:r>
      <w:r w:rsidRPr="006E0266">
        <w:rPr>
          <w:lang w:val="bg-BG"/>
        </w:rPr>
        <w:t>Test Manager</w:t>
      </w:r>
      <w:r w:rsidRPr="00601AEA">
        <w:rPr>
          <w:lang w:val="bg-BG"/>
        </w:rPr>
        <w:t>)</w:t>
      </w:r>
      <w:r>
        <w:rPr>
          <w:lang w:val="bg-BG"/>
        </w:rPr>
        <w:t>;</w:t>
      </w:r>
    </w:p>
    <w:p w:rsidR="00EB4D2E" w:rsidRDefault="00C31FBA" w:rsidP="000108B9">
      <w:pPr>
        <w:pStyle w:val="Paragraph1"/>
        <w:numPr>
          <w:ilvl w:val="0"/>
          <w:numId w:val="47"/>
        </w:numPr>
        <w:spacing w:before="0"/>
        <w:ind w:left="1434" w:hanging="357"/>
        <w:rPr>
          <w:lang w:val="bg-BG"/>
        </w:rPr>
      </w:pPr>
      <w:r w:rsidRPr="00601AEA">
        <w:rPr>
          <w:lang w:val="bg-BG"/>
        </w:rPr>
        <w:t>Тест дизайнер (</w:t>
      </w:r>
      <w:r w:rsidRPr="006E0266">
        <w:rPr>
          <w:lang w:val="bg-BG"/>
        </w:rPr>
        <w:t>Test Designer</w:t>
      </w:r>
      <w:r w:rsidRPr="00601AEA">
        <w:rPr>
          <w:lang w:val="bg-BG"/>
        </w:rPr>
        <w:t>)</w:t>
      </w:r>
      <w:r>
        <w:rPr>
          <w:lang w:val="bg-BG"/>
        </w:rPr>
        <w:t>;</w:t>
      </w:r>
    </w:p>
    <w:p w:rsidR="00EB4D2E" w:rsidRDefault="00C31FBA" w:rsidP="000108B9">
      <w:pPr>
        <w:pStyle w:val="Paragraph1"/>
        <w:numPr>
          <w:ilvl w:val="0"/>
          <w:numId w:val="47"/>
        </w:numPr>
        <w:spacing w:before="0"/>
        <w:ind w:left="1434" w:hanging="357"/>
        <w:rPr>
          <w:lang w:val="bg-BG"/>
        </w:rPr>
      </w:pPr>
      <w:r w:rsidRPr="00601AEA">
        <w:rPr>
          <w:lang w:val="bg-BG"/>
        </w:rPr>
        <w:t>Тестер (</w:t>
      </w:r>
      <w:r w:rsidRPr="006E0266">
        <w:rPr>
          <w:lang w:val="bg-BG"/>
        </w:rPr>
        <w:t>Tester)</w:t>
      </w:r>
      <w:r>
        <w:rPr>
          <w:lang w:val="bg-BG"/>
        </w:rPr>
        <w:t>.</w:t>
      </w:r>
    </w:p>
    <w:p w:rsidR="00F36885" w:rsidRDefault="00E20D94">
      <w:pPr>
        <w:pStyle w:val="Heading1"/>
      </w:pPr>
      <w:bookmarkStart w:id="349" w:name="_Toc447095891"/>
      <w:bookmarkStart w:id="350" w:name="_Toc401957265"/>
      <w:r>
        <w:rPr>
          <w:lang w:val="bg-BG"/>
        </w:rPr>
        <w:t>Управление на процеса</w:t>
      </w:r>
      <w:bookmarkEnd w:id="349"/>
      <w:bookmarkEnd w:id="350"/>
    </w:p>
    <w:p w:rsidR="00CE7909" w:rsidRDefault="00313FBE" w:rsidP="00CE7909">
      <w:pPr>
        <w:pStyle w:val="Heading2"/>
        <w:rPr>
          <w:lang w:val="bg-BG"/>
        </w:rPr>
      </w:pPr>
      <w:bookmarkStart w:id="351" w:name="_Ref401937453"/>
      <w:bookmarkStart w:id="352" w:name="_Toc401957266"/>
      <w:r>
        <w:rPr>
          <w:lang w:val="bg-BG"/>
        </w:rPr>
        <w:t>Оценка на проекта</w:t>
      </w:r>
      <w:bookmarkEnd w:id="351"/>
      <w:bookmarkEnd w:id="352"/>
    </w:p>
    <w:p w:rsidR="00CE2270" w:rsidRPr="00CE7909" w:rsidRDefault="0073203E" w:rsidP="00CE7909">
      <w:pPr>
        <w:ind w:left="720"/>
        <w:jc w:val="both"/>
        <w:rPr>
          <w:lang w:val="bg-BG"/>
        </w:rPr>
      </w:pPr>
      <w:r>
        <w:rPr>
          <w:lang w:val="bg-BG"/>
        </w:rPr>
        <w:tab/>
      </w:r>
      <w:r w:rsidR="0088285C">
        <w:rPr>
          <w:lang w:val="bg-BG"/>
        </w:rPr>
        <w:t>Критериите за оценка з</w:t>
      </w:r>
      <w:r w:rsidR="00CE7909" w:rsidRPr="00CE7909">
        <w:rPr>
          <w:lang w:val="bg-BG"/>
        </w:rPr>
        <w:t>а степента на завършеност на поставените задачи и обратна връзка от поръчителя. Задачите за спринта се поставят и наблюдават в Jira, а документите се ревизират и обсъждат на ежеседмичните срещи от членовете на екипа.</w:t>
      </w:r>
    </w:p>
    <w:p w:rsidR="00F36885" w:rsidRDefault="00E20D94">
      <w:pPr>
        <w:pStyle w:val="Heading2"/>
      </w:pPr>
      <w:bookmarkStart w:id="353" w:name="_Toc447095893"/>
      <w:bookmarkStart w:id="354" w:name="_Toc401957267"/>
      <w:r>
        <w:rPr>
          <w:lang w:val="bg-BG"/>
        </w:rPr>
        <w:t>План на проекта</w:t>
      </w:r>
      <w:bookmarkEnd w:id="353"/>
      <w:bookmarkEnd w:id="354"/>
    </w:p>
    <w:p w:rsidR="00AF246D" w:rsidRPr="00AF246D" w:rsidRDefault="00E20D94" w:rsidP="00EA1E42">
      <w:pPr>
        <w:pStyle w:val="Heading3"/>
        <w:rPr>
          <w:lang w:val="bg-BG"/>
          <w:rPrChange w:id="355" w:author="Malvina Makarieva" w:date="2014-10-24T23:41:00Z">
            <w:rPr/>
          </w:rPrChange>
        </w:rPr>
      </w:pPr>
      <w:bookmarkStart w:id="356" w:name="_Toc430447687"/>
      <w:bookmarkStart w:id="357" w:name="_Toc447095894"/>
      <w:bookmarkStart w:id="358" w:name="_Toc401957268"/>
      <w:r>
        <w:rPr>
          <w:lang w:val="bg-BG"/>
        </w:rPr>
        <w:t>Фази на плана</w:t>
      </w:r>
      <w:bookmarkEnd w:id="356"/>
      <w:bookmarkEnd w:id="357"/>
      <w:bookmarkEnd w:id="358"/>
    </w:p>
    <w:p w:rsidR="00F36885" w:rsidDel="00512198" w:rsidRDefault="00F36885" w:rsidP="00512198">
      <w:pPr>
        <w:pStyle w:val="InfoBlue"/>
        <w:rPr>
          <w:del w:id="359" w:author="Malvina Makarieva" w:date="2014-10-24T23:39:00Z"/>
        </w:rPr>
        <w:pPrChange w:id="360" w:author="Malvina Makarieva" w:date="2014-10-24T23:39:00Z">
          <w:pPr>
            <w:pStyle w:val="InfoBlue"/>
          </w:pPr>
        </w:pPrChange>
      </w:pPr>
      <w:del w:id="361" w:author="Malvina Makarieva" w:date="2014-10-24T23:39:00Z">
        <w:r w:rsidDel="00512198">
          <w:delText>[Include the following:</w:delText>
        </w:r>
      </w:del>
    </w:p>
    <w:p w:rsidR="00F36885" w:rsidDel="00512198" w:rsidRDefault="00F36885" w:rsidP="00512198">
      <w:pPr>
        <w:pStyle w:val="InfoBlue"/>
        <w:rPr>
          <w:del w:id="362" w:author="Malvina Makarieva" w:date="2014-10-24T23:39:00Z"/>
        </w:rPr>
        <w:pPrChange w:id="363" w:author="Malvina Makarieva" w:date="2014-10-24T23:39:00Z">
          <w:pPr>
            <w:pStyle w:val="InfoBlue"/>
            <w:numPr>
              <w:numId w:val="32"/>
            </w:numPr>
            <w:tabs>
              <w:tab w:val="num" w:pos="1080"/>
            </w:tabs>
            <w:ind w:left="1080" w:hanging="360"/>
          </w:pPr>
        </w:pPrChange>
      </w:pPr>
      <w:del w:id="364" w:author="Malvina Makarieva" w:date="2014-10-24T23:39:00Z">
        <w:r w:rsidDel="00512198">
          <w:delText>Work Breakdown Structure (WBS)</w:delText>
        </w:r>
      </w:del>
    </w:p>
    <w:p w:rsidR="00F36885" w:rsidDel="00512198" w:rsidRDefault="00F36885" w:rsidP="00512198">
      <w:pPr>
        <w:pStyle w:val="InfoBlue"/>
        <w:rPr>
          <w:del w:id="365" w:author="Malvina Makarieva" w:date="2014-10-24T23:39:00Z"/>
        </w:rPr>
        <w:pPrChange w:id="366" w:author="Malvina Makarieva" w:date="2014-10-24T23:39:00Z">
          <w:pPr>
            <w:pStyle w:val="InfoBlue"/>
            <w:numPr>
              <w:numId w:val="32"/>
            </w:numPr>
            <w:tabs>
              <w:tab w:val="num" w:pos="1080"/>
            </w:tabs>
            <w:ind w:left="1080" w:hanging="360"/>
          </w:pPr>
        </w:pPrChange>
      </w:pPr>
      <w:del w:id="367" w:author="Malvina Makarieva" w:date="2014-10-24T23:39:00Z">
        <w:r w:rsidDel="00512198">
          <w:delText>a timeline or Gantt chart showing the allocation of time to the project phases or iterations</w:delText>
        </w:r>
      </w:del>
    </w:p>
    <w:p w:rsidR="00F36885" w:rsidDel="00512198" w:rsidRDefault="00F36885" w:rsidP="00512198">
      <w:pPr>
        <w:pStyle w:val="InfoBlue"/>
        <w:rPr>
          <w:del w:id="368" w:author="Malvina Makarieva" w:date="2014-10-24T23:39:00Z"/>
        </w:rPr>
        <w:pPrChange w:id="369" w:author="Malvina Makarieva" w:date="2014-10-24T23:39:00Z">
          <w:pPr>
            <w:pStyle w:val="InfoBlue"/>
            <w:numPr>
              <w:numId w:val="32"/>
            </w:numPr>
            <w:tabs>
              <w:tab w:val="num" w:pos="1080"/>
            </w:tabs>
            <w:ind w:left="1080" w:hanging="360"/>
          </w:pPr>
        </w:pPrChange>
      </w:pPr>
      <w:del w:id="370" w:author="Malvina Makarieva" w:date="2014-10-24T23:39:00Z">
        <w:r w:rsidDel="00512198">
          <w:delText>identify major milestones with their achievement criteria</w:delText>
        </w:r>
      </w:del>
    </w:p>
    <w:p w:rsidR="00F36885" w:rsidRPr="00EA1E42" w:rsidDel="00AF246D" w:rsidRDefault="00F36885">
      <w:pPr>
        <w:pStyle w:val="InfoBlue"/>
        <w:rPr>
          <w:del w:id="371" w:author="Malvina Makarieva" w:date="2014-10-24T23:41:00Z"/>
          <w:lang w:val="bg-BG"/>
        </w:rPr>
      </w:pPr>
      <w:del w:id="372" w:author="Malvina Makarieva" w:date="2014-10-24T23:39:00Z">
        <w:r w:rsidDel="00512198">
          <w:delText>Define any important release points and demos.</w:delText>
        </w:r>
      </w:del>
      <w:del w:id="373" w:author="Malvina Makarieva" w:date="2014-10-24T23:41:00Z">
        <w:r w:rsidDel="00AF246D">
          <w:delText>]</w:delText>
        </w:r>
      </w:del>
    </w:p>
    <w:p w:rsidR="002D43F0" w:rsidRDefault="002D43F0" w:rsidP="002D43F0">
      <w:pPr>
        <w:pStyle w:val="Heading4"/>
        <w:rPr>
          <w:lang w:val="bg-BG"/>
        </w:rPr>
      </w:pPr>
      <w:r>
        <w:rPr>
          <w:lang w:val="bg-BG"/>
        </w:rPr>
        <w:t>Списък с продуктите за предаване и тяхното описание</w:t>
      </w:r>
    </w:p>
    <w:tbl>
      <w:tblPr>
        <w:tblW w:w="8532"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48"/>
        <w:gridCol w:w="2561"/>
        <w:gridCol w:w="5623"/>
      </w:tblGrid>
      <w:tr w:rsidR="002D43F0" w:rsidRPr="002D43F0" w:rsidTr="002D43F0">
        <w:trPr>
          <w:trHeight w:val="300"/>
          <w:tblHeader/>
        </w:trPr>
        <w:tc>
          <w:tcPr>
            <w:tcW w:w="348" w:type="dxa"/>
            <w:tcBorders>
              <w:top w:val="single" w:sz="6" w:space="0" w:color="000000"/>
              <w:left w:val="single" w:sz="6" w:space="0" w:color="000000"/>
              <w:bottom w:val="single" w:sz="6" w:space="0" w:color="000000"/>
              <w:right w:val="single" w:sz="6" w:space="0" w:color="000000"/>
            </w:tcBorders>
            <w:shd w:val="clear" w:color="auto" w:fill="C0C0C0"/>
            <w:vAlign w:val="bottom"/>
            <w:hideMark/>
          </w:tcPr>
          <w:p w:rsidR="002D43F0" w:rsidRPr="002D43F0" w:rsidRDefault="002D43F0" w:rsidP="002D43F0">
            <w:pPr>
              <w:widowControl/>
              <w:spacing w:line="240" w:lineRule="auto"/>
              <w:jc w:val="center"/>
              <w:rPr>
                <w:rFonts w:ascii="Calibri" w:hAnsi="Calibri"/>
                <w:lang w:val="bg-BG" w:eastAsia="bg-BG"/>
              </w:rPr>
            </w:pPr>
          </w:p>
        </w:tc>
        <w:tc>
          <w:tcPr>
            <w:tcW w:w="2561" w:type="dxa"/>
            <w:tcBorders>
              <w:top w:val="single" w:sz="6" w:space="0" w:color="000000"/>
              <w:left w:val="single" w:sz="6" w:space="0" w:color="CCCCCC"/>
              <w:bottom w:val="single" w:sz="6" w:space="0" w:color="000000"/>
              <w:right w:val="single" w:sz="6" w:space="0" w:color="000000"/>
            </w:tcBorders>
            <w:shd w:val="clear" w:color="auto" w:fill="C0C0C0"/>
            <w:hideMark/>
          </w:tcPr>
          <w:p w:rsidR="002D43F0" w:rsidRPr="002D43F0" w:rsidRDefault="002D43F0" w:rsidP="002D43F0">
            <w:pPr>
              <w:widowControl/>
              <w:spacing w:line="240" w:lineRule="auto"/>
              <w:jc w:val="center"/>
              <w:rPr>
                <w:rFonts w:ascii="Arial" w:hAnsi="Arial" w:cs="Arial"/>
                <w:b/>
                <w:bCs/>
                <w:lang w:val="bg-BG" w:eastAsia="bg-BG"/>
              </w:rPr>
            </w:pPr>
            <w:r w:rsidRPr="002D43F0">
              <w:rPr>
                <w:rFonts w:ascii="Arial" w:hAnsi="Arial" w:cs="Arial"/>
                <w:b/>
                <w:bCs/>
                <w:lang w:val="bg-BG" w:eastAsia="bg-BG"/>
              </w:rPr>
              <w:t>Наименование</w:t>
            </w:r>
          </w:p>
        </w:tc>
        <w:tc>
          <w:tcPr>
            <w:tcW w:w="5623" w:type="dxa"/>
            <w:tcBorders>
              <w:top w:val="single" w:sz="6" w:space="0" w:color="000000"/>
              <w:left w:val="single" w:sz="6" w:space="0" w:color="CCCCCC"/>
              <w:bottom w:val="single" w:sz="6" w:space="0" w:color="000000"/>
              <w:right w:val="single" w:sz="6" w:space="0" w:color="000000"/>
            </w:tcBorders>
            <w:shd w:val="clear" w:color="auto" w:fill="C0C0C0"/>
            <w:hideMark/>
          </w:tcPr>
          <w:p w:rsidR="002D43F0" w:rsidRPr="002D43F0" w:rsidRDefault="002D43F0" w:rsidP="002D43F0">
            <w:pPr>
              <w:widowControl/>
              <w:spacing w:line="240" w:lineRule="auto"/>
              <w:jc w:val="center"/>
              <w:rPr>
                <w:rFonts w:ascii="Arial" w:hAnsi="Arial" w:cs="Arial"/>
                <w:b/>
                <w:bCs/>
                <w:lang w:val="bg-BG" w:eastAsia="bg-BG"/>
              </w:rPr>
            </w:pPr>
            <w:r w:rsidRPr="002D43F0">
              <w:rPr>
                <w:rFonts w:ascii="Arial" w:hAnsi="Arial" w:cs="Arial"/>
                <w:b/>
                <w:bCs/>
                <w:lang w:val="bg-BG" w:eastAsia="bg-BG"/>
              </w:rPr>
              <w:t>Описание</w:t>
            </w:r>
          </w:p>
        </w:tc>
      </w:tr>
      <w:tr w:rsidR="002D43F0" w:rsidRPr="002D43F0" w:rsidTr="002D43F0">
        <w:trPr>
          <w:trHeight w:val="3825"/>
        </w:trPr>
        <w:tc>
          <w:tcPr>
            <w:tcW w:w="348" w:type="dxa"/>
            <w:tcBorders>
              <w:top w:val="single" w:sz="6" w:space="0" w:color="CCCCCC"/>
              <w:left w:val="single" w:sz="6" w:space="0" w:color="000000"/>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1</w:t>
            </w:r>
          </w:p>
        </w:tc>
        <w:tc>
          <w:tcPr>
            <w:tcW w:w="2561"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План за разработка на софтуерния продукт</w:t>
            </w:r>
          </w:p>
        </w:tc>
        <w:tc>
          <w:tcPr>
            <w:tcW w:w="5623"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Планът за разработка на софтуерния продукт представлява комплексен, интегриран артефакт, в който е съсредоточена цялата информация, необходима за управлението на проекта. Той включва редица артефакти, разработвани по време на фаза Планиране, и се поддържа през целия жизнен цикъл на проекта.</w:t>
            </w:r>
            <w:r w:rsidRPr="000108B9">
              <w:rPr>
                <w:lang w:val="bg-BG" w:eastAsia="bg-BG"/>
              </w:rPr>
              <w:br/>
            </w:r>
            <w:r w:rsidRPr="000108B9">
              <w:rPr>
                <w:lang w:val="bg-BG" w:eastAsia="bg-BG"/>
              </w:rPr>
              <w:br/>
              <w:t xml:space="preserve">Фаза Планиране: Извършва се първоначална идентификация на фазите, техните срокове и цели. В рамките на Плана за разработка на софтуерния продукт се специфицират и съгласуват разчети на ресурсите. Обсъжда се и се залага първи вариант на Плана за приемане на продукта. Последният се уточнява през следващите итерации, когато възникват допълнителни изисквания. </w:t>
            </w:r>
            <w:r w:rsidRPr="000108B9">
              <w:rPr>
                <w:lang w:val="bg-BG" w:eastAsia="bg-BG"/>
              </w:rPr>
              <w:br/>
            </w:r>
            <w:r w:rsidRPr="000108B9">
              <w:rPr>
                <w:lang w:val="bg-BG" w:eastAsia="bg-BG"/>
              </w:rPr>
              <w:br/>
              <w:t xml:space="preserve">Фаза Детайлизиране: Планът се актуализира и допълва така, за да обхване фази Изграждане и Предаване. </w:t>
            </w:r>
          </w:p>
        </w:tc>
      </w:tr>
      <w:tr w:rsidR="002D43F0" w:rsidRPr="002D43F0" w:rsidTr="002D43F0">
        <w:trPr>
          <w:trHeight w:val="30"/>
        </w:trPr>
        <w:tc>
          <w:tcPr>
            <w:tcW w:w="348" w:type="dxa"/>
            <w:tcBorders>
              <w:top w:val="single" w:sz="6" w:space="0" w:color="CCCCCC"/>
              <w:left w:val="single" w:sz="6" w:space="0" w:color="000000"/>
              <w:bottom w:val="single" w:sz="6" w:space="0" w:color="000000"/>
              <w:right w:val="single" w:sz="6" w:space="0" w:color="000000"/>
            </w:tcBorders>
            <w:hideMark/>
          </w:tcPr>
          <w:p w:rsidR="002D43F0" w:rsidRPr="000108B9" w:rsidRDefault="0048213F" w:rsidP="002D43F0">
            <w:pPr>
              <w:widowControl/>
              <w:spacing w:line="30" w:lineRule="atLeast"/>
              <w:rPr>
                <w:lang w:val="bg-BG" w:eastAsia="bg-BG"/>
              </w:rPr>
            </w:pPr>
            <w:r w:rsidRPr="000108B9">
              <w:rPr>
                <w:lang w:val="bg-BG" w:eastAsia="bg-BG"/>
              </w:rPr>
              <w:t>2</w:t>
            </w:r>
          </w:p>
        </w:tc>
        <w:tc>
          <w:tcPr>
            <w:tcW w:w="2561"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30" w:lineRule="atLeast"/>
              <w:rPr>
                <w:lang w:val="bg-BG" w:eastAsia="bg-BG"/>
              </w:rPr>
            </w:pPr>
            <w:r w:rsidRPr="000108B9">
              <w:rPr>
                <w:lang w:val="bg-BG" w:eastAsia="bg-BG"/>
              </w:rPr>
              <w:t>План за управление на качеството</w:t>
            </w:r>
          </w:p>
        </w:tc>
        <w:tc>
          <w:tcPr>
            <w:tcW w:w="5623"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30" w:lineRule="atLeast"/>
              <w:rPr>
                <w:lang w:val="bg-BG" w:eastAsia="bg-BG"/>
              </w:rPr>
            </w:pPr>
            <w:r w:rsidRPr="000108B9">
              <w:rPr>
                <w:lang w:val="bg-BG" w:eastAsia="bg-BG"/>
              </w:rPr>
              <w:t>ПУК е артефакт, който създава ясна визия за начините, по които ще се управлява качеството на продукта, артефактите и процесите. Част от него е Планът за прегледи и одит. В Плана за качеството са посочени и редица други артефакти, разработвани през фаза Планиране. Планът за качеството се поддържа през целия жизнен цикъл на проекта.</w:t>
            </w:r>
          </w:p>
        </w:tc>
      </w:tr>
      <w:tr w:rsidR="002D43F0" w:rsidRPr="002D43F0" w:rsidTr="002D43F0">
        <w:trPr>
          <w:trHeight w:val="2805"/>
        </w:trPr>
        <w:tc>
          <w:tcPr>
            <w:tcW w:w="348" w:type="dxa"/>
            <w:tcBorders>
              <w:top w:val="single" w:sz="6" w:space="0" w:color="CCCCCC"/>
              <w:left w:val="single" w:sz="6" w:space="0" w:color="000000"/>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lastRenderedPageBreak/>
              <w:t>3</w:t>
            </w:r>
          </w:p>
        </w:tc>
        <w:tc>
          <w:tcPr>
            <w:tcW w:w="2561"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Списък на рисковете</w:t>
            </w:r>
          </w:p>
        </w:tc>
        <w:tc>
          <w:tcPr>
            <w:tcW w:w="5623"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Структуриран списък на известните и реални рискове за проекта. Рисковете са подредени в низходящ ред на значимост и към всеки от тях са привързани конкретни мерки за ограничаване на последствията или действия при непредвидени ситуации.</w:t>
            </w:r>
            <w:r w:rsidRPr="000108B9">
              <w:rPr>
                <w:lang w:val="bg-BG" w:eastAsia="bg-BG"/>
              </w:rPr>
              <w:br/>
            </w:r>
            <w:r w:rsidRPr="000108B9">
              <w:rPr>
                <w:lang w:val="bg-BG" w:eastAsia="bg-BG"/>
              </w:rPr>
              <w:br/>
              <w:t>Фаза Планиране: Съставя се Списък на рисковете, в който са отразени предвижданите рискове за успеха на проекта. Първите рискове се идентифицират именно през фаза Планиране.</w:t>
            </w:r>
            <w:r w:rsidRPr="000108B9">
              <w:rPr>
                <w:lang w:val="bg-BG" w:eastAsia="bg-BG"/>
              </w:rPr>
              <w:br/>
            </w:r>
            <w:r w:rsidRPr="000108B9">
              <w:rPr>
                <w:lang w:val="bg-BG" w:eastAsia="bg-BG"/>
              </w:rPr>
              <w:br/>
              <w:t>Фаза Детайлизиране и Изграждане: Списъкът на рисковете се преразглежда и актуализира за всяка итерация.</w:t>
            </w:r>
          </w:p>
        </w:tc>
      </w:tr>
      <w:tr w:rsidR="002D43F0" w:rsidRPr="002D43F0" w:rsidTr="002D43F0">
        <w:trPr>
          <w:trHeight w:val="1275"/>
        </w:trPr>
        <w:tc>
          <w:tcPr>
            <w:tcW w:w="348" w:type="dxa"/>
            <w:tcBorders>
              <w:top w:val="single" w:sz="6" w:space="0" w:color="CCCCCC"/>
              <w:left w:val="single" w:sz="6" w:space="0" w:color="000000"/>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4</w:t>
            </w:r>
          </w:p>
        </w:tc>
        <w:tc>
          <w:tcPr>
            <w:tcW w:w="2561"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 xml:space="preserve">Детайлен план за итерация </w:t>
            </w:r>
          </w:p>
        </w:tc>
        <w:tc>
          <w:tcPr>
            <w:tcW w:w="5623"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Включва всички дейности и резултати за конкретната итерация, които са дефинирани последователно във времето и са обвързани със съответните ресурси.</w:t>
            </w:r>
            <w:r w:rsidRPr="000108B9">
              <w:rPr>
                <w:lang w:val="bg-BG" w:eastAsia="bg-BG"/>
              </w:rPr>
              <w:br/>
            </w:r>
            <w:r w:rsidRPr="000108B9">
              <w:rPr>
                <w:lang w:val="bg-BG" w:eastAsia="bg-BG"/>
              </w:rPr>
              <w:br/>
              <w:t>Планът за итерация N се предава в края на итерация N-1.</w:t>
            </w:r>
          </w:p>
        </w:tc>
      </w:tr>
      <w:tr w:rsidR="002D43F0" w:rsidRPr="002D43F0" w:rsidTr="002D43F0">
        <w:trPr>
          <w:trHeight w:val="510"/>
        </w:trPr>
        <w:tc>
          <w:tcPr>
            <w:tcW w:w="348" w:type="dxa"/>
            <w:tcBorders>
              <w:top w:val="single" w:sz="6" w:space="0" w:color="CCCCCC"/>
              <w:left w:val="single" w:sz="6" w:space="0" w:color="000000"/>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5</w:t>
            </w:r>
          </w:p>
        </w:tc>
        <w:tc>
          <w:tcPr>
            <w:tcW w:w="2561"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 xml:space="preserve">Речник </w:t>
            </w:r>
          </w:p>
        </w:tc>
        <w:tc>
          <w:tcPr>
            <w:tcW w:w="5623"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В Речника се дефинират всички важни термини, използвани за целите на проекта.</w:t>
            </w:r>
          </w:p>
        </w:tc>
      </w:tr>
      <w:tr w:rsidR="002D43F0" w:rsidRPr="002D43F0" w:rsidTr="002D43F0">
        <w:trPr>
          <w:trHeight w:val="2805"/>
        </w:trPr>
        <w:tc>
          <w:tcPr>
            <w:tcW w:w="348" w:type="dxa"/>
            <w:tcBorders>
              <w:top w:val="single" w:sz="6" w:space="0" w:color="CCCCCC"/>
              <w:left w:val="single" w:sz="6" w:space="0" w:color="000000"/>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6</w:t>
            </w:r>
          </w:p>
        </w:tc>
        <w:tc>
          <w:tcPr>
            <w:tcW w:w="2561"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Визия</w:t>
            </w:r>
          </w:p>
        </w:tc>
        <w:tc>
          <w:tcPr>
            <w:tcW w:w="5623"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Във Визията е заложено виждането на участниците в проекта относно продукта (основни нужди и характеристики). Така тя става "договорна база" за по-подробно дефиниране на техническите изисквания.</w:t>
            </w:r>
            <w:r w:rsidRPr="000108B9">
              <w:rPr>
                <w:lang w:val="bg-BG" w:eastAsia="bg-BG"/>
              </w:rPr>
              <w:br/>
            </w:r>
            <w:r w:rsidRPr="000108B9">
              <w:rPr>
                <w:lang w:val="bg-BG" w:eastAsia="bg-BG"/>
              </w:rPr>
              <w:br/>
              <w:t>Фаза Планиране: Основните изисквания, характеристики и ограничения на проекта се документират.</w:t>
            </w:r>
            <w:r w:rsidRPr="000108B9">
              <w:rPr>
                <w:lang w:val="bg-BG" w:eastAsia="bg-BG"/>
              </w:rPr>
              <w:br/>
            </w:r>
            <w:r w:rsidRPr="000108B9">
              <w:rPr>
                <w:lang w:val="bg-BG" w:eastAsia="bg-BG"/>
              </w:rPr>
              <w:br/>
              <w:t>Фаза Детайлизиране: Визията се прецизира на база новата информация, получена през тази фаза, създавайки по този начин устойчиво разбиране за най-критичните потребителски случаи, които ще са в основата на архитектурните и планировъчни решения.</w:t>
            </w:r>
          </w:p>
        </w:tc>
      </w:tr>
      <w:tr w:rsidR="002D43F0" w:rsidRPr="002D43F0" w:rsidTr="002D43F0">
        <w:trPr>
          <w:trHeight w:val="1020"/>
        </w:trPr>
        <w:tc>
          <w:tcPr>
            <w:tcW w:w="348" w:type="dxa"/>
            <w:tcBorders>
              <w:top w:val="single" w:sz="6" w:space="0" w:color="CCCCCC"/>
              <w:left w:val="single" w:sz="6" w:space="0" w:color="000000"/>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7</w:t>
            </w:r>
          </w:p>
        </w:tc>
        <w:tc>
          <w:tcPr>
            <w:tcW w:w="2561"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Бизнес модел*</w:t>
            </w:r>
          </w:p>
        </w:tc>
        <w:tc>
          <w:tcPr>
            <w:tcW w:w="5623"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Бизнес моделът описва процесите вътре в организацията и взаимодействията й с външни страни, като клиенти или партньори. Освен това, Бизнес моделът описва начина, по който се изпълняват бизнес потребителски случаи.</w:t>
            </w:r>
          </w:p>
        </w:tc>
      </w:tr>
      <w:tr w:rsidR="002D43F0" w:rsidRPr="002D43F0" w:rsidTr="002D43F0">
        <w:trPr>
          <w:trHeight w:val="4335"/>
        </w:trPr>
        <w:tc>
          <w:tcPr>
            <w:tcW w:w="348" w:type="dxa"/>
            <w:tcBorders>
              <w:top w:val="single" w:sz="6" w:space="0" w:color="CCCCCC"/>
              <w:left w:val="single" w:sz="6" w:space="0" w:color="000000"/>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lastRenderedPageBreak/>
              <w:t>8</w:t>
            </w:r>
          </w:p>
        </w:tc>
        <w:tc>
          <w:tcPr>
            <w:tcW w:w="2561"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Модел на потребителските случаи*</w:t>
            </w:r>
          </w:p>
        </w:tc>
        <w:tc>
          <w:tcPr>
            <w:tcW w:w="5623"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 xml:space="preserve">Моделът на потребителските случаи представя предвижданите функции и среда на системата и отразява нейните функционални спецификации Този модел е важен входен артефакт за дейностите по анализ, дизайн и тестване. </w:t>
            </w:r>
            <w:r w:rsidRPr="000108B9">
              <w:rPr>
                <w:lang w:val="bg-BG" w:eastAsia="bg-BG"/>
              </w:rPr>
              <w:br/>
            </w:r>
            <w:r w:rsidRPr="000108B9">
              <w:rPr>
                <w:lang w:val="bg-BG" w:eastAsia="bg-BG"/>
              </w:rPr>
              <w:br/>
              <w:t>Фаза Планиране: Идентифицират се важните актьори и потребителски случаи, както и последователностите от събития в рамките на най-важните потребителски случаи.</w:t>
            </w:r>
            <w:r w:rsidRPr="000108B9">
              <w:rPr>
                <w:lang w:val="bg-BG" w:eastAsia="bg-BG"/>
              </w:rPr>
              <w:br/>
            </w:r>
            <w:r w:rsidRPr="000108B9">
              <w:rPr>
                <w:lang w:val="bg-BG" w:eastAsia="bg-BG"/>
              </w:rPr>
              <w:br/>
              <w:t>Фаза Детайлизиране: Моделът на потребителските случаи е почти завършен (на около 80%) – всички потребителски случаи са идентифицирани при проучването на модела, всички актьори също са идентифицирани и повечето потребителски случаи са описани (установени са изискванията).</w:t>
            </w:r>
            <w:r w:rsidRPr="000108B9">
              <w:rPr>
                <w:lang w:val="bg-BG" w:eastAsia="bg-BG"/>
              </w:rPr>
              <w:br/>
            </w:r>
            <w:r w:rsidRPr="000108B9">
              <w:rPr>
                <w:lang w:val="bg-BG" w:eastAsia="bg-BG"/>
              </w:rPr>
              <w:br/>
              <w:t>Фаза Изграждане: Моделът се актуализира с нови потребителски случаи, ако такива са установени през фаза Изграждане.</w:t>
            </w:r>
          </w:p>
        </w:tc>
      </w:tr>
      <w:tr w:rsidR="002D43F0" w:rsidRPr="002D43F0" w:rsidTr="002D43F0">
        <w:trPr>
          <w:trHeight w:val="4335"/>
        </w:trPr>
        <w:tc>
          <w:tcPr>
            <w:tcW w:w="348" w:type="dxa"/>
            <w:tcBorders>
              <w:top w:val="single" w:sz="6" w:space="0" w:color="CCCCCC"/>
              <w:left w:val="single" w:sz="6" w:space="0" w:color="000000"/>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9</w:t>
            </w:r>
          </w:p>
        </w:tc>
        <w:tc>
          <w:tcPr>
            <w:tcW w:w="2561"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Спецификация на изискванията*</w:t>
            </w:r>
          </w:p>
        </w:tc>
        <w:tc>
          <w:tcPr>
            <w:tcW w:w="5623"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Спецификацията на допълнителните изисквания отразява тези изисквания към системата, които не са ясно прихванати в отделните потребителски случаи на Модела на потребителските случаи. Тук се включват правни и нормативни изисквания, както и приложни стандарти. Необходимо е да се изведат характеристиките на качеството на системата, в това число изискванията по отношение на използваемост, надеждност, производителност и съпроводимост. Определят се и други изисквания, например по отношение на операционната система, работната среда и съвместимостта, както и ограниченията по отношение на дизайна.</w:t>
            </w:r>
            <w:r w:rsidRPr="000108B9">
              <w:rPr>
                <w:lang w:val="bg-BG" w:eastAsia="bg-BG"/>
              </w:rPr>
              <w:br/>
            </w:r>
            <w:r w:rsidRPr="000108B9">
              <w:rPr>
                <w:lang w:val="bg-BG" w:eastAsia="bg-BG"/>
              </w:rPr>
              <w:br/>
              <w:t>Фаза Детайлизиране: Допълнителните изисквания по отношение на нефункционалните характеристики биват документирани и съгласувани.</w:t>
            </w:r>
            <w:r w:rsidRPr="000108B9">
              <w:rPr>
                <w:lang w:val="bg-BG" w:eastAsia="bg-BG"/>
              </w:rPr>
              <w:br/>
            </w:r>
            <w:r w:rsidRPr="000108B9">
              <w:rPr>
                <w:lang w:val="bg-BG" w:eastAsia="bg-BG"/>
              </w:rPr>
              <w:br/>
              <w:t>Фаза Изграждане: Спецификацията на допълнителните изисквания се актуализира с нови изисквания, ако такива бъдат установени по време на фаза Изграждане.</w:t>
            </w:r>
          </w:p>
        </w:tc>
      </w:tr>
      <w:tr w:rsidR="002D43F0" w:rsidRPr="002D43F0" w:rsidTr="002D43F0">
        <w:trPr>
          <w:trHeight w:val="1275"/>
        </w:trPr>
        <w:tc>
          <w:tcPr>
            <w:tcW w:w="348" w:type="dxa"/>
            <w:tcBorders>
              <w:top w:val="single" w:sz="6" w:space="0" w:color="CCCCCC"/>
              <w:left w:val="single" w:sz="6" w:space="0" w:color="000000"/>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10</w:t>
            </w:r>
          </w:p>
        </w:tc>
        <w:tc>
          <w:tcPr>
            <w:tcW w:w="2561"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Конвенции за писане на код</w:t>
            </w:r>
          </w:p>
        </w:tc>
        <w:tc>
          <w:tcPr>
            <w:tcW w:w="5623"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Този документ съдържа набор от стандарти, конвенции и указания за писане на стабилен Java код. Тези стандарти, конвенции и указания почиват върху солидни, доказани принципи за софтуерно инженерство, водещи до създаването на код, който е разбираем, удобен за поддържане и податлив на усъвършенстване.</w:t>
            </w:r>
          </w:p>
        </w:tc>
      </w:tr>
      <w:tr w:rsidR="002D43F0" w:rsidRPr="002D43F0" w:rsidTr="002D43F0">
        <w:trPr>
          <w:trHeight w:val="1785"/>
        </w:trPr>
        <w:tc>
          <w:tcPr>
            <w:tcW w:w="348" w:type="dxa"/>
            <w:tcBorders>
              <w:top w:val="single" w:sz="6" w:space="0" w:color="CCCCCC"/>
              <w:left w:val="single" w:sz="6" w:space="0" w:color="000000"/>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11</w:t>
            </w:r>
          </w:p>
        </w:tc>
        <w:tc>
          <w:tcPr>
            <w:tcW w:w="2561"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Инструменти</w:t>
            </w:r>
          </w:p>
        </w:tc>
        <w:tc>
          <w:tcPr>
            <w:tcW w:w="5623"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Фаза Планиране: Подбират се всички инструменти, необходими за поддържане на проекта. Инсталират се инструментите, необходими за работата през фаза Планиране.</w:t>
            </w:r>
            <w:r w:rsidRPr="000108B9">
              <w:rPr>
                <w:lang w:val="bg-BG" w:eastAsia="bg-BG"/>
              </w:rPr>
              <w:br/>
            </w:r>
            <w:r w:rsidRPr="000108B9">
              <w:rPr>
                <w:lang w:val="bg-BG" w:eastAsia="bg-BG"/>
              </w:rPr>
              <w:br/>
              <w:t>Фаза Детайлизиране: Среда за разработка, включително необходимите на екипа по Изграждане процеси, инструменти и средства за автоматизация, се (разработва и) изгражда през тази фаза.</w:t>
            </w:r>
          </w:p>
        </w:tc>
      </w:tr>
      <w:tr w:rsidR="002D43F0" w:rsidRPr="002D43F0" w:rsidTr="002D43F0">
        <w:trPr>
          <w:trHeight w:val="3315"/>
        </w:trPr>
        <w:tc>
          <w:tcPr>
            <w:tcW w:w="348" w:type="dxa"/>
            <w:tcBorders>
              <w:top w:val="single" w:sz="6" w:space="0" w:color="CCCCCC"/>
              <w:left w:val="single" w:sz="6" w:space="0" w:color="000000"/>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lastRenderedPageBreak/>
              <w:t>12</w:t>
            </w:r>
          </w:p>
        </w:tc>
        <w:tc>
          <w:tcPr>
            <w:tcW w:w="2561"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Модел на данните*</w:t>
            </w:r>
          </w:p>
        </w:tc>
        <w:tc>
          <w:tcPr>
            <w:tcW w:w="5623"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Моделът на данните е подмножество на имплементационния модел, което описва логическия и физически вид на постоянните (персистентни) данни в системата. Той включва и видовете поведения в базата данни, например записани процедури, активатори, ограничения и др.</w:t>
            </w:r>
            <w:r w:rsidRPr="000108B9">
              <w:rPr>
                <w:lang w:val="bg-BG" w:eastAsia="bg-BG"/>
              </w:rPr>
              <w:br/>
            </w:r>
            <w:r w:rsidRPr="000108B9">
              <w:rPr>
                <w:lang w:val="bg-BG" w:eastAsia="bg-BG"/>
              </w:rPr>
              <w:br/>
              <w:t>Фаза Детайлизиране: Дефиниране и залагане на модела. Извършва се дефиниране и преглед на основните елементи от модела на данните (напр. важни обекти, взаимозависимости, таблици).</w:t>
            </w:r>
            <w:r w:rsidRPr="000108B9">
              <w:rPr>
                <w:lang w:val="bg-BG" w:eastAsia="bg-BG"/>
              </w:rPr>
              <w:br/>
            </w:r>
            <w:r w:rsidRPr="000108B9">
              <w:rPr>
                <w:lang w:val="bg-BG" w:eastAsia="bg-BG"/>
              </w:rPr>
              <w:br/>
              <w:t>Фаза Изграждане: Моделът са актуализира с всички елементи, необходими за поддържане на постоянната (персистентна) имплементация (например таблици, индекси, конверсии между обектни и релационни форми и др.).</w:t>
            </w:r>
          </w:p>
        </w:tc>
      </w:tr>
      <w:tr w:rsidR="002D43F0" w:rsidRPr="002D43F0" w:rsidTr="002D43F0">
        <w:trPr>
          <w:trHeight w:val="1020"/>
        </w:trPr>
        <w:tc>
          <w:tcPr>
            <w:tcW w:w="348" w:type="dxa"/>
            <w:tcBorders>
              <w:top w:val="single" w:sz="6" w:space="0" w:color="CCCCCC"/>
              <w:left w:val="single" w:sz="6" w:space="0" w:color="000000"/>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13</w:t>
            </w:r>
          </w:p>
        </w:tc>
        <w:tc>
          <w:tcPr>
            <w:tcW w:w="2561"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Модел на инфраструктурата*</w:t>
            </w:r>
          </w:p>
        </w:tc>
        <w:tc>
          <w:tcPr>
            <w:tcW w:w="5623"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Моделът на инфраструктурата показва конфигурацията на обработващите възли в работни условия, комуникационните връзки между тези възли, както и заложените в тях инстанции на компонентите и обекти.</w:t>
            </w:r>
          </w:p>
        </w:tc>
      </w:tr>
      <w:tr w:rsidR="002D43F0" w:rsidRPr="002D43F0" w:rsidTr="002D43F0">
        <w:trPr>
          <w:trHeight w:val="2550"/>
        </w:trPr>
        <w:tc>
          <w:tcPr>
            <w:tcW w:w="348" w:type="dxa"/>
            <w:tcBorders>
              <w:top w:val="single" w:sz="6" w:space="0" w:color="CCCCCC"/>
              <w:left w:val="single" w:sz="6" w:space="0" w:color="000000"/>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14</w:t>
            </w:r>
          </w:p>
        </w:tc>
        <w:tc>
          <w:tcPr>
            <w:tcW w:w="2561"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Дизайн модел*</w:t>
            </w:r>
          </w:p>
        </w:tc>
        <w:tc>
          <w:tcPr>
            <w:tcW w:w="5623" w:type="dxa"/>
            <w:tcBorders>
              <w:top w:val="single" w:sz="6" w:space="0" w:color="CCCCCC"/>
              <w:left w:val="single" w:sz="6" w:space="0" w:color="CCCCCC"/>
              <w:bottom w:val="single" w:sz="6" w:space="0" w:color="000000"/>
              <w:right w:val="single" w:sz="6" w:space="0" w:color="000000"/>
            </w:tcBorders>
            <w:hideMark/>
          </w:tcPr>
          <w:p w:rsidR="002D43F0" w:rsidRPr="000108B9" w:rsidRDefault="0048213F" w:rsidP="002D43F0">
            <w:pPr>
              <w:widowControl/>
              <w:spacing w:line="240" w:lineRule="auto"/>
              <w:rPr>
                <w:lang w:val="bg-BG" w:eastAsia="bg-BG"/>
              </w:rPr>
            </w:pPr>
            <w:r w:rsidRPr="000108B9">
              <w:rPr>
                <w:lang w:val="bg-BG" w:eastAsia="bg-BG"/>
              </w:rPr>
              <w:t>Дизайн моделът е обектен модел, който описва реализацията на потребителските случаи и служи за извеждане на Модела на имплементацията и неговия програмен код. Дизайн моделът е важен входен артефакт за дейностите по имплементация и тестване.</w:t>
            </w:r>
            <w:r w:rsidRPr="000108B9">
              <w:rPr>
                <w:lang w:val="bg-BG" w:eastAsia="bg-BG"/>
              </w:rPr>
              <w:br/>
            </w:r>
            <w:r w:rsidRPr="000108B9">
              <w:rPr>
                <w:lang w:val="bg-BG" w:eastAsia="bg-BG"/>
              </w:rPr>
              <w:br/>
              <w:t>Фаза Детайлизиране: Дефиниране и подготвяне на базова версия.</w:t>
            </w:r>
            <w:r w:rsidRPr="000108B9">
              <w:rPr>
                <w:lang w:val="bg-BG" w:eastAsia="bg-BG"/>
              </w:rPr>
              <w:br/>
            </w:r>
            <w:r w:rsidRPr="000108B9">
              <w:rPr>
                <w:lang w:val="bg-BG" w:eastAsia="bg-BG"/>
              </w:rPr>
              <w:br/>
              <w:t>Фаза Изграждане: Моделът (и всички съставни артефакти) се актуализира(т) с нови елементи на дизайна, установени при реализацията на всички изисквания.</w:t>
            </w:r>
          </w:p>
        </w:tc>
      </w:tr>
      <w:tr w:rsidR="002D43F0" w:rsidRPr="002D43F0" w:rsidTr="002D43F0">
        <w:trPr>
          <w:trHeight w:val="903"/>
        </w:trPr>
        <w:tc>
          <w:tcPr>
            <w:tcW w:w="348" w:type="dxa"/>
            <w:tcBorders>
              <w:top w:val="single" w:sz="6" w:space="0" w:color="CCCCCC"/>
              <w:left w:val="single" w:sz="6" w:space="0" w:color="000000"/>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15</w:t>
            </w:r>
          </w:p>
        </w:tc>
        <w:tc>
          <w:tcPr>
            <w:tcW w:w="2561" w:type="dxa"/>
            <w:tcBorders>
              <w:top w:val="single" w:sz="6" w:space="0" w:color="CCCCCC"/>
              <w:left w:val="single" w:sz="6" w:space="0" w:color="CCCCCC"/>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Софтуерна архитектура*</w:t>
            </w:r>
          </w:p>
        </w:tc>
        <w:tc>
          <w:tcPr>
            <w:tcW w:w="5623" w:type="dxa"/>
            <w:tcBorders>
              <w:top w:val="single" w:sz="6" w:space="0" w:color="CCCCCC"/>
              <w:left w:val="single" w:sz="6" w:space="0" w:color="CCCCCC"/>
              <w:bottom w:val="single" w:sz="6" w:space="0" w:color="000000"/>
              <w:right w:val="single" w:sz="6" w:space="0" w:color="000000"/>
            </w:tcBorders>
            <w:hideMark/>
          </w:tcPr>
          <w:p w:rsidR="002D43F0" w:rsidRPr="005120B8" w:rsidRDefault="0048213F" w:rsidP="002D43F0">
            <w:pPr>
              <w:widowControl/>
              <w:spacing w:line="240" w:lineRule="auto"/>
              <w:rPr>
                <w:lang w:eastAsia="bg-BG"/>
              </w:rPr>
            </w:pPr>
            <w:r w:rsidRPr="005120B8">
              <w:rPr>
                <w:lang w:val="bg-BG" w:eastAsia="bg-BG"/>
              </w:rPr>
              <w:t>Софтуерната</w:t>
            </w:r>
            <w:r w:rsidR="0088238B">
              <w:rPr>
                <w:lang w:eastAsia="bg-BG"/>
              </w:rPr>
              <w:t xml:space="preserve"> </w:t>
            </w:r>
            <w:r w:rsidRPr="005120B8">
              <w:rPr>
                <w:lang w:val="bg-BG" w:eastAsia="bg-BG"/>
              </w:rPr>
              <w:t>архитектура</w:t>
            </w:r>
            <w:r w:rsidR="0088238B">
              <w:rPr>
                <w:lang w:eastAsia="bg-BG"/>
              </w:rPr>
              <w:t xml:space="preserve"> </w:t>
            </w:r>
            <w:r w:rsidRPr="005120B8">
              <w:rPr>
                <w:lang w:val="bg-BG" w:eastAsia="bg-BG"/>
              </w:rPr>
              <w:t>представя</w:t>
            </w:r>
            <w:r w:rsidR="0088238B">
              <w:rPr>
                <w:lang w:eastAsia="bg-BG"/>
              </w:rPr>
              <w:t xml:space="preserve"> </w:t>
            </w:r>
            <w:r w:rsidRPr="005120B8">
              <w:rPr>
                <w:lang w:val="bg-BG" w:eastAsia="bg-BG"/>
              </w:rPr>
              <w:t>комплексен</w:t>
            </w:r>
            <w:r w:rsidR="0088238B">
              <w:rPr>
                <w:lang w:eastAsia="bg-BG"/>
              </w:rPr>
              <w:t xml:space="preserve"> </w:t>
            </w:r>
            <w:r w:rsidRPr="005120B8">
              <w:rPr>
                <w:lang w:val="bg-BG" w:eastAsia="bg-BG"/>
              </w:rPr>
              <w:t>архитектурен</w:t>
            </w:r>
            <w:r w:rsidR="0088238B">
              <w:rPr>
                <w:lang w:eastAsia="bg-BG"/>
              </w:rPr>
              <w:t xml:space="preserve"> </w:t>
            </w:r>
            <w:r w:rsidRPr="005120B8">
              <w:rPr>
                <w:lang w:val="bg-BG" w:eastAsia="bg-BG"/>
              </w:rPr>
              <w:t>изглед</w:t>
            </w:r>
            <w:r w:rsidR="0088238B">
              <w:rPr>
                <w:lang w:eastAsia="bg-BG"/>
              </w:rPr>
              <w:t xml:space="preserve"> </w:t>
            </w:r>
            <w:r w:rsidRPr="005120B8">
              <w:rPr>
                <w:lang w:val="bg-BG" w:eastAsia="bg-BG"/>
              </w:rPr>
              <w:t>н</w:t>
            </w:r>
            <w:r w:rsidR="0088238B">
              <w:rPr>
                <w:lang w:eastAsia="bg-BG"/>
              </w:rPr>
              <w:t xml:space="preserve">a </w:t>
            </w:r>
            <w:r w:rsidRPr="005120B8">
              <w:rPr>
                <w:lang w:val="bg-BG" w:eastAsia="bg-BG"/>
              </w:rPr>
              <w:t>системата, използвайки</w:t>
            </w:r>
            <w:r w:rsidR="0088238B">
              <w:rPr>
                <w:lang w:eastAsia="bg-BG"/>
              </w:rPr>
              <w:t xml:space="preserve"> </w:t>
            </w:r>
            <w:r w:rsidRPr="005120B8">
              <w:rPr>
                <w:lang w:val="bg-BG" w:eastAsia="bg-BG"/>
              </w:rPr>
              <w:t>за</w:t>
            </w:r>
            <w:r w:rsidR="0088238B">
              <w:rPr>
                <w:lang w:eastAsia="bg-BG"/>
              </w:rPr>
              <w:t xml:space="preserve"> </w:t>
            </w:r>
            <w:r w:rsidRPr="005120B8">
              <w:rPr>
                <w:lang w:val="bg-BG" w:eastAsia="bg-BG"/>
              </w:rPr>
              <w:t>целта</w:t>
            </w:r>
            <w:r w:rsidR="0088238B">
              <w:rPr>
                <w:lang w:eastAsia="bg-BG"/>
              </w:rPr>
              <w:t xml:space="preserve"> </w:t>
            </w:r>
            <w:r w:rsidRPr="005120B8">
              <w:rPr>
                <w:lang w:val="bg-BG" w:eastAsia="bg-BG"/>
              </w:rPr>
              <w:t>редица</w:t>
            </w:r>
            <w:r w:rsidR="0088238B">
              <w:rPr>
                <w:lang w:eastAsia="bg-BG"/>
              </w:rPr>
              <w:t xml:space="preserve"> </w:t>
            </w:r>
            <w:r w:rsidRPr="005120B8">
              <w:rPr>
                <w:lang w:val="bg-BG" w:eastAsia="bg-BG"/>
              </w:rPr>
              <w:t>различни</w:t>
            </w:r>
            <w:r w:rsidR="0088238B">
              <w:rPr>
                <w:lang w:eastAsia="bg-BG"/>
              </w:rPr>
              <w:t xml:space="preserve"> </w:t>
            </w:r>
            <w:r w:rsidRPr="005120B8">
              <w:rPr>
                <w:lang w:val="bg-BG" w:eastAsia="bg-BG"/>
              </w:rPr>
              <w:t>архитектурни</w:t>
            </w:r>
            <w:r w:rsidR="0088238B">
              <w:rPr>
                <w:lang w:eastAsia="bg-BG"/>
              </w:rPr>
              <w:t xml:space="preserve"> </w:t>
            </w:r>
            <w:r w:rsidRPr="005120B8">
              <w:rPr>
                <w:lang w:val="bg-BG" w:eastAsia="bg-BG"/>
              </w:rPr>
              <w:t>разрези, показващи</w:t>
            </w:r>
            <w:r w:rsidR="0088238B">
              <w:rPr>
                <w:lang w:eastAsia="bg-BG"/>
              </w:rPr>
              <w:t xml:space="preserve"> </w:t>
            </w:r>
            <w:r w:rsidRPr="005120B8">
              <w:rPr>
                <w:lang w:val="bg-BG" w:eastAsia="bg-BG"/>
              </w:rPr>
              <w:t>отделни</w:t>
            </w:r>
            <w:r w:rsidR="0088238B">
              <w:rPr>
                <w:lang w:eastAsia="bg-BG"/>
              </w:rPr>
              <w:t xml:space="preserve"> </w:t>
            </w:r>
            <w:r w:rsidRPr="005120B8">
              <w:rPr>
                <w:lang w:val="bg-BG" w:eastAsia="bg-BG"/>
              </w:rPr>
              <w:t>нейни</w:t>
            </w:r>
            <w:r w:rsidR="0088238B">
              <w:rPr>
                <w:lang w:eastAsia="bg-BG"/>
              </w:rPr>
              <w:t xml:space="preserve"> </w:t>
            </w:r>
            <w:r w:rsidRPr="005120B8">
              <w:rPr>
                <w:lang w:val="bg-BG" w:eastAsia="bg-BG"/>
              </w:rPr>
              <w:t>аспекти.</w:t>
            </w:r>
          </w:p>
        </w:tc>
      </w:tr>
      <w:tr w:rsidR="002D43F0" w:rsidRPr="002D43F0" w:rsidTr="002D43F0">
        <w:trPr>
          <w:trHeight w:val="4590"/>
        </w:trPr>
        <w:tc>
          <w:tcPr>
            <w:tcW w:w="348" w:type="dxa"/>
            <w:tcBorders>
              <w:top w:val="single" w:sz="6" w:space="0" w:color="CCCCCC"/>
              <w:left w:val="single" w:sz="6" w:space="0" w:color="000000"/>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lastRenderedPageBreak/>
              <w:t>16</w:t>
            </w:r>
          </w:p>
        </w:tc>
        <w:tc>
          <w:tcPr>
            <w:tcW w:w="2561" w:type="dxa"/>
            <w:tcBorders>
              <w:top w:val="single" w:sz="6" w:space="0" w:color="CCCCCC"/>
              <w:left w:val="single" w:sz="6" w:space="0" w:color="CCCCCC"/>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Модел на имплементацията*</w:t>
            </w:r>
          </w:p>
        </w:tc>
        <w:tc>
          <w:tcPr>
            <w:tcW w:w="5623" w:type="dxa"/>
            <w:tcBorders>
              <w:top w:val="single" w:sz="6" w:space="0" w:color="CCCCCC"/>
              <w:left w:val="single" w:sz="6" w:space="0" w:color="CCCCCC"/>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Моделът на имплементацията събира на едно място компонентите и съдържащите ги имплементационни подсистеми. Компонентите включват както тези, които подлежат на предаване като отчетни резултати (например изпълнимите компоненти), така и тези, от които се извеждат предаваните компоненти (например файлове с програмен код).</w:t>
            </w:r>
            <w:r w:rsidRPr="005120B8">
              <w:rPr>
                <w:lang w:val="bg-BG" w:eastAsia="bg-BG"/>
              </w:rPr>
              <w:br/>
            </w:r>
            <w:r w:rsidRPr="005120B8">
              <w:rPr>
                <w:lang w:val="bg-BG" w:eastAsia="bg-BG"/>
              </w:rPr>
              <w:br/>
              <w:t>Фаза Детайлизиране: Създава се първоначалната структура. Идентифицират се основните компоненти и се разработват прототипи на тези компоненти. Моделът на имплементацията е набор от компоненти и съдържащите ги имплементационни подсистеми. Компонентите включват както тези, които подлежат на предаване като отчетни резултати (например изпълнимите компоненти), така и тези, от които се извеждат предаваните компоненти (например файлове с програмен код).</w:t>
            </w:r>
            <w:r w:rsidRPr="005120B8">
              <w:rPr>
                <w:lang w:val="bg-BG" w:eastAsia="bg-BG"/>
              </w:rPr>
              <w:br/>
            </w:r>
            <w:r w:rsidRPr="005120B8">
              <w:rPr>
                <w:lang w:val="bg-BG" w:eastAsia="bg-BG"/>
              </w:rPr>
              <w:br/>
              <w:t>Фаза Изграждане: Моделът (и всички съставни артефакти, включително компонентите) се доразвива(т), надграждайки върху създаденото през фаза Детайлизиране. Към края на фаза Изграждане всички компоненти са вече създадени.</w:t>
            </w:r>
          </w:p>
        </w:tc>
      </w:tr>
      <w:tr w:rsidR="002D43F0" w:rsidRPr="002D43F0" w:rsidTr="002D43F0">
        <w:trPr>
          <w:trHeight w:val="1785"/>
        </w:trPr>
        <w:tc>
          <w:tcPr>
            <w:tcW w:w="348" w:type="dxa"/>
            <w:tcBorders>
              <w:top w:val="single" w:sz="6" w:space="0" w:color="CCCCCC"/>
              <w:left w:val="single" w:sz="6" w:space="0" w:color="000000"/>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17</w:t>
            </w:r>
          </w:p>
        </w:tc>
        <w:tc>
          <w:tcPr>
            <w:tcW w:w="2561" w:type="dxa"/>
            <w:tcBorders>
              <w:top w:val="single" w:sz="6" w:space="0" w:color="CCCCCC"/>
              <w:left w:val="single" w:sz="6" w:space="0" w:color="CCCCCC"/>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Прототипи</w:t>
            </w:r>
          </w:p>
        </w:tc>
        <w:tc>
          <w:tcPr>
            <w:tcW w:w="5623" w:type="dxa"/>
            <w:tcBorders>
              <w:top w:val="single" w:sz="6" w:space="0" w:color="CCCCCC"/>
              <w:left w:val="single" w:sz="6" w:space="0" w:color="CCCCCC"/>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Фаза Планиране: Един или няколко прототипа, разработени с цел доказване изпълнимостта на концепцията, поддържане на Визията и решаване на най-специфичните рискове.</w:t>
            </w:r>
            <w:r w:rsidRPr="005120B8">
              <w:rPr>
                <w:lang w:val="bg-BG" w:eastAsia="bg-BG"/>
              </w:rPr>
              <w:br/>
            </w:r>
            <w:r w:rsidRPr="005120B8">
              <w:rPr>
                <w:lang w:val="bg-BG" w:eastAsia="bg-BG"/>
              </w:rPr>
              <w:br/>
              <w:t>Фаза Детайлизиране: Създават се един или няколко изпълними архитектурни прототипа за изследване на критичната функционалност и архитектурно значимите сценарии.</w:t>
            </w:r>
          </w:p>
        </w:tc>
      </w:tr>
      <w:tr w:rsidR="002D43F0" w:rsidRPr="002D43F0" w:rsidTr="002D43F0">
        <w:trPr>
          <w:trHeight w:val="300"/>
        </w:trPr>
        <w:tc>
          <w:tcPr>
            <w:tcW w:w="348" w:type="dxa"/>
            <w:tcBorders>
              <w:top w:val="single" w:sz="6" w:space="0" w:color="CCCCCC"/>
              <w:left w:val="single" w:sz="6" w:space="0" w:color="000000"/>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18</w:t>
            </w:r>
          </w:p>
        </w:tc>
        <w:tc>
          <w:tcPr>
            <w:tcW w:w="2561" w:type="dxa"/>
            <w:tcBorders>
              <w:top w:val="single" w:sz="6" w:space="0" w:color="CCCCCC"/>
              <w:left w:val="single" w:sz="6" w:space="0" w:color="CCCCCC"/>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Завършена система</w:t>
            </w:r>
          </w:p>
        </w:tc>
        <w:tc>
          <w:tcPr>
            <w:tcW w:w="5623" w:type="dxa"/>
            <w:tcBorders>
              <w:top w:val="single" w:sz="6" w:space="0" w:color="CCCCCC"/>
              <w:left w:val="single" w:sz="6" w:space="0" w:color="CCCCCC"/>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Изпълнимата система като такава, готова за стартиране на бета тестове.</w:t>
            </w:r>
          </w:p>
        </w:tc>
      </w:tr>
      <w:tr w:rsidR="002D43F0" w:rsidRPr="002D43F0" w:rsidTr="002D43F0">
        <w:trPr>
          <w:trHeight w:val="510"/>
        </w:trPr>
        <w:tc>
          <w:tcPr>
            <w:tcW w:w="348" w:type="dxa"/>
            <w:tcBorders>
              <w:top w:val="single" w:sz="6" w:space="0" w:color="CCCCCC"/>
              <w:left w:val="single" w:sz="6" w:space="0" w:color="000000"/>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19</w:t>
            </w:r>
          </w:p>
        </w:tc>
        <w:tc>
          <w:tcPr>
            <w:tcW w:w="2561" w:type="dxa"/>
            <w:tcBorders>
              <w:top w:val="single" w:sz="6" w:space="0" w:color="CCCCCC"/>
              <w:left w:val="single" w:sz="6" w:space="0" w:color="CCCCCC"/>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Главен план за тестване</w:t>
            </w:r>
          </w:p>
        </w:tc>
        <w:tc>
          <w:tcPr>
            <w:tcW w:w="5623" w:type="dxa"/>
            <w:tcBorders>
              <w:top w:val="single" w:sz="6" w:space="0" w:color="CCCCCC"/>
              <w:left w:val="single" w:sz="6" w:space="0" w:color="CCCCCC"/>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Планът за тестване определя стратегиите за разработване и изпълнение на тестовете, както и необходимите ресурси.</w:t>
            </w:r>
          </w:p>
        </w:tc>
      </w:tr>
      <w:tr w:rsidR="002D43F0" w:rsidRPr="002D43F0" w:rsidTr="002D43F0">
        <w:trPr>
          <w:trHeight w:val="4080"/>
        </w:trPr>
        <w:tc>
          <w:tcPr>
            <w:tcW w:w="348" w:type="dxa"/>
            <w:tcBorders>
              <w:top w:val="single" w:sz="6" w:space="0" w:color="CCCCCC"/>
              <w:left w:val="single" w:sz="6" w:space="0" w:color="000000"/>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20</w:t>
            </w:r>
          </w:p>
        </w:tc>
        <w:tc>
          <w:tcPr>
            <w:tcW w:w="2561" w:type="dxa"/>
            <w:tcBorders>
              <w:top w:val="single" w:sz="6" w:space="0" w:color="CCCCCC"/>
              <w:left w:val="single" w:sz="6" w:space="0" w:color="CCCCCC"/>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Тестов модел*</w:t>
            </w:r>
          </w:p>
        </w:tc>
        <w:tc>
          <w:tcPr>
            <w:tcW w:w="5623" w:type="dxa"/>
            <w:tcBorders>
              <w:top w:val="single" w:sz="6" w:space="0" w:color="CCCCCC"/>
              <w:left w:val="single" w:sz="6" w:space="0" w:color="CCCCCC"/>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Тестовият модел обяснява какво и как ще бъде тествано. Той представлява разрез на моделите на бизнес процесите, на дизайна и имплементацията, с който са описани самите тестове и тези аспекти на тестваните артефакти, които са от значение за тестовия процес.</w:t>
            </w:r>
            <w:r w:rsidRPr="005120B8">
              <w:rPr>
                <w:lang w:val="bg-BG" w:eastAsia="bg-BG"/>
              </w:rPr>
              <w:br/>
            </w:r>
            <w:r w:rsidRPr="005120B8">
              <w:rPr>
                <w:lang w:val="bg-BG" w:eastAsia="bg-BG"/>
              </w:rPr>
              <w:br/>
              <w:t>Тестовият модел включва набор от тестови случаи, тестови процедури и тестови скриптове, както и описание на очакваните резултати от тестовете и на взаимовръзките помежду им. Трябва да съдържа също таблици на съответствието бизнес процеси – системни потребителски случаи – компоненти на системата - тестови случаи и тестови сценарии.</w:t>
            </w:r>
            <w:r w:rsidRPr="005120B8">
              <w:rPr>
                <w:lang w:val="bg-BG" w:eastAsia="bg-BG"/>
              </w:rPr>
              <w:br/>
            </w:r>
            <w:r w:rsidRPr="005120B8">
              <w:rPr>
                <w:lang w:val="bg-BG" w:eastAsia="bg-BG"/>
              </w:rPr>
              <w:br/>
              <w:t>Фаза Изграждане: Извършва се дизайн и разработване на тестове за проверка на изпълнимите версии, създавани през фаза Изграждане.</w:t>
            </w:r>
            <w:r w:rsidRPr="005120B8">
              <w:rPr>
                <w:lang w:val="bg-BG" w:eastAsia="bg-BG"/>
              </w:rPr>
              <w:br/>
            </w:r>
            <w:r w:rsidRPr="005120B8">
              <w:rPr>
                <w:lang w:val="bg-BG" w:eastAsia="bg-BG"/>
              </w:rPr>
              <w:br/>
              <w:t>Таблиците на съответствието се поддържат в актуално състояние през целия период на изпълнение на проекта.</w:t>
            </w:r>
          </w:p>
        </w:tc>
      </w:tr>
      <w:tr w:rsidR="002D43F0" w:rsidRPr="002D43F0" w:rsidTr="002D43F0">
        <w:trPr>
          <w:trHeight w:val="2040"/>
        </w:trPr>
        <w:tc>
          <w:tcPr>
            <w:tcW w:w="348" w:type="dxa"/>
            <w:tcBorders>
              <w:top w:val="single" w:sz="6" w:space="0" w:color="CCCCCC"/>
              <w:left w:val="single" w:sz="6" w:space="0" w:color="000000"/>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lastRenderedPageBreak/>
              <w:t>21</w:t>
            </w:r>
          </w:p>
        </w:tc>
        <w:tc>
          <w:tcPr>
            <w:tcW w:w="2561" w:type="dxa"/>
            <w:tcBorders>
              <w:top w:val="single" w:sz="6" w:space="0" w:color="CCCCCC"/>
              <w:left w:val="single" w:sz="6" w:space="0" w:color="CCCCCC"/>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Резултати от тестовете*</w:t>
            </w:r>
          </w:p>
        </w:tc>
        <w:tc>
          <w:tcPr>
            <w:tcW w:w="5623" w:type="dxa"/>
            <w:tcBorders>
              <w:top w:val="single" w:sz="6" w:space="0" w:color="CCCCCC"/>
              <w:left w:val="single" w:sz="6" w:space="0" w:color="CCCCCC"/>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Този артефакт представлява архив от данни, получени при провеждането на тестовете. Използва се при изчисляването на различни ключови метрики на тестовете.</w:t>
            </w:r>
            <w:r w:rsidRPr="005120B8">
              <w:rPr>
                <w:lang w:val="bg-BG" w:eastAsia="bg-BG"/>
              </w:rPr>
              <w:br/>
            </w:r>
            <w:r w:rsidRPr="005120B8">
              <w:rPr>
                <w:lang w:val="bg-BG" w:eastAsia="bg-BG"/>
              </w:rPr>
              <w:br/>
              <w:t>Резултатите от тестовете трябва да са придружени с таблица обобщаваща резултатите от изпълнението на тестовете, включваща и информация за дефектите, които са регистрирани в резултат на неуспешно изпълнение.</w:t>
            </w:r>
          </w:p>
        </w:tc>
      </w:tr>
      <w:tr w:rsidR="002D43F0" w:rsidRPr="002D43F0" w:rsidTr="002D43F0">
        <w:trPr>
          <w:trHeight w:val="1530"/>
        </w:trPr>
        <w:tc>
          <w:tcPr>
            <w:tcW w:w="348" w:type="dxa"/>
            <w:tcBorders>
              <w:top w:val="single" w:sz="6" w:space="0" w:color="CCCCCC"/>
              <w:left w:val="single" w:sz="6" w:space="0" w:color="000000"/>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22</w:t>
            </w:r>
          </w:p>
        </w:tc>
        <w:tc>
          <w:tcPr>
            <w:tcW w:w="2561" w:type="dxa"/>
            <w:tcBorders>
              <w:top w:val="single" w:sz="6" w:space="0" w:color="CCCCCC"/>
              <w:left w:val="single" w:sz="6" w:space="0" w:color="CCCCCC"/>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План за внедряване</w:t>
            </w:r>
          </w:p>
        </w:tc>
        <w:tc>
          <w:tcPr>
            <w:tcW w:w="5623" w:type="dxa"/>
            <w:tcBorders>
              <w:top w:val="single" w:sz="6" w:space="0" w:color="CCCCCC"/>
              <w:left w:val="single" w:sz="6" w:space="0" w:color="CCCCCC"/>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Планът за внедряване описва набора от задачи по инсталиране и тестване на разработения продукт с оглед успешното му предаване на потребителя.</w:t>
            </w:r>
            <w:r w:rsidRPr="005120B8">
              <w:rPr>
                <w:lang w:val="bg-BG" w:eastAsia="bg-BG"/>
              </w:rPr>
              <w:br/>
            </w:r>
            <w:r w:rsidRPr="005120B8">
              <w:rPr>
                <w:lang w:val="bg-BG" w:eastAsia="bg-BG"/>
              </w:rPr>
              <w:br/>
              <w:t>Фаза Изграждане: Разработване, съгласуване и залагане на първата версия.</w:t>
            </w:r>
          </w:p>
        </w:tc>
      </w:tr>
      <w:tr w:rsidR="002D43F0" w:rsidRPr="002D43F0" w:rsidTr="002D43F0">
        <w:trPr>
          <w:trHeight w:val="1275"/>
        </w:trPr>
        <w:tc>
          <w:tcPr>
            <w:tcW w:w="348" w:type="dxa"/>
            <w:tcBorders>
              <w:top w:val="single" w:sz="6" w:space="0" w:color="CCCCCC"/>
              <w:left w:val="single" w:sz="6" w:space="0" w:color="000000"/>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23</w:t>
            </w:r>
          </w:p>
        </w:tc>
        <w:tc>
          <w:tcPr>
            <w:tcW w:w="2561" w:type="dxa"/>
            <w:tcBorders>
              <w:top w:val="single" w:sz="6" w:space="0" w:color="CCCCCC"/>
              <w:left w:val="single" w:sz="6" w:space="0" w:color="CCCCCC"/>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Материали за инсталиране, администриране, поддръжка*</w:t>
            </w:r>
          </w:p>
        </w:tc>
        <w:tc>
          <w:tcPr>
            <w:tcW w:w="5623" w:type="dxa"/>
            <w:tcBorders>
              <w:top w:val="single" w:sz="6" w:space="0" w:color="CCCCCC"/>
              <w:left w:val="single" w:sz="6" w:space="0" w:color="CCCCCC"/>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 xml:space="preserve">Инсталационните артефакти включват софтуера и документираните инструкции (и скриптове) за генериране на версии от програмния код, инсталация, конфигурация и миграция, Ръководство за потребителя и Ръководство за администратора и др. </w:t>
            </w:r>
          </w:p>
        </w:tc>
      </w:tr>
      <w:tr w:rsidR="002D43F0" w:rsidRPr="002D43F0" w:rsidTr="002D43F0">
        <w:trPr>
          <w:trHeight w:val="510"/>
        </w:trPr>
        <w:tc>
          <w:tcPr>
            <w:tcW w:w="348" w:type="dxa"/>
            <w:tcBorders>
              <w:top w:val="single" w:sz="6" w:space="0" w:color="CCCCCC"/>
              <w:left w:val="single" w:sz="6" w:space="0" w:color="000000"/>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24</w:t>
            </w:r>
          </w:p>
        </w:tc>
        <w:tc>
          <w:tcPr>
            <w:tcW w:w="2561" w:type="dxa"/>
            <w:tcBorders>
              <w:top w:val="single" w:sz="6" w:space="0" w:color="CCCCCC"/>
              <w:left w:val="single" w:sz="6" w:space="0" w:color="CCCCCC"/>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План за обучение</w:t>
            </w:r>
          </w:p>
        </w:tc>
        <w:tc>
          <w:tcPr>
            <w:tcW w:w="5623" w:type="dxa"/>
            <w:tcBorders>
              <w:top w:val="single" w:sz="6" w:space="0" w:color="CCCCCC"/>
              <w:left w:val="single" w:sz="6" w:space="0" w:color="CCCCCC"/>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Включва анализ на потребностите от обучение и стратегия за провеждане на обучението.</w:t>
            </w:r>
          </w:p>
        </w:tc>
      </w:tr>
      <w:tr w:rsidR="002D43F0" w:rsidRPr="002D43F0" w:rsidTr="002D43F0">
        <w:trPr>
          <w:trHeight w:val="2805"/>
        </w:trPr>
        <w:tc>
          <w:tcPr>
            <w:tcW w:w="348" w:type="dxa"/>
            <w:tcBorders>
              <w:top w:val="single" w:sz="6" w:space="0" w:color="CCCCCC"/>
              <w:left w:val="single" w:sz="6" w:space="0" w:color="000000"/>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25</w:t>
            </w:r>
          </w:p>
        </w:tc>
        <w:tc>
          <w:tcPr>
            <w:tcW w:w="2561" w:type="dxa"/>
            <w:tcBorders>
              <w:top w:val="single" w:sz="6" w:space="0" w:color="CCCCCC"/>
              <w:left w:val="single" w:sz="6" w:space="0" w:color="CCCCCC"/>
              <w:bottom w:val="single" w:sz="6" w:space="0" w:color="000000"/>
              <w:right w:val="single" w:sz="6" w:space="0" w:color="000000"/>
            </w:tcBorders>
            <w:hideMark/>
          </w:tcPr>
          <w:p w:rsidR="002D43F0" w:rsidRPr="005120B8" w:rsidRDefault="0048213F" w:rsidP="002D43F0">
            <w:pPr>
              <w:widowControl/>
              <w:spacing w:line="240" w:lineRule="auto"/>
              <w:rPr>
                <w:lang w:val="bg-BG" w:eastAsia="bg-BG"/>
              </w:rPr>
            </w:pPr>
            <w:r w:rsidRPr="005120B8">
              <w:rPr>
                <w:lang w:val="bg-BG" w:eastAsia="bg-BG"/>
              </w:rPr>
              <w:t>Материали за обучение</w:t>
            </w:r>
          </w:p>
        </w:tc>
        <w:tc>
          <w:tcPr>
            <w:tcW w:w="5623" w:type="dxa"/>
            <w:tcBorders>
              <w:top w:val="single" w:sz="6" w:space="0" w:color="CCCCCC"/>
              <w:left w:val="single" w:sz="6" w:space="0" w:color="CCCCCC"/>
              <w:bottom w:val="single" w:sz="6" w:space="0" w:color="000000"/>
              <w:right w:val="single" w:sz="6" w:space="0" w:color="000000"/>
            </w:tcBorders>
            <w:hideMark/>
          </w:tcPr>
          <w:p w:rsidR="002D43F0" w:rsidRPr="005120B8" w:rsidRDefault="0048213F" w:rsidP="003C59BD">
            <w:pPr>
              <w:keepNext/>
              <w:widowControl/>
              <w:spacing w:line="240" w:lineRule="auto"/>
              <w:rPr>
                <w:lang w:val="bg-BG" w:eastAsia="bg-BG"/>
              </w:rPr>
            </w:pPr>
            <w:r w:rsidRPr="005120B8">
              <w:rPr>
                <w:lang w:val="bg-BG" w:eastAsia="bg-BG"/>
              </w:rPr>
              <w:t>Това са материали, които се използват при провеждането на курсове или програми за обучение, предназначени да подпомогнат бенефициента при използването, експлоатацията и/или обслужването на системата.</w:t>
            </w:r>
            <w:r w:rsidRPr="005120B8">
              <w:rPr>
                <w:lang w:val="bg-BG" w:eastAsia="bg-BG"/>
              </w:rPr>
              <w:br/>
            </w:r>
            <w:r w:rsidRPr="005120B8">
              <w:rPr>
                <w:lang w:val="bg-BG" w:eastAsia="bg-BG"/>
              </w:rPr>
              <w:br/>
              <w:t>Фази Детайлизиране и Изграждане: Изготвят се Ръководства на потребителя и други материали за обучение. Това са предварителни варианти, базирани на потребителските случаи. Такива са необходими, когато системата осъществява интензивен интерфейс с потребителя.</w:t>
            </w:r>
            <w:r w:rsidRPr="005120B8">
              <w:rPr>
                <w:lang w:val="bg-BG" w:eastAsia="bg-BG"/>
              </w:rPr>
              <w:br/>
            </w:r>
            <w:r w:rsidRPr="005120B8">
              <w:rPr>
                <w:lang w:val="bg-BG" w:eastAsia="bg-BG"/>
              </w:rPr>
              <w:br/>
              <w:t>Фаза Предаване: Материалите се привеждат в завършен вид така, че клиентът да може самостоятелно да използва и обслужва продукта.</w:t>
            </w:r>
          </w:p>
        </w:tc>
      </w:tr>
    </w:tbl>
    <w:p w:rsidR="002D43F0" w:rsidRPr="002D43F0" w:rsidRDefault="003C59BD" w:rsidP="003C59BD">
      <w:pPr>
        <w:pStyle w:val="Caption"/>
        <w:jc w:val="center"/>
        <w:rPr>
          <w:lang w:val="bg-BG"/>
        </w:rPr>
      </w:pPr>
      <w:proofErr w:type="gramStart"/>
      <w:r>
        <w:t>таблица</w:t>
      </w:r>
      <w:proofErr w:type="gramEnd"/>
      <w:r w:rsidR="0048213F">
        <w:fldChar w:fldCharType="begin"/>
      </w:r>
      <w:r>
        <w:instrText xml:space="preserve"> SEQ таблица \* ARABIC </w:instrText>
      </w:r>
      <w:r w:rsidR="0048213F">
        <w:fldChar w:fldCharType="separate"/>
      </w:r>
      <w:r w:rsidR="00276BC3">
        <w:rPr>
          <w:noProof/>
        </w:rPr>
        <w:t>4</w:t>
      </w:r>
      <w:r w:rsidR="0048213F">
        <w:fldChar w:fldCharType="end"/>
      </w:r>
      <w:r>
        <w:rPr>
          <w:lang w:val="bg-BG"/>
        </w:rPr>
        <w:t xml:space="preserve"> Описание на документите за разработката</w:t>
      </w:r>
    </w:p>
    <w:p w:rsidR="002D43F0" w:rsidRPr="002D43F0" w:rsidRDefault="002D43F0" w:rsidP="002D43F0">
      <w:pPr>
        <w:pStyle w:val="Heading4"/>
        <w:rPr>
          <w:lang w:val="bg-BG"/>
        </w:rPr>
      </w:pPr>
      <w:r>
        <w:rPr>
          <w:lang w:val="bg-BG"/>
        </w:rPr>
        <w:lastRenderedPageBreak/>
        <w:t xml:space="preserve">Диграми на екипа свързани с разпределенето на </w:t>
      </w:r>
      <w:r w:rsidR="007E64B6">
        <w:rPr>
          <w:lang w:val="bg-BG"/>
        </w:rPr>
        <w:t>р</w:t>
      </w:r>
      <w:r>
        <w:rPr>
          <w:lang w:val="bg-BG"/>
        </w:rPr>
        <w:t>аботата по целия проект.</w:t>
      </w:r>
    </w:p>
    <w:p w:rsidR="00512198" w:rsidRPr="00512198" w:rsidRDefault="00512198" w:rsidP="007343D0">
      <w:pPr>
        <w:pStyle w:val="BodyText"/>
      </w:pPr>
      <w:r w:rsidRPr="00512198">
        <w:rPr>
          <w:noProof/>
          <w:lang w:val="bg-BG" w:eastAsia="bg-BG"/>
        </w:rPr>
        <w:t xml:space="preserve"> </w:t>
      </w:r>
      <w:r>
        <w:rPr>
          <w:noProof/>
          <w:lang w:val="bg-BG" w:eastAsia="bg-BG"/>
        </w:rPr>
        <w:drawing>
          <wp:inline distT="0" distB="0" distL="0" distR="0" wp14:anchorId="219A4472" wp14:editId="3640941E">
            <wp:extent cx="5943600" cy="3357888"/>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343D0" w:rsidRPr="007343D0" w:rsidRDefault="00512198" w:rsidP="007343D0">
      <w:pPr>
        <w:pStyle w:val="BodyText"/>
      </w:pPr>
      <w:r>
        <w:rPr>
          <w:noProof/>
          <w:lang w:val="bg-BG" w:eastAsia="bg-BG"/>
        </w:rPr>
        <w:drawing>
          <wp:inline distT="0" distB="0" distL="0" distR="0" wp14:anchorId="6556EAE9" wp14:editId="527ECD3A">
            <wp:extent cx="5943600" cy="3413494"/>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343D0" w:rsidRDefault="007343D0" w:rsidP="007343D0">
      <w:pPr>
        <w:pStyle w:val="Heading4"/>
        <w:rPr>
          <w:lang w:val="bg-BG"/>
        </w:rPr>
      </w:pPr>
      <w:r>
        <w:rPr>
          <w:lang w:val="bg-BG"/>
        </w:rPr>
        <w:t>Междинни точки</w:t>
      </w:r>
    </w:p>
    <w:p w:rsidR="00EB4D2E" w:rsidRDefault="007E64B6" w:rsidP="005120B8">
      <w:pPr>
        <w:pStyle w:val="Paragraph1"/>
        <w:ind w:left="709"/>
        <w:rPr>
          <w:rStyle w:val="hps"/>
          <w:lang w:val="bg-BG"/>
        </w:rPr>
      </w:pPr>
      <w:r>
        <w:rPr>
          <w:lang w:val="bg-BG"/>
        </w:rPr>
        <w:tab/>
      </w:r>
      <w:r w:rsidR="007343D0">
        <w:rPr>
          <w:lang w:val="bg-BG"/>
        </w:rPr>
        <w:tab/>
      </w:r>
      <w:r w:rsidR="007343D0" w:rsidRPr="00203E50">
        <w:rPr>
          <w:rStyle w:val="hps"/>
          <w:lang w:val="bg-BG"/>
        </w:rPr>
        <w:t>RUP</w:t>
      </w:r>
      <w:r w:rsidR="00E24058">
        <w:rPr>
          <w:rStyle w:val="hps"/>
          <w:lang w:val="bg-BG"/>
        </w:rPr>
        <w:t xml:space="preserve"> </w:t>
      </w:r>
      <w:r w:rsidR="007343D0" w:rsidRPr="00203E50">
        <w:rPr>
          <w:rStyle w:val="hps"/>
          <w:lang w:val="bg-BG"/>
        </w:rPr>
        <w:t>определя четири</w:t>
      </w:r>
      <w:r w:rsidR="00E24058">
        <w:rPr>
          <w:rStyle w:val="hps"/>
          <w:lang w:val="bg-BG"/>
        </w:rPr>
        <w:t xml:space="preserve"> </w:t>
      </w:r>
      <w:r w:rsidR="007343D0" w:rsidRPr="00203E50">
        <w:rPr>
          <w:rStyle w:val="hps"/>
          <w:lang w:val="bg-BG"/>
        </w:rPr>
        <w:t xml:space="preserve">фази </w:t>
      </w:r>
      <w:r w:rsidR="007343D0" w:rsidRPr="00203E50">
        <w:rPr>
          <w:lang w:val="bg-BG"/>
        </w:rPr>
        <w:t>при разработката на софтуерни проекти</w:t>
      </w:r>
      <w:r w:rsidR="007343D0" w:rsidRPr="00203E50">
        <w:rPr>
          <w:rStyle w:val="hps"/>
          <w:lang w:val="bg-BG"/>
        </w:rPr>
        <w:t>.</w:t>
      </w:r>
      <w:r w:rsidR="007343D0" w:rsidRPr="00203E50">
        <w:rPr>
          <w:lang w:val="bg-BG"/>
        </w:rPr>
        <w:t xml:space="preserve"> Във в</w:t>
      </w:r>
      <w:r w:rsidR="007343D0" w:rsidRPr="00203E50">
        <w:rPr>
          <w:rStyle w:val="hps"/>
          <w:lang w:val="bg-BG"/>
        </w:rPr>
        <w:t>сяка фаза</w:t>
      </w:r>
      <w:r w:rsidR="007343D0" w:rsidRPr="00203E50">
        <w:rPr>
          <w:lang w:val="bg-BG"/>
        </w:rPr>
        <w:t xml:space="preserve"> екипът по изпълнението </w:t>
      </w:r>
      <w:r w:rsidR="007343D0" w:rsidRPr="00203E50">
        <w:rPr>
          <w:rStyle w:val="hps"/>
          <w:lang w:val="bg-BG"/>
        </w:rPr>
        <w:t>се фокусира</w:t>
      </w:r>
      <w:r w:rsidR="00E24058">
        <w:rPr>
          <w:rStyle w:val="hps"/>
          <w:lang w:val="bg-BG"/>
        </w:rPr>
        <w:t xml:space="preserve"> </w:t>
      </w:r>
      <w:r w:rsidR="007343D0" w:rsidRPr="00203E50">
        <w:rPr>
          <w:rStyle w:val="hps"/>
          <w:lang w:val="bg-BG"/>
        </w:rPr>
        <w:t>на</w:t>
      </w:r>
      <w:r w:rsidR="007343D0">
        <w:rPr>
          <w:rStyle w:val="hps"/>
          <w:lang w:val="bg-BG"/>
        </w:rPr>
        <w:t>д</w:t>
      </w:r>
      <w:r w:rsidR="007343D0" w:rsidRPr="00203E50">
        <w:rPr>
          <w:rStyle w:val="hps"/>
          <w:lang w:val="bg-BG"/>
        </w:rPr>
        <w:t xml:space="preserve"> конкретен аспект от проекта</w:t>
      </w:r>
      <w:r w:rsidR="00E24058">
        <w:rPr>
          <w:rStyle w:val="hps"/>
          <w:lang w:val="bg-BG"/>
        </w:rPr>
        <w:t xml:space="preserve"> </w:t>
      </w:r>
      <w:r w:rsidR="007343D0" w:rsidRPr="00203E50">
        <w:rPr>
          <w:rStyle w:val="hps"/>
          <w:lang w:val="bg-BG"/>
        </w:rPr>
        <w:t>и</w:t>
      </w:r>
      <w:r w:rsidR="00E24058">
        <w:rPr>
          <w:rStyle w:val="hps"/>
          <w:lang w:val="bg-BG"/>
        </w:rPr>
        <w:t xml:space="preserve"> </w:t>
      </w:r>
      <w:r w:rsidR="007343D0" w:rsidRPr="00203E50">
        <w:rPr>
          <w:rStyle w:val="hps"/>
          <w:lang w:val="bg-BG"/>
        </w:rPr>
        <w:t>свързаните с него</w:t>
      </w:r>
      <w:r w:rsidR="00E24058">
        <w:rPr>
          <w:rStyle w:val="hps"/>
          <w:lang w:val="bg-BG"/>
        </w:rPr>
        <w:t xml:space="preserve"> </w:t>
      </w:r>
      <w:r w:rsidR="007343D0" w:rsidRPr="00203E50">
        <w:rPr>
          <w:rStyle w:val="hps"/>
          <w:lang w:val="bg-BG"/>
        </w:rPr>
        <w:t>редица</w:t>
      </w:r>
      <w:r w:rsidR="00E24058">
        <w:rPr>
          <w:rStyle w:val="hps"/>
          <w:lang w:val="bg-BG"/>
        </w:rPr>
        <w:t xml:space="preserve"> </w:t>
      </w:r>
      <w:r w:rsidR="007343D0" w:rsidRPr="00203E50">
        <w:rPr>
          <w:rStyle w:val="hps"/>
          <w:lang w:val="bg-BG"/>
        </w:rPr>
        <w:t>междинни точки (</w:t>
      </w:r>
      <w:r w:rsidR="0048213F" w:rsidRPr="005120B8">
        <w:rPr>
          <w:rStyle w:val="hps"/>
        </w:rPr>
        <w:t>milestones</w:t>
      </w:r>
      <w:r w:rsidR="007343D0" w:rsidRPr="00203E50">
        <w:rPr>
          <w:rStyle w:val="hps"/>
          <w:lang w:val="bg-BG"/>
        </w:rPr>
        <w:t>)</w:t>
      </w:r>
      <w:r w:rsidR="007343D0" w:rsidRPr="00203E50">
        <w:rPr>
          <w:lang w:val="bg-BG"/>
        </w:rPr>
        <w:t xml:space="preserve">. </w:t>
      </w:r>
      <w:r w:rsidR="007343D0" w:rsidRPr="00203E50">
        <w:rPr>
          <w:rStyle w:val="hps"/>
          <w:lang w:val="bg-BG"/>
        </w:rPr>
        <w:t>Тези</w:t>
      </w:r>
      <w:r w:rsidR="00E24058">
        <w:rPr>
          <w:rStyle w:val="hps"/>
          <w:lang w:val="bg-BG"/>
        </w:rPr>
        <w:t xml:space="preserve"> </w:t>
      </w:r>
      <w:r w:rsidR="007343D0" w:rsidRPr="00601AEA">
        <w:rPr>
          <w:rStyle w:val="hps"/>
          <w:lang w:val="bg-BG"/>
        </w:rPr>
        <w:t>междинни точки</w:t>
      </w:r>
      <w:r w:rsidR="00E24058">
        <w:rPr>
          <w:rStyle w:val="hps"/>
          <w:lang w:val="bg-BG"/>
        </w:rPr>
        <w:t xml:space="preserve"> </w:t>
      </w:r>
      <w:r w:rsidR="007343D0" w:rsidRPr="00203E50">
        <w:rPr>
          <w:rStyle w:val="hps"/>
          <w:lang w:val="bg-BG"/>
        </w:rPr>
        <w:t>пом</w:t>
      </w:r>
      <w:r w:rsidR="00E24058">
        <w:rPr>
          <w:rStyle w:val="hps"/>
          <w:lang w:val="bg-BG"/>
        </w:rPr>
        <w:t>а</w:t>
      </w:r>
      <w:r w:rsidR="007343D0" w:rsidRPr="00203E50">
        <w:rPr>
          <w:rStyle w:val="hps"/>
          <w:lang w:val="bg-BG"/>
        </w:rPr>
        <w:t>гат на</w:t>
      </w:r>
      <w:r w:rsidR="00E24058">
        <w:rPr>
          <w:rStyle w:val="hps"/>
          <w:lang w:val="bg-BG"/>
        </w:rPr>
        <w:t xml:space="preserve"> </w:t>
      </w:r>
      <w:r w:rsidR="007343D0" w:rsidRPr="00203E50">
        <w:rPr>
          <w:rStyle w:val="hps"/>
          <w:lang w:val="bg-BG"/>
        </w:rPr>
        <w:t>ръководителя на проекта</w:t>
      </w:r>
      <w:r w:rsidR="007343D0" w:rsidRPr="00203E50">
        <w:rPr>
          <w:lang w:val="bg-BG"/>
        </w:rPr>
        <w:t xml:space="preserve"> да направи </w:t>
      </w:r>
      <w:r w:rsidR="007343D0" w:rsidRPr="00203E50">
        <w:rPr>
          <w:rStyle w:val="hps"/>
          <w:lang w:val="bg-BG"/>
        </w:rPr>
        <w:t xml:space="preserve">оценка </w:t>
      </w:r>
      <w:r w:rsidR="00C91F1C">
        <w:rPr>
          <w:rStyle w:val="hps"/>
          <w:lang w:val="bg-BG"/>
        </w:rPr>
        <w:t>за</w:t>
      </w:r>
      <w:r w:rsidR="00C91F1C" w:rsidRPr="00203E50">
        <w:rPr>
          <w:rStyle w:val="hps"/>
          <w:lang w:val="bg-BG"/>
        </w:rPr>
        <w:t xml:space="preserve"> </w:t>
      </w:r>
      <w:r w:rsidR="007343D0" w:rsidRPr="00203E50">
        <w:rPr>
          <w:rStyle w:val="hps"/>
          <w:lang w:val="bg-BG"/>
        </w:rPr>
        <w:t>напредъка на</w:t>
      </w:r>
      <w:r w:rsidR="00C91F1C">
        <w:rPr>
          <w:rStyle w:val="hps"/>
          <w:lang w:val="bg-BG"/>
        </w:rPr>
        <w:t xml:space="preserve"> проекта</w:t>
      </w:r>
      <w:r w:rsidR="007343D0" w:rsidRPr="00203E50">
        <w:rPr>
          <w:rStyle w:val="hps"/>
          <w:lang w:val="bg-BG"/>
        </w:rPr>
        <w:t xml:space="preserve"> и се гарантира</w:t>
      </w:r>
      <w:r w:rsidR="007343D0" w:rsidRPr="00203E50">
        <w:rPr>
          <w:lang w:val="bg-BG"/>
        </w:rPr>
        <w:t xml:space="preserve">, че проектът </w:t>
      </w:r>
      <w:r w:rsidR="007343D0" w:rsidRPr="00203E50">
        <w:rPr>
          <w:rStyle w:val="hps"/>
          <w:lang w:val="bg-BG"/>
        </w:rPr>
        <w:t>ще доведе до</w:t>
      </w:r>
      <w:r w:rsidR="00C91F1C">
        <w:rPr>
          <w:rStyle w:val="hps"/>
          <w:lang w:val="bg-BG"/>
        </w:rPr>
        <w:t xml:space="preserve"> </w:t>
      </w:r>
      <w:r w:rsidR="007343D0" w:rsidRPr="00203E50">
        <w:rPr>
          <w:rStyle w:val="hps"/>
          <w:lang w:val="bg-BG"/>
        </w:rPr>
        <w:t>необходими</w:t>
      </w:r>
      <w:r w:rsidR="00C91F1C">
        <w:rPr>
          <w:rStyle w:val="hps"/>
          <w:lang w:val="bg-BG"/>
        </w:rPr>
        <w:t xml:space="preserve"> </w:t>
      </w:r>
      <w:r w:rsidR="007343D0" w:rsidRPr="00203E50">
        <w:rPr>
          <w:rStyle w:val="hps"/>
          <w:lang w:val="bg-BG"/>
        </w:rPr>
        <w:t>функции</w:t>
      </w:r>
      <w:r w:rsidR="00C91F1C">
        <w:rPr>
          <w:rStyle w:val="hps"/>
          <w:lang w:val="bg-BG"/>
        </w:rPr>
        <w:t xml:space="preserve"> </w:t>
      </w:r>
      <w:r w:rsidR="007343D0" w:rsidRPr="00203E50">
        <w:rPr>
          <w:rStyle w:val="hps"/>
          <w:lang w:val="bg-BG"/>
        </w:rPr>
        <w:t xml:space="preserve">с </w:t>
      </w:r>
      <w:r w:rsidR="00C91F1C">
        <w:rPr>
          <w:rStyle w:val="hps"/>
          <w:lang w:val="bg-BG"/>
        </w:rPr>
        <w:t xml:space="preserve"> </w:t>
      </w:r>
      <w:r w:rsidR="007343D0" w:rsidRPr="00203E50">
        <w:rPr>
          <w:rStyle w:val="hps"/>
          <w:lang w:val="bg-BG"/>
        </w:rPr>
        <w:lastRenderedPageBreak/>
        <w:t xml:space="preserve">нужното качество.Фазите според предписанията на RUP </w:t>
      </w:r>
      <w:r w:rsidR="007343D0" w:rsidRPr="00601AEA">
        <w:rPr>
          <w:rStyle w:val="hps"/>
          <w:lang w:val="bg-BG"/>
        </w:rPr>
        <w:t xml:space="preserve">и спрямо фокуса им са </w:t>
      </w:r>
      <w:r w:rsidR="007343D0" w:rsidRPr="00203E50">
        <w:rPr>
          <w:rStyle w:val="hps"/>
          <w:lang w:val="bg-BG"/>
        </w:rPr>
        <w:t>както следва:</w:t>
      </w:r>
    </w:p>
    <w:p w:rsidR="00EB4D2E" w:rsidRDefault="007343D0" w:rsidP="005120B8">
      <w:pPr>
        <w:pStyle w:val="Paragraph1"/>
        <w:numPr>
          <w:ilvl w:val="0"/>
          <w:numId w:val="45"/>
        </w:numPr>
        <w:ind w:left="1418"/>
        <w:rPr>
          <w:lang w:val="bg-BG"/>
        </w:rPr>
      </w:pPr>
      <w:r w:rsidRPr="00601AEA">
        <w:rPr>
          <w:lang w:val="bg-BG"/>
        </w:rPr>
        <w:t>Планиране (</w:t>
      </w:r>
      <w:r w:rsidRPr="00203E50">
        <w:rPr>
          <w:lang w:val="bg-BG"/>
        </w:rPr>
        <w:t>Inception</w:t>
      </w:r>
      <w:r w:rsidRPr="00601AEA">
        <w:rPr>
          <w:lang w:val="bg-BG"/>
        </w:rPr>
        <w:t>)</w:t>
      </w:r>
      <w:r w:rsidRPr="00203E50">
        <w:rPr>
          <w:lang w:val="bg-BG"/>
        </w:rPr>
        <w:t xml:space="preserve"> — </w:t>
      </w:r>
      <w:r w:rsidRPr="00601AEA">
        <w:rPr>
          <w:lang w:val="bg-BG"/>
        </w:rPr>
        <w:t>Фокуса на тази фаза е да се разбере правилно обхвата на проекта;</w:t>
      </w:r>
    </w:p>
    <w:p w:rsidR="007343D0" w:rsidRPr="00203E50" w:rsidRDefault="007343D0" w:rsidP="00E24058">
      <w:pPr>
        <w:pStyle w:val="Paragraph1"/>
        <w:numPr>
          <w:ilvl w:val="0"/>
          <w:numId w:val="45"/>
        </w:numPr>
        <w:ind w:left="1418"/>
        <w:rPr>
          <w:lang w:val="bg-BG"/>
        </w:rPr>
      </w:pPr>
      <w:r w:rsidRPr="00601AEA">
        <w:rPr>
          <w:lang w:val="bg-BG"/>
        </w:rPr>
        <w:t>Детайлизиране (</w:t>
      </w:r>
      <w:r w:rsidRPr="00203E50">
        <w:rPr>
          <w:lang w:val="bg-BG"/>
        </w:rPr>
        <w:t>Elaboration</w:t>
      </w:r>
      <w:r w:rsidRPr="00601AEA">
        <w:rPr>
          <w:lang w:val="bg-BG"/>
        </w:rPr>
        <w:t>)</w:t>
      </w:r>
      <w:r w:rsidRPr="00203E50">
        <w:rPr>
          <w:lang w:val="bg-BG"/>
        </w:rPr>
        <w:t xml:space="preserve"> — </w:t>
      </w:r>
      <w:r w:rsidRPr="00601AEA">
        <w:rPr>
          <w:lang w:val="bg-BG"/>
        </w:rPr>
        <w:t xml:space="preserve">Трябва да се създаде архитектурата на системата, заедно със изискванията към </w:t>
      </w:r>
      <w:r>
        <w:rPr>
          <w:lang w:val="bg-BG"/>
        </w:rPr>
        <w:t>нея</w:t>
      </w:r>
      <w:r w:rsidRPr="00601AEA">
        <w:rPr>
          <w:lang w:val="bg-BG"/>
        </w:rPr>
        <w:t>;</w:t>
      </w:r>
    </w:p>
    <w:p w:rsidR="007343D0" w:rsidRPr="00203E50" w:rsidRDefault="007343D0" w:rsidP="00E24058">
      <w:pPr>
        <w:pStyle w:val="Paragraph1"/>
        <w:numPr>
          <w:ilvl w:val="0"/>
          <w:numId w:val="45"/>
        </w:numPr>
        <w:ind w:left="1418"/>
        <w:rPr>
          <w:lang w:val="bg-BG"/>
        </w:rPr>
      </w:pPr>
      <w:r w:rsidRPr="00601AEA">
        <w:rPr>
          <w:lang w:val="bg-BG"/>
        </w:rPr>
        <w:t>Изграждане (</w:t>
      </w:r>
      <w:r w:rsidRPr="00203E50">
        <w:rPr>
          <w:lang w:val="bg-BG"/>
        </w:rPr>
        <w:t>Construction</w:t>
      </w:r>
      <w:r w:rsidRPr="00601AEA">
        <w:rPr>
          <w:lang w:val="bg-BG"/>
        </w:rPr>
        <w:t>)</w:t>
      </w:r>
      <w:r w:rsidRPr="00203E50">
        <w:rPr>
          <w:lang w:val="bg-BG"/>
        </w:rPr>
        <w:t xml:space="preserve"> — </w:t>
      </w:r>
      <w:r w:rsidRPr="00601AEA">
        <w:rPr>
          <w:lang w:val="bg-BG"/>
        </w:rPr>
        <w:t>Основната дейност е разработването на проектирания в предната фаза софтуер;</w:t>
      </w:r>
    </w:p>
    <w:p w:rsidR="007343D0" w:rsidRPr="007C70C1" w:rsidRDefault="007343D0" w:rsidP="00E24058">
      <w:pPr>
        <w:pStyle w:val="Paragraph1"/>
        <w:numPr>
          <w:ilvl w:val="0"/>
          <w:numId w:val="45"/>
        </w:numPr>
        <w:ind w:left="1418"/>
        <w:rPr>
          <w:lang w:val="bg-BG"/>
        </w:rPr>
      </w:pPr>
      <w:r w:rsidRPr="00601AEA">
        <w:rPr>
          <w:lang w:val="bg-BG"/>
        </w:rPr>
        <w:t>Предаване (</w:t>
      </w:r>
      <w:r w:rsidRPr="00203E50">
        <w:rPr>
          <w:lang w:val="bg-BG"/>
        </w:rPr>
        <w:t>Transition</w:t>
      </w:r>
      <w:r w:rsidRPr="00601AEA">
        <w:rPr>
          <w:lang w:val="bg-BG"/>
        </w:rPr>
        <w:t>)</w:t>
      </w:r>
      <w:r w:rsidRPr="00203E50">
        <w:rPr>
          <w:lang w:val="bg-BG"/>
        </w:rPr>
        <w:t xml:space="preserve"> — </w:t>
      </w:r>
      <w:r w:rsidRPr="00601AEA">
        <w:rPr>
          <w:lang w:val="bg-BG"/>
        </w:rPr>
        <w:t>Софтуерът трябва да бъде внедрен и предаден на клиентите по време на тази фаза</w:t>
      </w:r>
      <w:r w:rsidRPr="00203E50">
        <w:rPr>
          <w:lang w:val="bg-BG"/>
        </w:rPr>
        <w:t>.</w:t>
      </w:r>
    </w:p>
    <w:p w:rsidR="007343D0" w:rsidRPr="007343D0" w:rsidRDefault="007343D0" w:rsidP="007343D0">
      <w:pPr>
        <w:pStyle w:val="BodyText"/>
      </w:pPr>
    </w:p>
    <w:p w:rsidR="00F36885" w:rsidRDefault="00CA3E1A">
      <w:pPr>
        <w:pStyle w:val="Heading3"/>
        <w:rPr>
          <w:lang w:val="bg-BG"/>
        </w:rPr>
      </w:pPr>
      <w:bookmarkStart w:id="374" w:name="_Toc430447689"/>
      <w:bookmarkStart w:id="375" w:name="_Toc447095895"/>
      <w:bookmarkStart w:id="376" w:name="_Toc430447688"/>
      <w:bookmarkStart w:id="377" w:name="_Toc401957269"/>
      <w:r>
        <w:rPr>
          <w:lang w:val="bg-BG"/>
        </w:rPr>
        <w:t>Итеративна разработка</w:t>
      </w:r>
      <w:bookmarkEnd w:id="374"/>
      <w:bookmarkEnd w:id="375"/>
      <w:bookmarkEnd w:id="377"/>
    </w:p>
    <w:p w:rsidR="00EB4D2E" w:rsidRDefault="003417CB" w:rsidP="005120B8">
      <w:pPr>
        <w:ind w:left="709"/>
        <w:jc w:val="both"/>
        <w:rPr>
          <w:rStyle w:val="longtext"/>
          <w:lang w:val="bg-BG"/>
        </w:rPr>
      </w:pPr>
      <w:r>
        <w:rPr>
          <w:lang w:val="bg-BG"/>
        </w:rPr>
        <w:tab/>
      </w:r>
      <w:r w:rsidR="00CA3E1A">
        <w:rPr>
          <w:lang w:val="bg-BG"/>
        </w:rPr>
        <w:tab/>
      </w:r>
      <w:r w:rsidR="00CA3E1A" w:rsidRPr="00203E50">
        <w:rPr>
          <w:rStyle w:val="hps"/>
          <w:lang w:val="bg-BG"/>
        </w:rPr>
        <w:t>По-голямата част</w:t>
      </w:r>
      <w:r>
        <w:rPr>
          <w:rStyle w:val="hps"/>
          <w:lang w:val="bg-BG"/>
        </w:rPr>
        <w:t xml:space="preserve"> </w:t>
      </w:r>
      <w:r w:rsidR="00CA3E1A" w:rsidRPr="00203E50">
        <w:rPr>
          <w:rStyle w:val="hps"/>
          <w:lang w:val="bg-BG"/>
        </w:rPr>
        <w:t>от</w:t>
      </w:r>
      <w:r>
        <w:rPr>
          <w:rStyle w:val="hps"/>
          <w:lang w:val="bg-BG"/>
        </w:rPr>
        <w:t xml:space="preserve"> </w:t>
      </w:r>
      <w:r w:rsidR="00CA3E1A" w:rsidRPr="00203E50">
        <w:rPr>
          <w:rStyle w:val="hps"/>
          <w:lang w:val="bg-BG"/>
        </w:rPr>
        <w:t>проектите</w:t>
      </w:r>
      <w:r w:rsidR="00CA3E1A" w:rsidRPr="00203E50">
        <w:rPr>
          <w:rStyle w:val="longtext"/>
          <w:lang w:val="bg-BG"/>
        </w:rPr>
        <w:t xml:space="preserve"> по </w:t>
      </w:r>
      <w:r w:rsidR="00CA3E1A" w:rsidRPr="00203E50">
        <w:rPr>
          <w:rStyle w:val="hps"/>
          <w:lang w:val="bg-BG"/>
        </w:rPr>
        <w:t>RUP</w:t>
      </w:r>
      <w:r w:rsidR="00CA3E1A">
        <w:rPr>
          <w:rStyle w:val="longtext"/>
          <w:lang w:val="bg-BG"/>
        </w:rPr>
        <w:t>, са по дефиниция</w:t>
      </w:r>
      <w:r>
        <w:rPr>
          <w:rStyle w:val="longtext"/>
          <w:lang w:val="bg-BG"/>
        </w:rPr>
        <w:t xml:space="preserve"> </w:t>
      </w:r>
      <w:r w:rsidR="00CA3E1A" w:rsidRPr="00203E50">
        <w:rPr>
          <w:rStyle w:val="hps"/>
          <w:lang w:val="bg-BG"/>
        </w:rPr>
        <w:t>итеративни</w:t>
      </w:r>
      <w:r w:rsidR="00CA3E1A" w:rsidRPr="00203E50">
        <w:rPr>
          <w:rStyle w:val="longtext"/>
          <w:lang w:val="bg-BG"/>
        </w:rPr>
        <w:t xml:space="preserve">. </w:t>
      </w:r>
      <w:r w:rsidR="00CA3E1A" w:rsidRPr="00203E50">
        <w:rPr>
          <w:rStyle w:val="hps"/>
          <w:lang w:val="bg-BG"/>
        </w:rPr>
        <w:t>RUP</w:t>
      </w:r>
      <w:r>
        <w:rPr>
          <w:rStyle w:val="hps"/>
          <w:lang w:val="bg-BG"/>
        </w:rPr>
        <w:t xml:space="preserve"> </w:t>
      </w:r>
      <w:r w:rsidR="00CA3E1A" w:rsidRPr="00203E50">
        <w:rPr>
          <w:rStyle w:val="hps"/>
          <w:lang w:val="bg-BG"/>
        </w:rPr>
        <w:t>е</w:t>
      </w:r>
      <w:r>
        <w:rPr>
          <w:rStyle w:val="hps"/>
          <w:lang w:val="bg-BG"/>
        </w:rPr>
        <w:t xml:space="preserve"> </w:t>
      </w:r>
      <w:r w:rsidR="00CA3E1A" w:rsidRPr="00203E50">
        <w:rPr>
          <w:rStyle w:val="hps"/>
          <w:lang w:val="bg-BG"/>
        </w:rPr>
        <w:t>постепенен</w:t>
      </w:r>
      <w:r>
        <w:rPr>
          <w:rStyle w:val="hps"/>
          <w:lang w:val="bg-BG"/>
        </w:rPr>
        <w:t xml:space="preserve"> </w:t>
      </w:r>
      <w:r w:rsidR="00CA3E1A" w:rsidRPr="00203E50">
        <w:rPr>
          <w:rStyle w:val="hps"/>
          <w:lang w:val="bg-BG"/>
        </w:rPr>
        <w:t>процес, при който</w:t>
      </w:r>
      <w:r>
        <w:rPr>
          <w:rStyle w:val="hps"/>
          <w:lang w:val="bg-BG"/>
        </w:rPr>
        <w:t xml:space="preserve"> </w:t>
      </w:r>
      <w:r w:rsidR="00CA3E1A" w:rsidRPr="00203E50">
        <w:rPr>
          <w:rStyle w:val="hps"/>
          <w:lang w:val="bg-BG"/>
        </w:rPr>
        <w:t>цялостният проект</w:t>
      </w:r>
      <w:r>
        <w:rPr>
          <w:rStyle w:val="hps"/>
          <w:lang w:val="bg-BG"/>
        </w:rPr>
        <w:t xml:space="preserve"> </w:t>
      </w:r>
      <w:r w:rsidR="00CA3E1A" w:rsidRPr="00203E50">
        <w:rPr>
          <w:rStyle w:val="hps"/>
          <w:lang w:val="bg-BG"/>
        </w:rPr>
        <w:t>е разделен на</w:t>
      </w:r>
      <w:r>
        <w:rPr>
          <w:rStyle w:val="hps"/>
          <w:lang w:val="bg-BG"/>
        </w:rPr>
        <w:t xml:space="preserve"> </w:t>
      </w:r>
      <w:r w:rsidR="00CA3E1A" w:rsidRPr="00203E50">
        <w:rPr>
          <w:rStyle w:val="hps"/>
          <w:lang w:val="bg-BG"/>
        </w:rPr>
        <w:t>фази и</w:t>
      </w:r>
      <w:r>
        <w:rPr>
          <w:rStyle w:val="hps"/>
          <w:lang w:val="bg-BG"/>
        </w:rPr>
        <w:t xml:space="preserve"> </w:t>
      </w:r>
      <w:r w:rsidR="00CA3E1A" w:rsidRPr="00203E50">
        <w:rPr>
          <w:rStyle w:val="hps"/>
          <w:lang w:val="bg-BG"/>
        </w:rPr>
        <w:t>повторения</w:t>
      </w:r>
      <w:r w:rsidR="00CA3E1A" w:rsidRPr="00203E50">
        <w:rPr>
          <w:rStyle w:val="longtext"/>
          <w:lang w:val="bg-BG"/>
        </w:rPr>
        <w:t xml:space="preserve">. </w:t>
      </w:r>
      <w:r w:rsidR="00CA3E1A" w:rsidRPr="00203E50">
        <w:rPr>
          <w:rStyle w:val="hps"/>
          <w:lang w:val="bg-BG"/>
        </w:rPr>
        <w:t>Итерациите</w:t>
      </w:r>
      <w:r>
        <w:rPr>
          <w:rStyle w:val="hps"/>
          <w:lang w:val="bg-BG"/>
        </w:rPr>
        <w:t xml:space="preserve"> </w:t>
      </w:r>
      <w:r w:rsidR="00CA3E1A" w:rsidRPr="00203E50">
        <w:rPr>
          <w:rStyle w:val="hps"/>
          <w:lang w:val="bg-BG"/>
        </w:rPr>
        <w:t>са</w:t>
      </w:r>
      <w:r>
        <w:rPr>
          <w:rStyle w:val="hps"/>
          <w:lang w:val="bg-BG"/>
        </w:rPr>
        <w:t xml:space="preserve"> </w:t>
      </w:r>
      <w:r w:rsidR="00CA3E1A" w:rsidRPr="00203E50">
        <w:rPr>
          <w:rStyle w:val="hps"/>
          <w:lang w:val="bg-BG"/>
        </w:rPr>
        <w:t>риск</w:t>
      </w:r>
      <w:r>
        <w:rPr>
          <w:rStyle w:val="hps"/>
          <w:lang w:val="bg-BG"/>
        </w:rPr>
        <w:t xml:space="preserve"> </w:t>
      </w:r>
      <w:r w:rsidR="00CA3E1A" w:rsidRPr="00203E50">
        <w:rPr>
          <w:rStyle w:val="hps"/>
          <w:lang w:val="bg-BG"/>
        </w:rPr>
        <w:t>задвижвани- това е,</w:t>
      </w:r>
      <w:r>
        <w:rPr>
          <w:rStyle w:val="hps"/>
          <w:lang w:val="bg-BG"/>
        </w:rPr>
        <w:t xml:space="preserve"> </w:t>
      </w:r>
      <w:r w:rsidR="00CA3E1A" w:rsidRPr="00203E50">
        <w:rPr>
          <w:rStyle w:val="hps"/>
          <w:lang w:val="bg-BG"/>
        </w:rPr>
        <w:t>ориентирана към</w:t>
      </w:r>
      <w:r>
        <w:rPr>
          <w:rStyle w:val="hps"/>
          <w:lang w:val="bg-BG"/>
        </w:rPr>
        <w:t xml:space="preserve"> </w:t>
      </w:r>
      <w:r w:rsidR="00CA3E1A" w:rsidRPr="00203E50">
        <w:rPr>
          <w:rStyle w:val="hps"/>
          <w:lang w:val="bg-BG"/>
        </w:rPr>
        <w:t>намаляване на рисковете</w:t>
      </w:r>
      <w:r w:rsidR="00CA3E1A" w:rsidRPr="00203E50">
        <w:rPr>
          <w:rStyle w:val="longtext"/>
          <w:lang w:val="bg-BG"/>
        </w:rPr>
        <w:t xml:space="preserve">. </w:t>
      </w:r>
      <w:r w:rsidR="00CA3E1A">
        <w:rPr>
          <w:rStyle w:val="longtext"/>
          <w:lang w:val="bg-BG"/>
        </w:rPr>
        <w:t>При в</w:t>
      </w:r>
      <w:r w:rsidR="00CA3E1A" w:rsidRPr="00203E50">
        <w:rPr>
          <w:rStyle w:val="hps"/>
          <w:lang w:val="bg-BG"/>
        </w:rPr>
        <w:t xml:space="preserve">сяка итерация </w:t>
      </w:r>
      <w:r w:rsidR="00CA3E1A">
        <w:rPr>
          <w:rStyle w:val="hps"/>
          <w:lang w:val="bg-BG"/>
        </w:rPr>
        <w:t>изпълнителя</w:t>
      </w:r>
      <w:r w:rsidR="00CA3E1A" w:rsidRPr="00203E50">
        <w:rPr>
          <w:rStyle w:val="hps"/>
          <w:lang w:val="bg-BG"/>
        </w:rPr>
        <w:t xml:space="preserve"> трябва да</w:t>
      </w:r>
      <w:r>
        <w:rPr>
          <w:rStyle w:val="hps"/>
          <w:lang w:val="bg-BG"/>
        </w:rPr>
        <w:t xml:space="preserve"> </w:t>
      </w:r>
      <w:r w:rsidR="00CA3E1A" w:rsidRPr="00203E50">
        <w:rPr>
          <w:rStyle w:val="hps"/>
          <w:lang w:val="bg-BG"/>
        </w:rPr>
        <w:t>достави</w:t>
      </w:r>
      <w:r>
        <w:rPr>
          <w:rStyle w:val="hps"/>
          <w:lang w:val="bg-BG"/>
        </w:rPr>
        <w:t xml:space="preserve"> </w:t>
      </w:r>
      <w:r w:rsidR="00CA3E1A" w:rsidRPr="00203E50">
        <w:rPr>
          <w:rStyle w:val="hps"/>
          <w:lang w:val="bg-BG"/>
        </w:rPr>
        <w:t>изпълнимия</w:t>
      </w:r>
      <w:r>
        <w:rPr>
          <w:rStyle w:val="hps"/>
          <w:lang w:val="bg-BG"/>
        </w:rPr>
        <w:t xml:space="preserve"> </w:t>
      </w:r>
      <w:r w:rsidR="00CA3E1A" w:rsidRPr="00203E50">
        <w:rPr>
          <w:rStyle w:val="hps"/>
          <w:lang w:val="bg-BG"/>
        </w:rPr>
        <w:t>софтуер, който</w:t>
      </w:r>
      <w:r>
        <w:rPr>
          <w:rStyle w:val="hps"/>
          <w:lang w:val="bg-BG"/>
        </w:rPr>
        <w:t xml:space="preserve"> </w:t>
      </w:r>
      <w:r w:rsidR="00CA3E1A" w:rsidRPr="00203E50">
        <w:rPr>
          <w:rStyle w:val="hps"/>
          <w:lang w:val="bg-BG"/>
        </w:rPr>
        <w:t>е</w:t>
      </w:r>
      <w:r>
        <w:rPr>
          <w:rStyle w:val="hps"/>
          <w:lang w:val="bg-BG"/>
        </w:rPr>
        <w:t xml:space="preserve"> </w:t>
      </w:r>
      <w:r w:rsidR="00CA3E1A" w:rsidRPr="00203E50">
        <w:rPr>
          <w:rStyle w:val="hps"/>
          <w:lang w:val="bg-BG"/>
        </w:rPr>
        <w:t>доказуем</w:t>
      </w:r>
      <w:r>
        <w:rPr>
          <w:rStyle w:val="hps"/>
          <w:lang w:val="bg-BG"/>
        </w:rPr>
        <w:t xml:space="preserve"> </w:t>
      </w:r>
      <w:r w:rsidR="00CA3E1A" w:rsidRPr="00203E50">
        <w:rPr>
          <w:rStyle w:val="hps"/>
          <w:lang w:val="bg-BG"/>
        </w:rPr>
        <w:t>и</w:t>
      </w:r>
      <w:r>
        <w:rPr>
          <w:rStyle w:val="hps"/>
          <w:lang w:val="bg-BG"/>
        </w:rPr>
        <w:t xml:space="preserve"> </w:t>
      </w:r>
      <w:r w:rsidR="00CA3E1A" w:rsidRPr="00203E50">
        <w:rPr>
          <w:rStyle w:val="hps"/>
          <w:lang w:val="bg-BG"/>
        </w:rPr>
        <w:t>проверим</w:t>
      </w:r>
      <w:r>
        <w:rPr>
          <w:rStyle w:val="hps"/>
          <w:lang w:val="bg-BG"/>
        </w:rPr>
        <w:t xml:space="preserve"> </w:t>
      </w:r>
      <w:r w:rsidR="00CA3E1A" w:rsidRPr="00203E50">
        <w:rPr>
          <w:rStyle w:val="hps"/>
          <w:lang w:val="bg-BG"/>
        </w:rPr>
        <w:t>срещу</w:t>
      </w:r>
      <w:r w:rsidR="00A47FCC">
        <w:rPr>
          <w:rStyle w:val="hps"/>
          <w:lang w:val="bg-BG"/>
        </w:rPr>
        <w:t xml:space="preserve"> </w:t>
      </w:r>
      <w:r w:rsidR="00CA3E1A" w:rsidRPr="00203E50">
        <w:rPr>
          <w:rStyle w:val="hps"/>
          <w:lang w:val="bg-BG"/>
        </w:rPr>
        <w:t>изисквания</w:t>
      </w:r>
      <w:r w:rsidR="00A47FCC">
        <w:rPr>
          <w:rStyle w:val="hps"/>
          <w:lang w:val="bg-BG"/>
        </w:rPr>
        <w:t xml:space="preserve">та </w:t>
      </w:r>
      <w:r w:rsidR="00CA3E1A" w:rsidRPr="00203E50">
        <w:rPr>
          <w:rStyle w:val="hps"/>
          <w:lang w:val="bg-BG"/>
        </w:rPr>
        <w:t>на проекта и</w:t>
      </w:r>
      <w:r w:rsidR="00A47FCC">
        <w:rPr>
          <w:rStyle w:val="hps"/>
          <w:lang w:val="bg-BG"/>
        </w:rPr>
        <w:t xml:space="preserve"> </w:t>
      </w:r>
      <w:r w:rsidR="00CA3E1A" w:rsidRPr="00203E50">
        <w:rPr>
          <w:rStyle w:val="hps"/>
          <w:lang w:val="bg-BG"/>
        </w:rPr>
        <w:t>потребителските случаи</w:t>
      </w:r>
      <w:r w:rsidR="00CA3E1A" w:rsidRPr="00203E50">
        <w:rPr>
          <w:rStyle w:val="longtext"/>
          <w:lang w:val="bg-BG"/>
        </w:rPr>
        <w:t>.</w:t>
      </w:r>
    </w:p>
    <w:p w:rsidR="00EB4D2E" w:rsidRDefault="00A47FCC" w:rsidP="005120B8">
      <w:pPr>
        <w:pStyle w:val="Paragraph1"/>
        <w:ind w:left="709"/>
        <w:rPr>
          <w:lang w:val="bg-BG"/>
        </w:rPr>
      </w:pPr>
      <w:r>
        <w:rPr>
          <w:rStyle w:val="hps"/>
          <w:lang w:val="bg-BG"/>
        </w:rPr>
        <w:tab/>
      </w:r>
      <w:r>
        <w:rPr>
          <w:rStyle w:val="hps"/>
          <w:lang w:val="bg-BG"/>
        </w:rPr>
        <w:tab/>
      </w:r>
      <w:r w:rsidR="00CA3E1A" w:rsidRPr="00203E50">
        <w:rPr>
          <w:rStyle w:val="hps"/>
          <w:lang w:val="bg-BG"/>
        </w:rPr>
        <w:t>Ръководителят на проекта</w:t>
      </w:r>
      <w:r>
        <w:rPr>
          <w:rStyle w:val="hps"/>
          <w:lang w:val="bg-BG"/>
        </w:rPr>
        <w:t xml:space="preserve"> </w:t>
      </w:r>
      <w:r w:rsidR="00CA3E1A" w:rsidRPr="00203E50">
        <w:rPr>
          <w:rStyle w:val="hps"/>
          <w:lang w:val="bg-BG"/>
        </w:rPr>
        <w:t>използва</w:t>
      </w:r>
      <w:r w:rsidR="00CA3E1A">
        <w:rPr>
          <w:rStyle w:val="hps"/>
          <w:lang w:val="bg-BG"/>
        </w:rPr>
        <w:t xml:space="preserve"> детайлните планове на итерации за упавление на проекта.</w:t>
      </w:r>
      <w:r>
        <w:rPr>
          <w:rStyle w:val="hps"/>
          <w:lang w:val="bg-BG"/>
        </w:rPr>
        <w:t xml:space="preserve"> </w:t>
      </w:r>
      <w:r w:rsidR="00CA3E1A">
        <w:rPr>
          <w:lang w:val="bg-BG"/>
        </w:rPr>
        <w:t>Р</w:t>
      </w:r>
      <w:r w:rsidR="00CA3E1A" w:rsidRPr="00203E50">
        <w:rPr>
          <w:rStyle w:val="hps"/>
          <w:lang w:val="bg-BG"/>
        </w:rPr>
        <w:t>аботата, която попада извън плана за итерация не трябва да бъде предприета.</w:t>
      </w:r>
      <w:r>
        <w:rPr>
          <w:rStyle w:val="hps"/>
          <w:lang w:val="bg-BG"/>
        </w:rPr>
        <w:t xml:space="preserve"> </w:t>
      </w:r>
      <w:r w:rsidR="00CA3E1A" w:rsidRPr="00601AEA">
        <w:rPr>
          <w:rStyle w:val="hps"/>
          <w:lang w:val="bg-BG"/>
        </w:rPr>
        <w:t>Пл</w:t>
      </w:r>
      <w:r w:rsidR="00CA3E1A" w:rsidRPr="00203E50">
        <w:rPr>
          <w:rStyle w:val="hps"/>
          <w:lang w:val="bg-BG"/>
        </w:rPr>
        <w:t>ан</w:t>
      </w:r>
      <w:r w:rsidR="00CA3E1A" w:rsidRPr="00601AEA">
        <w:rPr>
          <w:rStyle w:val="hps"/>
          <w:lang w:val="bg-BG"/>
        </w:rPr>
        <w:t xml:space="preserve"> за итерация</w:t>
      </w:r>
      <w:r w:rsidR="00CA3E1A" w:rsidRPr="00203E50">
        <w:rPr>
          <w:lang w:val="bg-BG"/>
        </w:rPr>
        <w:t>:</w:t>
      </w:r>
    </w:p>
    <w:p w:rsidR="00CA3E1A" w:rsidRPr="00601AEA" w:rsidRDefault="00A47FCC" w:rsidP="00A47FCC">
      <w:pPr>
        <w:pStyle w:val="Paragraph1"/>
        <w:numPr>
          <w:ilvl w:val="0"/>
          <w:numId w:val="45"/>
        </w:numPr>
        <w:ind w:left="1418"/>
        <w:rPr>
          <w:lang w:val="bg-BG"/>
        </w:rPr>
      </w:pPr>
      <w:r>
        <w:rPr>
          <w:lang w:val="bg-BG"/>
        </w:rPr>
        <w:t>П</w:t>
      </w:r>
      <w:r w:rsidR="00CA3E1A" w:rsidRPr="00601AEA">
        <w:rPr>
          <w:lang w:val="bg-BG"/>
        </w:rPr>
        <w:t>редоставя детайлно описание на идващата работна фаза;</w:t>
      </w:r>
    </w:p>
    <w:p w:rsidR="00CA3E1A" w:rsidRPr="00601AEA" w:rsidRDefault="00A47FCC" w:rsidP="00A47FCC">
      <w:pPr>
        <w:pStyle w:val="Paragraph1"/>
        <w:numPr>
          <w:ilvl w:val="0"/>
          <w:numId w:val="45"/>
        </w:numPr>
        <w:ind w:left="1418"/>
        <w:rPr>
          <w:lang w:val="bg-BG"/>
        </w:rPr>
      </w:pPr>
      <w:r>
        <w:rPr>
          <w:lang w:val="bg-BG"/>
        </w:rPr>
        <w:t>Д</w:t>
      </w:r>
      <w:r w:rsidR="00CA3E1A" w:rsidRPr="00601AEA">
        <w:rPr>
          <w:lang w:val="bg-BG"/>
        </w:rPr>
        <w:t>ефинира въвлечените роли, нужните действия и артефактите, които трябва да се предадат;</w:t>
      </w:r>
    </w:p>
    <w:p w:rsidR="00CA3E1A" w:rsidRPr="00601AEA" w:rsidRDefault="00246A68" w:rsidP="00A47FCC">
      <w:pPr>
        <w:pStyle w:val="Paragraph1"/>
        <w:numPr>
          <w:ilvl w:val="0"/>
          <w:numId w:val="45"/>
        </w:numPr>
        <w:ind w:left="1418"/>
        <w:rPr>
          <w:lang w:val="bg-BG"/>
        </w:rPr>
      </w:pPr>
      <w:r>
        <w:rPr>
          <w:lang w:val="bg-BG"/>
        </w:rPr>
        <w:t>Д</w:t>
      </w:r>
      <w:r w:rsidR="00CA3E1A" w:rsidRPr="00601AEA">
        <w:rPr>
          <w:lang w:val="bg-BG"/>
        </w:rPr>
        <w:t>ефинира ясен набор от критерии, чрез които може да се оценява про</w:t>
      </w:r>
      <w:r w:rsidR="00CA3E1A">
        <w:rPr>
          <w:lang w:val="bg-BG"/>
        </w:rPr>
        <w:t>греса през итерацията и в края ѝ</w:t>
      </w:r>
      <w:r w:rsidR="00CA3E1A" w:rsidRPr="00601AEA">
        <w:rPr>
          <w:lang w:val="bg-BG"/>
        </w:rPr>
        <w:t>;</w:t>
      </w:r>
    </w:p>
    <w:p w:rsidR="00EB4D2E" w:rsidRDefault="00CA3E1A" w:rsidP="005120B8">
      <w:pPr>
        <w:pStyle w:val="Paragraph1"/>
        <w:numPr>
          <w:ilvl w:val="0"/>
          <w:numId w:val="45"/>
        </w:numPr>
        <w:ind w:left="1418"/>
        <w:rPr>
          <w:lang w:val="bg-BG"/>
        </w:rPr>
      </w:pPr>
      <w:r w:rsidRPr="00601AEA">
        <w:rPr>
          <w:lang w:val="bg-BG"/>
        </w:rPr>
        <w:t>Дефинира начална и крайна дата, както и дати за предаване.</w:t>
      </w:r>
    </w:p>
    <w:p w:rsidR="00EB4D2E" w:rsidRDefault="00246A68" w:rsidP="005120B8">
      <w:pPr>
        <w:pStyle w:val="Paragraph1"/>
        <w:ind w:left="709"/>
        <w:rPr>
          <w:lang w:val="bg-BG"/>
        </w:rPr>
      </w:pPr>
      <w:r>
        <w:rPr>
          <w:rStyle w:val="hps"/>
          <w:lang w:val="bg-BG"/>
        </w:rPr>
        <w:tab/>
      </w:r>
      <w:r>
        <w:rPr>
          <w:rStyle w:val="hps"/>
          <w:lang w:val="bg-BG"/>
        </w:rPr>
        <w:tab/>
      </w:r>
      <w:r w:rsidR="00CA3E1A" w:rsidRPr="00203E50">
        <w:rPr>
          <w:rStyle w:val="hps"/>
          <w:lang w:val="bg-BG"/>
        </w:rPr>
        <w:t>В контекста на</w:t>
      </w:r>
      <w:r>
        <w:rPr>
          <w:rStyle w:val="hps"/>
          <w:lang w:val="bg-BG"/>
        </w:rPr>
        <w:t xml:space="preserve"> </w:t>
      </w:r>
      <w:r w:rsidR="00CA3E1A" w:rsidRPr="00203E50">
        <w:rPr>
          <w:rStyle w:val="hps"/>
          <w:lang w:val="bg-BG"/>
        </w:rPr>
        <w:t>итеративн</w:t>
      </w:r>
      <w:r w:rsidR="00CA3E1A" w:rsidRPr="00601AEA">
        <w:rPr>
          <w:rStyle w:val="hps"/>
          <w:lang w:val="bg-BG"/>
        </w:rPr>
        <w:t>а</w:t>
      </w:r>
      <w:r>
        <w:rPr>
          <w:rStyle w:val="hps"/>
          <w:lang w:val="bg-BG"/>
        </w:rPr>
        <w:t xml:space="preserve"> </w:t>
      </w:r>
      <w:r w:rsidR="00CA3E1A" w:rsidRPr="00203E50">
        <w:rPr>
          <w:rStyle w:val="hps"/>
          <w:lang w:val="bg-BG"/>
        </w:rPr>
        <w:t>разработка</w:t>
      </w:r>
      <w:r w:rsidR="00CA3E1A" w:rsidRPr="00203E50">
        <w:rPr>
          <w:lang w:val="bg-BG"/>
        </w:rPr>
        <w:t xml:space="preserve">, основните междинни точки  </w:t>
      </w:r>
      <w:r w:rsidR="00CA3E1A" w:rsidRPr="00203E50">
        <w:rPr>
          <w:rStyle w:val="hps"/>
          <w:lang w:val="bg-BG"/>
        </w:rPr>
        <w:t>осигуряват основа</w:t>
      </w:r>
      <w:r>
        <w:rPr>
          <w:rStyle w:val="hps"/>
          <w:lang w:val="bg-BG"/>
        </w:rPr>
        <w:t xml:space="preserve"> </w:t>
      </w:r>
      <w:r w:rsidR="00CA3E1A" w:rsidRPr="00203E50">
        <w:rPr>
          <w:rStyle w:val="hps"/>
          <w:lang w:val="bg-BG"/>
        </w:rPr>
        <w:t>за</w:t>
      </w:r>
      <w:r w:rsidR="00CA3E1A" w:rsidRPr="00203E50">
        <w:rPr>
          <w:lang w:val="bg-BG"/>
        </w:rPr>
        <w:t xml:space="preserve"> итерацията. </w:t>
      </w:r>
      <w:r w:rsidR="00CA3E1A" w:rsidRPr="00203E50">
        <w:rPr>
          <w:rStyle w:val="hps"/>
          <w:lang w:val="bg-BG"/>
        </w:rPr>
        <w:t>Всяка такава</w:t>
      </w:r>
      <w:r>
        <w:rPr>
          <w:rStyle w:val="hps"/>
          <w:lang w:val="bg-BG"/>
        </w:rPr>
        <w:t xml:space="preserve"> </w:t>
      </w:r>
      <w:r w:rsidR="00CA3E1A" w:rsidRPr="00203E50">
        <w:rPr>
          <w:rStyle w:val="hps"/>
          <w:lang w:val="bg-BG"/>
        </w:rPr>
        <w:t>движи</w:t>
      </w:r>
      <w:r>
        <w:rPr>
          <w:rStyle w:val="hps"/>
          <w:lang w:val="bg-BG"/>
        </w:rPr>
        <w:t xml:space="preserve"> </w:t>
      </w:r>
      <w:r w:rsidR="00CA3E1A" w:rsidRPr="00203E50">
        <w:rPr>
          <w:rStyle w:val="hps"/>
          <w:lang w:val="bg-BG"/>
        </w:rPr>
        <w:t>проект</w:t>
      </w:r>
      <w:r w:rsidR="00CA3E1A" w:rsidRPr="00601AEA">
        <w:rPr>
          <w:rStyle w:val="hps"/>
          <w:lang w:val="bg-BG"/>
        </w:rPr>
        <w:t>а</w:t>
      </w:r>
      <w:r>
        <w:rPr>
          <w:rStyle w:val="hps"/>
          <w:lang w:val="bg-BG"/>
        </w:rPr>
        <w:t xml:space="preserve"> </w:t>
      </w:r>
      <w:r w:rsidR="00CA3E1A" w:rsidRPr="00203E50">
        <w:rPr>
          <w:rStyle w:val="hps"/>
          <w:lang w:val="bg-BG"/>
        </w:rPr>
        <w:t>през</w:t>
      </w:r>
      <w:r>
        <w:rPr>
          <w:rStyle w:val="hps"/>
          <w:lang w:val="bg-BG"/>
        </w:rPr>
        <w:t xml:space="preserve"> </w:t>
      </w:r>
      <w:r w:rsidR="00CA3E1A" w:rsidRPr="00203E50">
        <w:rPr>
          <w:rStyle w:val="hps"/>
          <w:lang w:val="bg-BG"/>
        </w:rPr>
        <w:t>определени</w:t>
      </w:r>
      <w:r>
        <w:rPr>
          <w:rStyle w:val="hps"/>
          <w:lang w:val="bg-BG"/>
        </w:rPr>
        <w:t xml:space="preserve"> </w:t>
      </w:r>
      <w:r w:rsidR="00CA3E1A" w:rsidRPr="00203E50">
        <w:rPr>
          <w:rStyle w:val="hps"/>
          <w:lang w:val="bg-BG"/>
        </w:rPr>
        <w:t>етапи</w:t>
      </w:r>
      <w:r w:rsidR="00CA3E1A" w:rsidRPr="00203E50">
        <w:rPr>
          <w:lang w:val="bg-BG"/>
        </w:rPr>
        <w:t xml:space="preserve">. </w:t>
      </w:r>
      <w:r w:rsidR="00CA3E1A" w:rsidRPr="00203E50">
        <w:rPr>
          <w:rStyle w:val="hps"/>
          <w:lang w:val="bg-BG"/>
        </w:rPr>
        <w:t>Например, едн</w:t>
      </w:r>
      <w:r w:rsidR="00CA3E1A" w:rsidRPr="00601AEA">
        <w:rPr>
          <w:rStyle w:val="hps"/>
          <w:lang w:val="bg-BG"/>
        </w:rPr>
        <w:t xml:space="preserve">а итерация </w:t>
      </w:r>
      <w:r w:rsidR="00CA3E1A" w:rsidRPr="00203E50">
        <w:rPr>
          <w:rStyle w:val="hps"/>
          <w:lang w:val="bg-BG"/>
        </w:rPr>
        <w:t>в</w:t>
      </w:r>
      <w:r>
        <w:rPr>
          <w:rStyle w:val="hps"/>
          <w:lang w:val="bg-BG"/>
        </w:rPr>
        <w:t xml:space="preserve"> </w:t>
      </w:r>
      <w:r w:rsidR="00CA3E1A" w:rsidRPr="00203E50">
        <w:rPr>
          <w:rStyle w:val="hps"/>
          <w:lang w:val="bg-BG"/>
        </w:rPr>
        <w:t>начална фаза</w:t>
      </w:r>
      <w:r>
        <w:rPr>
          <w:rStyle w:val="hps"/>
          <w:lang w:val="bg-BG"/>
        </w:rPr>
        <w:t xml:space="preserve"> </w:t>
      </w:r>
      <w:r w:rsidR="00CA3E1A" w:rsidRPr="00203E50">
        <w:rPr>
          <w:rStyle w:val="hps"/>
          <w:lang w:val="bg-BG"/>
        </w:rPr>
        <w:t>ще бъде</w:t>
      </w:r>
      <w:r>
        <w:rPr>
          <w:rStyle w:val="hps"/>
          <w:lang w:val="bg-BG"/>
        </w:rPr>
        <w:t xml:space="preserve"> </w:t>
      </w:r>
      <w:r w:rsidR="00CA3E1A" w:rsidRPr="00203E50">
        <w:rPr>
          <w:rStyle w:val="hps"/>
          <w:lang w:val="bg-BG"/>
        </w:rPr>
        <w:t>структурирана около</w:t>
      </w:r>
      <w:r>
        <w:rPr>
          <w:rStyle w:val="hps"/>
          <w:lang w:val="bg-BG"/>
        </w:rPr>
        <w:t xml:space="preserve"> </w:t>
      </w:r>
      <w:r w:rsidR="00CA3E1A" w:rsidRPr="00203E50">
        <w:rPr>
          <w:rStyle w:val="hps"/>
          <w:lang w:val="bg-BG"/>
        </w:rPr>
        <w:t>необходимостта да</w:t>
      </w:r>
      <w:r>
        <w:rPr>
          <w:rStyle w:val="hps"/>
          <w:lang w:val="bg-BG"/>
        </w:rPr>
        <w:t xml:space="preserve"> </w:t>
      </w:r>
      <w:r w:rsidR="00CA3E1A" w:rsidRPr="00203E50">
        <w:rPr>
          <w:rStyle w:val="hps"/>
          <w:lang w:val="bg-BG"/>
        </w:rPr>
        <w:t>разбере обхвата</w:t>
      </w:r>
      <w:r>
        <w:rPr>
          <w:rStyle w:val="hps"/>
          <w:lang w:val="bg-BG"/>
        </w:rPr>
        <w:t xml:space="preserve"> </w:t>
      </w:r>
      <w:r w:rsidR="00CA3E1A" w:rsidRPr="00203E50">
        <w:rPr>
          <w:rStyle w:val="hps"/>
          <w:lang w:val="bg-BG"/>
        </w:rPr>
        <w:t>на проекта;</w:t>
      </w:r>
      <w:r>
        <w:rPr>
          <w:rStyle w:val="hps"/>
          <w:lang w:val="bg-BG"/>
        </w:rPr>
        <w:t xml:space="preserve"> </w:t>
      </w:r>
      <w:r w:rsidR="00CA3E1A" w:rsidRPr="00203E50">
        <w:rPr>
          <w:rStyle w:val="hps"/>
          <w:lang w:val="bg-BG"/>
        </w:rPr>
        <w:t>итерация(и)ще осигури</w:t>
      </w:r>
      <w:r w:rsidR="00DB7BC6">
        <w:rPr>
          <w:rStyle w:val="hps"/>
          <w:lang w:val="bg-BG"/>
        </w:rPr>
        <w:t xml:space="preserve"> </w:t>
      </w:r>
      <w:r w:rsidR="00CA3E1A" w:rsidRPr="00203E50">
        <w:rPr>
          <w:rStyle w:val="hps"/>
          <w:lang w:val="bg-BG"/>
        </w:rPr>
        <w:t>рамката за управление</w:t>
      </w:r>
      <w:r w:rsidR="00DB7BC6">
        <w:rPr>
          <w:rStyle w:val="hps"/>
          <w:lang w:val="bg-BG"/>
        </w:rPr>
        <w:t xml:space="preserve"> </w:t>
      </w:r>
      <w:r w:rsidR="00CA3E1A" w:rsidRPr="00203E50">
        <w:rPr>
          <w:rStyle w:val="hps"/>
          <w:lang w:val="bg-BG"/>
        </w:rPr>
        <w:t>на</w:t>
      </w:r>
      <w:r w:rsidR="00DB7BC6">
        <w:rPr>
          <w:rStyle w:val="hps"/>
          <w:lang w:val="bg-BG"/>
        </w:rPr>
        <w:t xml:space="preserve"> </w:t>
      </w:r>
      <w:r w:rsidR="00CA3E1A" w:rsidRPr="00203E50">
        <w:rPr>
          <w:rStyle w:val="hps"/>
          <w:lang w:val="bg-BG"/>
        </w:rPr>
        <w:t>екипа, който да</w:t>
      </w:r>
      <w:r w:rsidR="00DB7BC6">
        <w:rPr>
          <w:rStyle w:val="hps"/>
          <w:lang w:val="bg-BG"/>
        </w:rPr>
        <w:t xml:space="preserve"> </w:t>
      </w:r>
      <w:r w:rsidR="00CA3E1A" w:rsidRPr="00203E50">
        <w:rPr>
          <w:rStyle w:val="hps"/>
          <w:lang w:val="bg-BG"/>
        </w:rPr>
        <w:t>проучи границите на системата</w:t>
      </w:r>
      <w:r w:rsidR="00CA3E1A" w:rsidRPr="00203E50">
        <w:rPr>
          <w:lang w:val="bg-BG"/>
        </w:rPr>
        <w:t xml:space="preserve">, </w:t>
      </w:r>
      <w:r w:rsidR="00CA3E1A" w:rsidRPr="00203E50">
        <w:rPr>
          <w:rStyle w:val="hps"/>
          <w:lang w:val="bg-BG"/>
        </w:rPr>
        <w:t>последствията от</w:t>
      </w:r>
      <w:r w:rsidR="00DB7BC6">
        <w:rPr>
          <w:rStyle w:val="hps"/>
          <w:lang w:val="bg-BG"/>
        </w:rPr>
        <w:t xml:space="preserve"> </w:t>
      </w:r>
      <w:r w:rsidR="00CA3E1A" w:rsidRPr="00203E50">
        <w:rPr>
          <w:rStyle w:val="hps"/>
          <w:lang w:val="bg-BG"/>
        </w:rPr>
        <w:t>едно възможно решение</w:t>
      </w:r>
      <w:r w:rsidR="00CA3E1A" w:rsidRPr="00203E50">
        <w:rPr>
          <w:lang w:val="bg-BG"/>
        </w:rPr>
        <w:t xml:space="preserve">, както и размерът </w:t>
      </w:r>
      <w:r w:rsidR="00CA3E1A" w:rsidRPr="00203E50">
        <w:rPr>
          <w:rStyle w:val="hps"/>
          <w:lang w:val="bg-BG"/>
        </w:rPr>
        <w:t>на това</w:t>
      </w:r>
      <w:r w:rsidR="00DB7BC6">
        <w:rPr>
          <w:rStyle w:val="hps"/>
          <w:lang w:val="bg-BG"/>
        </w:rPr>
        <w:t xml:space="preserve"> </w:t>
      </w:r>
      <w:r w:rsidR="00CA3E1A" w:rsidRPr="00203E50">
        <w:rPr>
          <w:rStyle w:val="hps"/>
          <w:lang w:val="bg-BG"/>
        </w:rPr>
        <w:t>решение.</w:t>
      </w:r>
      <w:r w:rsidR="00DB7BC6">
        <w:rPr>
          <w:rStyle w:val="hps"/>
          <w:lang w:val="bg-BG"/>
        </w:rPr>
        <w:t xml:space="preserve"> </w:t>
      </w:r>
      <w:r w:rsidR="00CA3E1A" w:rsidRPr="00203E50">
        <w:rPr>
          <w:rStyle w:val="hps"/>
          <w:lang w:val="bg-BG"/>
        </w:rPr>
        <w:t>Броят на</w:t>
      </w:r>
      <w:r w:rsidR="00DB7BC6">
        <w:rPr>
          <w:rStyle w:val="hps"/>
          <w:lang w:val="bg-BG"/>
        </w:rPr>
        <w:t xml:space="preserve"> </w:t>
      </w:r>
      <w:r w:rsidR="00CA3E1A" w:rsidRPr="00203E50">
        <w:rPr>
          <w:rStyle w:val="hps"/>
          <w:lang w:val="bg-BG"/>
        </w:rPr>
        <w:t>повторения</w:t>
      </w:r>
      <w:r w:rsidR="00CA3E1A" w:rsidRPr="00203E50">
        <w:rPr>
          <w:lang w:val="bg-BG"/>
        </w:rPr>
        <w:t>, ще зависи от</w:t>
      </w:r>
      <w:r w:rsidR="00CA3E1A" w:rsidRPr="00601AEA">
        <w:rPr>
          <w:lang w:val="bg-BG"/>
        </w:rPr>
        <w:t xml:space="preserve"> това </w:t>
      </w:r>
      <w:r w:rsidR="00CA3E1A" w:rsidRPr="00203E50">
        <w:rPr>
          <w:rStyle w:val="hps"/>
          <w:lang w:val="bg-BG"/>
        </w:rPr>
        <w:t>колко трудно</w:t>
      </w:r>
      <w:r w:rsidR="00DB7BC6">
        <w:rPr>
          <w:rStyle w:val="hps"/>
          <w:lang w:val="bg-BG"/>
        </w:rPr>
        <w:t xml:space="preserve"> </w:t>
      </w:r>
      <w:r w:rsidR="00CA3E1A" w:rsidRPr="00203E50">
        <w:rPr>
          <w:rStyle w:val="hps"/>
          <w:lang w:val="bg-BG"/>
        </w:rPr>
        <w:t>е да се</w:t>
      </w:r>
      <w:r w:rsidR="00DB7BC6">
        <w:rPr>
          <w:rStyle w:val="hps"/>
          <w:lang w:val="bg-BG"/>
        </w:rPr>
        <w:t xml:space="preserve"> </w:t>
      </w:r>
      <w:r w:rsidR="00CA3E1A" w:rsidRPr="00203E50">
        <w:rPr>
          <w:rStyle w:val="hps"/>
          <w:lang w:val="bg-BG"/>
        </w:rPr>
        <w:t>определи обхватът</w:t>
      </w:r>
      <w:r w:rsidR="00DB7BC6">
        <w:rPr>
          <w:rStyle w:val="hps"/>
          <w:lang w:val="bg-BG"/>
        </w:rPr>
        <w:t xml:space="preserve"> </w:t>
      </w:r>
      <w:r w:rsidR="00CA3E1A" w:rsidRPr="00203E50">
        <w:rPr>
          <w:rStyle w:val="hps"/>
          <w:lang w:val="bg-BG"/>
        </w:rPr>
        <w:t>на проекта.</w:t>
      </w:r>
      <w:r w:rsidR="00DB7BC6">
        <w:rPr>
          <w:rStyle w:val="hps"/>
          <w:lang w:val="bg-BG"/>
        </w:rPr>
        <w:t xml:space="preserve"> </w:t>
      </w:r>
      <w:r w:rsidR="00CA3E1A" w:rsidRPr="00203E50">
        <w:rPr>
          <w:rStyle w:val="hps"/>
          <w:lang w:val="bg-BG"/>
        </w:rPr>
        <w:t>Ако обхватът</w:t>
      </w:r>
      <w:r w:rsidR="00DB7BC6">
        <w:rPr>
          <w:rStyle w:val="hps"/>
          <w:lang w:val="bg-BG"/>
        </w:rPr>
        <w:t xml:space="preserve"> </w:t>
      </w:r>
      <w:r w:rsidR="00CA3E1A" w:rsidRPr="00601AEA">
        <w:rPr>
          <w:lang w:val="bg-BG"/>
        </w:rPr>
        <w:t>е</w:t>
      </w:r>
      <w:r w:rsidR="00CA3E1A" w:rsidRPr="00203E50">
        <w:rPr>
          <w:rStyle w:val="hps"/>
          <w:lang w:val="bg-BG"/>
        </w:rPr>
        <w:t xml:space="preserve"> много</w:t>
      </w:r>
      <w:r w:rsidR="00DB7BC6">
        <w:rPr>
          <w:rStyle w:val="hps"/>
          <w:lang w:val="bg-BG"/>
        </w:rPr>
        <w:t xml:space="preserve"> </w:t>
      </w:r>
      <w:r w:rsidR="00CA3E1A" w:rsidRPr="00203E50">
        <w:rPr>
          <w:rStyle w:val="hps"/>
          <w:lang w:val="bg-BG"/>
        </w:rPr>
        <w:t>трудно да се разбере</w:t>
      </w:r>
      <w:r w:rsidR="00DB7BC6">
        <w:rPr>
          <w:rStyle w:val="hps"/>
          <w:lang w:val="bg-BG"/>
        </w:rPr>
        <w:t xml:space="preserve"> </w:t>
      </w:r>
      <w:r w:rsidR="00CA3E1A" w:rsidRPr="00203E50">
        <w:rPr>
          <w:rStyle w:val="hps"/>
          <w:lang w:val="bg-BG"/>
        </w:rPr>
        <w:t>или задачите могат лесно да бъдат</w:t>
      </w:r>
      <w:r w:rsidR="00DB7BC6">
        <w:rPr>
          <w:rStyle w:val="hps"/>
          <w:lang w:val="bg-BG"/>
        </w:rPr>
        <w:t xml:space="preserve"> </w:t>
      </w:r>
      <w:r w:rsidR="00CA3E1A" w:rsidRPr="00203E50">
        <w:rPr>
          <w:rStyle w:val="hps"/>
          <w:lang w:val="bg-BG"/>
        </w:rPr>
        <w:t>групирани в определени</w:t>
      </w:r>
      <w:r w:rsidR="00DB7BC6">
        <w:rPr>
          <w:rStyle w:val="hps"/>
          <w:lang w:val="bg-BG"/>
        </w:rPr>
        <w:t xml:space="preserve"> </w:t>
      </w:r>
      <w:r w:rsidR="00CA3E1A" w:rsidRPr="00203E50">
        <w:rPr>
          <w:rStyle w:val="hps"/>
          <w:lang w:val="bg-BG"/>
        </w:rPr>
        <w:t>парчета,</w:t>
      </w:r>
      <w:r w:rsidR="00DB7BC6">
        <w:rPr>
          <w:rStyle w:val="hps"/>
          <w:lang w:val="bg-BG"/>
        </w:rPr>
        <w:t xml:space="preserve"> </w:t>
      </w:r>
      <w:r w:rsidR="00CA3E1A" w:rsidRPr="00203E50">
        <w:rPr>
          <w:rStyle w:val="hps"/>
          <w:lang w:val="bg-BG"/>
        </w:rPr>
        <w:t>повече от</w:t>
      </w:r>
      <w:r w:rsidR="00DB7BC6">
        <w:rPr>
          <w:rStyle w:val="hps"/>
          <w:lang w:val="bg-BG"/>
        </w:rPr>
        <w:t xml:space="preserve"> </w:t>
      </w:r>
      <w:r w:rsidR="00CA3E1A" w:rsidRPr="00203E50">
        <w:rPr>
          <w:rStyle w:val="hps"/>
          <w:lang w:val="bg-BG"/>
        </w:rPr>
        <w:t>едно повторение</w:t>
      </w:r>
      <w:r w:rsidR="00DB7BC6">
        <w:rPr>
          <w:rStyle w:val="hps"/>
          <w:lang w:val="bg-BG"/>
        </w:rPr>
        <w:t xml:space="preserve"> </w:t>
      </w:r>
      <w:r w:rsidR="00CA3E1A" w:rsidRPr="00203E50">
        <w:rPr>
          <w:rStyle w:val="hps"/>
          <w:lang w:val="bg-BG"/>
        </w:rPr>
        <w:t>може да са необходими</w:t>
      </w:r>
      <w:r w:rsidR="00CA3E1A" w:rsidRPr="00203E50">
        <w:rPr>
          <w:lang w:val="bg-BG"/>
        </w:rPr>
        <w:t xml:space="preserve">. </w:t>
      </w:r>
      <w:r w:rsidR="00CA3E1A" w:rsidRPr="00203E50">
        <w:rPr>
          <w:rStyle w:val="hps"/>
          <w:lang w:val="bg-BG"/>
        </w:rPr>
        <w:t>Ако случаят е, че работата може да бъде свършена в една ясно определена итерация, тогава е излишно да се добавят допълнителни.</w:t>
      </w:r>
      <w:r w:rsidR="00CA3E1A" w:rsidRPr="00203E50">
        <w:rPr>
          <w:lang w:val="bg-BG"/>
        </w:rPr>
        <w:br/>
      </w:r>
      <w:r w:rsidR="009D2FF4">
        <w:rPr>
          <w:rStyle w:val="hps"/>
          <w:lang w:val="bg-BG"/>
        </w:rPr>
        <w:tab/>
      </w:r>
      <w:r w:rsidR="009D2FF4">
        <w:rPr>
          <w:rStyle w:val="hps"/>
          <w:lang w:val="bg-BG"/>
        </w:rPr>
        <w:tab/>
      </w:r>
      <w:r w:rsidR="00CA3E1A" w:rsidRPr="00203E50">
        <w:rPr>
          <w:rStyle w:val="hps"/>
          <w:lang w:val="bg-BG"/>
        </w:rPr>
        <w:t>Основните етапи</w:t>
      </w:r>
      <w:r w:rsidR="00CA3E1A" w:rsidRPr="00203E50">
        <w:rPr>
          <w:lang w:val="bg-BG"/>
        </w:rPr>
        <w:t xml:space="preserve">, определени в </w:t>
      </w:r>
      <w:r w:rsidR="00CA3E1A" w:rsidRPr="00203E50">
        <w:rPr>
          <w:rStyle w:val="hps"/>
          <w:lang w:val="bg-BG"/>
        </w:rPr>
        <w:t>RUP</w:t>
      </w:r>
      <w:r w:rsidR="009D2FF4">
        <w:rPr>
          <w:rStyle w:val="hps"/>
          <w:lang w:val="bg-BG"/>
        </w:rPr>
        <w:t xml:space="preserve"> </w:t>
      </w:r>
      <w:r w:rsidR="00CA3E1A" w:rsidRPr="00203E50">
        <w:rPr>
          <w:rStyle w:val="hps"/>
          <w:lang w:val="bg-BG"/>
        </w:rPr>
        <w:t>по необходимост са</w:t>
      </w:r>
      <w:r w:rsidR="009D2FF4">
        <w:rPr>
          <w:rStyle w:val="hps"/>
          <w:lang w:val="bg-BG"/>
        </w:rPr>
        <w:t xml:space="preserve"> </w:t>
      </w:r>
      <w:r w:rsidR="00CA3E1A" w:rsidRPr="00203E50">
        <w:rPr>
          <w:rStyle w:val="hps"/>
          <w:lang w:val="bg-BG"/>
        </w:rPr>
        <w:t>доста общи</w:t>
      </w:r>
      <w:r w:rsidR="00CA3E1A" w:rsidRPr="00203E50">
        <w:rPr>
          <w:lang w:val="bg-BG"/>
        </w:rPr>
        <w:t xml:space="preserve">, </w:t>
      </w:r>
      <w:r w:rsidR="00CA3E1A" w:rsidRPr="00203E50">
        <w:rPr>
          <w:rStyle w:val="hps"/>
          <w:lang w:val="bg-BG"/>
        </w:rPr>
        <w:t>ръководителят на проекта</w:t>
      </w:r>
      <w:r w:rsidR="009D2FF4">
        <w:rPr>
          <w:rStyle w:val="hps"/>
          <w:lang w:val="bg-BG"/>
        </w:rPr>
        <w:t xml:space="preserve"> </w:t>
      </w:r>
      <w:r w:rsidR="00CA3E1A" w:rsidRPr="00203E50">
        <w:rPr>
          <w:rStyle w:val="hps"/>
          <w:lang w:val="bg-BG"/>
        </w:rPr>
        <w:t>ще трябва</w:t>
      </w:r>
      <w:r w:rsidR="009D2FF4">
        <w:rPr>
          <w:rStyle w:val="hps"/>
          <w:lang w:val="bg-BG"/>
        </w:rPr>
        <w:t xml:space="preserve"> </w:t>
      </w:r>
      <w:r w:rsidR="00CA3E1A" w:rsidRPr="00203E50">
        <w:rPr>
          <w:rStyle w:val="hps"/>
          <w:lang w:val="bg-BG"/>
        </w:rPr>
        <w:t xml:space="preserve">да </w:t>
      </w:r>
      <w:r w:rsidR="00CA3E1A" w:rsidRPr="00601AEA">
        <w:rPr>
          <w:rStyle w:val="hps"/>
          <w:lang w:val="bg-BG"/>
        </w:rPr>
        <w:t>ги насочва</w:t>
      </w:r>
      <w:r w:rsidR="00CA3E1A" w:rsidRPr="00203E50">
        <w:rPr>
          <w:rStyle w:val="hps"/>
          <w:lang w:val="bg-BG"/>
        </w:rPr>
        <w:t>,</w:t>
      </w:r>
      <w:r w:rsidR="009D2FF4">
        <w:rPr>
          <w:rStyle w:val="hps"/>
          <w:lang w:val="bg-BG"/>
        </w:rPr>
        <w:t xml:space="preserve"> </w:t>
      </w:r>
      <w:r w:rsidR="00CA3E1A" w:rsidRPr="00203E50">
        <w:rPr>
          <w:rStyle w:val="hps"/>
          <w:lang w:val="bg-BG"/>
        </w:rPr>
        <w:t>така че те да фокусират екипа</w:t>
      </w:r>
      <w:r w:rsidR="00CA3E1A" w:rsidRPr="00203E50">
        <w:rPr>
          <w:lang w:val="bg-BG"/>
        </w:rPr>
        <w:t xml:space="preserve"> към</w:t>
      </w:r>
      <w:r w:rsidR="00CA3E1A" w:rsidRPr="00203E50">
        <w:rPr>
          <w:rStyle w:val="hps"/>
          <w:lang w:val="bg-BG"/>
        </w:rPr>
        <w:t xml:space="preserve"> нуждите на</w:t>
      </w:r>
      <w:r w:rsidR="009D2FF4">
        <w:rPr>
          <w:rStyle w:val="hps"/>
          <w:lang w:val="bg-BG"/>
        </w:rPr>
        <w:t xml:space="preserve"> </w:t>
      </w:r>
      <w:r w:rsidR="00CA3E1A" w:rsidRPr="00203E50">
        <w:rPr>
          <w:rStyle w:val="hps"/>
          <w:lang w:val="bg-BG"/>
        </w:rPr>
        <w:t>проекта,</w:t>
      </w:r>
      <w:r w:rsidR="009D2FF4">
        <w:rPr>
          <w:rStyle w:val="hps"/>
          <w:lang w:val="bg-BG"/>
        </w:rPr>
        <w:t xml:space="preserve"> </w:t>
      </w:r>
      <w:r w:rsidR="00CA3E1A" w:rsidRPr="00203E50">
        <w:rPr>
          <w:rStyle w:val="hps"/>
          <w:lang w:val="bg-BG"/>
        </w:rPr>
        <w:t>по-специално неговия</w:t>
      </w:r>
      <w:r w:rsidR="009D2FF4">
        <w:rPr>
          <w:rStyle w:val="hps"/>
          <w:lang w:val="bg-BG"/>
        </w:rPr>
        <w:t xml:space="preserve"> </w:t>
      </w:r>
      <w:r w:rsidR="00CA3E1A" w:rsidRPr="00203E50">
        <w:rPr>
          <w:rStyle w:val="hps"/>
          <w:lang w:val="bg-BG"/>
        </w:rPr>
        <w:t>организационен контекст</w:t>
      </w:r>
      <w:r w:rsidR="00CA3E1A" w:rsidRPr="00203E50">
        <w:rPr>
          <w:lang w:val="bg-BG"/>
        </w:rPr>
        <w:t>.</w:t>
      </w:r>
    </w:p>
    <w:p w:rsidR="00EB4D2E" w:rsidRDefault="009D2FF4" w:rsidP="005120B8">
      <w:pPr>
        <w:pStyle w:val="Paragraph1"/>
        <w:ind w:left="709"/>
        <w:rPr>
          <w:lang w:val="bg-BG"/>
        </w:rPr>
      </w:pPr>
      <w:r>
        <w:rPr>
          <w:lang w:val="bg-BG"/>
        </w:rPr>
        <w:tab/>
      </w:r>
      <w:r>
        <w:rPr>
          <w:lang w:val="bg-BG"/>
        </w:rPr>
        <w:tab/>
      </w:r>
      <w:r w:rsidR="00CA3E1A" w:rsidRPr="00203E50">
        <w:rPr>
          <w:lang w:val="bg-BG"/>
        </w:rPr>
        <w:t>Освен това</w:t>
      </w:r>
      <w:r>
        <w:rPr>
          <w:lang w:val="bg-BG"/>
        </w:rPr>
        <w:t>,</w:t>
      </w:r>
      <w:r w:rsidR="00CA3E1A" w:rsidRPr="00203E50">
        <w:rPr>
          <w:lang w:val="bg-BG"/>
        </w:rPr>
        <w:t xml:space="preserve"> тъй като целта на итерацията е да се намали риска по време на итерация</w:t>
      </w:r>
      <w:r w:rsidR="00BD529E">
        <w:rPr>
          <w:lang w:val="bg-BG"/>
        </w:rPr>
        <w:t>,</w:t>
      </w:r>
      <w:r w:rsidR="00CA3E1A" w:rsidRPr="00203E50">
        <w:rPr>
          <w:lang w:val="bg-BG"/>
        </w:rPr>
        <w:t xml:space="preserve"> вниманието на екипа ще бъде насочвано не само към разрашеването на конкретни проблеми</w:t>
      </w:r>
      <w:r w:rsidR="00BD529E">
        <w:rPr>
          <w:lang w:val="bg-BG"/>
        </w:rPr>
        <w:t>,</w:t>
      </w:r>
      <w:r w:rsidR="00CA3E1A" w:rsidRPr="00203E50">
        <w:rPr>
          <w:lang w:val="bg-BG"/>
        </w:rPr>
        <w:t xml:space="preserve"> но ще </w:t>
      </w:r>
      <w:bookmarkStart w:id="378" w:name="_GoBack"/>
      <w:bookmarkEnd w:id="378"/>
      <w:r w:rsidR="00CA3E1A" w:rsidRPr="00203E50">
        <w:rPr>
          <w:lang w:val="bg-BG"/>
        </w:rPr>
        <w:t>обръща внимание и на други дисциплини като например софтуерната архитектура, тестване, управление на промяната и др. Менид</w:t>
      </w:r>
      <w:r w:rsidR="000108B9">
        <w:rPr>
          <w:lang w:val="bg-BG"/>
        </w:rPr>
        <w:t>ж</w:t>
      </w:r>
      <w:r w:rsidR="00CA3E1A" w:rsidRPr="00203E50">
        <w:rPr>
          <w:lang w:val="bg-BG"/>
        </w:rPr>
        <w:t>ърът съчетава итеративен ориентиран към рисковете подход с прецизирани задачи за точно определяне на плана на итерацията.</w:t>
      </w:r>
    </w:p>
    <w:p w:rsidR="00F36885" w:rsidRDefault="00364537">
      <w:pPr>
        <w:pStyle w:val="Heading3"/>
        <w:rPr>
          <w:ins w:id="379" w:author="Malvina Makarieva" w:date="2014-10-24T23:49:00Z"/>
          <w:lang w:val="bg-BG"/>
        </w:rPr>
      </w:pPr>
      <w:bookmarkStart w:id="380" w:name="_Toc401957270"/>
      <w:r>
        <w:rPr>
          <w:lang w:val="bg-BG"/>
        </w:rPr>
        <w:t>Версия за предаване</w:t>
      </w:r>
      <w:bookmarkEnd w:id="380"/>
    </w:p>
    <w:tbl>
      <w:tblPr>
        <w:tblStyle w:val="TableGrid"/>
        <w:tblW w:w="0" w:type="auto"/>
        <w:tblLook w:val="04A0" w:firstRow="1" w:lastRow="0" w:firstColumn="1" w:lastColumn="0" w:noHBand="0" w:noVBand="1"/>
        <w:tblPrChange w:id="381" w:author="Malvina Makarieva" w:date="2014-10-25T00:08:00Z">
          <w:tblPr>
            <w:tblStyle w:val="TableGrid"/>
            <w:tblW w:w="0" w:type="auto"/>
            <w:tblLook w:val="04A0" w:firstRow="1" w:lastRow="0" w:firstColumn="1" w:lastColumn="0" w:noHBand="0" w:noVBand="1"/>
          </w:tblPr>
        </w:tblPrChange>
      </w:tblPr>
      <w:tblGrid>
        <w:gridCol w:w="2178"/>
        <w:gridCol w:w="2880"/>
        <w:gridCol w:w="4518"/>
        <w:tblGridChange w:id="382">
          <w:tblGrid>
            <w:gridCol w:w="2178"/>
            <w:gridCol w:w="1102"/>
            <w:gridCol w:w="1778"/>
            <w:gridCol w:w="1567"/>
            <w:gridCol w:w="2951"/>
          </w:tblGrid>
        </w:tblGridChange>
      </w:tblGrid>
      <w:tr w:rsidR="00D60290" w:rsidTr="00E44630">
        <w:trPr>
          <w:trHeight w:val="241"/>
          <w:tblHeader/>
          <w:ins w:id="383" w:author="Malvina Makarieva" w:date="2014-10-24T23:51:00Z"/>
        </w:trPr>
        <w:tc>
          <w:tcPr>
            <w:tcW w:w="2178" w:type="dxa"/>
            <w:shd w:val="clear" w:color="auto" w:fill="BFBFBF" w:themeFill="background1" w:themeFillShade="BF"/>
            <w:vAlign w:val="center"/>
            <w:tcPrChange w:id="384" w:author="Malvina Makarieva" w:date="2014-10-25T00:08:00Z">
              <w:tcPr>
                <w:tcW w:w="3280" w:type="dxa"/>
                <w:gridSpan w:val="2"/>
              </w:tcPr>
            </w:tcPrChange>
          </w:tcPr>
          <w:p w:rsidR="00D60290" w:rsidRPr="00D60290" w:rsidRDefault="00D60290" w:rsidP="00D60290">
            <w:pPr>
              <w:jc w:val="center"/>
              <w:rPr>
                <w:ins w:id="385" w:author="Malvina Makarieva" w:date="2014-10-24T23:51:00Z"/>
                <w:b/>
                <w:lang w:val="bg-BG"/>
                <w:rPrChange w:id="386" w:author="Malvina Makarieva" w:date="2014-10-24T23:53:00Z">
                  <w:rPr>
                    <w:ins w:id="387" w:author="Malvina Makarieva" w:date="2014-10-24T23:51:00Z"/>
                    <w:lang w:val="bg-BG"/>
                  </w:rPr>
                </w:rPrChange>
              </w:rPr>
              <w:pPrChange w:id="388" w:author="Malvina Makarieva" w:date="2014-10-24T23:53:00Z">
                <w:pPr/>
              </w:pPrChange>
            </w:pPr>
            <w:ins w:id="389" w:author="Malvina Makarieva" w:date="2014-10-24T23:51:00Z">
              <w:r w:rsidRPr="00D60290">
                <w:rPr>
                  <w:b/>
                  <w:lang w:val="bg-BG"/>
                  <w:rPrChange w:id="390" w:author="Malvina Makarieva" w:date="2014-10-24T23:53:00Z">
                    <w:rPr>
                      <w:lang w:val="bg-BG"/>
                    </w:rPr>
                  </w:rPrChange>
                </w:rPr>
                <w:t>Врсия</w:t>
              </w:r>
            </w:ins>
          </w:p>
        </w:tc>
        <w:tc>
          <w:tcPr>
            <w:tcW w:w="2880" w:type="dxa"/>
            <w:shd w:val="clear" w:color="auto" w:fill="BFBFBF" w:themeFill="background1" w:themeFillShade="BF"/>
            <w:vAlign w:val="center"/>
            <w:tcPrChange w:id="391" w:author="Malvina Makarieva" w:date="2014-10-25T00:08:00Z">
              <w:tcPr>
                <w:tcW w:w="3345" w:type="dxa"/>
                <w:gridSpan w:val="2"/>
              </w:tcPr>
            </w:tcPrChange>
          </w:tcPr>
          <w:p w:rsidR="00D60290" w:rsidRPr="00D60290" w:rsidRDefault="00D60290" w:rsidP="00D60290">
            <w:pPr>
              <w:jc w:val="center"/>
              <w:rPr>
                <w:ins w:id="392" w:author="Malvina Makarieva" w:date="2014-10-24T23:51:00Z"/>
                <w:b/>
                <w:lang w:val="bg-BG"/>
                <w:rPrChange w:id="393" w:author="Malvina Makarieva" w:date="2014-10-24T23:53:00Z">
                  <w:rPr>
                    <w:ins w:id="394" w:author="Malvina Makarieva" w:date="2014-10-24T23:51:00Z"/>
                    <w:lang w:val="bg-BG"/>
                  </w:rPr>
                </w:rPrChange>
              </w:rPr>
              <w:pPrChange w:id="395" w:author="Malvina Makarieva" w:date="2014-10-24T23:53:00Z">
                <w:pPr/>
              </w:pPrChange>
            </w:pPr>
            <w:ins w:id="396" w:author="Malvina Makarieva" w:date="2014-10-24T23:51:00Z">
              <w:r w:rsidRPr="00D60290">
                <w:rPr>
                  <w:b/>
                  <w:lang w:val="bg-BG"/>
                  <w:rPrChange w:id="397" w:author="Malvina Makarieva" w:date="2014-10-24T23:53:00Z">
                    <w:rPr>
                      <w:lang w:val="bg-BG"/>
                    </w:rPr>
                  </w:rPrChange>
                </w:rPr>
                <w:t>Модул</w:t>
              </w:r>
            </w:ins>
          </w:p>
        </w:tc>
        <w:tc>
          <w:tcPr>
            <w:tcW w:w="4518" w:type="dxa"/>
            <w:shd w:val="clear" w:color="auto" w:fill="BFBFBF" w:themeFill="background1" w:themeFillShade="BF"/>
            <w:vAlign w:val="center"/>
            <w:tcPrChange w:id="398" w:author="Malvina Makarieva" w:date="2014-10-25T00:08:00Z">
              <w:tcPr>
                <w:tcW w:w="2951" w:type="dxa"/>
              </w:tcPr>
            </w:tcPrChange>
          </w:tcPr>
          <w:p w:rsidR="00D60290" w:rsidRPr="00D60290" w:rsidRDefault="00D60290" w:rsidP="00D60290">
            <w:pPr>
              <w:jc w:val="center"/>
              <w:rPr>
                <w:ins w:id="399" w:author="Malvina Makarieva" w:date="2014-10-24T23:51:00Z"/>
                <w:b/>
                <w:lang w:val="bg-BG"/>
                <w:rPrChange w:id="400" w:author="Malvina Makarieva" w:date="2014-10-24T23:53:00Z">
                  <w:rPr>
                    <w:ins w:id="401" w:author="Malvina Makarieva" w:date="2014-10-24T23:51:00Z"/>
                    <w:lang w:val="bg-BG"/>
                  </w:rPr>
                </w:rPrChange>
              </w:rPr>
              <w:pPrChange w:id="402" w:author="Malvina Makarieva" w:date="2014-10-24T23:53:00Z">
                <w:pPr/>
              </w:pPrChange>
            </w:pPr>
            <w:ins w:id="403" w:author="Malvina Makarieva" w:date="2014-10-24T23:51:00Z">
              <w:r w:rsidRPr="00D60290">
                <w:rPr>
                  <w:b/>
                  <w:lang w:val="bg-BG"/>
                  <w:rPrChange w:id="404" w:author="Malvina Makarieva" w:date="2014-10-24T23:53:00Z">
                    <w:rPr>
                      <w:lang w:val="bg-BG"/>
                    </w:rPr>
                  </w:rPrChange>
                </w:rPr>
                <w:t>Финкционалност/под модул</w:t>
              </w:r>
            </w:ins>
          </w:p>
        </w:tc>
      </w:tr>
      <w:tr w:rsidR="00D60290" w:rsidTr="00E44630">
        <w:trPr>
          <w:trHeight w:val="241"/>
          <w:ins w:id="405" w:author="Malvina Makarieva" w:date="2014-10-24T23:49:00Z"/>
        </w:trPr>
        <w:tc>
          <w:tcPr>
            <w:tcW w:w="2178" w:type="dxa"/>
            <w:vMerge w:val="restart"/>
            <w:vAlign w:val="center"/>
            <w:tcPrChange w:id="406" w:author="Malvina Makarieva" w:date="2014-10-25T00:08:00Z">
              <w:tcPr>
                <w:tcW w:w="2178" w:type="dxa"/>
                <w:vMerge w:val="restart"/>
              </w:tcPr>
            </w:tcPrChange>
          </w:tcPr>
          <w:p w:rsidR="00D60290" w:rsidRDefault="00D60290" w:rsidP="00EA1E42">
            <w:pPr>
              <w:jc w:val="center"/>
              <w:rPr>
                <w:ins w:id="407" w:author="Malvina Makarieva" w:date="2014-10-25T00:01:00Z"/>
                <w:lang w:val="bg-BG"/>
              </w:rPr>
              <w:pPrChange w:id="408" w:author="Malvina Makarieva" w:date="2014-10-25T00:04:00Z">
                <w:pPr/>
              </w:pPrChange>
            </w:pPr>
            <w:ins w:id="409" w:author="Malvina Makarieva" w:date="2014-10-24T23:50:00Z">
              <w:r>
                <w:rPr>
                  <w:lang w:val="bg-BG"/>
                </w:rPr>
                <w:t xml:space="preserve">Прототип – </w:t>
              </w:r>
            </w:ins>
            <w:ins w:id="410" w:author="Malvina Makarieva" w:date="2014-10-25T00:03:00Z">
              <w:r w:rsidR="00276BC3">
                <w:rPr>
                  <w:lang w:val="bg-BG"/>
                </w:rPr>
                <w:t>1.0</w:t>
              </w:r>
            </w:ins>
          </w:p>
          <w:p w:rsidR="007E76D3" w:rsidRDefault="007E76D3" w:rsidP="00EA1E42">
            <w:pPr>
              <w:jc w:val="center"/>
              <w:rPr>
                <w:ins w:id="411" w:author="Malvina Makarieva" w:date="2014-10-24T23:49:00Z"/>
                <w:lang w:val="bg-BG"/>
              </w:rPr>
              <w:pPrChange w:id="412" w:author="Malvina Makarieva" w:date="2014-10-25T00:04:00Z">
                <w:pPr/>
              </w:pPrChange>
            </w:pPr>
            <w:ins w:id="413" w:author="Malvina Makarieva" w:date="2014-10-25T00:01:00Z">
              <w:r>
                <w:rPr>
                  <w:lang w:val="bg-BG"/>
                </w:rPr>
                <w:t>(</w:t>
              </w:r>
            </w:ins>
            <w:ins w:id="414" w:author="Malvina Makarieva" w:date="2014-10-25T00:02:00Z">
              <w:r>
                <w:rPr>
                  <w:lang w:val="bg-BG"/>
                </w:rPr>
                <w:t>23.11.2014 г.</w:t>
              </w:r>
            </w:ins>
            <w:ins w:id="415" w:author="Malvina Makarieva" w:date="2014-10-25T00:01:00Z">
              <w:r>
                <w:rPr>
                  <w:lang w:val="bg-BG"/>
                </w:rPr>
                <w:t>)</w:t>
              </w:r>
            </w:ins>
          </w:p>
        </w:tc>
        <w:tc>
          <w:tcPr>
            <w:tcW w:w="2880" w:type="dxa"/>
            <w:vAlign w:val="center"/>
            <w:tcPrChange w:id="416" w:author="Malvina Makarieva" w:date="2014-10-25T00:08:00Z">
              <w:tcPr>
                <w:tcW w:w="2880" w:type="dxa"/>
                <w:gridSpan w:val="2"/>
              </w:tcPr>
            </w:tcPrChange>
          </w:tcPr>
          <w:p w:rsidR="00D60290" w:rsidRDefault="00D60290" w:rsidP="00EA1E42">
            <w:pPr>
              <w:jc w:val="center"/>
              <w:rPr>
                <w:ins w:id="417" w:author="Malvina Makarieva" w:date="2014-10-24T23:49:00Z"/>
                <w:lang w:val="bg-BG"/>
              </w:rPr>
              <w:pPrChange w:id="418" w:author="Malvina Makarieva" w:date="2014-10-25T00:04:00Z">
                <w:pPr/>
              </w:pPrChange>
            </w:pPr>
            <w:ins w:id="419" w:author="Malvina Makarieva" w:date="2014-10-24T23:50:00Z">
              <w:r>
                <w:rPr>
                  <w:lang w:val="bg-BG"/>
                </w:rPr>
                <w:t>Електронен картон</w:t>
              </w:r>
            </w:ins>
          </w:p>
        </w:tc>
        <w:tc>
          <w:tcPr>
            <w:tcW w:w="4518" w:type="dxa"/>
            <w:vAlign w:val="center"/>
            <w:tcPrChange w:id="420" w:author="Malvina Makarieva" w:date="2014-10-25T00:08:00Z">
              <w:tcPr>
                <w:tcW w:w="4518" w:type="dxa"/>
                <w:gridSpan w:val="2"/>
              </w:tcPr>
            </w:tcPrChange>
          </w:tcPr>
          <w:p w:rsidR="00D60290" w:rsidRDefault="00D60290" w:rsidP="00EA1E42">
            <w:pPr>
              <w:rPr>
                <w:ins w:id="421" w:author="Malvina Makarieva" w:date="2014-10-24T23:51:00Z"/>
                <w:lang w:val="bg-BG"/>
              </w:rPr>
            </w:pPr>
            <w:ins w:id="422" w:author="Malvina Makarieva" w:date="2014-10-24T23:52:00Z">
              <w:r>
                <w:rPr>
                  <w:lang w:val="bg-BG"/>
                </w:rPr>
                <w:t>Обща информация</w:t>
              </w:r>
            </w:ins>
          </w:p>
        </w:tc>
      </w:tr>
      <w:tr w:rsidR="00D60290" w:rsidTr="00E44630">
        <w:trPr>
          <w:trHeight w:val="241"/>
          <w:ins w:id="423" w:author="Malvina Makarieva" w:date="2014-10-24T23:49:00Z"/>
        </w:trPr>
        <w:tc>
          <w:tcPr>
            <w:tcW w:w="2178" w:type="dxa"/>
            <w:vMerge/>
            <w:vAlign w:val="center"/>
            <w:tcPrChange w:id="424" w:author="Malvina Makarieva" w:date="2014-10-25T00:08:00Z">
              <w:tcPr>
                <w:tcW w:w="2178" w:type="dxa"/>
                <w:vMerge/>
              </w:tcPr>
            </w:tcPrChange>
          </w:tcPr>
          <w:p w:rsidR="00D60290" w:rsidRDefault="00D60290" w:rsidP="00EA1E42">
            <w:pPr>
              <w:jc w:val="center"/>
              <w:rPr>
                <w:ins w:id="425" w:author="Malvina Makarieva" w:date="2014-10-24T23:49:00Z"/>
                <w:lang w:val="bg-BG"/>
              </w:rPr>
              <w:pPrChange w:id="426" w:author="Malvina Makarieva" w:date="2014-10-25T00:04:00Z">
                <w:pPr/>
              </w:pPrChange>
            </w:pPr>
          </w:p>
        </w:tc>
        <w:tc>
          <w:tcPr>
            <w:tcW w:w="2880" w:type="dxa"/>
            <w:vAlign w:val="center"/>
            <w:tcPrChange w:id="427" w:author="Malvina Makarieva" w:date="2014-10-25T00:08:00Z">
              <w:tcPr>
                <w:tcW w:w="2880" w:type="dxa"/>
                <w:gridSpan w:val="2"/>
              </w:tcPr>
            </w:tcPrChange>
          </w:tcPr>
          <w:p w:rsidR="00D60290" w:rsidRDefault="00D60290" w:rsidP="00EA1E42">
            <w:pPr>
              <w:jc w:val="center"/>
              <w:rPr>
                <w:ins w:id="428" w:author="Malvina Makarieva" w:date="2014-10-24T23:49:00Z"/>
                <w:lang w:val="bg-BG"/>
              </w:rPr>
              <w:pPrChange w:id="429" w:author="Malvina Makarieva" w:date="2014-10-25T00:04:00Z">
                <w:pPr/>
              </w:pPrChange>
            </w:pPr>
            <w:ins w:id="430" w:author="Malvina Makarieva" w:date="2014-10-24T23:53:00Z">
              <w:r>
                <w:rPr>
                  <w:lang w:val="bg-BG"/>
                </w:rPr>
                <w:t>Електронен картон</w:t>
              </w:r>
            </w:ins>
          </w:p>
        </w:tc>
        <w:tc>
          <w:tcPr>
            <w:tcW w:w="4518" w:type="dxa"/>
            <w:vAlign w:val="center"/>
            <w:tcPrChange w:id="431" w:author="Malvina Makarieva" w:date="2014-10-25T00:08:00Z">
              <w:tcPr>
                <w:tcW w:w="4518" w:type="dxa"/>
                <w:gridSpan w:val="2"/>
              </w:tcPr>
            </w:tcPrChange>
          </w:tcPr>
          <w:p w:rsidR="00D60290" w:rsidRDefault="00D60290" w:rsidP="00EA1E42">
            <w:pPr>
              <w:rPr>
                <w:ins w:id="432" w:author="Malvina Makarieva" w:date="2014-10-24T23:51:00Z"/>
                <w:lang w:val="bg-BG"/>
              </w:rPr>
            </w:pPr>
            <w:ins w:id="433" w:author="Malvina Makarieva" w:date="2014-10-24T23:52:00Z">
              <w:r>
                <w:rPr>
                  <w:lang w:val="bg-BG"/>
                </w:rPr>
                <w:t>Алергии</w:t>
              </w:r>
            </w:ins>
          </w:p>
        </w:tc>
      </w:tr>
      <w:tr w:rsidR="00D60290" w:rsidTr="00E44630">
        <w:trPr>
          <w:trHeight w:val="241"/>
          <w:ins w:id="434" w:author="Malvina Makarieva" w:date="2014-10-24T23:49:00Z"/>
        </w:trPr>
        <w:tc>
          <w:tcPr>
            <w:tcW w:w="2178" w:type="dxa"/>
            <w:vMerge/>
            <w:vAlign w:val="center"/>
            <w:tcPrChange w:id="435" w:author="Malvina Makarieva" w:date="2014-10-25T00:08:00Z">
              <w:tcPr>
                <w:tcW w:w="2178" w:type="dxa"/>
                <w:vMerge/>
              </w:tcPr>
            </w:tcPrChange>
          </w:tcPr>
          <w:p w:rsidR="00D60290" w:rsidRDefault="00D60290" w:rsidP="00EA1E42">
            <w:pPr>
              <w:jc w:val="center"/>
              <w:rPr>
                <w:ins w:id="436" w:author="Malvina Makarieva" w:date="2014-10-24T23:49:00Z"/>
                <w:lang w:val="bg-BG"/>
              </w:rPr>
              <w:pPrChange w:id="437" w:author="Malvina Makarieva" w:date="2014-10-25T00:04:00Z">
                <w:pPr/>
              </w:pPrChange>
            </w:pPr>
          </w:p>
        </w:tc>
        <w:tc>
          <w:tcPr>
            <w:tcW w:w="2880" w:type="dxa"/>
            <w:vAlign w:val="center"/>
            <w:tcPrChange w:id="438" w:author="Malvina Makarieva" w:date="2014-10-25T00:08:00Z">
              <w:tcPr>
                <w:tcW w:w="2880" w:type="dxa"/>
                <w:gridSpan w:val="2"/>
              </w:tcPr>
            </w:tcPrChange>
          </w:tcPr>
          <w:p w:rsidR="00D60290" w:rsidRDefault="00D60290" w:rsidP="00EA1E42">
            <w:pPr>
              <w:jc w:val="center"/>
              <w:rPr>
                <w:ins w:id="439" w:author="Malvina Makarieva" w:date="2014-10-24T23:49:00Z"/>
                <w:lang w:val="bg-BG"/>
              </w:rPr>
              <w:pPrChange w:id="440" w:author="Malvina Makarieva" w:date="2014-10-25T00:04:00Z">
                <w:pPr/>
              </w:pPrChange>
            </w:pPr>
            <w:ins w:id="441" w:author="Malvina Makarieva" w:date="2014-10-24T23:53:00Z">
              <w:r>
                <w:rPr>
                  <w:lang w:val="bg-BG"/>
                </w:rPr>
                <w:t>Електронен картон</w:t>
              </w:r>
            </w:ins>
          </w:p>
        </w:tc>
        <w:tc>
          <w:tcPr>
            <w:tcW w:w="4518" w:type="dxa"/>
            <w:vAlign w:val="center"/>
            <w:tcPrChange w:id="442" w:author="Malvina Makarieva" w:date="2014-10-25T00:08:00Z">
              <w:tcPr>
                <w:tcW w:w="4518" w:type="dxa"/>
                <w:gridSpan w:val="2"/>
              </w:tcPr>
            </w:tcPrChange>
          </w:tcPr>
          <w:p w:rsidR="00D60290" w:rsidRDefault="00D60290" w:rsidP="00EA1E42">
            <w:pPr>
              <w:rPr>
                <w:ins w:id="443" w:author="Malvina Makarieva" w:date="2014-10-24T23:51:00Z"/>
                <w:lang w:val="bg-BG"/>
              </w:rPr>
            </w:pPr>
            <w:ins w:id="444" w:author="Malvina Makarieva" w:date="2014-10-24T23:52:00Z">
              <w:r>
                <w:rPr>
                  <w:lang w:val="bg-BG"/>
                </w:rPr>
                <w:t>История на прегледите</w:t>
              </w:r>
            </w:ins>
          </w:p>
        </w:tc>
      </w:tr>
      <w:tr w:rsidR="00D60290" w:rsidTr="00E44630">
        <w:trPr>
          <w:trHeight w:val="241"/>
          <w:ins w:id="445" w:author="Malvina Makarieva" w:date="2014-10-24T23:49:00Z"/>
        </w:trPr>
        <w:tc>
          <w:tcPr>
            <w:tcW w:w="2178" w:type="dxa"/>
            <w:vMerge/>
            <w:vAlign w:val="center"/>
            <w:tcPrChange w:id="446" w:author="Malvina Makarieva" w:date="2014-10-25T00:08:00Z">
              <w:tcPr>
                <w:tcW w:w="2178" w:type="dxa"/>
                <w:vMerge/>
              </w:tcPr>
            </w:tcPrChange>
          </w:tcPr>
          <w:p w:rsidR="00D60290" w:rsidRDefault="00D60290" w:rsidP="00EA1E42">
            <w:pPr>
              <w:jc w:val="center"/>
              <w:rPr>
                <w:ins w:id="447" w:author="Malvina Makarieva" w:date="2014-10-24T23:49:00Z"/>
                <w:lang w:val="bg-BG"/>
              </w:rPr>
              <w:pPrChange w:id="448" w:author="Malvina Makarieva" w:date="2014-10-25T00:04:00Z">
                <w:pPr/>
              </w:pPrChange>
            </w:pPr>
          </w:p>
        </w:tc>
        <w:tc>
          <w:tcPr>
            <w:tcW w:w="2880" w:type="dxa"/>
            <w:vAlign w:val="center"/>
            <w:tcPrChange w:id="449" w:author="Malvina Makarieva" w:date="2014-10-25T00:08:00Z">
              <w:tcPr>
                <w:tcW w:w="2880" w:type="dxa"/>
                <w:gridSpan w:val="2"/>
              </w:tcPr>
            </w:tcPrChange>
          </w:tcPr>
          <w:p w:rsidR="00D60290" w:rsidRDefault="00D60290" w:rsidP="00EA1E42">
            <w:pPr>
              <w:jc w:val="center"/>
              <w:rPr>
                <w:ins w:id="450" w:author="Malvina Makarieva" w:date="2014-10-24T23:49:00Z"/>
                <w:lang w:val="bg-BG"/>
              </w:rPr>
              <w:pPrChange w:id="451" w:author="Malvina Makarieva" w:date="2014-10-25T00:04:00Z">
                <w:pPr/>
              </w:pPrChange>
            </w:pPr>
            <w:ins w:id="452" w:author="Malvina Makarieva" w:date="2014-10-24T23:53:00Z">
              <w:r>
                <w:rPr>
                  <w:lang w:val="bg-BG"/>
                </w:rPr>
                <w:t>Електронен картон</w:t>
              </w:r>
            </w:ins>
          </w:p>
        </w:tc>
        <w:tc>
          <w:tcPr>
            <w:tcW w:w="4518" w:type="dxa"/>
            <w:vAlign w:val="center"/>
            <w:tcPrChange w:id="453" w:author="Malvina Makarieva" w:date="2014-10-25T00:08:00Z">
              <w:tcPr>
                <w:tcW w:w="4518" w:type="dxa"/>
                <w:gridSpan w:val="2"/>
              </w:tcPr>
            </w:tcPrChange>
          </w:tcPr>
          <w:p w:rsidR="00D60290" w:rsidRDefault="00D60290" w:rsidP="00EA1E42">
            <w:pPr>
              <w:rPr>
                <w:ins w:id="454" w:author="Malvina Makarieva" w:date="2014-10-24T23:51:00Z"/>
                <w:lang w:val="bg-BG"/>
              </w:rPr>
            </w:pPr>
            <w:ins w:id="455" w:author="Malvina Makarieva" w:date="2014-10-24T23:52:00Z">
              <w:r>
                <w:rPr>
                  <w:lang w:val="bg-BG"/>
                </w:rPr>
                <w:t>Имплантанти</w:t>
              </w:r>
            </w:ins>
          </w:p>
        </w:tc>
      </w:tr>
      <w:tr w:rsidR="00D60290" w:rsidRPr="00EA1E42" w:rsidTr="00E44630">
        <w:trPr>
          <w:trHeight w:val="241"/>
          <w:ins w:id="456" w:author="Malvina Makarieva" w:date="2014-10-24T23:49:00Z"/>
        </w:trPr>
        <w:tc>
          <w:tcPr>
            <w:tcW w:w="2178" w:type="dxa"/>
            <w:vMerge/>
            <w:tcBorders>
              <w:bottom w:val="single" w:sz="18" w:space="0" w:color="auto"/>
            </w:tcBorders>
            <w:vAlign w:val="center"/>
            <w:tcPrChange w:id="457" w:author="Malvina Makarieva" w:date="2014-10-25T00:08:00Z">
              <w:tcPr>
                <w:tcW w:w="2178" w:type="dxa"/>
                <w:vMerge/>
                <w:tcBorders>
                  <w:bottom w:val="single" w:sz="18" w:space="0" w:color="auto"/>
                </w:tcBorders>
              </w:tcPr>
            </w:tcPrChange>
          </w:tcPr>
          <w:p w:rsidR="00D60290" w:rsidRDefault="00D60290" w:rsidP="00EA1E42">
            <w:pPr>
              <w:jc w:val="center"/>
              <w:rPr>
                <w:ins w:id="458" w:author="Malvina Makarieva" w:date="2014-10-24T23:49:00Z"/>
                <w:lang w:val="bg-BG"/>
              </w:rPr>
              <w:pPrChange w:id="459" w:author="Malvina Makarieva" w:date="2014-10-25T00:04:00Z">
                <w:pPr/>
              </w:pPrChange>
            </w:pPr>
          </w:p>
        </w:tc>
        <w:tc>
          <w:tcPr>
            <w:tcW w:w="2880" w:type="dxa"/>
            <w:tcBorders>
              <w:bottom w:val="single" w:sz="18" w:space="0" w:color="auto"/>
            </w:tcBorders>
            <w:vAlign w:val="center"/>
            <w:tcPrChange w:id="460" w:author="Malvina Makarieva" w:date="2014-10-25T00:08:00Z">
              <w:tcPr>
                <w:tcW w:w="2880" w:type="dxa"/>
                <w:gridSpan w:val="2"/>
                <w:tcBorders>
                  <w:bottom w:val="single" w:sz="18" w:space="0" w:color="auto"/>
                </w:tcBorders>
              </w:tcPr>
            </w:tcPrChange>
          </w:tcPr>
          <w:p w:rsidR="00D60290" w:rsidRDefault="00D60290" w:rsidP="00EA1E42">
            <w:pPr>
              <w:jc w:val="center"/>
              <w:rPr>
                <w:ins w:id="461" w:author="Malvina Makarieva" w:date="2014-10-24T23:49:00Z"/>
                <w:lang w:val="bg-BG"/>
              </w:rPr>
              <w:pPrChange w:id="462" w:author="Malvina Makarieva" w:date="2014-10-25T00:04:00Z">
                <w:pPr/>
              </w:pPrChange>
            </w:pPr>
            <w:ins w:id="463" w:author="Malvina Makarieva" w:date="2014-10-24T23:53:00Z">
              <w:r>
                <w:rPr>
                  <w:lang w:val="bg-BG"/>
                </w:rPr>
                <w:t>Електронен картон</w:t>
              </w:r>
            </w:ins>
          </w:p>
        </w:tc>
        <w:tc>
          <w:tcPr>
            <w:tcW w:w="4518" w:type="dxa"/>
            <w:tcBorders>
              <w:bottom w:val="single" w:sz="18" w:space="0" w:color="auto"/>
            </w:tcBorders>
            <w:vAlign w:val="center"/>
            <w:tcPrChange w:id="464" w:author="Malvina Makarieva" w:date="2014-10-25T00:08:00Z">
              <w:tcPr>
                <w:tcW w:w="4518" w:type="dxa"/>
                <w:gridSpan w:val="2"/>
                <w:tcBorders>
                  <w:bottom w:val="single" w:sz="18" w:space="0" w:color="auto"/>
                </w:tcBorders>
              </w:tcPr>
            </w:tcPrChange>
          </w:tcPr>
          <w:p w:rsidR="00D60290" w:rsidRDefault="00D60290" w:rsidP="00EA1E42">
            <w:pPr>
              <w:rPr>
                <w:ins w:id="465" w:author="Malvina Makarieva" w:date="2014-10-24T23:51:00Z"/>
                <w:lang w:val="bg-BG"/>
              </w:rPr>
            </w:pPr>
            <w:ins w:id="466" w:author="Malvina Makarieva" w:date="2014-10-24T23:52:00Z">
              <w:r>
                <w:rPr>
                  <w:lang w:val="bg-BG"/>
                </w:rPr>
                <w:t>История на влизанията в профила</w:t>
              </w:r>
            </w:ins>
          </w:p>
        </w:tc>
      </w:tr>
      <w:tr w:rsidR="007E76D3" w:rsidTr="00E44630">
        <w:trPr>
          <w:trHeight w:val="241"/>
          <w:ins w:id="467" w:author="Malvina Makarieva" w:date="2014-10-24T23:49:00Z"/>
        </w:trPr>
        <w:tc>
          <w:tcPr>
            <w:tcW w:w="2178" w:type="dxa"/>
            <w:vMerge w:val="restart"/>
            <w:tcBorders>
              <w:top w:val="single" w:sz="18" w:space="0" w:color="auto"/>
            </w:tcBorders>
            <w:vAlign w:val="center"/>
            <w:tcPrChange w:id="468" w:author="Malvina Makarieva" w:date="2014-10-25T00:08:00Z">
              <w:tcPr>
                <w:tcW w:w="2178" w:type="dxa"/>
                <w:vMerge w:val="restart"/>
                <w:tcBorders>
                  <w:top w:val="single" w:sz="18" w:space="0" w:color="auto"/>
                </w:tcBorders>
              </w:tcPr>
            </w:tcPrChange>
          </w:tcPr>
          <w:p w:rsidR="007E76D3" w:rsidRDefault="007E76D3" w:rsidP="00EA1E42">
            <w:pPr>
              <w:jc w:val="center"/>
              <w:rPr>
                <w:ins w:id="469" w:author="Malvina Makarieva" w:date="2014-10-25T00:01:00Z"/>
                <w:lang w:val="bg-BG"/>
              </w:rPr>
              <w:pPrChange w:id="470" w:author="Malvina Makarieva" w:date="2014-10-25T00:04:00Z">
                <w:pPr/>
              </w:pPrChange>
            </w:pPr>
            <w:ins w:id="471" w:author="Malvina Makarieva" w:date="2014-10-24T23:53:00Z">
              <w:r>
                <w:rPr>
                  <w:lang w:val="bg-BG"/>
                </w:rPr>
                <w:t xml:space="preserve">Прототип </w:t>
              </w:r>
            </w:ins>
            <w:ins w:id="472" w:author="Malvina Makarieva" w:date="2014-10-24T23:54:00Z">
              <w:r>
                <w:rPr>
                  <w:lang w:val="bg-BG"/>
                </w:rPr>
                <w:t xml:space="preserve">– </w:t>
              </w:r>
            </w:ins>
            <w:ins w:id="473" w:author="Malvina Makarieva" w:date="2014-10-25T00:03:00Z">
              <w:r w:rsidR="00276BC3">
                <w:rPr>
                  <w:lang w:val="bg-BG"/>
                </w:rPr>
                <w:t>1.1</w:t>
              </w:r>
            </w:ins>
          </w:p>
          <w:p w:rsidR="007E76D3" w:rsidRDefault="007E76D3" w:rsidP="00EA1E42">
            <w:pPr>
              <w:jc w:val="center"/>
              <w:rPr>
                <w:ins w:id="474" w:author="Malvina Makarieva" w:date="2014-10-24T23:49:00Z"/>
                <w:lang w:val="bg-BG"/>
              </w:rPr>
              <w:pPrChange w:id="475" w:author="Malvina Makarieva" w:date="2014-10-25T00:04:00Z">
                <w:pPr/>
              </w:pPrChange>
            </w:pPr>
            <w:ins w:id="476" w:author="Malvina Makarieva" w:date="2014-10-25T00:01:00Z">
              <w:r>
                <w:rPr>
                  <w:lang w:val="bg-BG"/>
                </w:rPr>
                <w:lastRenderedPageBreak/>
                <w:t>(</w:t>
              </w:r>
            </w:ins>
            <w:ins w:id="477" w:author="Malvina Makarieva" w:date="2014-10-25T00:02:00Z">
              <w:r>
                <w:rPr>
                  <w:lang w:val="bg-BG"/>
                </w:rPr>
                <w:t>21.12.2014 г.</w:t>
              </w:r>
            </w:ins>
            <w:ins w:id="478" w:author="Malvina Makarieva" w:date="2014-10-25T00:01:00Z">
              <w:r>
                <w:rPr>
                  <w:lang w:val="bg-BG"/>
                </w:rPr>
                <w:t>)</w:t>
              </w:r>
            </w:ins>
          </w:p>
        </w:tc>
        <w:tc>
          <w:tcPr>
            <w:tcW w:w="2880" w:type="dxa"/>
            <w:tcBorders>
              <w:top w:val="single" w:sz="18" w:space="0" w:color="auto"/>
            </w:tcBorders>
            <w:vAlign w:val="center"/>
            <w:tcPrChange w:id="479" w:author="Malvina Makarieva" w:date="2014-10-25T00:08:00Z">
              <w:tcPr>
                <w:tcW w:w="2880" w:type="dxa"/>
                <w:gridSpan w:val="2"/>
                <w:tcBorders>
                  <w:top w:val="single" w:sz="18" w:space="0" w:color="auto"/>
                </w:tcBorders>
              </w:tcPr>
            </w:tcPrChange>
          </w:tcPr>
          <w:p w:rsidR="007E76D3" w:rsidRDefault="007E76D3" w:rsidP="00EA1E42">
            <w:pPr>
              <w:jc w:val="center"/>
              <w:rPr>
                <w:ins w:id="480" w:author="Malvina Makarieva" w:date="2014-10-24T23:49:00Z"/>
                <w:lang w:val="bg-BG"/>
              </w:rPr>
              <w:pPrChange w:id="481" w:author="Malvina Makarieva" w:date="2014-10-25T00:04:00Z">
                <w:pPr/>
              </w:pPrChange>
            </w:pPr>
            <w:ins w:id="482" w:author="Malvina Makarieva" w:date="2014-10-24T23:54:00Z">
              <w:r>
                <w:rPr>
                  <w:lang w:val="bg-BG"/>
                </w:rPr>
                <w:lastRenderedPageBreak/>
                <w:t>Електронен картон</w:t>
              </w:r>
            </w:ins>
          </w:p>
        </w:tc>
        <w:tc>
          <w:tcPr>
            <w:tcW w:w="4518" w:type="dxa"/>
            <w:tcBorders>
              <w:top w:val="single" w:sz="18" w:space="0" w:color="auto"/>
            </w:tcBorders>
            <w:vAlign w:val="center"/>
            <w:tcPrChange w:id="483" w:author="Malvina Makarieva" w:date="2014-10-25T00:08:00Z">
              <w:tcPr>
                <w:tcW w:w="4518" w:type="dxa"/>
                <w:gridSpan w:val="2"/>
                <w:tcBorders>
                  <w:top w:val="single" w:sz="18" w:space="0" w:color="auto"/>
                </w:tcBorders>
              </w:tcPr>
            </w:tcPrChange>
          </w:tcPr>
          <w:p w:rsidR="007E76D3" w:rsidRDefault="007E76D3" w:rsidP="00EA1E42">
            <w:pPr>
              <w:rPr>
                <w:ins w:id="484" w:author="Malvina Makarieva" w:date="2014-10-24T23:51:00Z"/>
                <w:lang w:val="bg-BG"/>
              </w:rPr>
            </w:pPr>
            <w:ins w:id="485" w:author="Malvina Makarieva" w:date="2014-10-24T23:54:00Z">
              <w:r>
                <w:rPr>
                  <w:lang w:val="bg-BG"/>
                </w:rPr>
                <w:t>История на посещенията</w:t>
              </w:r>
            </w:ins>
          </w:p>
        </w:tc>
      </w:tr>
      <w:tr w:rsidR="007E76D3" w:rsidTr="00E44630">
        <w:trPr>
          <w:trHeight w:val="241"/>
          <w:ins w:id="486" w:author="Malvina Makarieva" w:date="2014-10-24T23:54:00Z"/>
        </w:trPr>
        <w:tc>
          <w:tcPr>
            <w:tcW w:w="2178" w:type="dxa"/>
            <w:vMerge/>
            <w:vAlign w:val="center"/>
            <w:tcPrChange w:id="487" w:author="Malvina Makarieva" w:date="2014-10-25T00:08:00Z">
              <w:tcPr>
                <w:tcW w:w="2178" w:type="dxa"/>
                <w:vMerge/>
              </w:tcPr>
            </w:tcPrChange>
          </w:tcPr>
          <w:p w:rsidR="007E76D3" w:rsidRDefault="007E76D3" w:rsidP="00EA1E42">
            <w:pPr>
              <w:jc w:val="center"/>
              <w:rPr>
                <w:ins w:id="488" w:author="Malvina Makarieva" w:date="2014-10-24T23:54:00Z"/>
                <w:lang w:val="bg-BG"/>
              </w:rPr>
              <w:pPrChange w:id="489" w:author="Malvina Makarieva" w:date="2014-10-25T00:04:00Z">
                <w:pPr/>
              </w:pPrChange>
            </w:pPr>
          </w:p>
        </w:tc>
        <w:tc>
          <w:tcPr>
            <w:tcW w:w="2880" w:type="dxa"/>
            <w:vAlign w:val="center"/>
            <w:tcPrChange w:id="490" w:author="Malvina Makarieva" w:date="2014-10-25T00:08:00Z">
              <w:tcPr>
                <w:tcW w:w="2880" w:type="dxa"/>
                <w:gridSpan w:val="2"/>
              </w:tcPr>
            </w:tcPrChange>
          </w:tcPr>
          <w:p w:rsidR="007E76D3" w:rsidRDefault="007E76D3" w:rsidP="00EA1E42">
            <w:pPr>
              <w:jc w:val="center"/>
              <w:rPr>
                <w:ins w:id="491" w:author="Malvina Makarieva" w:date="2014-10-24T23:54:00Z"/>
                <w:lang w:val="bg-BG"/>
              </w:rPr>
              <w:pPrChange w:id="492" w:author="Malvina Makarieva" w:date="2014-10-25T00:04:00Z">
                <w:pPr/>
              </w:pPrChange>
            </w:pPr>
            <w:ins w:id="493" w:author="Malvina Makarieva" w:date="2014-10-24T23:54:00Z">
              <w:r>
                <w:rPr>
                  <w:lang w:val="bg-BG"/>
                </w:rPr>
                <w:t>Електронен картон</w:t>
              </w:r>
            </w:ins>
          </w:p>
        </w:tc>
        <w:tc>
          <w:tcPr>
            <w:tcW w:w="4518" w:type="dxa"/>
            <w:vAlign w:val="center"/>
            <w:tcPrChange w:id="494" w:author="Malvina Makarieva" w:date="2014-10-25T00:08:00Z">
              <w:tcPr>
                <w:tcW w:w="4518" w:type="dxa"/>
                <w:gridSpan w:val="2"/>
              </w:tcPr>
            </w:tcPrChange>
          </w:tcPr>
          <w:p w:rsidR="007E76D3" w:rsidRDefault="007E76D3" w:rsidP="00EA1E42">
            <w:pPr>
              <w:rPr>
                <w:ins w:id="495" w:author="Malvina Makarieva" w:date="2014-10-24T23:54:00Z"/>
                <w:lang w:val="bg-BG"/>
              </w:rPr>
            </w:pPr>
            <w:ins w:id="496" w:author="Malvina Makarieva" w:date="2014-10-24T23:55:00Z">
              <w:r>
                <w:rPr>
                  <w:lang w:val="bg-BG"/>
                </w:rPr>
                <w:t>Регистрация на ОПЛ</w:t>
              </w:r>
            </w:ins>
          </w:p>
        </w:tc>
      </w:tr>
      <w:tr w:rsidR="007E76D3" w:rsidTr="00E44630">
        <w:trPr>
          <w:trHeight w:val="241"/>
          <w:ins w:id="497" w:author="Malvina Makarieva" w:date="2014-10-24T23:54:00Z"/>
        </w:trPr>
        <w:tc>
          <w:tcPr>
            <w:tcW w:w="2178" w:type="dxa"/>
            <w:vMerge/>
            <w:vAlign w:val="center"/>
            <w:tcPrChange w:id="498" w:author="Malvina Makarieva" w:date="2014-10-25T00:08:00Z">
              <w:tcPr>
                <w:tcW w:w="2178" w:type="dxa"/>
                <w:vMerge/>
              </w:tcPr>
            </w:tcPrChange>
          </w:tcPr>
          <w:p w:rsidR="007E76D3" w:rsidRDefault="007E76D3" w:rsidP="00EA1E42">
            <w:pPr>
              <w:jc w:val="center"/>
              <w:rPr>
                <w:ins w:id="499" w:author="Malvina Makarieva" w:date="2014-10-24T23:54:00Z"/>
                <w:lang w:val="bg-BG"/>
              </w:rPr>
              <w:pPrChange w:id="500" w:author="Malvina Makarieva" w:date="2014-10-25T00:04:00Z">
                <w:pPr/>
              </w:pPrChange>
            </w:pPr>
          </w:p>
        </w:tc>
        <w:tc>
          <w:tcPr>
            <w:tcW w:w="2880" w:type="dxa"/>
            <w:vAlign w:val="center"/>
            <w:tcPrChange w:id="501" w:author="Malvina Makarieva" w:date="2014-10-25T00:08:00Z">
              <w:tcPr>
                <w:tcW w:w="2880" w:type="dxa"/>
                <w:gridSpan w:val="2"/>
              </w:tcPr>
            </w:tcPrChange>
          </w:tcPr>
          <w:p w:rsidR="007E76D3" w:rsidRDefault="007E76D3" w:rsidP="00EA1E42">
            <w:pPr>
              <w:jc w:val="center"/>
              <w:rPr>
                <w:ins w:id="502" w:author="Malvina Makarieva" w:date="2014-10-24T23:54:00Z"/>
                <w:lang w:val="bg-BG"/>
              </w:rPr>
              <w:pPrChange w:id="503" w:author="Malvina Makarieva" w:date="2014-10-25T00:04:00Z">
                <w:pPr/>
              </w:pPrChange>
            </w:pPr>
            <w:ins w:id="504" w:author="Malvina Makarieva" w:date="2014-10-24T23:54:00Z">
              <w:r>
                <w:rPr>
                  <w:lang w:val="bg-BG"/>
                </w:rPr>
                <w:t>Електронен картон</w:t>
              </w:r>
            </w:ins>
          </w:p>
        </w:tc>
        <w:tc>
          <w:tcPr>
            <w:tcW w:w="4518" w:type="dxa"/>
            <w:vAlign w:val="center"/>
            <w:tcPrChange w:id="505" w:author="Malvina Makarieva" w:date="2014-10-25T00:08:00Z">
              <w:tcPr>
                <w:tcW w:w="4518" w:type="dxa"/>
                <w:gridSpan w:val="2"/>
              </w:tcPr>
            </w:tcPrChange>
          </w:tcPr>
          <w:p w:rsidR="007E76D3" w:rsidRDefault="007E76D3" w:rsidP="00EA1E42">
            <w:pPr>
              <w:rPr>
                <w:ins w:id="506" w:author="Malvina Makarieva" w:date="2014-10-24T23:54:00Z"/>
                <w:lang w:val="bg-BG"/>
              </w:rPr>
            </w:pPr>
            <w:ins w:id="507" w:author="Malvina Makarieva" w:date="2014-10-24T23:55:00Z">
              <w:r>
                <w:rPr>
                  <w:lang w:val="bg-BG"/>
                </w:rPr>
                <w:t>Лекарства</w:t>
              </w:r>
            </w:ins>
          </w:p>
        </w:tc>
      </w:tr>
      <w:tr w:rsidR="007E76D3" w:rsidTr="00E44630">
        <w:trPr>
          <w:trHeight w:val="241"/>
          <w:ins w:id="508" w:author="Malvina Makarieva" w:date="2014-10-24T23:54:00Z"/>
        </w:trPr>
        <w:tc>
          <w:tcPr>
            <w:tcW w:w="2178" w:type="dxa"/>
            <w:vMerge/>
            <w:vAlign w:val="center"/>
            <w:tcPrChange w:id="509" w:author="Malvina Makarieva" w:date="2014-10-25T00:08:00Z">
              <w:tcPr>
                <w:tcW w:w="2178" w:type="dxa"/>
                <w:vMerge/>
              </w:tcPr>
            </w:tcPrChange>
          </w:tcPr>
          <w:p w:rsidR="007E76D3" w:rsidRDefault="007E76D3" w:rsidP="00EA1E42">
            <w:pPr>
              <w:jc w:val="center"/>
              <w:rPr>
                <w:ins w:id="510" w:author="Malvina Makarieva" w:date="2014-10-24T23:54:00Z"/>
                <w:lang w:val="bg-BG"/>
              </w:rPr>
              <w:pPrChange w:id="511" w:author="Malvina Makarieva" w:date="2014-10-25T00:04:00Z">
                <w:pPr/>
              </w:pPrChange>
            </w:pPr>
          </w:p>
        </w:tc>
        <w:tc>
          <w:tcPr>
            <w:tcW w:w="2880" w:type="dxa"/>
            <w:vAlign w:val="center"/>
            <w:tcPrChange w:id="512" w:author="Malvina Makarieva" w:date="2014-10-25T00:08:00Z">
              <w:tcPr>
                <w:tcW w:w="2880" w:type="dxa"/>
                <w:gridSpan w:val="2"/>
              </w:tcPr>
            </w:tcPrChange>
          </w:tcPr>
          <w:p w:rsidR="007E76D3" w:rsidRDefault="007E76D3" w:rsidP="00EA1E42">
            <w:pPr>
              <w:jc w:val="center"/>
              <w:rPr>
                <w:ins w:id="513" w:author="Malvina Makarieva" w:date="2014-10-24T23:54:00Z"/>
                <w:lang w:val="bg-BG"/>
              </w:rPr>
              <w:pPrChange w:id="514" w:author="Malvina Makarieva" w:date="2014-10-25T00:04:00Z">
                <w:pPr/>
              </w:pPrChange>
            </w:pPr>
            <w:ins w:id="515" w:author="Malvina Makarieva" w:date="2014-10-24T23:54:00Z">
              <w:r>
                <w:rPr>
                  <w:lang w:val="bg-BG"/>
                </w:rPr>
                <w:t>Електронен картон</w:t>
              </w:r>
            </w:ins>
          </w:p>
        </w:tc>
        <w:tc>
          <w:tcPr>
            <w:tcW w:w="4518" w:type="dxa"/>
            <w:vAlign w:val="center"/>
            <w:tcPrChange w:id="516" w:author="Malvina Makarieva" w:date="2014-10-25T00:08:00Z">
              <w:tcPr>
                <w:tcW w:w="4518" w:type="dxa"/>
                <w:gridSpan w:val="2"/>
              </w:tcPr>
            </w:tcPrChange>
          </w:tcPr>
          <w:p w:rsidR="007E76D3" w:rsidRDefault="007E76D3" w:rsidP="00EA1E42">
            <w:pPr>
              <w:rPr>
                <w:ins w:id="517" w:author="Malvina Makarieva" w:date="2014-10-24T23:54:00Z"/>
                <w:lang w:val="bg-BG"/>
              </w:rPr>
            </w:pPr>
            <w:ins w:id="518" w:author="Malvina Makarieva" w:date="2014-10-24T23:55:00Z">
              <w:r>
                <w:rPr>
                  <w:lang w:val="bg-BG"/>
                </w:rPr>
                <w:t>Диспансерни регистации</w:t>
              </w:r>
            </w:ins>
          </w:p>
        </w:tc>
      </w:tr>
      <w:tr w:rsidR="007E76D3" w:rsidTr="00E44630">
        <w:trPr>
          <w:trHeight w:val="241"/>
          <w:ins w:id="519" w:author="Malvina Makarieva" w:date="2014-10-24T23:54:00Z"/>
        </w:trPr>
        <w:tc>
          <w:tcPr>
            <w:tcW w:w="2178" w:type="dxa"/>
            <w:vMerge/>
            <w:vAlign w:val="center"/>
            <w:tcPrChange w:id="520" w:author="Malvina Makarieva" w:date="2014-10-25T00:08:00Z">
              <w:tcPr>
                <w:tcW w:w="2178" w:type="dxa"/>
                <w:vMerge/>
              </w:tcPr>
            </w:tcPrChange>
          </w:tcPr>
          <w:p w:rsidR="007E76D3" w:rsidRDefault="007E76D3" w:rsidP="00EA1E42">
            <w:pPr>
              <w:jc w:val="center"/>
              <w:rPr>
                <w:ins w:id="521" w:author="Malvina Makarieva" w:date="2014-10-24T23:54:00Z"/>
                <w:lang w:val="bg-BG"/>
              </w:rPr>
              <w:pPrChange w:id="522" w:author="Malvina Makarieva" w:date="2014-10-25T00:04:00Z">
                <w:pPr/>
              </w:pPrChange>
            </w:pPr>
          </w:p>
        </w:tc>
        <w:tc>
          <w:tcPr>
            <w:tcW w:w="2880" w:type="dxa"/>
            <w:vAlign w:val="center"/>
            <w:tcPrChange w:id="523" w:author="Malvina Makarieva" w:date="2014-10-25T00:08:00Z">
              <w:tcPr>
                <w:tcW w:w="2880" w:type="dxa"/>
                <w:gridSpan w:val="2"/>
              </w:tcPr>
            </w:tcPrChange>
          </w:tcPr>
          <w:p w:rsidR="007E76D3" w:rsidRDefault="007E76D3" w:rsidP="00EA1E42">
            <w:pPr>
              <w:jc w:val="center"/>
              <w:rPr>
                <w:ins w:id="524" w:author="Malvina Makarieva" w:date="2014-10-24T23:54:00Z"/>
                <w:lang w:val="bg-BG"/>
              </w:rPr>
              <w:pPrChange w:id="525" w:author="Malvina Makarieva" w:date="2014-10-25T00:04:00Z">
                <w:pPr/>
              </w:pPrChange>
            </w:pPr>
            <w:ins w:id="526" w:author="Malvina Makarieva" w:date="2014-10-24T23:55:00Z">
              <w:r>
                <w:rPr>
                  <w:lang w:val="bg-BG"/>
                </w:rPr>
                <w:t>Електронен картон</w:t>
              </w:r>
            </w:ins>
          </w:p>
        </w:tc>
        <w:tc>
          <w:tcPr>
            <w:tcW w:w="4518" w:type="dxa"/>
            <w:vAlign w:val="center"/>
            <w:tcPrChange w:id="527" w:author="Malvina Makarieva" w:date="2014-10-25T00:08:00Z">
              <w:tcPr>
                <w:tcW w:w="4518" w:type="dxa"/>
                <w:gridSpan w:val="2"/>
              </w:tcPr>
            </w:tcPrChange>
          </w:tcPr>
          <w:p w:rsidR="007E76D3" w:rsidRDefault="007E76D3" w:rsidP="00EA1E42">
            <w:pPr>
              <w:rPr>
                <w:ins w:id="528" w:author="Malvina Makarieva" w:date="2014-10-24T23:54:00Z"/>
                <w:lang w:val="bg-BG"/>
              </w:rPr>
            </w:pPr>
            <w:ins w:id="529" w:author="Malvina Makarieva" w:date="2014-10-24T23:55:00Z">
              <w:r>
                <w:rPr>
                  <w:lang w:val="bg-BG"/>
                </w:rPr>
                <w:t>Хоспиталицации</w:t>
              </w:r>
            </w:ins>
          </w:p>
        </w:tc>
      </w:tr>
      <w:tr w:rsidR="007E76D3" w:rsidTr="00E44630">
        <w:trPr>
          <w:trHeight w:val="241"/>
          <w:ins w:id="530" w:author="Malvina Makarieva" w:date="2014-10-24T23:54:00Z"/>
        </w:trPr>
        <w:tc>
          <w:tcPr>
            <w:tcW w:w="2178" w:type="dxa"/>
            <w:vMerge/>
            <w:vAlign w:val="center"/>
            <w:tcPrChange w:id="531" w:author="Malvina Makarieva" w:date="2014-10-25T00:08:00Z">
              <w:tcPr>
                <w:tcW w:w="2178" w:type="dxa"/>
                <w:vMerge/>
              </w:tcPr>
            </w:tcPrChange>
          </w:tcPr>
          <w:p w:rsidR="007E76D3" w:rsidRDefault="007E76D3" w:rsidP="00EA1E42">
            <w:pPr>
              <w:jc w:val="center"/>
              <w:rPr>
                <w:ins w:id="532" w:author="Malvina Makarieva" w:date="2014-10-24T23:54:00Z"/>
                <w:lang w:val="bg-BG"/>
              </w:rPr>
              <w:pPrChange w:id="533" w:author="Malvina Makarieva" w:date="2014-10-25T00:04:00Z">
                <w:pPr/>
              </w:pPrChange>
            </w:pPr>
          </w:p>
        </w:tc>
        <w:tc>
          <w:tcPr>
            <w:tcW w:w="2880" w:type="dxa"/>
            <w:vAlign w:val="center"/>
            <w:tcPrChange w:id="534" w:author="Malvina Makarieva" w:date="2014-10-25T00:08:00Z">
              <w:tcPr>
                <w:tcW w:w="2880" w:type="dxa"/>
                <w:gridSpan w:val="2"/>
              </w:tcPr>
            </w:tcPrChange>
          </w:tcPr>
          <w:p w:rsidR="007E76D3" w:rsidRDefault="007E76D3" w:rsidP="00EA1E42">
            <w:pPr>
              <w:jc w:val="center"/>
              <w:rPr>
                <w:ins w:id="535" w:author="Malvina Makarieva" w:date="2014-10-24T23:54:00Z"/>
                <w:lang w:val="bg-BG"/>
              </w:rPr>
              <w:pPrChange w:id="536" w:author="Malvina Makarieva" w:date="2014-10-25T00:04:00Z">
                <w:pPr/>
              </w:pPrChange>
            </w:pPr>
            <w:ins w:id="537" w:author="Malvina Makarieva" w:date="2014-10-24T23:55:00Z">
              <w:r>
                <w:rPr>
                  <w:lang w:val="bg-BG"/>
                </w:rPr>
                <w:t>Административен модул</w:t>
              </w:r>
            </w:ins>
          </w:p>
        </w:tc>
        <w:tc>
          <w:tcPr>
            <w:tcW w:w="4518" w:type="dxa"/>
            <w:vAlign w:val="center"/>
            <w:tcPrChange w:id="538" w:author="Malvina Makarieva" w:date="2014-10-25T00:08:00Z">
              <w:tcPr>
                <w:tcW w:w="4518" w:type="dxa"/>
                <w:gridSpan w:val="2"/>
              </w:tcPr>
            </w:tcPrChange>
          </w:tcPr>
          <w:p w:rsidR="007E76D3" w:rsidRDefault="007E76D3" w:rsidP="00EA1E42">
            <w:pPr>
              <w:rPr>
                <w:ins w:id="539" w:author="Malvina Makarieva" w:date="2014-10-24T23:54:00Z"/>
                <w:lang w:val="bg-BG"/>
              </w:rPr>
            </w:pPr>
            <w:ins w:id="540" w:author="Malvina Makarieva" w:date="2014-10-24T23:56:00Z">
              <w:r>
                <w:rPr>
                  <w:lang w:val="bg-BG"/>
                </w:rPr>
                <w:t>Административна час</w:t>
              </w:r>
            </w:ins>
          </w:p>
        </w:tc>
      </w:tr>
      <w:tr w:rsidR="007E76D3" w:rsidTr="00E44630">
        <w:trPr>
          <w:trHeight w:val="241"/>
          <w:ins w:id="541" w:author="Malvina Makarieva" w:date="2014-10-24T23:55:00Z"/>
        </w:trPr>
        <w:tc>
          <w:tcPr>
            <w:tcW w:w="2178" w:type="dxa"/>
            <w:vMerge/>
            <w:vAlign w:val="center"/>
            <w:tcPrChange w:id="542" w:author="Malvina Makarieva" w:date="2014-10-25T00:08:00Z">
              <w:tcPr>
                <w:tcW w:w="2178" w:type="dxa"/>
                <w:vMerge/>
              </w:tcPr>
            </w:tcPrChange>
          </w:tcPr>
          <w:p w:rsidR="007E76D3" w:rsidRDefault="007E76D3" w:rsidP="00EA1E42">
            <w:pPr>
              <w:jc w:val="center"/>
              <w:rPr>
                <w:ins w:id="543" w:author="Malvina Makarieva" w:date="2014-10-24T23:55:00Z"/>
                <w:lang w:val="bg-BG"/>
              </w:rPr>
              <w:pPrChange w:id="544" w:author="Malvina Makarieva" w:date="2014-10-25T00:04:00Z">
                <w:pPr/>
              </w:pPrChange>
            </w:pPr>
          </w:p>
        </w:tc>
        <w:tc>
          <w:tcPr>
            <w:tcW w:w="2880" w:type="dxa"/>
            <w:vAlign w:val="center"/>
            <w:tcPrChange w:id="545" w:author="Malvina Makarieva" w:date="2014-10-25T00:08:00Z">
              <w:tcPr>
                <w:tcW w:w="2880" w:type="dxa"/>
                <w:gridSpan w:val="2"/>
              </w:tcPr>
            </w:tcPrChange>
          </w:tcPr>
          <w:p w:rsidR="007E76D3" w:rsidRDefault="007E76D3" w:rsidP="00EA1E42">
            <w:pPr>
              <w:jc w:val="center"/>
              <w:rPr>
                <w:ins w:id="546" w:author="Malvina Makarieva" w:date="2014-10-24T23:55:00Z"/>
                <w:lang w:val="bg-BG"/>
              </w:rPr>
              <w:pPrChange w:id="547" w:author="Malvina Makarieva" w:date="2014-10-25T00:04:00Z">
                <w:pPr/>
              </w:pPrChange>
            </w:pPr>
            <w:ins w:id="548" w:author="Malvina Makarieva" w:date="2014-10-24T23:56:00Z">
              <w:r>
                <w:rPr>
                  <w:lang w:val="bg-BG"/>
                </w:rPr>
                <w:t>Административен модул</w:t>
              </w:r>
            </w:ins>
          </w:p>
        </w:tc>
        <w:tc>
          <w:tcPr>
            <w:tcW w:w="4518" w:type="dxa"/>
            <w:vAlign w:val="center"/>
            <w:tcPrChange w:id="549" w:author="Malvina Makarieva" w:date="2014-10-25T00:08:00Z">
              <w:tcPr>
                <w:tcW w:w="4518" w:type="dxa"/>
                <w:gridSpan w:val="2"/>
              </w:tcPr>
            </w:tcPrChange>
          </w:tcPr>
          <w:p w:rsidR="007E76D3" w:rsidRDefault="007E76D3" w:rsidP="00EA1E42">
            <w:pPr>
              <w:rPr>
                <w:ins w:id="550" w:author="Malvina Makarieva" w:date="2014-10-24T23:55:00Z"/>
                <w:lang w:val="bg-BG"/>
              </w:rPr>
            </w:pPr>
            <w:ins w:id="551" w:author="Malvina Makarieva" w:date="2014-10-24T23:56:00Z">
              <w:r>
                <w:rPr>
                  <w:lang w:val="bg-BG"/>
                </w:rPr>
                <w:t>Функционалности на оператора</w:t>
              </w:r>
            </w:ins>
          </w:p>
        </w:tc>
      </w:tr>
      <w:tr w:rsidR="007E76D3" w:rsidTr="00E44630">
        <w:trPr>
          <w:trHeight w:val="241"/>
          <w:ins w:id="552" w:author="Malvina Makarieva" w:date="2014-10-24T23:55:00Z"/>
        </w:trPr>
        <w:tc>
          <w:tcPr>
            <w:tcW w:w="2178" w:type="dxa"/>
            <w:vMerge/>
            <w:vAlign w:val="center"/>
            <w:tcPrChange w:id="553" w:author="Malvina Makarieva" w:date="2014-10-25T00:08:00Z">
              <w:tcPr>
                <w:tcW w:w="2178" w:type="dxa"/>
                <w:vMerge/>
              </w:tcPr>
            </w:tcPrChange>
          </w:tcPr>
          <w:p w:rsidR="007E76D3" w:rsidRDefault="007E76D3" w:rsidP="00EA1E42">
            <w:pPr>
              <w:jc w:val="center"/>
              <w:rPr>
                <w:ins w:id="554" w:author="Malvina Makarieva" w:date="2014-10-24T23:55:00Z"/>
                <w:lang w:val="bg-BG"/>
              </w:rPr>
              <w:pPrChange w:id="555" w:author="Malvina Makarieva" w:date="2014-10-25T00:04:00Z">
                <w:pPr/>
              </w:pPrChange>
            </w:pPr>
          </w:p>
        </w:tc>
        <w:tc>
          <w:tcPr>
            <w:tcW w:w="2880" w:type="dxa"/>
            <w:vAlign w:val="center"/>
            <w:tcPrChange w:id="556" w:author="Malvina Makarieva" w:date="2014-10-25T00:08:00Z">
              <w:tcPr>
                <w:tcW w:w="2880" w:type="dxa"/>
                <w:gridSpan w:val="2"/>
              </w:tcPr>
            </w:tcPrChange>
          </w:tcPr>
          <w:p w:rsidR="007E76D3" w:rsidRDefault="007E76D3" w:rsidP="00EA1E42">
            <w:pPr>
              <w:jc w:val="center"/>
              <w:rPr>
                <w:ins w:id="557" w:author="Malvina Makarieva" w:date="2014-10-24T23:55:00Z"/>
                <w:lang w:val="bg-BG"/>
              </w:rPr>
              <w:pPrChange w:id="558" w:author="Malvina Makarieva" w:date="2014-10-25T00:04:00Z">
                <w:pPr/>
              </w:pPrChange>
            </w:pPr>
            <w:ins w:id="559" w:author="Malvina Makarieva" w:date="2014-10-24T23:56:00Z">
              <w:r>
                <w:rPr>
                  <w:lang w:val="bg-BG"/>
                </w:rPr>
                <w:t>Регистри</w:t>
              </w:r>
            </w:ins>
          </w:p>
        </w:tc>
        <w:tc>
          <w:tcPr>
            <w:tcW w:w="4518" w:type="dxa"/>
            <w:vAlign w:val="center"/>
            <w:tcPrChange w:id="560" w:author="Malvina Makarieva" w:date="2014-10-25T00:08:00Z">
              <w:tcPr>
                <w:tcW w:w="4518" w:type="dxa"/>
                <w:gridSpan w:val="2"/>
              </w:tcPr>
            </w:tcPrChange>
          </w:tcPr>
          <w:p w:rsidR="007E76D3" w:rsidRDefault="007E76D3" w:rsidP="00EA1E42">
            <w:pPr>
              <w:rPr>
                <w:ins w:id="561" w:author="Malvina Makarieva" w:date="2014-10-24T23:55:00Z"/>
                <w:lang w:val="bg-BG"/>
              </w:rPr>
            </w:pPr>
            <w:ins w:id="562" w:author="Malvina Makarieva" w:date="2014-10-24T23:56:00Z">
              <w:r>
                <w:rPr>
                  <w:lang w:val="bg-BG"/>
                </w:rPr>
                <w:t>Лекари</w:t>
              </w:r>
            </w:ins>
          </w:p>
        </w:tc>
      </w:tr>
      <w:tr w:rsidR="007E76D3" w:rsidTr="00E44630">
        <w:trPr>
          <w:trHeight w:val="241"/>
          <w:ins w:id="563" w:author="Malvina Makarieva" w:date="2014-10-24T23:55:00Z"/>
        </w:trPr>
        <w:tc>
          <w:tcPr>
            <w:tcW w:w="2178" w:type="dxa"/>
            <w:vMerge/>
            <w:tcBorders>
              <w:bottom w:val="single" w:sz="18" w:space="0" w:color="auto"/>
            </w:tcBorders>
            <w:vAlign w:val="center"/>
            <w:tcPrChange w:id="564" w:author="Malvina Makarieva" w:date="2014-10-25T00:08:00Z">
              <w:tcPr>
                <w:tcW w:w="2178" w:type="dxa"/>
                <w:vMerge/>
                <w:tcBorders>
                  <w:bottom w:val="single" w:sz="18" w:space="0" w:color="auto"/>
                </w:tcBorders>
              </w:tcPr>
            </w:tcPrChange>
          </w:tcPr>
          <w:p w:rsidR="007E76D3" w:rsidRDefault="007E76D3" w:rsidP="00EA1E42">
            <w:pPr>
              <w:jc w:val="center"/>
              <w:rPr>
                <w:ins w:id="565" w:author="Malvina Makarieva" w:date="2014-10-24T23:55:00Z"/>
                <w:lang w:val="bg-BG"/>
              </w:rPr>
              <w:pPrChange w:id="566" w:author="Malvina Makarieva" w:date="2014-10-25T00:04:00Z">
                <w:pPr/>
              </w:pPrChange>
            </w:pPr>
          </w:p>
        </w:tc>
        <w:tc>
          <w:tcPr>
            <w:tcW w:w="2880" w:type="dxa"/>
            <w:tcBorders>
              <w:bottom w:val="single" w:sz="18" w:space="0" w:color="auto"/>
            </w:tcBorders>
            <w:vAlign w:val="center"/>
            <w:tcPrChange w:id="567" w:author="Malvina Makarieva" w:date="2014-10-25T00:08:00Z">
              <w:tcPr>
                <w:tcW w:w="2880" w:type="dxa"/>
                <w:gridSpan w:val="2"/>
                <w:tcBorders>
                  <w:bottom w:val="single" w:sz="18" w:space="0" w:color="auto"/>
                </w:tcBorders>
              </w:tcPr>
            </w:tcPrChange>
          </w:tcPr>
          <w:p w:rsidR="007E76D3" w:rsidRDefault="007E76D3" w:rsidP="00EA1E42">
            <w:pPr>
              <w:jc w:val="center"/>
              <w:rPr>
                <w:ins w:id="568" w:author="Malvina Makarieva" w:date="2014-10-24T23:55:00Z"/>
                <w:lang w:val="bg-BG"/>
              </w:rPr>
              <w:pPrChange w:id="569" w:author="Malvina Makarieva" w:date="2014-10-25T00:04:00Z">
                <w:pPr/>
              </w:pPrChange>
            </w:pPr>
            <w:ins w:id="570" w:author="Malvina Makarieva" w:date="2014-10-24T23:57:00Z">
              <w:r>
                <w:rPr>
                  <w:lang w:val="bg-BG"/>
                </w:rPr>
                <w:t>Регистри</w:t>
              </w:r>
            </w:ins>
          </w:p>
        </w:tc>
        <w:tc>
          <w:tcPr>
            <w:tcW w:w="4518" w:type="dxa"/>
            <w:tcBorders>
              <w:bottom w:val="single" w:sz="18" w:space="0" w:color="auto"/>
            </w:tcBorders>
            <w:vAlign w:val="center"/>
            <w:tcPrChange w:id="571" w:author="Malvina Makarieva" w:date="2014-10-25T00:08:00Z">
              <w:tcPr>
                <w:tcW w:w="4518" w:type="dxa"/>
                <w:gridSpan w:val="2"/>
                <w:tcBorders>
                  <w:bottom w:val="single" w:sz="18" w:space="0" w:color="auto"/>
                </w:tcBorders>
              </w:tcPr>
            </w:tcPrChange>
          </w:tcPr>
          <w:p w:rsidR="007E76D3" w:rsidRDefault="007E76D3" w:rsidP="00EA1E42">
            <w:pPr>
              <w:rPr>
                <w:ins w:id="572" w:author="Malvina Makarieva" w:date="2014-10-24T23:55:00Z"/>
                <w:lang w:val="bg-BG"/>
              </w:rPr>
            </w:pPr>
            <w:ins w:id="573" w:author="Malvina Makarieva" w:date="2014-10-24T23:57:00Z">
              <w:r>
                <w:rPr>
                  <w:lang w:val="bg-BG"/>
                </w:rPr>
                <w:t>Стоматолози</w:t>
              </w:r>
            </w:ins>
          </w:p>
        </w:tc>
      </w:tr>
      <w:tr w:rsidR="007E76D3" w:rsidTr="00E44630">
        <w:trPr>
          <w:trHeight w:val="241"/>
          <w:ins w:id="574" w:author="Malvina Makarieva" w:date="2014-10-24T23:55:00Z"/>
        </w:trPr>
        <w:tc>
          <w:tcPr>
            <w:tcW w:w="2178" w:type="dxa"/>
            <w:vMerge w:val="restart"/>
            <w:tcBorders>
              <w:top w:val="single" w:sz="18" w:space="0" w:color="auto"/>
              <w:left w:val="single" w:sz="2" w:space="0" w:color="auto"/>
              <w:right w:val="single" w:sz="2" w:space="0" w:color="auto"/>
            </w:tcBorders>
            <w:vAlign w:val="center"/>
            <w:tcPrChange w:id="575" w:author="Malvina Makarieva" w:date="2014-10-25T00:08:00Z">
              <w:tcPr>
                <w:tcW w:w="2178" w:type="dxa"/>
                <w:vMerge w:val="restart"/>
                <w:tcBorders>
                  <w:top w:val="single" w:sz="18" w:space="0" w:color="auto"/>
                  <w:left w:val="single" w:sz="2" w:space="0" w:color="auto"/>
                  <w:right w:val="single" w:sz="2" w:space="0" w:color="auto"/>
                </w:tcBorders>
              </w:tcPr>
            </w:tcPrChange>
          </w:tcPr>
          <w:p w:rsidR="007E76D3" w:rsidRDefault="007E76D3" w:rsidP="00EA1E42">
            <w:pPr>
              <w:jc w:val="center"/>
              <w:rPr>
                <w:ins w:id="576" w:author="Malvina Makarieva" w:date="2014-10-25T00:02:00Z"/>
                <w:lang w:val="bg-BG"/>
              </w:rPr>
              <w:pPrChange w:id="577" w:author="Malvina Makarieva" w:date="2014-10-25T00:04:00Z">
                <w:pPr/>
              </w:pPrChange>
            </w:pPr>
            <w:ins w:id="578" w:author="Malvina Makarieva" w:date="2014-10-24T23:58:00Z">
              <w:r>
                <w:rPr>
                  <w:lang w:val="bg-BG"/>
                </w:rPr>
                <w:t xml:space="preserve">Прототип – </w:t>
              </w:r>
            </w:ins>
            <w:ins w:id="579" w:author="Malvina Makarieva" w:date="2014-10-25T00:03:00Z">
              <w:r w:rsidR="00276BC3">
                <w:rPr>
                  <w:lang w:val="bg-BG"/>
                </w:rPr>
                <w:t>1.2</w:t>
              </w:r>
            </w:ins>
          </w:p>
          <w:p w:rsidR="007E76D3" w:rsidRDefault="007E76D3" w:rsidP="00EA1E42">
            <w:pPr>
              <w:jc w:val="center"/>
              <w:rPr>
                <w:ins w:id="580" w:author="Malvina Makarieva" w:date="2014-10-24T23:55:00Z"/>
                <w:lang w:val="bg-BG"/>
              </w:rPr>
              <w:pPrChange w:id="581" w:author="Malvina Makarieva" w:date="2014-10-25T00:04:00Z">
                <w:pPr/>
              </w:pPrChange>
            </w:pPr>
            <w:ins w:id="582" w:author="Malvina Makarieva" w:date="2014-10-25T00:02:00Z">
              <w:r>
                <w:rPr>
                  <w:lang w:val="bg-BG"/>
                </w:rPr>
                <w:t>(17.01.2014 г.)</w:t>
              </w:r>
            </w:ins>
          </w:p>
        </w:tc>
        <w:tc>
          <w:tcPr>
            <w:tcW w:w="2880" w:type="dxa"/>
            <w:tcBorders>
              <w:top w:val="single" w:sz="18" w:space="0" w:color="auto"/>
              <w:left w:val="single" w:sz="2" w:space="0" w:color="auto"/>
              <w:bottom w:val="single" w:sz="2" w:space="0" w:color="auto"/>
              <w:right w:val="single" w:sz="2" w:space="0" w:color="auto"/>
            </w:tcBorders>
            <w:vAlign w:val="center"/>
            <w:tcPrChange w:id="583" w:author="Malvina Makarieva" w:date="2014-10-25T00:08:00Z">
              <w:tcPr>
                <w:tcW w:w="2880" w:type="dxa"/>
                <w:gridSpan w:val="2"/>
                <w:tcBorders>
                  <w:top w:val="single" w:sz="18" w:space="0" w:color="auto"/>
                  <w:left w:val="single" w:sz="2" w:space="0" w:color="auto"/>
                  <w:bottom w:val="single" w:sz="2" w:space="0" w:color="auto"/>
                  <w:right w:val="single" w:sz="2" w:space="0" w:color="auto"/>
                </w:tcBorders>
              </w:tcPr>
            </w:tcPrChange>
          </w:tcPr>
          <w:p w:rsidR="007E76D3" w:rsidRDefault="007E76D3" w:rsidP="00EA1E42">
            <w:pPr>
              <w:jc w:val="center"/>
              <w:rPr>
                <w:ins w:id="584" w:author="Malvina Makarieva" w:date="2014-10-24T23:55:00Z"/>
                <w:lang w:val="bg-BG"/>
              </w:rPr>
              <w:pPrChange w:id="585" w:author="Malvina Makarieva" w:date="2014-10-25T00:04:00Z">
                <w:pPr/>
              </w:pPrChange>
            </w:pPr>
            <w:ins w:id="586" w:author="Malvina Makarieva" w:date="2014-10-24T23:59:00Z">
              <w:r>
                <w:rPr>
                  <w:lang w:val="bg-BG"/>
                </w:rPr>
                <w:t>Електронен картон</w:t>
              </w:r>
            </w:ins>
          </w:p>
        </w:tc>
        <w:tc>
          <w:tcPr>
            <w:tcW w:w="4518" w:type="dxa"/>
            <w:tcBorders>
              <w:top w:val="single" w:sz="18" w:space="0" w:color="auto"/>
              <w:left w:val="single" w:sz="2" w:space="0" w:color="auto"/>
              <w:bottom w:val="single" w:sz="2" w:space="0" w:color="auto"/>
              <w:right w:val="single" w:sz="2" w:space="0" w:color="auto"/>
            </w:tcBorders>
            <w:vAlign w:val="center"/>
            <w:tcPrChange w:id="587" w:author="Malvina Makarieva" w:date="2014-10-25T00:08:00Z">
              <w:tcPr>
                <w:tcW w:w="4518" w:type="dxa"/>
                <w:gridSpan w:val="2"/>
                <w:tcBorders>
                  <w:top w:val="single" w:sz="18" w:space="0" w:color="auto"/>
                  <w:left w:val="single" w:sz="2" w:space="0" w:color="auto"/>
                  <w:bottom w:val="single" w:sz="2" w:space="0" w:color="auto"/>
                  <w:right w:val="single" w:sz="2" w:space="0" w:color="auto"/>
                </w:tcBorders>
              </w:tcPr>
            </w:tcPrChange>
          </w:tcPr>
          <w:p w:rsidR="007E76D3" w:rsidRDefault="007E76D3" w:rsidP="00EA1E42">
            <w:pPr>
              <w:rPr>
                <w:ins w:id="588" w:author="Malvina Makarieva" w:date="2014-10-24T23:55:00Z"/>
                <w:lang w:val="bg-BG"/>
              </w:rPr>
            </w:pPr>
            <w:ins w:id="589" w:author="Malvina Makarieva" w:date="2014-10-24T23:59:00Z">
              <w:r>
                <w:rPr>
                  <w:lang w:val="bg-BG"/>
                </w:rPr>
                <w:t>Лабораторни изследвания</w:t>
              </w:r>
            </w:ins>
          </w:p>
        </w:tc>
      </w:tr>
      <w:tr w:rsidR="007E76D3" w:rsidTr="00E44630">
        <w:trPr>
          <w:trHeight w:val="241"/>
          <w:ins w:id="590" w:author="Malvina Makarieva" w:date="2014-10-24T23:58:00Z"/>
        </w:trPr>
        <w:tc>
          <w:tcPr>
            <w:tcW w:w="2178" w:type="dxa"/>
            <w:vMerge/>
            <w:tcBorders>
              <w:left w:val="single" w:sz="2" w:space="0" w:color="auto"/>
              <w:right w:val="single" w:sz="2" w:space="0" w:color="auto"/>
            </w:tcBorders>
            <w:vAlign w:val="center"/>
            <w:tcPrChange w:id="591" w:author="Malvina Makarieva" w:date="2014-10-25T00:08:00Z">
              <w:tcPr>
                <w:tcW w:w="2178" w:type="dxa"/>
                <w:vMerge/>
                <w:tcBorders>
                  <w:left w:val="single" w:sz="2" w:space="0" w:color="auto"/>
                  <w:right w:val="single" w:sz="2" w:space="0" w:color="auto"/>
                </w:tcBorders>
              </w:tcPr>
            </w:tcPrChange>
          </w:tcPr>
          <w:p w:rsidR="007E76D3" w:rsidRDefault="007E76D3" w:rsidP="00EA1E42">
            <w:pPr>
              <w:jc w:val="center"/>
              <w:rPr>
                <w:ins w:id="592" w:author="Malvina Makarieva" w:date="2014-10-24T23:58:00Z"/>
                <w:lang w:val="bg-BG"/>
              </w:rPr>
              <w:pPrChange w:id="593" w:author="Malvina Makarieva" w:date="2014-10-25T00:04:00Z">
                <w:pPr/>
              </w:pPrChange>
            </w:pPr>
          </w:p>
        </w:tc>
        <w:tc>
          <w:tcPr>
            <w:tcW w:w="2880" w:type="dxa"/>
            <w:tcBorders>
              <w:top w:val="single" w:sz="2" w:space="0" w:color="auto"/>
              <w:left w:val="single" w:sz="2" w:space="0" w:color="auto"/>
              <w:bottom w:val="single" w:sz="2" w:space="0" w:color="auto"/>
              <w:right w:val="single" w:sz="2" w:space="0" w:color="auto"/>
            </w:tcBorders>
            <w:vAlign w:val="center"/>
            <w:tcPrChange w:id="594" w:author="Malvina Makarieva" w:date="2014-10-25T00:08:00Z">
              <w:tcPr>
                <w:tcW w:w="2880" w:type="dxa"/>
                <w:gridSpan w:val="2"/>
                <w:tcBorders>
                  <w:top w:val="single" w:sz="2" w:space="0" w:color="auto"/>
                  <w:left w:val="single" w:sz="2" w:space="0" w:color="auto"/>
                  <w:bottom w:val="single" w:sz="2" w:space="0" w:color="auto"/>
                  <w:right w:val="single" w:sz="2" w:space="0" w:color="auto"/>
                </w:tcBorders>
              </w:tcPr>
            </w:tcPrChange>
          </w:tcPr>
          <w:p w:rsidR="007E76D3" w:rsidRDefault="007E76D3" w:rsidP="00EA1E42">
            <w:pPr>
              <w:jc w:val="center"/>
              <w:rPr>
                <w:ins w:id="595" w:author="Malvina Makarieva" w:date="2014-10-24T23:58:00Z"/>
                <w:lang w:val="bg-BG"/>
              </w:rPr>
              <w:pPrChange w:id="596" w:author="Malvina Makarieva" w:date="2014-10-25T00:04:00Z">
                <w:pPr/>
              </w:pPrChange>
            </w:pPr>
            <w:ins w:id="597" w:author="Malvina Makarieva" w:date="2014-10-24T23:59:00Z">
              <w:r>
                <w:rPr>
                  <w:lang w:val="bg-BG"/>
                </w:rPr>
                <w:t>Електронен картон</w:t>
              </w:r>
            </w:ins>
          </w:p>
        </w:tc>
        <w:tc>
          <w:tcPr>
            <w:tcW w:w="4518" w:type="dxa"/>
            <w:tcBorders>
              <w:top w:val="single" w:sz="2" w:space="0" w:color="auto"/>
              <w:left w:val="single" w:sz="2" w:space="0" w:color="auto"/>
              <w:bottom w:val="single" w:sz="2" w:space="0" w:color="auto"/>
              <w:right w:val="single" w:sz="2" w:space="0" w:color="auto"/>
            </w:tcBorders>
            <w:vAlign w:val="center"/>
            <w:tcPrChange w:id="598" w:author="Malvina Makarieva" w:date="2014-10-25T00:08:00Z">
              <w:tcPr>
                <w:tcW w:w="4518" w:type="dxa"/>
                <w:gridSpan w:val="2"/>
                <w:tcBorders>
                  <w:top w:val="single" w:sz="2" w:space="0" w:color="auto"/>
                  <w:left w:val="single" w:sz="2" w:space="0" w:color="auto"/>
                  <w:bottom w:val="single" w:sz="2" w:space="0" w:color="auto"/>
                  <w:right w:val="single" w:sz="2" w:space="0" w:color="auto"/>
                </w:tcBorders>
              </w:tcPr>
            </w:tcPrChange>
          </w:tcPr>
          <w:p w:rsidR="007E76D3" w:rsidRDefault="007E76D3" w:rsidP="00EA1E42">
            <w:pPr>
              <w:rPr>
                <w:ins w:id="599" w:author="Malvina Makarieva" w:date="2014-10-24T23:58:00Z"/>
                <w:lang w:val="bg-BG"/>
              </w:rPr>
            </w:pPr>
            <w:ins w:id="600" w:author="Malvina Makarieva" w:date="2014-10-24T23:59:00Z">
              <w:r>
                <w:rPr>
                  <w:lang w:val="bg-BG"/>
                </w:rPr>
                <w:t>Медицински процедуръ</w:t>
              </w:r>
            </w:ins>
          </w:p>
        </w:tc>
      </w:tr>
      <w:tr w:rsidR="007E76D3" w:rsidTr="00E44630">
        <w:trPr>
          <w:trHeight w:val="241"/>
          <w:ins w:id="601" w:author="Malvina Makarieva" w:date="2014-10-24T23:58:00Z"/>
        </w:trPr>
        <w:tc>
          <w:tcPr>
            <w:tcW w:w="2178" w:type="dxa"/>
            <w:vMerge/>
            <w:tcBorders>
              <w:left w:val="single" w:sz="2" w:space="0" w:color="auto"/>
              <w:right w:val="single" w:sz="2" w:space="0" w:color="auto"/>
            </w:tcBorders>
            <w:vAlign w:val="center"/>
            <w:tcPrChange w:id="602" w:author="Malvina Makarieva" w:date="2014-10-25T00:08:00Z">
              <w:tcPr>
                <w:tcW w:w="2178" w:type="dxa"/>
                <w:vMerge/>
                <w:tcBorders>
                  <w:left w:val="single" w:sz="2" w:space="0" w:color="auto"/>
                  <w:right w:val="single" w:sz="2" w:space="0" w:color="auto"/>
                </w:tcBorders>
              </w:tcPr>
            </w:tcPrChange>
          </w:tcPr>
          <w:p w:rsidR="007E76D3" w:rsidRDefault="007E76D3" w:rsidP="00EA1E42">
            <w:pPr>
              <w:jc w:val="center"/>
              <w:rPr>
                <w:ins w:id="603" w:author="Malvina Makarieva" w:date="2014-10-24T23:58:00Z"/>
                <w:lang w:val="bg-BG"/>
              </w:rPr>
              <w:pPrChange w:id="604" w:author="Malvina Makarieva" w:date="2014-10-25T00:04:00Z">
                <w:pPr/>
              </w:pPrChange>
            </w:pPr>
          </w:p>
        </w:tc>
        <w:tc>
          <w:tcPr>
            <w:tcW w:w="2880" w:type="dxa"/>
            <w:tcBorders>
              <w:top w:val="single" w:sz="2" w:space="0" w:color="auto"/>
              <w:left w:val="single" w:sz="2" w:space="0" w:color="auto"/>
              <w:bottom w:val="single" w:sz="2" w:space="0" w:color="auto"/>
              <w:right w:val="single" w:sz="2" w:space="0" w:color="auto"/>
            </w:tcBorders>
            <w:vAlign w:val="center"/>
            <w:tcPrChange w:id="605" w:author="Malvina Makarieva" w:date="2014-10-25T00:08:00Z">
              <w:tcPr>
                <w:tcW w:w="2880" w:type="dxa"/>
                <w:gridSpan w:val="2"/>
                <w:tcBorders>
                  <w:top w:val="single" w:sz="2" w:space="0" w:color="auto"/>
                  <w:left w:val="single" w:sz="2" w:space="0" w:color="auto"/>
                  <w:bottom w:val="single" w:sz="2" w:space="0" w:color="auto"/>
                  <w:right w:val="single" w:sz="2" w:space="0" w:color="auto"/>
                </w:tcBorders>
              </w:tcPr>
            </w:tcPrChange>
          </w:tcPr>
          <w:p w:rsidR="007E76D3" w:rsidRDefault="007E76D3" w:rsidP="00EA1E42">
            <w:pPr>
              <w:jc w:val="center"/>
              <w:rPr>
                <w:ins w:id="606" w:author="Malvina Makarieva" w:date="2014-10-24T23:58:00Z"/>
                <w:lang w:val="bg-BG"/>
              </w:rPr>
              <w:pPrChange w:id="607" w:author="Malvina Makarieva" w:date="2014-10-25T00:04:00Z">
                <w:pPr/>
              </w:pPrChange>
            </w:pPr>
            <w:ins w:id="608" w:author="Malvina Makarieva" w:date="2014-10-24T23:59:00Z">
              <w:r>
                <w:rPr>
                  <w:lang w:val="bg-BG"/>
                </w:rPr>
                <w:t>Електронен картон</w:t>
              </w:r>
            </w:ins>
          </w:p>
        </w:tc>
        <w:tc>
          <w:tcPr>
            <w:tcW w:w="4518" w:type="dxa"/>
            <w:tcBorders>
              <w:top w:val="single" w:sz="2" w:space="0" w:color="auto"/>
              <w:left w:val="single" w:sz="2" w:space="0" w:color="auto"/>
              <w:bottom w:val="single" w:sz="2" w:space="0" w:color="auto"/>
              <w:right w:val="single" w:sz="2" w:space="0" w:color="auto"/>
            </w:tcBorders>
            <w:vAlign w:val="center"/>
            <w:tcPrChange w:id="609" w:author="Malvina Makarieva" w:date="2014-10-25T00:08:00Z">
              <w:tcPr>
                <w:tcW w:w="4518" w:type="dxa"/>
                <w:gridSpan w:val="2"/>
                <w:tcBorders>
                  <w:top w:val="single" w:sz="2" w:space="0" w:color="auto"/>
                  <w:left w:val="single" w:sz="2" w:space="0" w:color="auto"/>
                  <w:bottom w:val="single" w:sz="2" w:space="0" w:color="auto"/>
                  <w:right w:val="single" w:sz="2" w:space="0" w:color="auto"/>
                </w:tcBorders>
              </w:tcPr>
            </w:tcPrChange>
          </w:tcPr>
          <w:p w:rsidR="007E76D3" w:rsidRDefault="007E76D3" w:rsidP="00EA1E42">
            <w:pPr>
              <w:rPr>
                <w:ins w:id="610" w:author="Malvina Makarieva" w:date="2014-10-24T23:58:00Z"/>
                <w:lang w:val="bg-BG"/>
              </w:rPr>
            </w:pPr>
            <w:ins w:id="611" w:author="Malvina Makarieva" w:date="2014-10-25T00:00:00Z">
              <w:r>
                <w:rPr>
                  <w:lang w:val="bg-BG"/>
                </w:rPr>
                <w:t>Елекронен зъбен картон</w:t>
              </w:r>
            </w:ins>
          </w:p>
        </w:tc>
      </w:tr>
      <w:tr w:rsidR="007E76D3" w:rsidTr="00E44630">
        <w:trPr>
          <w:trHeight w:val="241"/>
          <w:ins w:id="612" w:author="Malvina Makarieva" w:date="2014-10-24T23:58:00Z"/>
        </w:trPr>
        <w:tc>
          <w:tcPr>
            <w:tcW w:w="2178" w:type="dxa"/>
            <w:vMerge/>
            <w:tcBorders>
              <w:left w:val="single" w:sz="2" w:space="0" w:color="auto"/>
              <w:right w:val="single" w:sz="2" w:space="0" w:color="auto"/>
            </w:tcBorders>
            <w:vAlign w:val="center"/>
            <w:tcPrChange w:id="613" w:author="Malvina Makarieva" w:date="2014-10-25T00:08:00Z">
              <w:tcPr>
                <w:tcW w:w="2178" w:type="dxa"/>
                <w:vMerge/>
                <w:tcBorders>
                  <w:left w:val="single" w:sz="2" w:space="0" w:color="auto"/>
                  <w:right w:val="single" w:sz="2" w:space="0" w:color="auto"/>
                </w:tcBorders>
              </w:tcPr>
            </w:tcPrChange>
          </w:tcPr>
          <w:p w:rsidR="007E76D3" w:rsidRDefault="007E76D3" w:rsidP="00EA1E42">
            <w:pPr>
              <w:jc w:val="center"/>
              <w:rPr>
                <w:ins w:id="614" w:author="Malvina Makarieva" w:date="2014-10-24T23:58:00Z"/>
                <w:lang w:val="bg-BG"/>
              </w:rPr>
              <w:pPrChange w:id="615" w:author="Malvina Makarieva" w:date="2014-10-25T00:04:00Z">
                <w:pPr/>
              </w:pPrChange>
            </w:pPr>
          </w:p>
        </w:tc>
        <w:tc>
          <w:tcPr>
            <w:tcW w:w="2880" w:type="dxa"/>
            <w:tcBorders>
              <w:top w:val="single" w:sz="2" w:space="0" w:color="auto"/>
              <w:left w:val="single" w:sz="2" w:space="0" w:color="auto"/>
              <w:bottom w:val="single" w:sz="2" w:space="0" w:color="auto"/>
              <w:right w:val="single" w:sz="2" w:space="0" w:color="auto"/>
            </w:tcBorders>
            <w:vAlign w:val="center"/>
            <w:tcPrChange w:id="616" w:author="Malvina Makarieva" w:date="2014-10-25T00:08:00Z">
              <w:tcPr>
                <w:tcW w:w="2880" w:type="dxa"/>
                <w:gridSpan w:val="2"/>
                <w:tcBorders>
                  <w:top w:val="single" w:sz="2" w:space="0" w:color="auto"/>
                  <w:left w:val="single" w:sz="2" w:space="0" w:color="auto"/>
                  <w:bottom w:val="single" w:sz="2" w:space="0" w:color="auto"/>
                  <w:right w:val="single" w:sz="2" w:space="0" w:color="auto"/>
                </w:tcBorders>
              </w:tcPr>
            </w:tcPrChange>
          </w:tcPr>
          <w:p w:rsidR="007E76D3" w:rsidRDefault="007E76D3" w:rsidP="00EA1E42">
            <w:pPr>
              <w:jc w:val="center"/>
              <w:rPr>
                <w:ins w:id="617" w:author="Malvina Makarieva" w:date="2014-10-24T23:58:00Z"/>
                <w:lang w:val="bg-BG"/>
              </w:rPr>
              <w:pPrChange w:id="618" w:author="Malvina Makarieva" w:date="2014-10-25T00:04:00Z">
                <w:pPr/>
              </w:pPrChange>
            </w:pPr>
            <w:ins w:id="619" w:author="Malvina Makarieva" w:date="2014-10-25T00:00:00Z">
              <w:r>
                <w:rPr>
                  <w:lang w:val="bg-BG"/>
                </w:rPr>
                <w:t>Помощ</w:t>
              </w:r>
            </w:ins>
          </w:p>
        </w:tc>
        <w:tc>
          <w:tcPr>
            <w:tcW w:w="4518" w:type="dxa"/>
            <w:tcBorders>
              <w:top w:val="single" w:sz="2" w:space="0" w:color="auto"/>
              <w:left w:val="single" w:sz="2" w:space="0" w:color="auto"/>
              <w:bottom w:val="single" w:sz="2" w:space="0" w:color="auto"/>
              <w:right w:val="single" w:sz="2" w:space="0" w:color="auto"/>
            </w:tcBorders>
            <w:vAlign w:val="center"/>
            <w:tcPrChange w:id="620" w:author="Malvina Makarieva" w:date="2014-10-25T00:08:00Z">
              <w:tcPr>
                <w:tcW w:w="4518" w:type="dxa"/>
                <w:gridSpan w:val="2"/>
                <w:tcBorders>
                  <w:top w:val="single" w:sz="2" w:space="0" w:color="auto"/>
                  <w:left w:val="single" w:sz="2" w:space="0" w:color="auto"/>
                  <w:bottom w:val="single" w:sz="2" w:space="0" w:color="auto"/>
                  <w:right w:val="single" w:sz="2" w:space="0" w:color="auto"/>
                </w:tcBorders>
              </w:tcPr>
            </w:tcPrChange>
          </w:tcPr>
          <w:p w:rsidR="007E76D3" w:rsidRDefault="007E76D3" w:rsidP="00EA1E42">
            <w:pPr>
              <w:rPr>
                <w:ins w:id="621" w:author="Malvina Makarieva" w:date="2014-10-24T23:58:00Z"/>
                <w:lang w:val="bg-BG"/>
              </w:rPr>
            </w:pPr>
            <w:ins w:id="622" w:author="Malvina Makarieva" w:date="2014-10-25T00:00:00Z">
              <w:r>
                <w:rPr>
                  <w:lang w:val="bg-BG"/>
                </w:rPr>
                <w:t>Легенда</w:t>
              </w:r>
            </w:ins>
          </w:p>
        </w:tc>
      </w:tr>
      <w:tr w:rsidR="007E76D3" w:rsidTr="00E44630">
        <w:trPr>
          <w:trHeight w:val="241"/>
          <w:ins w:id="623" w:author="Malvina Makarieva" w:date="2014-10-24T23:58:00Z"/>
        </w:trPr>
        <w:tc>
          <w:tcPr>
            <w:tcW w:w="2178" w:type="dxa"/>
            <w:vMerge/>
            <w:tcBorders>
              <w:left w:val="single" w:sz="2" w:space="0" w:color="auto"/>
              <w:right w:val="single" w:sz="2" w:space="0" w:color="auto"/>
            </w:tcBorders>
            <w:vAlign w:val="center"/>
            <w:tcPrChange w:id="624" w:author="Malvina Makarieva" w:date="2014-10-25T00:08:00Z">
              <w:tcPr>
                <w:tcW w:w="2178" w:type="dxa"/>
                <w:vMerge/>
                <w:tcBorders>
                  <w:left w:val="single" w:sz="2" w:space="0" w:color="auto"/>
                  <w:right w:val="single" w:sz="2" w:space="0" w:color="auto"/>
                </w:tcBorders>
              </w:tcPr>
            </w:tcPrChange>
          </w:tcPr>
          <w:p w:rsidR="007E76D3" w:rsidRDefault="007E76D3" w:rsidP="00EA1E42">
            <w:pPr>
              <w:jc w:val="center"/>
              <w:rPr>
                <w:ins w:id="625" w:author="Malvina Makarieva" w:date="2014-10-24T23:58:00Z"/>
                <w:lang w:val="bg-BG"/>
              </w:rPr>
              <w:pPrChange w:id="626" w:author="Malvina Makarieva" w:date="2014-10-25T00:04:00Z">
                <w:pPr/>
              </w:pPrChange>
            </w:pPr>
          </w:p>
        </w:tc>
        <w:tc>
          <w:tcPr>
            <w:tcW w:w="2880" w:type="dxa"/>
            <w:tcBorders>
              <w:top w:val="single" w:sz="2" w:space="0" w:color="auto"/>
              <w:left w:val="single" w:sz="2" w:space="0" w:color="auto"/>
              <w:bottom w:val="single" w:sz="2" w:space="0" w:color="auto"/>
              <w:right w:val="single" w:sz="2" w:space="0" w:color="auto"/>
            </w:tcBorders>
            <w:vAlign w:val="center"/>
            <w:tcPrChange w:id="627" w:author="Malvina Makarieva" w:date="2014-10-25T00:08:00Z">
              <w:tcPr>
                <w:tcW w:w="2880" w:type="dxa"/>
                <w:gridSpan w:val="2"/>
                <w:tcBorders>
                  <w:top w:val="single" w:sz="2" w:space="0" w:color="auto"/>
                  <w:left w:val="single" w:sz="2" w:space="0" w:color="auto"/>
                  <w:bottom w:val="single" w:sz="2" w:space="0" w:color="auto"/>
                  <w:right w:val="single" w:sz="2" w:space="0" w:color="auto"/>
                </w:tcBorders>
              </w:tcPr>
            </w:tcPrChange>
          </w:tcPr>
          <w:p w:rsidR="007E76D3" w:rsidRDefault="007E76D3" w:rsidP="00EA1E42">
            <w:pPr>
              <w:jc w:val="center"/>
              <w:rPr>
                <w:ins w:id="628" w:author="Malvina Makarieva" w:date="2014-10-24T23:58:00Z"/>
                <w:lang w:val="bg-BG"/>
              </w:rPr>
              <w:pPrChange w:id="629" w:author="Malvina Makarieva" w:date="2014-10-25T00:04:00Z">
                <w:pPr/>
              </w:pPrChange>
            </w:pPr>
            <w:ins w:id="630" w:author="Malvina Makarieva" w:date="2014-10-25T00:00:00Z">
              <w:r>
                <w:rPr>
                  <w:lang w:val="bg-BG"/>
                </w:rPr>
                <w:t>Помощ</w:t>
              </w:r>
            </w:ins>
          </w:p>
        </w:tc>
        <w:tc>
          <w:tcPr>
            <w:tcW w:w="4518" w:type="dxa"/>
            <w:tcBorders>
              <w:top w:val="single" w:sz="2" w:space="0" w:color="auto"/>
              <w:left w:val="single" w:sz="2" w:space="0" w:color="auto"/>
              <w:bottom w:val="single" w:sz="2" w:space="0" w:color="auto"/>
              <w:right w:val="single" w:sz="2" w:space="0" w:color="auto"/>
            </w:tcBorders>
            <w:vAlign w:val="center"/>
            <w:tcPrChange w:id="631" w:author="Malvina Makarieva" w:date="2014-10-25T00:08:00Z">
              <w:tcPr>
                <w:tcW w:w="4518" w:type="dxa"/>
                <w:gridSpan w:val="2"/>
                <w:tcBorders>
                  <w:top w:val="single" w:sz="2" w:space="0" w:color="auto"/>
                  <w:left w:val="single" w:sz="2" w:space="0" w:color="auto"/>
                  <w:bottom w:val="single" w:sz="2" w:space="0" w:color="auto"/>
                  <w:right w:val="single" w:sz="2" w:space="0" w:color="auto"/>
                </w:tcBorders>
              </w:tcPr>
            </w:tcPrChange>
          </w:tcPr>
          <w:p w:rsidR="007E76D3" w:rsidRDefault="007E76D3" w:rsidP="00EA1E42">
            <w:pPr>
              <w:rPr>
                <w:ins w:id="632" w:author="Malvina Makarieva" w:date="2014-10-24T23:58:00Z"/>
                <w:lang w:val="bg-BG"/>
              </w:rPr>
            </w:pPr>
            <w:ins w:id="633" w:author="Malvina Makarieva" w:date="2014-10-25T00:00:00Z">
              <w:r>
                <w:rPr>
                  <w:lang w:val="bg-BG"/>
                </w:rPr>
                <w:t>Често задавани въпроси</w:t>
              </w:r>
            </w:ins>
          </w:p>
        </w:tc>
      </w:tr>
      <w:tr w:rsidR="007E76D3" w:rsidTr="00E44630">
        <w:trPr>
          <w:trHeight w:val="241"/>
          <w:ins w:id="634" w:author="Malvina Makarieva" w:date="2014-10-25T00:00:00Z"/>
        </w:trPr>
        <w:tc>
          <w:tcPr>
            <w:tcW w:w="2178" w:type="dxa"/>
            <w:vMerge/>
            <w:tcBorders>
              <w:left w:val="single" w:sz="2" w:space="0" w:color="auto"/>
              <w:bottom w:val="single" w:sz="2" w:space="0" w:color="auto"/>
              <w:right w:val="single" w:sz="2" w:space="0" w:color="auto"/>
            </w:tcBorders>
            <w:vAlign w:val="center"/>
            <w:tcPrChange w:id="635" w:author="Malvina Makarieva" w:date="2014-10-25T00:08:00Z">
              <w:tcPr>
                <w:tcW w:w="2178" w:type="dxa"/>
                <w:vMerge/>
                <w:tcBorders>
                  <w:left w:val="single" w:sz="2" w:space="0" w:color="auto"/>
                  <w:bottom w:val="single" w:sz="2" w:space="0" w:color="auto"/>
                  <w:right w:val="single" w:sz="2" w:space="0" w:color="auto"/>
                </w:tcBorders>
              </w:tcPr>
            </w:tcPrChange>
          </w:tcPr>
          <w:p w:rsidR="007E76D3" w:rsidRDefault="007E76D3" w:rsidP="00EA1E42">
            <w:pPr>
              <w:jc w:val="center"/>
              <w:rPr>
                <w:ins w:id="636" w:author="Malvina Makarieva" w:date="2014-10-25T00:00:00Z"/>
                <w:lang w:val="bg-BG"/>
              </w:rPr>
              <w:pPrChange w:id="637" w:author="Malvina Makarieva" w:date="2014-10-25T00:04:00Z">
                <w:pPr/>
              </w:pPrChange>
            </w:pPr>
          </w:p>
        </w:tc>
        <w:tc>
          <w:tcPr>
            <w:tcW w:w="2880" w:type="dxa"/>
            <w:tcBorders>
              <w:top w:val="single" w:sz="2" w:space="0" w:color="auto"/>
              <w:left w:val="single" w:sz="2" w:space="0" w:color="auto"/>
              <w:bottom w:val="single" w:sz="2" w:space="0" w:color="auto"/>
              <w:right w:val="single" w:sz="2" w:space="0" w:color="auto"/>
            </w:tcBorders>
            <w:vAlign w:val="center"/>
            <w:tcPrChange w:id="638" w:author="Malvina Makarieva" w:date="2014-10-25T00:08:00Z">
              <w:tcPr>
                <w:tcW w:w="2880" w:type="dxa"/>
                <w:gridSpan w:val="2"/>
                <w:tcBorders>
                  <w:top w:val="single" w:sz="2" w:space="0" w:color="auto"/>
                  <w:left w:val="single" w:sz="2" w:space="0" w:color="auto"/>
                  <w:bottom w:val="single" w:sz="2" w:space="0" w:color="auto"/>
                  <w:right w:val="single" w:sz="2" w:space="0" w:color="auto"/>
                </w:tcBorders>
              </w:tcPr>
            </w:tcPrChange>
          </w:tcPr>
          <w:p w:rsidR="007E76D3" w:rsidRDefault="007E76D3" w:rsidP="00EA1E42">
            <w:pPr>
              <w:jc w:val="center"/>
              <w:rPr>
                <w:ins w:id="639" w:author="Malvina Makarieva" w:date="2014-10-25T00:00:00Z"/>
                <w:lang w:val="bg-BG"/>
              </w:rPr>
              <w:pPrChange w:id="640" w:author="Malvina Makarieva" w:date="2014-10-25T00:04:00Z">
                <w:pPr/>
              </w:pPrChange>
            </w:pPr>
            <w:ins w:id="641" w:author="Malvina Makarieva" w:date="2014-10-25T00:00:00Z">
              <w:r>
                <w:rPr>
                  <w:lang w:val="bg-BG"/>
                </w:rPr>
                <w:t>Помощ</w:t>
              </w:r>
            </w:ins>
          </w:p>
        </w:tc>
        <w:tc>
          <w:tcPr>
            <w:tcW w:w="4518" w:type="dxa"/>
            <w:tcBorders>
              <w:top w:val="single" w:sz="2" w:space="0" w:color="auto"/>
              <w:left w:val="single" w:sz="2" w:space="0" w:color="auto"/>
              <w:bottom w:val="single" w:sz="2" w:space="0" w:color="auto"/>
              <w:right w:val="single" w:sz="2" w:space="0" w:color="auto"/>
            </w:tcBorders>
            <w:vAlign w:val="center"/>
            <w:tcPrChange w:id="642" w:author="Malvina Makarieva" w:date="2014-10-25T00:08:00Z">
              <w:tcPr>
                <w:tcW w:w="4518" w:type="dxa"/>
                <w:gridSpan w:val="2"/>
                <w:tcBorders>
                  <w:top w:val="single" w:sz="2" w:space="0" w:color="auto"/>
                  <w:left w:val="single" w:sz="2" w:space="0" w:color="auto"/>
                  <w:bottom w:val="single" w:sz="2" w:space="0" w:color="auto"/>
                  <w:right w:val="single" w:sz="2" w:space="0" w:color="auto"/>
                </w:tcBorders>
              </w:tcPr>
            </w:tcPrChange>
          </w:tcPr>
          <w:p w:rsidR="007E76D3" w:rsidRDefault="007E76D3" w:rsidP="00EA1E42">
            <w:pPr>
              <w:keepNext/>
              <w:rPr>
                <w:ins w:id="643" w:author="Malvina Makarieva" w:date="2014-10-25T00:00:00Z"/>
                <w:lang w:val="bg-BG"/>
              </w:rPr>
              <w:pPrChange w:id="644" w:author="Malvina Makarieva" w:date="2014-10-25T00:04:00Z">
                <w:pPr/>
              </w:pPrChange>
            </w:pPr>
            <w:ins w:id="645" w:author="Malvina Makarieva" w:date="2014-10-25T00:00:00Z">
              <w:r>
                <w:rPr>
                  <w:lang w:val="bg-BG"/>
                </w:rPr>
                <w:t>Видео уроци</w:t>
              </w:r>
            </w:ins>
          </w:p>
        </w:tc>
      </w:tr>
    </w:tbl>
    <w:p w:rsidR="00D60290" w:rsidRPr="00D60290" w:rsidRDefault="00276BC3" w:rsidP="00EA1E42">
      <w:pPr>
        <w:pStyle w:val="Caption"/>
        <w:jc w:val="center"/>
        <w:rPr>
          <w:lang w:val="bg-BG"/>
          <w:rPrChange w:id="646" w:author="Malvina Makarieva" w:date="2014-10-24T23:49:00Z">
            <w:rPr/>
          </w:rPrChange>
        </w:rPr>
        <w:pPrChange w:id="647" w:author="Malvina Makarieva" w:date="2014-10-25T00:04:00Z">
          <w:pPr>
            <w:pStyle w:val="Heading3"/>
          </w:pPr>
        </w:pPrChange>
      </w:pPr>
      <w:proofErr w:type="spellStart"/>
      <w:proofErr w:type="gramStart"/>
      <w:ins w:id="648" w:author="Malvina Makarieva" w:date="2014-10-25T00:03:00Z">
        <w:r>
          <w:t>таблица</w:t>
        </w:r>
        <w:proofErr w:type="spellEnd"/>
        <w:proofErr w:type="gramEnd"/>
        <w:r>
          <w:t xml:space="preserve"> </w:t>
        </w:r>
        <w:r>
          <w:fldChar w:fldCharType="begin"/>
        </w:r>
        <w:r>
          <w:instrText xml:space="preserve"> SEQ таблица \* ARABIC </w:instrText>
        </w:r>
      </w:ins>
      <w:r>
        <w:fldChar w:fldCharType="separate"/>
      </w:r>
      <w:ins w:id="649" w:author="Malvina Makarieva" w:date="2014-10-25T00:03:00Z">
        <w:r>
          <w:rPr>
            <w:noProof/>
          </w:rPr>
          <w:t>5</w:t>
        </w:r>
        <w:r>
          <w:fldChar w:fldCharType="end"/>
        </w:r>
        <w:r>
          <w:rPr>
            <w:lang w:val="bg-BG"/>
          </w:rPr>
          <w:t xml:space="preserve"> Списък с версиите за предаване</w:t>
        </w:r>
      </w:ins>
    </w:p>
    <w:p w:rsidR="00F36885" w:rsidDel="00D60290" w:rsidRDefault="00F36885">
      <w:pPr>
        <w:pStyle w:val="InfoBlue"/>
        <w:rPr>
          <w:del w:id="650" w:author="Malvina Makarieva" w:date="2014-10-24T23:49:00Z"/>
        </w:rPr>
      </w:pPr>
      <w:del w:id="651" w:author="Malvina Makarieva" w:date="2014-10-24T23:49:00Z">
        <w:r w:rsidDel="00D60290">
          <w:delText>[A brief description of each software release and whether it’s demo, beta, and so on.]</w:delText>
        </w:r>
      </w:del>
    </w:p>
    <w:p w:rsidR="007C70C1" w:rsidRPr="00715D1F" w:rsidRDefault="00E20D94" w:rsidP="00715D1F">
      <w:pPr>
        <w:pStyle w:val="Heading3"/>
        <w:rPr>
          <w:lang w:val="bg-BG"/>
        </w:rPr>
      </w:pPr>
      <w:bookmarkStart w:id="652" w:name="_Toc447095897"/>
      <w:bookmarkStart w:id="653" w:name="_Toc401957271"/>
      <w:r>
        <w:rPr>
          <w:lang w:val="bg-BG"/>
        </w:rPr>
        <w:t>План график</w:t>
      </w:r>
      <w:bookmarkEnd w:id="376"/>
      <w:bookmarkEnd w:id="652"/>
      <w:bookmarkEnd w:id="653"/>
    </w:p>
    <w:p w:rsidR="00F36885" w:rsidRDefault="00364537">
      <w:pPr>
        <w:pStyle w:val="Heading3"/>
      </w:pPr>
      <w:bookmarkStart w:id="654" w:name="_Toc430447691"/>
      <w:bookmarkStart w:id="655" w:name="_Toc447095898"/>
      <w:bookmarkStart w:id="656" w:name="_Toc401957272"/>
      <w:r>
        <w:rPr>
          <w:lang w:val="bg-BG"/>
        </w:rPr>
        <w:t xml:space="preserve">Ресурси използвани за </w:t>
      </w:r>
      <w:r w:rsidR="00BD529E">
        <w:rPr>
          <w:lang w:val="bg-BG"/>
        </w:rPr>
        <w:t>о</w:t>
      </w:r>
      <w:r>
        <w:rPr>
          <w:lang w:val="bg-BG"/>
        </w:rPr>
        <w:t>съществяването на проекта</w:t>
      </w:r>
      <w:bookmarkStart w:id="657" w:name="_Toc430447692"/>
      <w:bookmarkEnd w:id="654"/>
      <w:bookmarkEnd w:id="655"/>
      <w:bookmarkEnd w:id="656"/>
    </w:p>
    <w:p w:rsidR="00F36885" w:rsidRDefault="009B57C4">
      <w:pPr>
        <w:pStyle w:val="Heading4"/>
        <w:rPr>
          <w:lang w:val="bg-BG"/>
        </w:rPr>
      </w:pPr>
      <w:r>
        <w:rPr>
          <w:lang w:val="bg-BG"/>
        </w:rPr>
        <w:t>Продукти използвани за разработката</w:t>
      </w:r>
    </w:p>
    <w:p w:rsidR="00EB4D2E" w:rsidRDefault="009B57C4" w:rsidP="005120B8">
      <w:pPr>
        <w:ind w:left="709" w:hanging="709"/>
        <w:rPr>
          <w:lang w:val="bg-BG"/>
        </w:rPr>
      </w:pPr>
      <w:r>
        <w:rPr>
          <w:lang w:val="bg-BG"/>
        </w:rPr>
        <w:tab/>
      </w:r>
      <w:r w:rsidR="00BD529E">
        <w:rPr>
          <w:lang w:val="bg-BG"/>
        </w:rPr>
        <w:tab/>
      </w:r>
      <w:r w:rsidR="00BD529E">
        <w:rPr>
          <w:lang w:val="bg-BG"/>
        </w:rPr>
        <w:tab/>
      </w:r>
      <w:r>
        <w:rPr>
          <w:lang w:val="bg-BG"/>
        </w:rPr>
        <w:t>Списък с продуктите и инструментите за разработката на проекта може да бъде намерен в документа „Инструменти“</w:t>
      </w:r>
      <w:r w:rsidR="005B6AF9">
        <w:rPr>
          <w:lang w:val="bg-BG"/>
        </w:rPr>
        <w:t>.</w:t>
      </w:r>
    </w:p>
    <w:p w:rsidR="00F36885" w:rsidRDefault="00CE7909">
      <w:pPr>
        <w:pStyle w:val="Heading4"/>
        <w:rPr>
          <w:lang w:val="bg-BG"/>
        </w:rPr>
      </w:pPr>
      <w:r>
        <w:rPr>
          <w:lang w:val="bg-BG"/>
        </w:rPr>
        <w:t>Човешки ресурс</w:t>
      </w:r>
    </w:p>
    <w:p w:rsidR="00CE7909" w:rsidRPr="00CE7909" w:rsidRDefault="003C6FCF" w:rsidP="00CE7909">
      <w:pPr>
        <w:ind w:left="720"/>
        <w:jc w:val="both"/>
        <w:rPr>
          <w:lang w:val="bg-BG"/>
        </w:rPr>
      </w:pPr>
      <w:r>
        <w:rPr>
          <w:lang w:val="bg-BG"/>
        </w:rPr>
        <w:tab/>
      </w:r>
      <w:r w:rsidR="00CE7909" w:rsidRPr="00CE7909">
        <w:rPr>
          <w:lang w:val="bg-BG"/>
        </w:rPr>
        <w:t>Екипът е съставен от седем човека, които в зависимост от фазите на проекта ще изпълняват</w:t>
      </w:r>
      <w:r w:rsidR="007C70C1">
        <w:rPr>
          <w:lang w:val="bg-BG"/>
        </w:rPr>
        <w:t xml:space="preserve"> различни роли по методологията </w:t>
      </w:r>
      <w:r w:rsidR="007C70C1">
        <w:t>RUP</w:t>
      </w:r>
      <w:r w:rsidR="007C70C1">
        <w:rPr>
          <w:lang w:val="bg-BG"/>
        </w:rPr>
        <w:t>. Ролите са описани е профилите им. В случай, че някой от екипа не успява да се справя със задачите си за необходимото време друг по-малко зает член на екипа ще му указва помощ. Ако член на екипа не изпълнява съвестно задълженията си и отказва да работ</w:t>
      </w:r>
      <w:r>
        <w:rPr>
          <w:lang w:val="bg-BG"/>
        </w:rPr>
        <w:t>и</w:t>
      </w:r>
      <w:r w:rsidR="007C70C1">
        <w:rPr>
          <w:lang w:val="bg-BG"/>
        </w:rPr>
        <w:t xml:space="preserve"> по проекта</w:t>
      </w:r>
      <w:r>
        <w:rPr>
          <w:lang w:val="bg-BG"/>
        </w:rPr>
        <w:t>,</w:t>
      </w:r>
      <w:r w:rsidR="007C70C1">
        <w:rPr>
          <w:lang w:val="bg-BG"/>
        </w:rPr>
        <w:t xml:space="preserve"> то той може да се изключи от екипа.</w:t>
      </w:r>
    </w:p>
    <w:p w:rsidR="00F36885" w:rsidRDefault="0088285C">
      <w:pPr>
        <w:pStyle w:val="Heading4"/>
        <w:rPr>
          <w:lang w:val="bg-BG"/>
        </w:rPr>
      </w:pPr>
      <w:r>
        <w:rPr>
          <w:lang w:val="bg-BG"/>
        </w:rPr>
        <w:t>План за обучение</w:t>
      </w:r>
    </w:p>
    <w:p w:rsidR="00EB4D2E" w:rsidRDefault="00966196" w:rsidP="005120B8">
      <w:pPr>
        <w:pStyle w:val="Heading5"/>
        <w:ind w:left="0"/>
        <w:rPr>
          <w:lang w:val="bg-BG"/>
        </w:rPr>
      </w:pPr>
      <w:r>
        <w:rPr>
          <w:lang w:val="bg-BG"/>
        </w:rPr>
        <w:t>План за обучение на екипа</w:t>
      </w:r>
    </w:p>
    <w:p w:rsidR="00EB4D2E" w:rsidRDefault="0037244E" w:rsidP="005120B8">
      <w:pPr>
        <w:pStyle w:val="ListParagraph"/>
        <w:numPr>
          <w:ilvl w:val="2"/>
          <w:numId w:val="40"/>
        </w:numPr>
        <w:ind w:left="1418"/>
        <w:jc w:val="both"/>
        <w:rPr>
          <w:lang w:val="bg-BG"/>
        </w:rPr>
      </w:pPr>
      <w:r w:rsidRPr="0037244E">
        <w:rPr>
          <w:lang w:val="bg-BG"/>
        </w:rPr>
        <w:t>Екипа щ</w:t>
      </w:r>
      <w:r>
        <w:rPr>
          <w:lang w:val="bg-BG"/>
        </w:rPr>
        <w:t>е бъде запознат с начините за из</w:t>
      </w:r>
      <w:r w:rsidRPr="0037244E">
        <w:rPr>
          <w:lang w:val="bg-BG"/>
        </w:rPr>
        <w:t xml:space="preserve">ползване на </w:t>
      </w:r>
      <w:r>
        <w:t xml:space="preserve">Jira, </w:t>
      </w:r>
      <w:r w:rsidRPr="0037244E">
        <w:rPr>
          <w:lang w:val="bg-BG"/>
        </w:rPr>
        <w:t>като предварително ще бъде определен ден за това и обучението ще се проведе от Михаил Радков</w:t>
      </w:r>
      <w:r>
        <w:rPr>
          <w:lang w:val="bg-BG"/>
        </w:rPr>
        <w:t xml:space="preserve"> на целия екип</w:t>
      </w:r>
      <w:r w:rsidRPr="0037244E">
        <w:rPr>
          <w:lang w:val="bg-BG"/>
        </w:rPr>
        <w:t>;</w:t>
      </w:r>
    </w:p>
    <w:p w:rsidR="00EB4D2E" w:rsidRDefault="0037244E" w:rsidP="005120B8">
      <w:pPr>
        <w:pStyle w:val="ListParagraph"/>
        <w:numPr>
          <w:ilvl w:val="2"/>
          <w:numId w:val="40"/>
        </w:numPr>
        <w:ind w:left="1418"/>
        <w:jc w:val="both"/>
        <w:rPr>
          <w:lang w:val="bg-BG"/>
        </w:rPr>
      </w:pPr>
      <w:r w:rsidRPr="0037244E">
        <w:rPr>
          <w:lang w:val="bg-BG"/>
        </w:rPr>
        <w:t>План за обучение на екипа по разработката за работа с изградената среда -  ще се преведе  след изграждане на средата от Михайл Радкков.</w:t>
      </w:r>
    </w:p>
    <w:p w:rsidR="00EB4D2E" w:rsidRDefault="00966196" w:rsidP="005120B8">
      <w:pPr>
        <w:pStyle w:val="Heading5"/>
        <w:ind w:left="0"/>
        <w:rPr>
          <w:lang w:val="bg-BG"/>
        </w:rPr>
      </w:pPr>
      <w:r>
        <w:rPr>
          <w:lang w:val="bg-BG"/>
        </w:rPr>
        <w:t>План за обучение на клиента  /пациенти</w:t>
      </w:r>
      <w:r w:rsidR="005120B8">
        <w:rPr>
          <w:lang w:val="bg-BG"/>
        </w:rPr>
        <w:t xml:space="preserve"> и</w:t>
      </w:r>
      <w:r>
        <w:rPr>
          <w:lang w:val="bg-BG"/>
        </w:rPr>
        <w:t xml:space="preserve"> медицински лица</w:t>
      </w:r>
      <w:r w:rsidR="005120B8">
        <w:rPr>
          <w:lang w:val="bg-BG"/>
        </w:rPr>
        <w:t>.</w:t>
      </w:r>
    </w:p>
    <w:p w:rsidR="006F19AF" w:rsidRPr="006F19AF" w:rsidRDefault="006F19AF" w:rsidP="003C6FCF">
      <w:pPr>
        <w:pStyle w:val="ListParagraph"/>
        <w:numPr>
          <w:ilvl w:val="2"/>
          <w:numId w:val="41"/>
        </w:numPr>
        <w:ind w:left="1418"/>
        <w:jc w:val="both"/>
        <w:rPr>
          <w:lang w:val="bg-BG"/>
        </w:rPr>
      </w:pPr>
      <w:r w:rsidRPr="006F19AF">
        <w:rPr>
          <w:lang w:val="bg-BG"/>
        </w:rPr>
        <w:t>След изграждане на системата и написване на „Ръковдството на потребителя“</w:t>
      </w:r>
      <w:r w:rsidR="00270E08">
        <w:rPr>
          <w:lang w:val="bg-BG"/>
        </w:rPr>
        <w:t>,</w:t>
      </w:r>
      <w:r w:rsidRPr="006F19AF">
        <w:rPr>
          <w:lang w:val="bg-BG"/>
        </w:rPr>
        <w:t xml:space="preserve"> то ще бъде </w:t>
      </w:r>
      <w:r w:rsidR="00270E08">
        <w:rPr>
          <w:lang w:val="bg-BG"/>
        </w:rPr>
        <w:t>д</w:t>
      </w:r>
      <w:r w:rsidRPr="006F19AF">
        <w:rPr>
          <w:lang w:val="bg-BG"/>
        </w:rPr>
        <w:t>остъпно в интернет</w:t>
      </w:r>
      <w:r w:rsidR="00270E08">
        <w:rPr>
          <w:lang w:val="bg-BG"/>
        </w:rPr>
        <w:t>;</w:t>
      </w:r>
    </w:p>
    <w:p w:rsidR="006F19AF" w:rsidRPr="006F19AF" w:rsidRDefault="006F19AF" w:rsidP="003C6FCF">
      <w:pPr>
        <w:pStyle w:val="ListParagraph"/>
        <w:numPr>
          <w:ilvl w:val="2"/>
          <w:numId w:val="41"/>
        </w:numPr>
        <w:ind w:left="1418"/>
        <w:jc w:val="both"/>
        <w:rPr>
          <w:lang w:val="bg-BG"/>
        </w:rPr>
      </w:pPr>
      <w:r w:rsidRPr="006F19AF">
        <w:rPr>
          <w:lang w:val="bg-BG"/>
        </w:rPr>
        <w:t>След пускането на системата ще се изгради допълнителен сайт с уроци за работа на различните потребители – пациенти, медицински лица и фармацевти. Всеки от потребителите ще</w:t>
      </w:r>
      <w:r w:rsidR="00270E08">
        <w:rPr>
          <w:lang w:val="bg-BG"/>
        </w:rPr>
        <w:t xml:space="preserve"> </w:t>
      </w:r>
      <w:r w:rsidRPr="006F19AF">
        <w:rPr>
          <w:lang w:val="bg-BG"/>
        </w:rPr>
        <w:t>може да из</w:t>
      </w:r>
      <w:r w:rsidR="00270E08">
        <w:rPr>
          <w:lang w:val="bg-BG"/>
        </w:rPr>
        <w:t>б</w:t>
      </w:r>
      <w:r w:rsidRPr="006F19AF">
        <w:rPr>
          <w:lang w:val="bg-BG"/>
        </w:rPr>
        <w:t>ере удобно врем</w:t>
      </w:r>
      <w:r w:rsidR="00270E08">
        <w:rPr>
          <w:lang w:val="bg-BG"/>
        </w:rPr>
        <w:t>е,</w:t>
      </w:r>
      <w:r w:rsidRPr="006F19AF">
        <w:rPr>
          <w:lang w:val="bg-BG"/>
        </w:rPr>
        <w:t xml:space="preserve"> за да мине курса на обучение самостоятелно.</w:t>
      </w:r>
    </w:p>
    <w:p w:rsidR="00F36885" w:rsidRDefault="006F19AF">
      <w:pPr>
        <w:pStyle w:val="Heading3"/>
        <w:rPr>
          <w:lang w:val="bg-BG"/>
        </w:rPr>
      </w:pPr>
      <w:bookmarkStart w:id="658" w:name="_Toc401957273"/>
      <w:bookmarkEnd w:id="657"/>
      <w:r>
        <w:rPr>
          <w:lang w:val="bg-BG"/>
        </w:rPr>
        <w:t>Бюджет</w:t>
      </w:r>
      <w:bookmarkEnd w:id="658"/>
    </w:p>
    <w:p w:rsidR="00986144" w:rsidRDefault="00270E08" w:rsidP="00986144">
      <w:pPr>
        <w:ind w:left="720"/>
        <w:jc w:val="both"/>
        <w:rPr>
          <w:lang w:val="bg-BG"/>
        </w:rPr>
      </w:pPr>
      <w:r>
        <w:rPr>
          <w:lang w:val="bg-BG"/>
        </w:rPr>
        <w:tab/>
      </w:r>
      <w:r w:rsidR="00986144">
        <w:rPr>
          <w:lang w:val="bg-BG"/>
        </w:rPr>
        <w:t>Бюджет за проекта не е определен поради образователния</w:t>
      </w:r>
      <w:r w:rsidR="0088285C">
        <w:rPr>
          <w:lang w:val="bg-BG"/>
        </w:rPr>
        <w:t>т</w:t>
      </w:r>
      <w:r w:rsidR="00986144">
        <w:rPr>
          <w:lang w:val="bg-BG"/>
        </w:rPr>
        <w:t xml:space="preserve"> характер на задачата. Екипа няма да получава заплащане за извършените услуги.</w:t>
      </w:r>
    </w:p>
    <w:p w:rsidR="00986144" w:rsidRPr="00EF65B1" w:rsidRDefault="00270E08" w:rsidP="00986144">
      <w:pPr>
        <w:ind w:left="720"/>
        <w:jc w:val="both"/>
      </w:pPr>
      <w:r>
        <w:rPr>
          <w:lang w:val="bg-BG"/>
        </w:rPr>
        <w:tab/>
      </w:r>
      <w:r w:rsidR="00986144">
        <w:rPr>
          <w:lang w:val="bg-BG"/>
        </w:rPr>
        <w:t xml:space="preserve">Всички продукти за включени в процеса на разработка на </w:t>
      </w:r>
      <w:r w:rsidR="00986144">
        <w:t>E-Health</w:t>
      </w:r>
      <w:r w:rsidR="00986144">
        <w:rPr>
          <w:lang w:val="bg-BG"/>
        </w:rPr>
        <w:t xml:space="preserve"> са безплатни. Списък с използваните инструменти можете да намерите в документа „Инстументи“.</w:t>
      </w:r>
    </w:p>
    <w:p w:rsidR="00986144" w:rsidRPr="00986144" w:rsidRDefault="00986144" w:rsidP="00986144">
      <w:pPr>
        <w:rPr>
          <w:lang w:val="bg-BG"/>
        </w:rPr>
      </w:pPr>
      <w:r>
        <w:rPr>
          <w:lang w:val="bg-BG"/>
        </w:rPr>
        <w:tab/>
      </w:r>
    </w:p>
    <w:p w:rsidR="00F36885" w:rsidRDefault="0088285C">
      <w:pPr>
        <w:pStyle w:val="Heading2"/>
        <w:rPr>
          <w:lang w:val="bg-BG"/>
        </w:rPr>
      </w:pPr>
      <w:bookmarkStart w:id="659" w:name="_Toc447095900"/>
      <w:bookmarkStart w:id="660" w:name="_Toc401957274"/>
      <w:r>
        <w:rPr>
          <w:lang w:val="bg-BG"/>
        </w:rPr>
        <w:lastRenderedPageBreak/>
        <w:t>Планове на итерациите</w:t>
      </w:r>
      <w:bookmarkEnd w:id="659"/>
      <w:bookmarkEnd w:id="660"/>
    </w:p>
    <w:p w:rsidR="0088285C" w:rsidRDefault="0088285C" w:rsidP="0088285C">
      <w:pPr>
        <w:rPr>
          <w:lang w:val="bg-BG"/>
        </w:rPr>
      </w:pPr>
      <w:r>
        <w:rPr>
          <w:lang w:val="bg-BG"/>
        </w:rPr>
        <w:tab/>
      </w:r>
      <w:r w:rsidR="00270E08">
        <w:rPr>
          <w:lang w:val="bg-BG"/>
        </w:rPr>
        <w:tab/>
      </w:r>
      <w:r w:rsidR="007343D0">
        <w:rPr>
          <w:lang w:val="bg-BG"/>
        </w:rPr>
        <w:t>Таблиц</w:t>
      </w:r>
      <w:r w:rsidR="007C70C1">
        <w:rPr>
          <w:lang w:val="bg-BG"/>
        </w:rPr>
        <w:t>а със итерациите и документите за предаване на всяка итерация.</w:t>
      </w:r>
    </w:p>
    <w:tbl>
      <w:tblPr>
        <w:tblW w:w="0" w:type="auto"/>
        <w:tblInd w:w="510"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368"/>
        <w:gridCol w:w="2520"/>
        <w:gridCol w:w="360"/>
        <w:gridCol w:w="360"/>
        <w:gridCol w:w="360"/>
        <w:gridCol w:w="360"/>
        <w:gridCol w:w="360"/>
        <w:gridCol w:w="360"/>
        <w:gridCol w:w="360"/>
        <w:gridCol w:w="1890"/>
        <w:gridCol w:w="1080"/>
      </w:tblGrid>
      <w:tr w:rsidR="004934ED" w:rsidRPr="004934ED" w:rsidTr="008552C9">
        <w:trPr>
          <w:trHeight w:val="300"/>
          <w:tblHeader/>
        </w:trPr>
        <w:tc>
          <w:tcPr>
            <w:tcW w:w="368" w:type="dxa"/>
            <w:tcBorders>
              <w:top w:val="single" w:sz="6" w:space="0" w:color="000000"/>
              <w:left w:val="single" w:sz="6" w:space="0" w:color="000000"/>
              <w:bottom w:val="single" w:sz="6" w:space="0" w:color="000000"/>
              <w:right w:val="single" w:sz="6" w:space="0" w:color="000000"/>
            </w:tcBorders>
            <w:shd w:val="clear" w:color="auto" w:fill="C0C0C0"/>
            <w:vAlign w:val="bottom"/>
            <w:hideMark/>
          </w:tcPr>
          <w:p w:rsidR="004934ED" w:rsidRPr="004934ED" w:rsidRDefault="004934ED" w:rsidP="004934ED">
            <w:pPr>
              <w:widowControl/>
              <w:spacing w:line="240" w:lineRule="auto"/>
              <w:rPr>
                <w:rFonts w:ascii="Calibri" w:hAnsi="Calibri"/>
                <w:lang w:val="bg-BG" w:eastAsia="bg-BG"/>
              </w:rPr>
            </w:pPr>
          </w:p>
        </w:tc>
        <w:tc>
          <w:tcPr>
            <w:tcW w:w="2520" w:type="dxa"/>
            <w:tcBorders>
              <w:top w:val="single" w:sz="6" w:space="0" w:color="000000"/>
              <w:left w:val="single" w:sz="6" w:space="0" w:color="CCCCCC"/>
              <w:bottom w:val="single" w:sz="6" w:space="0" w:color="000000"/>
              <w:right w:val="single" w:sz="6" w:space="0" w:color="000000"/>
            </w:tcBorders>
            <w:shd w:val="clear" w:color="auto" w:fill="C0C0C0"/>
            <w:hideMark/>
          </w:tcPr>
          <w:p w:rsidR="004934ED" w:rsidRPr="004934ED" w:rsidRDefault="004934ED" w:rsidP="004934ED">
            <w:pPr>
              <w:widowControl/>
              <w:spacing w:line="240" w:lineRule="auto"/>
              <w:rPr>
                <w:rFonts w:ascii="Arial" w:hAnsi="Arial" w:cs="Arial"/>
                <w:b/>
                <w:bCs/>
                <w:lang w:val="bg-BG" w:eastAsia="bg-BG"/>
              </w:rPr>
            </w:pPr>
            <w:r w:rsidRPr="004934ED">
              <w:rPr>
                <w:rFonts w:ascii="Arial" w:hAnsi="Arial" w:cs="Arial"/>
                <w:b/>
                <w:bCs/>
                <w:lang w:val="bg-BG" w:eastAsia="bg-BG"/>
              </w:rPr>
              <w:t> Наименование</w:t>
            </w:r>
          </w:p>
        </w:tc>
        <w:tc>
          <w:tcPr>
            <w:tcW w:w="360" w:type="dxa"/>
            <w:tcBorders>
              <w:top w:val="single" w:sz="6" w:space="0" w:color="000000"/>
              <w:left w:val="single" w:sz="6" w:space="0" w:color="CCCCCC"/>
              <w:bottom w:val="single" w:sz="6" w:space="0" w:color="000000"/>
              <w:right w:val="single" w:sz="6" w:space="0" w:color="000000"/>
            </w:tcBorders>
            <w:shd w:val="clear" w:color="auto" w:fill="CCCCFF"/>
            <w:hideMark/>
          </w:tcPr>
          <w:p w:rsidR="004934ED" w:rsidRPr="004934ED" w:rsidRDefault="004934ED" w:rsidP="004934ED">
            <w:pPr>
              <w:widowControl/>
              <w:spacing w:line="240" w:lineRule="auto"/>
              <w:jc w:val="center"/>
              <w:rPr>
                <w:rFonts w:ascii="Arial" w:hAnsi="Arial" w:cs="Arial"/>
                <w:b/>
                <w:bCs/>
                <w:lang w:val="bg-BG" w:eastAsia="bg-BG"/>
              </w:rPr>
            </w:pPr>
            <w:r w:rsidRPr="004934ED">
              <w:rPr>
                <w:rFonts w:ascii="Arial" w:hAnsi="Arial" w:cs="Arial"/>
                <w:b/>
                <w:bCs/>
                <w:lang w:val="bg-BG" w:eastAsia="bg-BG"/>
              </w:rPr>
              <w:t xml:space="preserve">I1 </w:t>
            </w:r>
          </w:p>
        </w:tc>
        <w:tc>
          <w:tcPr>
            <w:tcW w:w="360" w:type="dxa"/>
            <w:tcBorders>
              <w:top w:val="single" w:sz="6" w:space="0" w:color="000000"/>
              <w:left w:val="single" w:sz="6" w:space="0" w:color="CCCCCC"/>
              <w:bottom w:val="single" w:sz="6" w:space="0" w:color="000000"/>
              <w:right w:val="single" w:sz="6" w:space="0" w:color="000000"/>
            </w:tcBorders>
            <w:shd w:val="clear" w:color="auto" w:fill="CCFFCC"/>
            <w:hideMark/>
          </w:tcPr>
          <w:p w:rsidR="004934ED" w:rsidRPr="004934ED" w:rsidRDefault="004934ED" w:rsidP="004934ED">
            <w:pPr>
              <w:widowControl/>
              <w:spacing w:line="240" w:lineRule="auto"/>
              <w:jc w:val="center"/>
              <w:rPr>
                <w:rFonts w:ascii="Arial" w:hAnsi="Arial" w:cs="Arial"/>
                <w:b/>
                <w:bCs/>
                <w:lang w:val="bg-BG" w:eastAsia="bg-BG"/>
              </w:rPr>
            </w:pPr>
            <w:r w:rsidRPr="004934ED">
              <w:rPr>
                <w:rFonts w:ascii="Arial" w:hAnsi="Arial" w:cs="Arial"/>
                <w:b/>
                <w:bCs/>
                <w:lang w:val="bg-BG" w:eastAsia="bg-BG"/>
              </w:rPr>
              <w:t>E1</w:t>
            </w:r>
          </w:p>
        </w:tc>
        <w:tc>
          <w:tcPr>
            <w:tcW w:w="360" w:type="dxa"/>
            <w:tcBorders>
              <w:top w:val="single" w:sz="6" w:space="0" w:color="000000"/>
              <w:left w:val="single" w:sz="6" w:space="0" w:color="CCCCCC"/>
              <w:bottom w:val="single" w:sz="6" w:space="0" w:color="000000"/>
              <w:right w:val="single" w:sz="6" w:space="0" w:color="000000"/>
            </w:tcBorders>
            <w:shd w:val="clear" w:color="auto" w:fill="CCFFCC"/>
            <w:hideMark/>
          </w:tcPr>
          <w:p w:rsidR="004934ED" w:rsidRPr="004934ED" w:rsidRDefault="004934ED" w:rsidP="004934ED">
            <w:pPr>
              <w:widowControl/>
              <w:spacing w:line="240" w:lineRule="auto"/>
              <w:jc w:val="center"/>
              <w:rPr>
                <w:rFonts w:ascii="Arial" w:hAnsi="Arial" w:cs="Arial"/>
                <w:b/>
                <w:bCs/>
                <w:lang w:val="bg-BG" w:eastAsia="bg-BG"/>
              </w:rPr>
            </w:pPr>
            <w:r w:rsidRPr="004934ED">
              <w:rPr>
                <w:rFonts w:ascii="Arial" w:hAnsi="Arial" w:cs="Arial"/>
                <w:b/>
                <w:bCs/>
                <w:lang w:val="bg-BG" w:eastAsia="bg-BG"/>
              </w:rPr>
              <w:t> E2</w:t>
            </w:r>
          </w:p>
        </w:tc>
        <w:tc>
          <w:tcPr>
            <w:tcW w:w="360" w:type="dxa"/>
            <w:tcBorders>
              <w:top w:val="single" w:sz="6" w:space="0" w:color="000000"/>
              <w:left w:val="single" w:sz="6" w:space="0" w:color="CCCCCC"/>
              <w:bottom w:val="single" w:sz="6" w:space="0" w:color="000000"/>
              <w:right w:val="single" w:sz="6" w:space="0" w:color="000000"/>
            </w:tcBorders>
            <w:shd w:val="clear" w:color="auto" w:fill="FFCC99"/>
            <w:hideMark/>
          </w:tcPr>
          <w:p w:rsidR="004934ED" w:rsidRPr="004934ED" w:rsidRDefault="004934ED" w:rsidP="004934ED">
            <w:pPr>
              <w:widowControl/>
              <w:spacing w:line="240" w:lineRule="auto"/>
              <w:jc w:val="center"/>
              <w:rPr>
                <w:rFonts w:ascii="Arial" w:hAnsi="Arial" w:cs="Arial"/>
                <w:b/>
                <w:bCs/>
                <w:lang w:val="bg-BG" w:eastAsia="bg-BG"/>
              </w:rPr>
            </w:pPr>
            <w:r w:rsidRPr="004934ED">
              <w:rPr>
                <w:rFonts w:ascii="Arial" w:hAnsi="Arial" w:cs="Arial"/>
                <w:b/>
                <w:bCs/>
                <w:lang w:val="bg-BG" w:eastAsia="bg-BG"/>
              </w:rPr>
              <w:t>C1</w:t>
            </w:r>
          </w:p>
        </w:tc>
        <w:tc>
          <w:tcPr>
            <w:tcW w:w="360" w:type="dxa"/>
            <w:tcBorders>
              <w:top w:val="single" w:sz="6" w:space="0" w:color="000000"/>
              <w:left w:val="single" w:sz="6" w:space="0" w:color="CCCCCC"/>
              <w:bottom w:val="single" w:sz="6" w:space="0" w:color="000000"/>
              <w:right w:val="single" w:sz="6" w:space="0" w:color="000000"/>
            </w:tcBorders>
            <w:shd w:val="clear" w:color="auto" w:fill="FFCC99"/>
            <w:hideMark/>
          </w:tcPr>
          <w:p w:rsidR="004934ED" w:rsidRPr="004934ED" w:rsidRDefault="004934ED" w:rsidP="004934ED">
            <w:pPr>
              <w:widowControl/>
              <w:spacing w:line="240" w:lineRule="auto"/>
              <w:jc w:val="center"/>
              <w:rPr>
                <w:rFonts w:ascii="Arial" w:hAnsi="Arial" w:cs="Arial"/>
                <w:b/>
                <w:bCs/>
                <w:lang w:val="bg-BG" w:eastAsia="bg-BG"/>
              </w:rPr>
            </w:pPr>
            <w:r w:rsidRPr="004934ED">
              <w:rPr>
                <w:rFonts w:ascii="Arial" w:hAnsi="Arial" w:cs="Arial"/>
                <w:b/>
                <w:bCs/>
                <w:lang w:val="bg-BG" w:eastAsia="bg-BG"/>
              </w:rPr>
              <w:t>C2</w:t>
            </w:r>
          </w:p>
        </w:tc>
        <w:tc>
          <w:tcPr>
            <w:tcW w:w="360" w:type="dxa"/>
            <w:tcBorders>
              <w:top w:val="single" w:sz="6" w:space="0" w:color="000000"/>
              <w:left w:val="single" w:sz="6" w:space="0" w:color="CCCCCC"/>
              <w:bottom w:val="single" w:sz="6" w:space="0" w:color="000000"/>
              <w:right w:val="single" w:sz="6" w:space="0" w:color="000000"/>
            </w:tcBorders>
            <w:shd w:val="clear" w:color="auto" w:fill="FFCC99"/>
            <w:hideMark/>
          </w:tcPr>
          <w:p w:rsidR="004934ED" w:rsidRPr="004934ED" w:rsidRDefault="004934ED" w:rsidP="004934ED">
            <w:pPr>
              <w:widowControl/>
              <w:spacing w:line="240" w:lineRule="auto"/>
              <w:jc w:val="center"/>
              <w:rPr>
                <w:rFonts w:ascii="Arial" w:hAnsi="Arial" w:cs="Arial"/>
                <w:b/>
                <w:bCs/>
                <w:lang w:val="bg-BG" w:eastAsia="bg-BG"/>
              </w:rPr>
            </w:pPr>
            <w:r w:rsidRPr="004934ED">
              <w:rPr>
                <w:rFonts w:ascii="Arial" w:hAnsi="Arial" w:cs="Arial"/>
                <w:b/>
                <w:bCs/>
                <w:lang w:val="bg-BG" w:eastAsia="bg-BG"/>
              </w:rPr>
              <w:t>C3</w:t>
            </w:r>
          </w:p>
        </w:tc>
        <w:tc>
          <w:tcPr>
            <w:tcW w:w="360" w:type="dxa"/>
            <w:tcBorders>
              <w:top w:val="single" w:sz="6" w:space="0" w:color="000000"/>
              <w:left w:val="single" w:sz="6" w:space="0" w:color="CCCCCC"/>
              <w:bottom w:val="single" w:sz="6" w:space="0" w:color="000000"/>
              <w:right w:val="single" w:sz="6" w:space="0" w:color="000000"/>
            </w:tcBorders>
            <w:shd w:val="clear" w:color="auto" w:fill="FFFF00"/>
            <w:hideMark/>
          </w:tcPr>
          <w:p w:rsidR="004934ED" w:rsidRPr="004934ED" w:rsidRDefault="004934ED" w:rsidP="004934ED">
            <w:pPr>
              <w:widowControl/>
              <w:spacing w:line="240" w:lineRule="auto"/>
              <w:jc w:val="center"/>
              <w:rPr>
                <w:rFonts w:ascii="Arial" w:hAnsi="Arial" w:cs="Arial"/>
                <w:b/>
                <w:bCs/>
                <w:lang w:val="bg-BG" w:eastAsia="bg-BG"/>
              </w:rPr>
            </w:pPr>
            <w:r w:rsidRPr="004934ED">
              <w:rPr>
                <w:rFonts w:ascii="Arial" w:hAnsi="Arial" w:cs="Arial"/>
                <w:b/>
                <w:bCs/>
                <w:lang w:val="bg-BG" w:eastAsia="bg-BG"/>
              </w:rPr>
              <w:t>T1</w:t>
            </w:r>
          </w:p>
        </w:tc>
        <w:tc>
          <w:tcPr>
            <w:tcW w:w="1890" w:type="dxa"/>
            <w:tcBorders>
              <w:top w:val="single" w:sz="6" w:space="0" w:color="000000"/>
              <w:left w:val="single" w:sz="6" w:space="0" w:color="CCCCCC"/>
              <w:bottom w:val="single" w:sz="6" w:space="0" w:color="000000"/>
              <w:right w:val="single" w:sz="6" w:space="0" w:color="000000"/>
            </w:tcBorders>
            <w:shd w:val="clear" w:color="auto" w:fill="BFBFBF" w:themeFill="background1" w:themeFillShade="BF"/>
            <w:noWrap/>
            <w:vAlign w:val="bottom"/>
            <w:hideMark/>
          </w:tcPr>
          <w:p w:rsidR="004934ED" w:rsidRPr="004934ED" w:rsidRDefault="004934ED" w:rsidP="004934ED">
            <w:pPr>
              <w:widowControl/>
              <w:spacing w:line="240" w:lineRule="auto"/>
              <w:rPr>
                <w:rFonts w:ascii="Arial" w:hAnsi="Arial" w:cs="Arial"/>
                <w:b/>
                <w:bCs/>
                <w:lang w:val="bg-BG" w:eastAsia="bg-BG"/>
              </w:rPr>
            </w:pPr>
            <w:r w:rsidRPr="004934ED">
              <w:rPr>
                <w:rFonts w:ascii="Arial" w:hAnsi="Arial" w:cs="Arial"/>
                <w:b/>
                <w:bCs/>
                <w:lang w:val="bg-BG" w:eastAsia="bg-BG"/>
              </w:rPr>
              <w:t>Изпълнител</w:t>
            </w:r>
          </w:p>
        </w:tc>
        <w:tc>
          <w:tcPr>
            <w:tcW w:w="1080" w:type="dxa"/>
            <w:tcBorders>
              <w:top w:val="single" w:sz="6" w:space="0" w:color="000000"/>
              <w:left w:val="single" w:sz="6" w:space="0" w:color="CCCCCC"/>
              <w:bottom w:val="single" w:sz="6" w:space="0" w:color="000000"/>
              <w:right w:val="single" w:sz="6" w:space="0" w:color="000000"/>
            </w:tcBorders>
            <w:shd w:val="clear" w:color="auto" w:fill="BFBFBF" w:themeFill="background1" w:themeFillShade="BF"/>
            <w:noWrap/>
            <w:vAlign w:val="bottom"/>
            <w:hideMark/>
          </w:tcPr>
          <w:p w:rsidR="004934ED" w:rsidRPr="004934ED" w:rsidRDefault="004934ED" w:rsidP="004934ED">
            <w:pPr>
              <w:widowControl/>
              <w:spacing w:line="240" w:lineRule="auto"/>
              <w:rPr>
                <w:rFonts w:ascii="Arial" w:hAnsi="Arial" w:cs="Arial"/>
                <w:b/>
                <w:bCs/>
                <w:lang w:val="bg-BG" w:eastAsia="bg-BG"/>
              </w:rPr>
            </w:pPr>
            <w:r w:rsidRPr="004934ED">
              <w:rPr>
                <w:rFonts w:ascii="Arial" w:hAnsi="Arial" w:cs="Arial"/>
                <w:b/>
                <w:bCs/>
                <w:lang w:val="bg-BG" w:eastAsia="bg-BG"/>
              </w:rPr>
              <w:t>Роля</w:t>
            </w:r>
          </w:p>
        </w:tc>
      </w:tr>
      <w:tr w:rsidR="004934ED" w:rsidRPr="004934ED" w:rsidTr="008552C9">
        <w:trPr>
          <w:trHeight w:val="570"/>
        </w:trPr>
        <w:tc>
          <w:tcPr>
            <w:tcW w:w="368" w:type="dxa"/>
            <w:tcBorders>
              <w:top w:val="single" w:sz="6" w:space="0" w:color="CCCCCC"/>
              <w:left w:val="single" w:sz="6" w:space="0" w:color="000000"/>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1</w:t>
            </w:r>
          </w:p>
        </w:tc>
        <w:tc>
          <w:tcPr>
            <w:tcW w:w="2520"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План за разработка на софтуерния продукт</w:t>
            </w:r>
          </w:p>
        </w:tc>
        <w:tc>
          <w:tcPr>
            <w:tcW w:w="360" w:type="dxa"/>
            <w:tcBorders>
              <w:top w:val="single" w:sz="6" w:space="0" w:color="CCCCCC"/>
              <w:left w:val="single" w:sz="6" w:space="0" w:color="CCCCCC"/>
              <w:bottom w:val="single" w:sz="6" w:space="0" w:color="000000"/>
              <w:right w:val="single" w:sz="6" w:space="0" w:color="000000"/>
            </w:tcBorders>
            <w:shd w:val="clear" w:color="auto" w:fill="CCCCFF"/>
            <w:hideMark/>
          </w:tcPr>
          <w:p w:rsidR="004934ED" w:rsidRPr="000108B9" w:rsidRDefault="0048213F" w:rsidP="004934ED">
            <w:pPr>
              <w:widowControl/>
              <w:spacing w:line="240" w:lineRule="auto"/>
              <w:jc w:val="center"/>
              <w:rPr>
                <w:b/>
                <w:bCs/>
                <w:lang w:val="bg-BG" w:eastAsia="bg-BG"/>
              </w:rPr>
            </w:pPr>
            <w:r w:rsidRPr="000108B9">
              <w:rPr>
                <w:b/>
                <w:bCs/>
                <w:lang w:val="bg-BG" w:eastAsia="bg-BG"/>
              </w:rPr>
              <w:t>s</w:t>
            </w: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s</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FF00"/>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189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Малвина Макариева</w:t>
            </w:r>
          </w:p>
        </w:tc>
        <w:tc>
          <w:tcPr>
            <w:tcW w:w="108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PM</w:t>
            </w:r>
          </w:p>
        </w:tc>
      </w:tr>
      <w:tr w:rsidR="004934ED" w:rsidRPr="004934ED" w:rsidTr="008552C9">
        <w:trPr>
          <w:trHeight w:val="30"/>
        </w:trPr>
        <w:tc>
          <w:tcPr>
            <w:tcW w:w="368" w:type="dxa"/>
            <w:tcBorders>
              <w:top w:val="single" w:sz="6" w:space="0" w:color="CCCCCC"/>
              <w:left w:val="single" w:sz="6" w:space="0" w:color="000000"/>
              <w:bottom w:val="single" w:sz="6" w:space="0" w:color="000000"/>
              <w:right w:val="single" w:sz="6" w:space="0" w:color="000000"/>
            </w:tcBorders>
            <w:hideMark/>
          </w:tcPr>
          <w:p w:rsidR="004934ED" w:rsidRPr="000108B9" w:rsidRDefault="0048213F" w:rsidP="004934ED">
            <w:pPr>
              <w:widowControl/>
              <w:spacing w:line="30" w:lineRule="atLeast"/>
              <w:rPr>
                <w:lang w:val="bg-BG" w:eastAsia="bg-BG"/>
              </w:rPr>
            </w:pPr>
            <w:r w:rsidRPr="000108B9">
              <w:rPr>
                <w:lang w:val="bg-BG" w:eastAsia="bg-BG"/>
              </w:rPr>
              <w:t>2</w:t>
            </w:r>
          </w:p>
        </w:tc>
        <w:tc>
          <w:tcPr>
            <w:tcW w:w="2520"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30" w:lineRule="atLeast"/>
              <w:rPr>
                <w:lang w:val="bg-BG" w:eastAsia="bg-BG"/>
              </w:rPr>
            </w:pPr>
            <w:r w:rsidRPr="000108B9">
              <w:rPr>
                <w:lang w:val="bg-BG" w:eastAsia="bg-BG"/>
              </w:rPr>
              <w:t>План за управление на качеството</w:t>
            </w:r>
          </w:p>
        </w:tc>
        <w:tc>
          <w:tcPr>
            <w:tcW w:w="360" w:type="dxa"/>
            <w:tcBorders>
              <w:top w:val="single" w:sz="6" w:space="0" w:color="CCCCCC"/>
              <w:left w:val="single" w:sz="6" w:space="0" w:color="CCCCCC"/>
              <w:bottom w:val="single" w:sz="6" w:space="0" w:color="000000"/>
              <w:right w:val="single" w:sz="6" w:space="0" w:color="000000"/>
            </w:tcBorders>
            <w:shd w:val="clear" w:color="auto" w:fill="CCCCFF"/>
            <w:hideMark/>
          </w:tcPr>
          <w:p w:rsidR="004934ED" w:rsidRPr="000108B9" w:rsidRDefault="0048213F" w:rsidP="004934ED">
            <w:pPr>
              <w:widowControl/>
              <w:spacing w:line="30" w:lineRule="atLeast"/>
              <w:jc w:val="center"/>
              <w:rPr>
                <w:b/>
                <w:bCs/>
                <w:lang w:val="bg-BG" w:eastAsia="bg-BG"/>
              </w:rPr>
            </w:pPr>
            <w:r w:rsidRPr="000108B9">
              <w:rPr>
                <w:b/>
                <w:bCs/>
                <w:lang w:val="bg-BG" w:eastAsia="bg-BG"/>
              </w:rPr>
              <w:t>c</w:t>
            </w:r>
          </w:p>
        </w:tc>
        <w:tc>
          <w:tcPr>
            <w:tcW w:w="360" w:type="dxa"/>
            <w:tcBorders>
              <w:top w:val="single" w:sz="6" w:space="0" w:color="CCCCCC"/>
              <w:left w:val="single" w:sz="6" w:space="0" w:color="CCCCCC"/>
              <w:bottom w:val="single" w:sz="6" w:space="0" w:color="000000"/>
              <w:right w:val="single" w:sz="6" w:space="0" w:color="000000"/>
            </w:tcBorders>
            <w:shd w:val="clear" w:color="auto" w:fill="CCFFCC"/>
            <w:vAlign w:val="bottom"/>
            <w:hideMark/>
          </w:tcPr>
          <w:p w:rsidR="004934ED" w:rsidRPr="000108B9" w:rsidRDefault="004934ED" w:rsidP="004934ED">
            <w:pPr>
              <w:keepNext/>
              <w:widowControl/>
              <w:numPr>
                <w:ilvl w:val="0"/>
                <w:numId w:val="1"/>
              </w:numPr>
              <w:spacing w:before="120" w:after="60" w:line="240" w:lineRule="auto"/>
              <w:ind w:left="720" w:hanging="720"/>
              <w:jc w:val="both"/>
              <w:outlineLvl w:val="0"/>
              <w:rPr>
                <w:sz w:val="4"/>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CCFFCC"/>
            <w:vAlign w:val="bottom"/>
            <w:hideMark/>
          </w:tcPr>
          <w:p w:rsidR="004934ED" w:rsidRPr="000108B9" w:rsidRDefault="004934ED" w:rsidP="004934ED">
            <w:pPr>
              <w:keepNext/>
              <w:widowControl/>
              <w:numPr>
                <w:ilvl w:val="0"/>
                <w:numId w:val="1"/>
              </w:numPr>
              <w:spacing w:before="120" w:after="60" w:line="240" w:lineRule="auto"/>
              <w:ind w:left="720" w:hanging="720"/>
              <w:jc w:val="both"/>
              <w:outlineLvl w:val="0"/>
              <w:rPr>
                <w:sz w:val="4"/>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FFCC99"/>
            <w:vAlign w:val="bottom"/>
            <w:hideMark/>
          </w:tcPr>
          <w:p w:rsidR="004934ED" w:rsidRPr="000108B9" w:rsidRDefault="004934ED" w:rsidP="004934ED">
            <w:pPr>
              <w:keepNext/>
              <w:widowControl/>
              <w:numPr>
                <w:ilvl w:val="0"/>
                <w:numId w:val="1"/>
              </w:numPr>
              <w:spacing w:before="120" w:after="60" w:line="240" w:lineRule="auto"/>
              <w:ind w:left="720" w:hanging="720"/>
              <w:jc w:val="both"/>
              <w:outlineLvl w:val="0"/>
              <w:rPr>
                <w:sz w:val="4"/>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FFCC99"/>
            <w:vAlign w:val="bottom"/>
            <w:hideMark/>
          </w:tcPr>
          <w:p w:rsidR="004934ED" w:rsidRPr="000108B9" w:rsidRDefault="004934ED" w:rsidP="004934ED">
            <w:pPr>
              <w:keepNext/>
              <w:widowControl/>
              <w:numPr>
                <w:ilvl w:val="0"/>
                <w:numId w:val="1"/>
              </w:numPr>
              <w:spacing w:before="120" w:after="60" w:line="240" w:lineRule="auto"/>
              <w:ind w:left="720" w:hanging="720"/>
              <w:jc w:val="both"/>
              <w:outlineLvl w:val="0"/>
              <w:rPr>
                <w:sz w:val="4"/>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FFCC99"/>
            <w:vAlign w:val="bottom"/>
            <w:hideMark/>
          </w:tcPr>
          <w:p w:rsidR="004934ED" w:rsidRPr="000108B9" w:rsidRDefault="004934ED" w:rsidP="004934ED">
            <w:pPr>
              <w:keepNext/>
              <w:widowControl/>
              <w:numPr>
                <w:ilvl w:val="0"/>
                <w:numId w:val="1"/>
              </w:numPr>
              <w:spacing w:before="120" w:after="60" w:line="240" w:lineRule="auto"/>
              <w:ind w:left="720" w:hanging="720"/>
              <w:jc w:val="both"/>
              <w:outlineLvl w:val="0"/>
              <w:rPr>
                <w:sz w:val="4"/>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FFFF00"/>
            <w:vAlign w:val="bottom"/>
            <w:hideMark/>
          </w:tcPr>
          <w:p w:rsidR="004934ED" w:rsidRPr="000108B9" w:rsidRDefault="004934ED" w:rsidP="004934ED">
            <w:pPr>
              <w:keepNext/>
              <w:widowControl/>
              <w:numPr>
                <w:ilvl w:val="0"/>
                <w:numId w:val="1"/>
              </w:numPr>
              <w:spacing w:before="120" w:after="60" w:line="240" w:lineRule="auto"/>
              <w:ind w:left="720" w:hanging="720"/>
              <w:jc w:val="both"/>
              <w:outlineLvl w:val="0"/>
              <w:rPr>
                <w:sz w:val="4"/>
                <w:lang w:val="bg-BG" w:eastAsia="bg-BG"/>
              </w:rPr>
            </w:pPr>
          </w:p>
        </w:tc>
        <w:tc>
          <w:tcPr>
            <w:tcW w:w="189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30" w:lineRule="atLeast"/>
              <w:rPr>
                <w:color w:val="000000"/>
                <w:sz w:val="22"/>
                <w:szCs w:val="22"/>
                <w:lang w:val="bg-BG" w:eastAsia="bg-BG"/>
              </w:rPr>
            </w:pPr>
            <w:r w:rsidRPr="000108B9">
              <w:rPr>
                <w:color w:val="000000"/>
                <w:sz w:val="22"/>
                <w:szCs w:val="22"/>
                <w:lang w:val="bg-BG" w:eastAsia="bg-BG"/>
              </w:rPr>
              <w:t>Лиляна Маринова</w:t>
            </w:r>
          </w:p>
        </w:tc>
        <w:tc>
          <w:tcPr>
            <w:tcW w:w="108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30" w:lineRule="atLeast"/>
              <w:rPr>
                <w:color w:val="000000"/>
                <w:sz w:val="22"/>
                <w:szCs w:val="22"/>
                <w:lang w:val="bg-BG" w:eastAsia="bg-BG"/>
              </w:rPr>
            </w:pPr>
            <w:r w:rsidRPr="000108B9">
              <w:rPr>
                <w:color w:val="000000"/>
                <w:sz w:val="22"/>
                <w:szCs w:val="22"/>
                <w:lang w:val="bg-BG" w:eastAsia="bg-BG"/>
              </w:rPr>
              <w:t>QA</w:t>
            </w:r>
          </w:p>
        </w:tc>
      </w:tr>
      <w:tr w:rsidR="004934ED" w:rsidRPr="004934ED" w:rsidTr="008552C9">
        <w:trPr>
          <w:trHeight w:val="408"/>
        </w:trPr>
        <w:tc>
          <w:tcPr>
            <w:tcW w:w="368" w:type="dxa"/>
            <w:tcBorders>
              <w:top w:val="single" w:sz="6" w:space="0" w:color="CCCCCC"/>
              <w:left w:val="single" w:sz="6" w:space="0" w:color="000000"/>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3</w:t>
            </w:r>
          </w:p>
        </w:tc>
        <w:tc>
          <w:tcPr>
            <w:tcW w:w="2520"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Списък на рисковете</w:t>
            </w:r>
          </w:p>
        </w:tc>
        <w:tc>
          <w:tcPr>
            <w:tcW w:w="360" w:type="dxa"/>
            <w:tcBorders>
              <w:top w:val="single" w:sz="6" w:space="0" w:color="CCCCCC"/>
              <w:left w:val="single" w:sz="6" w:space="0" w:color="CCCCCC"/>
              <w:bottom w:val="single" w:sz="6" w:space="0" w:color="000000"/>
              <w:right w:val="single" w:sz="6" w:space="0" w:color="000000"/>
            </w:tcBorders>
            <w:shd w:val="clear" w:color="auto" w:fill="CCCCFF"/>
            <w:hideMark/>
          </w:tcPr>
          <w:p w:rsidR="004934ED" w:rsidRPr="000108B9" w:rsidRDefault="0048213F" w:rsidP="004934ED">
            <w:pPr>
              <w:widowControl/>
              <w:spacing w:line="240" w:lineRule="auto"/>
              <w:jc w:val="center"/>
              <w:rPr>
                <w:b/>
                <w:bCs/>
                <w:lang w:val="bg-BG" w:eastAsia="bg-BG"/>
              </w:rPr>
            </w:pPr>
            <w:r w:rsidRPr="000108B9">
              <w:rPr>
                <w:b/>
                <w:bCs/>
                <w:lang w:val="bg-BG" w:eastAsia="bg-BG"/>
              </w:rPr>
              <w:t>s</w:t>
            </w: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FF00"/>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189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Малвина Макариева</w:t>
            </w:r>
          </w:p>
        </w:tc>
        <w:tc>
          <w:tcPr>
            <w:tcW w:w="108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PM</w:t>
            </w:r>
          </w:p>
        </w:tc>
      </w:tr>
      <w:tr w:rsidR="004934ED" w:rsidRPr="004934ED" w:rsidTr="008552C9">
        <w:trPr>
          <w:trHeight w:val="318"/>
        </w:trPr>
        <w:tc>
          <w:tcPr>
            <w:tcW w:w="368" w:type="dxa"/>
            <w:tcBorders>
              <w:top w:val="single" w:sz="6" w:space="0" w:color="CCCCCC"/>
              <w:left w:val="single" w:sz="6" w:space="0" w:color="000000"/>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4</w:t>
            </w:r>
          </w:p>
        </w:tc>
        <w:tc>
          <w:tcPr>
            <w:tcW w:w="2520"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 xml:space="preserve">Детайлен план за итерация </w:t>
            </w:r>
          </w:p>
        </w:tc>
        <w:tc>
          <w:tcPr>
            <w:tcW w:w="360" w:type="dxa"/>
            <w:tcBorders>
              <w:top w:val="single" w:sz="6" w:space="0" w:color="CCCCCC"/>
              <w:left w:val="single" w:sz="6" w:space="0" w:color="CCCCCC"/>
              <w:bottom w:val="single" w:sz="6" w:space="0" w:color="000000"/>
              <w:right w:val="single" w:sz="6" w:space="0" w:color="000000"/>
            </w:tcBorders>
            <w:shd w:val="clear" w:color="auto" w:fill="CCCCFF"/>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360" w:type="dxa"/>
            <w:tcBorders>
              <w:top w:val="single" w:sz="6" w:space="0" w:color="CCCCCC"/>
              <w:left w:val="single" w:sz="6" w:space="0" w:color="CCCCCC"/>
              <w:bottom w:val="single" w:sz="6" w:space="0" w:color="000000"/>
              <w:right w:val="single" w:sz="6" w:space="0" w:color="000000"/>
            </w:tcBorders>
            <w:shd w:val="clear" w:color="auto" w:fill="FFFF00"/>
            <w:vAlign w:val="bottom"/>
            <w:hideMark/>
          </w:tcPr>
          <w:p w:rsidR="004934ED" w:rsidRPr="000108B9" w:rsidRDefault="004934ED" w:rsidP="00D60290">
            <w:pPr>
              <w:keepNext/>
              <w:widowControl/>
              <w:spacing w:before="120" w:after="60" w:line="240" w:lineRule="auto"/>
              <w:jc w:val="both"/>
              <w:outlineLvl w:val="0"/>
              <w:rPr>
                <w:lang w:val="bg-BG" w:eastAsia="bg-BG"/>
              </w:rPr>
              <w:pPrChange w:id="661" w:author="Malvina Makarieva" w:date="2014-10-24T23:48:00Z">
                <w:pPr>
                  <w:keepNext/>
                  <w:widowControl/>
                  <w:numPr>
                    <w:numId w:val="1"/>
                  </w:numPr>
                  <w:spacing w:before="120" w:after="60" w:line="240" w:lineRule="auto"/>
                  <w:ind w:left="720" w:hanging="720"/>
                  <w:jc w:val="both"/>
                  <w:outlineLvl w:val="0"/>
                </w:pPr>
              </w:pPrChange>
            </w:pPr>
          </w:p>
        </w:tc>
        <w:tc>
          <w:tcPr>
            <w:tcW w:w="189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Малвина Макариева</w:t>
            </w:r>
          </w:p>
        </w:tc>
        <w:tc>
          <w:tcPr>
            <w:tcW w:w="108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PM</w:t>
            </w:r>
          </w:p>
        </w:tc>
      </w:tr>
      <w:tr w:rsidR="004934ED" w:rsidRPr="004934ED" w:rsidTr="008552C9">
        <w:trPr>
          <w:trHeight w:val="390"/>
        </w:trPr>
        <w:tc>
          <w:tcPr>
            <w:tcW w:w="368" w:type="dxa"/>
            <w:tcBorders>
              <w:top w:val="single" w:sz="6" w:space="0" w:color="CCCCCC"/>
              <w:left w:val="single" w:sz="6" w:space="0" w:color="000000"/>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5</w:t>
            </w:r>
          </w:p>
        </w:tc>
        <w:tc>
          <w:tcPr>
            <w:tcW w:w="2520"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 xml:space="preserve">Речник </w:t>
            </w:r>
          </w:p>
        </w:tc>
        <w:tc>
          <w:tcPr>
            <w:tcW w:w="360" w:type="dxa"/>
            <w:tcBorders>
              <w:top w:val="single" w:sz="6" w:space="0" w:color="CCCCCC"/>
              <w:left w:val="single" w:sz="6" w:space="0" w:color="CCCCCC"/>
              <w:bottom w:val="single" w:sz="6" w:space="0" w:color="000000"/>
              <w:right w:val="single" w:sz="6" w:space="0" w:color="000000"/>
            </w:tcBorders>
            <w:shd w:val="clear" w:color="auto" w:fill="CCCCFF"/>
            <w:hideMark/>
          </w:tcPr>
          <w:p w:rsidR="004934ED" w:rsidRPr="000108B9" w:rsidRDefault="0048213F" w:rsidP="004934ED">
            <w:pPr>
              <w:widowControl/>
              <w:spacing w:line="240" w:lineRule="auto"/>
              <w:jc w:val="center"/>
              <w:rPr>
                <w:b/>
                <w:bCs/>
                <w:lang w:val="bg-BG" w:eastAsia="bg-BG"/>
              </w:rPr>
            </w:pPr>
            <w:r w:rsidRPr="000108B9">
              <w:rPr>
                <w:b/>
                <w:bCs/>
                <w:lang w:val="bg-BG" w:eastAsia="bg-BG"/>
              </w:rPr>
              <w:t>e</w:t>
            </w: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e</w:t>
            </w: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s</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FF00"/>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189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Малвина Макариева</w:t>
            </w:r>
          </w:p>
        </w:tc>
        <w:tc>
          <w:tcPr>
            <w:tcW w:w="108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sz w:val="22"/>
                <w:szCs w:val="22"/>
                <w:lang w:val="bg-BG" w:eastAsia="bg-BG"/>
              </w:rPr>
            </w:pPr>
            <w:r w:rsidRPr="000108B9">
              <w:rPr>
                <w:sz w:val="22"/>
                <w:szCs w:val="22"/>
                <w:lang w:val="bg-BG" w:eastAsia="bg-BG"/>
              </w:rPr>
              <w:t>TW</w:t>
            </w:r>
          </w:p>
        </w:tc>
      </w:tr>
      <w:tr w:rsidR="004934ED" w:rsidRPr="004934ED" w:rsidTr="008552C9">
        <w:trPr>
          <w:trHeight w:val="372"/>
        </w:trPr>
        <w:tc>
          <w:tcPr>
            <w:tcW w:w="368" w:type="dxa"/>
            <w:tcBorders>
              <w:top w:val="single" w:sz="6" w:space="0" w:color="CCCCCC"/>
              <w:left w:val="single" w:sz="6" w:space="0" w:color="000000"/>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6</w:t>
            </w:r>
          </w:p>
        </w:tc>
        <w:tc>
          <w:tcPr>
            <w:tcW w:w="2520"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Визия</w:t>
            </w:r>
          </w:p>
        </w:tc>
        <w:tc>
          <w:tcPr>
            <w:tcW w:w="360" w:type="dxa"/>
            <w:tcBorders>
              <w:top w:val="single" w:sz="6" w:space="0" w:color="CCCCCC"/>
              <w:left w:val="single" w:sz="6" w:space="0" w:color="CCCCCC"/>
              <w:bottom w:val="single" w:sz="6" w:space="0" w:color="000000"/>
              <w:right w:val="single" w:sz="6" w:space="0" w:color="000000"/>
            </w:tcBorders>
            <w:shd w:val="clear" w:color="auto" w:fill="CCCCFF"/>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360" w:type="dxa"/>
            <w:tcBorders>
              <w:top w:val="single" w:sz="6" w:space="0" w:color="CCCCCC"/>
              <w:left w:val="single" w:sz="6" w:space="0" w:color="CCCCCC"/>
              <w:bottom w:val="single" w:sz="6" w:space="0" w:color="000000"/>
              <w:right w:val="single" w:sz="6" w:space="0" w:color="000000"/>
            </w:tcBorders>
            <w:shd w:val="clear" w:color="auto" w:fill="CCFFCC"/>
            <w:vAlign w:val="bottom"/>
            <w:hideMark/>
          </w:tcPr>
          <w:p w:rsidR="004934ED" w:rsidRPr="000108B9" w:rsidRDefault="004934ED" w:rsidP="00D60290">
            <w:pPr>
              <w:keepNext/>
              <w:widowControl/>
              <w:spacing w:before="120" w:after="60" w:line="240" w:lineRule="auto"/>
              <w:jc w:val="both"/>
              <w:outlineLvl w:val="0"/>
              <w:rPr>
                <w:lang w:val="bg-BG" w:eastAsia="bg-BG"/>
              </w:rPr>
              <w:pPrChange w:id="662" w:author="Malvina Makarieva" w:date="2014-10-24T23:48:00Z">
                <w:pPr>
                  <w:keepNext/>
                  <w:widowControl/>
                  <w:numPr>
                    <w:numId w:val="1"/>
                  </w:numPr>
                  <w:spacing w:before="120" w:after="60" w:line="240" w:lineRule="auto"/>
                  <w:ind w:left="720" w:hanging="720"/>
                  <w:jc w:val="both"/>
                  <w:outlineLvl w:val="0"/>
                </w:pPr>
              </w:pPrChange>
            </w:pPr>
          </w:p>
        </w:tc>
        <w:tc>
          <w:tcPr>
            <w:tcW w:w="360" w:type="dxa"/>
            <w:tcBorders>
              <w:top w:val="single" w:sz="6" w:space="0" w:color="CCCCCC"/>
              <w:left w:val="single" w:sz="6" w:space="0" w:color="CCCCCC"/>
              <w:bottom w:val="single" w:sz="6" w:space="0" w:color="000000"/>
              <w:right w:val="single" w:sz="6" w:space="0" w:color="000000"/>
            </w:tcBorders>
            <w:shd w:val="clear" w:color="auto" w:fill="CCFFCC"/>
            <w:vAlign w:val="bottom"/>
            <w:hideMark/>
          </w:tcPr>
          <w:p w:rsidR="004934ED" w:rsidRPr="000108B9" w:rsidRDefault="004934ED" w:rsidP="00D60290">
            <w:pPr>
              <w:keepNext/>
              <w:widowControl/>
              <w:spacing w:before="120" w:after="60" w:line="240" w:lineRule="auto"/>
              <w:jc w:val="both"/>
              <w:outlineLvl w:val="0"/>
              <w:rPr>
                <w:lang w:val="bg-BG" w:eastAsia="bg-BG"/>
              </w:rPr>
              <w:pPrChange w:id="663" w:author="Malvina Makarieva" w:date="2014-10-24T23:48:00Z">
                <w:pPr>
                  <w:keepNext/>
                  <w:widowControl/>
                  <w:numPr>
                    <w:numId w:val="1"/>
                  </w:numPr>
                  <w:spacing w:before="120" w:after="60" w:line="240" w:lineRule="auto"/>
                  <w:ind w:left="720" w:hanging="720"/>
                  <w:jc w:val="both"/>
                  <w:outlineLvl w:val="0"/>
                </w:pPr>
              </w:pPrChange>
            </w:pPr>
          </w:p>
        </w:tc>
        <w:tc>
          <w:tcPr>
            <w:tcW w:w="360" w:type="dxa"/>
            <w:tcBorders>
              <w:top w:val="single" w:sz="6" w:space="0" w:color="CCCCCC"/>
              <w:left w:val="single" w:sz="6" w:space="0" w:color="CCCCCC"/>
              <w:bottom w:val="single" w:sz="6" w:space="0" w:color="000000"/>
              <w:right w:val="single" w:sz="6" w:space="0" w:color="000000"/>
            </w:tcBorders>
            <w:shd w:val="clear" w:color="auto" w:fill="FFCC99"/>
            <w:vAlign w:val="bottom"/>
            <w:hideMark/>
          </w:tcPr>
          <w:p w:rsidR="004934ED" w:rsidRPr="000108B9" w:rsidRDefault="004934ED" w:rsidP="00D60290">
            <w:pPr>
              <w:keepNext/>
              <w:widowControl/>
              <w:spacing w:before="120" w:after="60" w:line="240" w:lineRule="auto"/>
              <w:jc w:val="both"/>
              <w:outlineLvl w:val="0"/>
              <w:rPr>
                <w:lang w:val="bg-BG" w:eastAsia="bg-BG"/>
              </w:rPr>
              <w:pPrChange w:id="664" w:author="Malvina Makarieva" w:date="2014-10-24T23:48:00Z">
                <w:pPr>
                  <w:keepNext/>
                  <w:widowControl/>
                  <w:numPr>
                    <w:numId w:val="1"/>
                  </w:numPr>
                  <w:spacing w:before="120" w:after="60" w:line="240" w:lineRule="auto"/>
                  <w:ind w:left="720" w:hanging="720"/>
                  <w:jc w:val="both"/>
                  <w:outlineLvl w:val="0"/>
                </w:pPr>
              </w:pPrChange>
            </w:pPr>
          </w:p>
        </w:tc>
        <w:tc>
          <w:tcPr>
            <w:tcW w:w="360" w:type="dxa"/>
            <w:tcBorders>
              <w:top w:val="single" w:sz="6" w:space="0" w:color="CCCCCC"/>
              <w:left w:val="single" w:sz="6" w:space="0" w:color="CCCCCC"/>
              <w:bottom w:val="single" w:sz="6" w:space="0" w:color="000000"/>
              <w:right w:val="single" w:sz="6" w:space="0" w:color="000000"/>
            </w:tcBorders>
            <w:shd w:val="clear" w:color="auto" w:fill="FFCC99"/>
            <w:vAlign w:val="bottom"/>
            <w:hideMark/>
          </w:tcPr>
          <w:p w:rsidR="004934ED" w:rsidRPr="000108B9" w:rsidRDefault="004934ED" w:rsidP="00D60290">
            <w:pPr>
              <w:keepNext/>
              <w:widowControl/>
              <w:spacing w:before="120" w:after="60" w:line="240" w:lineRule="auto"/>
              <w:jc w:val="both"/>
              <w:outlineLvl w:val="0"/>
              <w:rPr>
                <w:lang w:val="bg-BG" w:eastAsia="bg-BG"/>
              </w:rPr>
              <w:pPrChange w:id="665" w:author="Malvina Makarieva" w:date="2014-10-24T23:48:00Z">
                <w:pPr>
                  <w:keepNext/>
                  <w:widowControl/>
                  <w:numPr>
                    <w:numId w:val="1"/>
                  </w:numPr>
                  <w:spacing w:before="120" w:after="60" w:line="240" w:lineRule="auto"/>
                  <w:ind w:left="720" w:hanging="720"/>
                  <w:jc w:val="both"/>
                  <w:outlineLvl w:val="0"/>
                </w:pPr>
              </w:pPrChange>
            </w:pPr>
          </w:p>
        </w:tc>
        <w:tc>
          <w:tcPr>
            <w:tcW w:w="360" w:type="dxa"/>
            <w:tcBorders>
              <w:top w:val="single" w:sz="6" w:space="0" w:color="CCCCCC"/>
              <w:left w:val="single" w:sz="6" w:space="0" w:color="CCCCCC"/>
              <w:bottom w:val="single" w:sz="6" w:space="0" w:color="000000"/>
              <w:right w:val="single" w:sz="6" w:space="0" w:color="000000"/>
            </w:tcBorders>
            <w:shd w:val="clear" w:color="auto" w:fill="FFCC99"/>
            <w:vAlign w:val="bottom"/>
            <w:hideMark/>
          </w:tcPr>
          <w:p w:rsidR="004934ED" w:rsidRPr="000108B9" w:rsidRDefault="004934ED" w:rsidP="00D60290">
            <w:pPr>
              <w:keepNext/>
              <w:widowControl/>
              <w:spacing w:before="120" w:after="60" w:line="240" w:lineRule="auto"/>
              <w:jc w:val="both"/>
              <w:outlineLvl w:val="0"/>
              <w:rPr>
                <w:lang w:val="bg-BG" w:eastAsia="bg-BG"/>
              </w:rPr>
              <w:pPrChange w:id="666" w:author="Malvina Makarieva" w:date="2014-10-24T23:48:00Z">
                <w:pPr>
                  <w:keepNext/>
                  <w:widowControl/>
                  <w:numPr>
                    <w:numId w:val="1"/>
                  </w:numPr>
                  <w:spacing w:before="120" w:after="60" w:line="240" w:lineRule="auto"/>
                  <w:ind w:left="720" w:hanging="720"/>
                  <w:jc w:val="both"/>
                  <w:outlineLvl w:val="0"/>
                </w:pPr>
              </w:pPrChange>
            </w:pPr>
          </w:p>
        </w:tc>
        <w:tc>
          <w:tcPr>
            <w:tcW w:w="360" w:type="dxa"/>
            <w:tcBorders>
              <w:top w:val="single" w:sz="6" w:space="0" w:color="CCCCCC"/>
              <w:left w:val="single" w:sz="6" w:space="0" w:color="CCCCCC"/>
              <w:bottom w:val="single" w:sz="6" w:space="0" w:color="000000"/>
              <w:right w:val="single" w:sz="6" w:space="0" w:color="000000"/>
            </w:tcBorders>
            <w:shd w:val="clear" w:color="auto" w:fill="FFFF00"/>
            <w:vAlign w:val="bottom"/>
            <w:hideMark/>
          </w:tcPr>
          <w:p w:rsidR="004934ED" w:rsidRPr="000108B9" w:rsidRDefault="004934ED" w:rsidP="00D60290">
            <w:pPr>
              <w:keepNext/>
              <w:widowControl/>
              <w:spacing w:before="120" w:after="60" w:line="240" w:lineRule="auto"/>
              <w:jc w:val="both"/>
              <w:outlineLvl w:val="0"/>
              <w:rPr>
                <w:lang w:val="bg-BG" w:eastAsia="bg-BG"/>
              </w:rPr>
              <w:pPrChange w:id="667" w:author="Malvina Makarieva" w:date="2014-10-24T23:48:00Z">
                <w:pPr>
                  <w:keepNext/>
                  <w:widowControl/>
                  <w:numPr>
                    <w:numId w:val="1"/>
                  </w:numPr>
                  <w:spacing w:before="120" w:after="60" w:line="240" w:lineRule="auto"/>
                  <w:ind w:left="720" w:hanging="720"/>
                  <w:jc w:val="both"/>
                  <w:outlineLvl w:val="0"/>
                </w:pPr>
              </w:pPrChange>
            </w:pPr>
          </w:p>
        </w:tc>
        <w:tc>
          <w:tcPr>
            <w:tcW w:w="189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Михаил Радков</w:t>
            </w:r>
          </w:p>
        </w:tc>
        <w:tc>
          <w:tcPr>
            <w:tcW w:w="1080" w:type="dxa"/>
            <w:tcBorders>
              <w:top w:val="single" w:sz="6" w:space="0" w:color="CCCCCC"/>
              <w:left w:val="single" w:sz="6" w:space="0" w:color="CCCCCC"/>
              <w:bottom w:val="single" w:sz="6" w:space="0" w:color="000000"/>
              <w:right w:val="single" w:sz="6" w:space="0" w:color="000000"/>
            </w:tcBorders>
            <w:vAlign w:val="bottom"/>
            <w:hideMark/>
          </w:tcPr>
          <w:p w:rsidR="004934ED" w:rsidRPr="000108B9" w:rsidRDefault="004934ED" w:rsidP="004934ED">
            <w:pPr>
              <w:widowControl/>
              <w:spacing w:line="240" w:lineRule="auto"/>
              <w:rPr>
                <w:lang w:val="bg-BG" w:eastAsia="bg-BG"/>
              </w:rPr>
            </w:pPr>
          </w:p>
        </w:tc>
      </w:tr>
      <w:tr w:rsidR="004934ED" w:rsidRPr="004934ED" w:rsidTr="008552C9">
        <w:trPr>
          <w:trHeight w:val="354"/>
        </w:trPr>
        <w:tc>
          <w:tcPr>
            <w:tcW w:w="368" w:type="dxa"/>
            <w:tcBorders>
              <w:top w:val="single" w:sz="6" w:space="0" w:color="CCCCCC"/>
              <w:left w:val="single" w:sz="6" w:space="0" w:color="000000"/>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7</w:t>
            </w:r>
          </w:p>
        </w:tc>
        <w:tc>
          <w:tcPr>
            <w:tcW w:w="2520"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Бизнес модел*</w:t>
            </w:r>
          </w:p>
        </w:tc>
        <w:tc>
          <w:tcPr>
            <w:tcW w:w="360" w:type="dxa"/>
            <w:tcBorders>
              <w:top w:val="single" w:sz="6" w:space="0" w:color="CCCCCC"/>
              <w:left w:val="single" w:sz="6" w:space="0" w:color="CCCCCC"/>
              <w:bottom w:val="single" w:sz="6" w:space="0" w:color="000000"/>
              <w:right w:val="single" w:sz="6" w:space="0" w:color="000000"/>
            </w:tcBorders>
            <w:shd w:val="clear" w:color="auto" w:fill="CCCCFF"/>
            <w:hideMark/>
          </w:tcPr>
          <w:p w:rsidR="004934ED" w:rsidRPr="000108B9" w:rsidRDefault="0048213F" w:rsidP="004934ED">
            <w:pPr>
              <w:widowControl/>
              <w:spacing w:line="240" w:lineRule="auto"/>
              <w:jc w:val="center"/>
              <w:rPr>
                <w:b/>
                <w:bCs/>
                <w:lang w:val="bg-BG" w:eastAsia="bg-BG"/>
              </w:rPr>
            </w:pPr>
            <w:r w:rsidRPr="000108B9">
              <w:rPr>
                <w:b/>
                <w:bCs/>
                <w:lang w:val="bg-BG" w:eastAsia="bg-BG"/>
              </w:rPr>
              <w:t>e</w:t>
            </w: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s</w:t>
            </w: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FF00"/>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189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Светослав Николов</w:t>
            </w:r>
          </w:p>
        </w:tc>
        <w:tc>
          <w:tcPr>
            <w:tcW w:w="108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BA</w:t>
            </w:r>
          </w:p>
        </w:tc>
      </w:tr>
      <w:tr w:rsidR="004934ED" w:rsidRPr="004934ED" w:rsidTr="008552C9">
        <w:trPr>
          <w:trHeight w:val="579"/>
        </w:trPr>
        <w:tc>
          <w:tcPr>
            <w:tcW w:w="368" w:type="dxa"/>
            <w:tcBorders>
              <w:top w:val="single" w:sz="6" w:space="0" w:color="CCCCCC"/>
              <w:left w:val="single" w:sz="6" w:space="0" w:color="000000"/>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8</w:t>
            </w:r>
          </w:p>
        </w:tc>
        <w:tc>
          <w:tcPr>
            <w:tcW w:w="2520"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Модел на потребителските случаи*</w:t>
            </w:r>
          </w:p>
        </w:tc>
        <w:tc>
          <w:tcPr>
            <w:tcW w:w="360" w:type="dxa"/>
            <w:tcBorders>
              <w:top w:val="single" w:sz="6" w:space="0" w:color="CCCCCC"/>
              <w:left w:val="single" w:sz="6" w:space="0" w:color="CCCCCC"/>
              <w:bottom w:val="single" w:sz="6" w:space="0" w:color="000000"/>
              <w:right w:val="single" w:sz="6" w:space="0" w:color="000000"/>
            </w:tcBorders>
            <w:shd w:val="clear" w:color="auto" w:fill="CCCCFF"/>
            <w:hideMark/>
          </w:tcPr>
          <w:p w:rsidR="004934ED" w:rsidRPr="000108B9" w:rsidRDefault="0048213F" w:rsidP="004934ED">
            <w:pPr>
              <w:widowControl/>
              <w:spacing w:line="240" w:lineRule="auto"/>
              <w:jc w:val="center"/>
              <w:rPr>
                <w:b/>
                <w:bCs/>
                <w:lang w:val="bg-BG" w:eastAsia="bg-BG"/>
              </w:rPr>
            </w:pPr>
            <w:r w:rsidRPr="000108B9">
              <w:rPr>
                <w:b/>
                <w:bCs/>
                <w:lang w:val="bg-BG" w:eastAsia="bg-BG"/>
              </w:rPr>
              <w:t>e</w:t>
            </w: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e</w:t>
            </w: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s</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FF00"/>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189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Симеон Илиев</w:t>
            </w:r>
          </w:p>
        </w:tc>
        <w:tc>
          <w:tcPr>
            <w:tcW w:w="108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BA</w:t>
            </w:r>
          </w:p>
        </w:tc>
      </w:tr>
      <w:tr w:rsidR="004934ED" w:rsidRPr="004934ED" w:rsidTr="008552C9">
        <w:trPr>
          <w:trHeight w:val="579"/>
        </w:trPr>
        <w:tc>
          <w:tcPr>
            <w:tcW w:w="368" w:type="dxa"/>
            <w:tcBorders>
              <w:top w:val="single" w:sz="6" w:space="0" w:color="CCCCCC"/>
              <w:left w:val="single" w:sz="6" w:space="0" w:color="000000"/>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9</w:t>
            </w:r>
          </w:p>
        </w:tc>
        <w:tc>
          <w:tcPr>
            <w:tcW w:w="2520"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Спецификация на изискванията*</w:t>
            </w:r>
          </w:p>
        </w:tc>
        <w:tc>
          <w:tcPr>
            <w:tcW w:w="360" w:type="dxa"/>
            <w:tcBorders>
              <w:top w:val="single" w:sz="6" w:space="0" w:color="CCCCCC"/>
              <w:left w:val="single" w:sz="6" w:space="0" w:color="CCCCCC"/>
              <w:bottom w:val="single" w:sz="6" w:space="0" w:color="000000"/>
              <w:right w:val="single" w:sz="6" w:space="0" w:color="000000"/>
            </w:tcBorders>
            <w:shd w:val="clear" w:color="auto" w:fill="CCCCFF"/>
            <w:hideMark/>
          </w:tcPr>
          <w:p w:rsidR="004934ED" w:rsidRPr="000108B9" w:rsidRDefault="0048213F" w:rsidP="004934ED">
            <w:pPr>
              <w:widowControl/>
              <w:spacing w:line="240" w:lineRule="auto"/>
              <w:jc w:val="center"/>
              <w:rPr>
                <w:b/>
                <w:bCs/>
                <w:lang w:val="bg-BG" w:eastAsia="bg-BG"/>
              </w:rPr>
            </w:pPr>
            <w:r w:rsidRPr="000108B9">
              <w:rPr>
                <w:b/>
                <w:bCs/>
                <w:lang w:val="bg-BG" w:eastAsia="bg-BG"/>
              </w:rPr>
              <w:t>e</w:t>
            </w: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s</w:t>
            </w: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360" w:type="dxa"/>
            <w:tcBorders>
              <w:top w:val="single" w:sz="6" w:space="0" w:color="CCCCCC"/>
              <w:left w:val="single" w:sz="6" w:space="0" w:color="CCCCCC"/>
              <w:bottom w:val="single" w:sz="6" w:space="0" w:color="000000"/>
              <w:right w:val="single" w:sz="6" w:space="0" w:color="000000"/>
            </w:tcBorders>
            <w:shd w:val="clear" w:color="auto" w:fill="FFFF00"/>
            <w:vAlign w:val="bottom"/>
            <w:hideMark/>
          </w:tcPr>
          <w:p w:rsidR="004934ED" w:rsidRPr="000108B9" w:rsidRDefault="004934ED" w:rsidP="00D60290">
            <w:pPr>
              <w:keepNext/>
              <w:widowControl/>
              <w:spacing w:before="120" w:after="60" w:line="240" w:lineRule="auto"/>
              <w:jc w:val="both"/>
              <w:outlineLvl w:val="0"/>
              <w:rPr>
                <w:lang w:val="bg-BG" w:eastAsia="bg-BG"/>
              </w:rPr>
              <w:pPrChange w:id="668" w:author="Malvina Makarieva" w:date="2014-10-24T23:48:00Z">
                <w:pPr>
                  <w:keepNext/>
                  <w:widowControl/>
                  <w:numPr>
                    <w:numId w:val="1"/>
                  </w:numPr>
                  <w:spacing w:before="120" w:after="60" w:line="240" w:lineRule="auto"/>
                  <w:ind w:left="720" w:hanging="720"/>
                  <w:jc w:val="both"/>
                  <w:outlineLvl w:val="0"/>
                </w:pPr>
              </w:pPrChange>
            </w:pPr>
          </w:p>
        </w:tc>
        <w:tc>
          <w:tcPr>
            <w:tcW w:w="189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Лиляна Маринова</w:t>
            </w:r>
          </w:p>
        </w:tc>
        <w:tc>
          <w:tcPr>
            <w:tcW w:w="108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Req.E</w:t>
            </w:r>
          </w:p>
        </w:tc>
      </w:tr>
      <w:tr w:rsidR="004934ED" w:rsidRPr="004934ED" w:rsidTr="008552C9">
        <w:trPr>
          <w:trHeight w:val="462"/>
        </w:trPr>
        <w:tc>
          <w:tcPr>
            <w:tcW w:w="368" w:type="dxa"/>
            <w:tcBorders>
              <w:top w:val="single" w:sz="6" w:space="0" w:color="CCCCCC"/>
              <w:left w:val="single" w:sz="6" w:space="0" w:color="000000"/>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10</w:t>
            </w:r>
          </w:p>
        </w:tc>
        <w:tc>
          <w:tcPr>
            <w:tcW w:w="2520"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Конвенции за писане на код</w:t>
            </w:r>
          </w:p>
        </w:tc>
        <w:tc>
          <w:tcPr>
            <w:tcW w:w="360" w:type="dxa"/>
            <w:tcBorders>
              <w:top w:val="single" w:sz="6" w:space="0" w:color="CCCCCC"/>
              <w:left w:val="single" w:sz="6" w:space="0" w:color="CCCCCC"/>
              <w:bottom w:val="single" w:sz="6" w:space="0" w:color="000000"/>
              <w:right w:val="single" w:sz="6" w:space="0" w:color="000000"/>
            </w:tcBorders>
            <w:shd w:val="clear" w:color="auto" w:fill="CCCCFF"/>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360" w:type="dxa"/>
            <w:tcBorders>
              <w:top w:val="single" w:sz="6" w:space="0" w:color="CCCCCC"/>
              <w:left w:val="single" w:sz="6" w:space="0" w:color="CCCCCC"/>
              <w:bottom w:val="single" w:sz="6" w:space="0" w:color="000000"/>
              <w:right w:val="single" w:sz="6" w:space="0" w:color="000000"/>
            </w:tcBorders>
            <w:shd w:val="clear" w:color="auto" w:fill="CCFFCC"/>
            <w:vAlign w:val="bottom"/>
            <w:hideMark/>
          </w:tcPr>
          <w:p w:rsidR="004934ED" w:rsidRPr="000108B9" w:rsidRDefault="004934ED" w:rsidP="00D60290">
            <w:pPr>
              <w:keepNext/>
              <w:widowControl/>
              <w:spacing w:before="120" w:after="60" w:line="240" w:lineRule="auto"/>
              <w:jc w:val="both"/>
              <w:outlineLvl w:val="0"/>
              <w:rPr>
                <w:lang w:val="bg-BG" w:eastAsia="bg-BG"/>
              </w:rPr>
              <w:pPrChange w:id="669" w:author="Malvina Makarieva" w:date="2014-10-24T23:48:00Z">
                <w:pPr>
                  <w:keepNext/>
                  <w:widowControl/>
                  <w:numPr>
                    <w:numId w:val="1"/>
                  </w:numPr>
                  <w:spacing w:before="120" w:after="60" w:line="240" w:lineRule="auto"/>
                  <w:ind w:left="720" w:hanging="720"/>
                  <w:jc w:val="both"/>
                  <w:outlineLvl w:val="0"/>
                </w:pPr>
              </w:pPrChange>
            </w:pPr>
          </w:p>
        </w:tc>
        <w:tc>
          <w:tcPr>
            <w:tcW w:w="360" w:type="dxa"/>
            <w:tcBorders>
              <w:top w:val="single" w:sz="6" w:space="0" w:color="CCCCCC"/>
              <w:left w:val="single" w:sz="6" w:space="0" w:color="CCCCCC"/>
              <w:bottom w:val="single" w:sz="6" w:space="0" w:color="000000"/>
              <w:right w:val="single" w:sz="6" w:space="0" w:color="000000"/>
            </w:tcBorders>
            <w:shd w:val="clear" w:color="auto" w:fill="CCFFCC"/>
            <w:vAlign w:val="bottom"/>
            <w:hideMark/>
          </w:tcPr>
          <w:p w:rsidR="004934ED" w:rsidRPr="000108B9" w:rsidRDefault="004934ED" w:rsidP="00D60290">
            <w:pPr>
              <w:keepNext/>
              <w:widowControl/>
              <w:spacing w:before="120" w:after="60" w:line="240" w:lineRule="auto"/>
              <w:jc w:val="both"/>
              <w:outlineLvl w:val="0"/>
              <w:rPr>
                <w:lang w:val="bg-BG" w:eastAsia="bg-BG"/>
              </w:rPr>
              <w:pPrChange w:id="670" w:author="Malvina Makarieva" w:date="2014-10-24T23:48:00Z">
                <w:pPr>
                  <w:keepNext/>
                  <w:widowControl/>
                  <w:numPr>
                    <w:numId w:val="1"/>
                  </w:numPr>
                  <w:spacing w:before="120" w:after="60" w:line="240" w:lineRule="auto"/>
                  <w:ind w:left="720" w:hanging="720"/>
                  <w:jc w:val="both"/>
                  <w:outlineLvl w:val="0"/>
                </w:pPr>
              </w:pPrChange>
            </w:pPr>
          </w:p>
        </w:tc>
        <w:tc>
          <w:tcPr>
            <w:tcW w:w="360" w:type="dxa"/>
            <w:tcBorders>
              <w:top w:val="single" w:sz="6" w:space="0" w:color="CCCCCC"/>
              <w:left w:val="single" w:sz="6" w:space="0" w:color="CCCCCC"/>
              <w:bottom w:val="single" w:sz="6" w:space="0" w:color="000000"/>
              <w:right w:val="single" w:sz="6" w:space="0" w:color="000000"/>
            </w:tcBorders>
            <w:shd w:val="clear" w:color="auto" w:fill="FFCC99"/>
            <w:vAlign w:val="bottom"/>
            <w:hideMark/>
          </w:tcPr>
          <w:p w:rsidR="004934ED" w:rsidRPr="000108B9" w:rsidRDefault="004934ED" w:rsidP="00D60290">
            <w:pPr>
              <w:keepNext/>
              <w:widowControl/>
              <w:spacing w:before="120" w:after="60" w:line="240" w:lineRule="auto"/>
              <w:jc w:val="both"/>
              <w:outlineLvl w:val="0"/>
              <w:rPr>
                <w:lang w:val="bg-BG" w:eastAsia="bg-BG"/>
              </w:rPr>
              <w:pPrChange w:id="671" w:author="Malvina Makarieva" w:date="2014-10-24T23:48:00Z">
                <w:pPr>
                  <w:keepNext/>
                  <w:widowControl/>
                  <w:numPr>
                    <w:numId w:val="1"/>
                  </w:numPr>
                  <w:spacing w:before="120" w:after="60" w:line="240" w:lineRule="auto"/>
                  <w:ind w:left="720" w:hanging="720"/>
                  <w:jc w:val="both"/>
                  <w:outlineLvl w:val="0"/>
                </w:pPr>
              </w:pPrChange>
            </w:pPr>
          </w:p>
        </w:tc>
        <w:tc>
          <w:tcPr>
            <w:tcW w:w="360" w:type="dxa"/>
            <w:tcBorders>
              <w:top w:val="single" w:sz="6" w:space="0" w:color="CCCCCC"/>
              <w:left w:val="single" w:sz="6" w:space="0" w:color="CCCCCC"/>
              <w:bottom w:val="single" w:sz="6" w:space="0" w:color="000000"/>
              <w:right w:val="single" w:sz="6" w:space="0" w:color="000000"/>
            </w:tcBorders>
            <w:shd w:val="clear" w:color="auto" w:fill="FFCC99"/>
            <w:vAlign w:val="bottom"/>
            <w:hideMark/>
          </w:tcPr>
          <w:p w:rsidR="004934ED" w:rsidRPr="000108B9" w:rsidRDefault="004934ED" w:rsidP="00D60290">
            <w:pPr>
              <w:keepNext/>
              <w:widowControl/>
              <w:spacing w:before="120" w:after="60" w:line="240" w:lineRule="auto"/>
              <w:jc w:val="both"/>
              <w:outlineLvl w:val="0"/>
              <w:rPr>
                <w:lang w:val="bg-BG" w:eastAsia="bg-BG"/>
              </w:rPr>
              <w:pPrChange w:id="672" w:author="Malvina Makarieva" w:date="2014-10-24T23:48:00Z">
                <w:pPr>
                  <w:keepNext/>
                  <w:widowControl/>
                  <w:numPr>
                    <w:numId w:val="1"/>
                  </w:numPr>
                  <w:spacing w:before="120" w:after="60" w:line="240" w:lineRule="auto"/>
                  <w:ind w:left="720" w:hanging="720"/>
                  <w:jc w:val="both"/>
                  <w:outlineLvl w:val="0"/>
                </w:pPr>
              </w:pPrChange>
            </w:pPr>
          </w:p>
        </w:tc>
        <w:tc>
          <w:tcPr>
            <w:tcW w:w="360" w:type="dxa"/>
            <w:tcBorders>
              <w:top w:val="single" w:sz="6" w:space="0" w:color="CCCCCC"/>
              <w:left w:val="single" w:sz="6" w:space="0" w:color="CCCCCC"/>
              <w:bottom w:val="single" w:sz="6" w:space="0" w:color="000000"/>
              <w:right w:val="single" w:sz="6" w:space="0" w:color="000000"/>
            </w:tcBorders>
            <w:shd w:val="clear" w:color="auto" w:fill="FFCC99"/>
            <w:vAlign w:val="bottom"/>
            <w:hideMark/>
          </w:tcPr>
          <w:p w:rsidR="004934ED" w:rsidRPr="000108B9" w:rsidRDefault="004934ED" w:rsidP="00D60290">
            <w:pPr>
              <w:keepNext/>
              <w:widowControl/>
              <w:spacing w:before="120" w:after="60" w:line="240" w:lineRule="auto"/>
              <w:jc w:val="both"/>
              <w:outlineLvl w:val="0"/>
              <w:rPr>
                <w:lang w:val="bg-BG" w:eastAsia="bg-BG"/>
              </w:rPr>
              <w:pPrChange w:id="673" w:author="Malvina Makarieva" w:date="2014-10-24T23:48:00Z">
                <w:pPr>
                  <w:keepNext/>
                  <w:widowControl/>
                  <w:numPr>
                    <w:numId w:val="1"/>
                  </w:numPr>
                  <w:spacing w:before="120" w:after="60" w:line="240" w:lineRule="auto"/>
                  <w:ind w:left="720" w:hanging="720"/>
                  <w:jc w:val="both"/>
                  <w:outlineLvl w:val="0"/>
                </w:pPr>
              </w:pPrChange>
            </w:pPr>
          </w:p>
        </w:tc>
        <w:tc>
          <w:tcPr>
            <w:tcW w:w="360" w:type="dxa"/>
            <w:tcBorders>
              <w:top w:val="single" w:sz="6" w:space="0" w:color="CCCCCC"/>
              <w:left w:val="single" w:sz="6" w:space="0" w:color="CCCCCC"/>
              <w:bottom w:val="single" w:sz="6" w:space="0" w:color="000000"/>
              <w:right w:val="single" w:sz="6" w:space="0" w:color="000000"/>
            </w:tcBorders>
            <w:shd w:val="clear" w:color="auto" w:fill="FFFF00"/>
            <w:vAlign w:val="bottom"/>
            <w:hideMark/>
          </w:tcPr>
          <w:p w:rsidR="004934ED" w:rsidRPr="000108B9" w:rsidRDefault="004934ED" w:rsidP="00D60290">
            <w:pPr>
              <w:keepNext/>
              <w:widowControl/>
              <w:spacing w:before="120" w:after="60" w:line="240" w:lineRule="auto"/>
              <w:jc w:val="both"/>
              <w:outlineLvl w:val="0"/>
              <w:rPr>
                <w:lang w:val="bg-BG" w:eastAsia="bg-BG"/>
              </w:rPr>
              <w:pPrChange w:id="674" w:author="Malvina Makarieva" w:date="2014-10-24T23:48:00Z">
                <w:pPr>
                  <w:keepNext/>
                  <w:widowControl/>
                  <w:numPr>
                    <w:numId w:val="1"/>
                  </w:numPr>
                  <w:spacing w:before="120" w:after="60" w:line="240" w:lineRule="auto"/>
                  <w:ind w:left="720" w:hanging="720"/>
                  <w:jc w:val="both"/>
                  <w:outlineLvl w:val="0"/>
                </w:pPr>
              </w:pPrChange>
            </w:pPr>
          </w:p>
        </w:tc>
        <w:tc>
          <w:tcPr>
            <w:tcW w:w="189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Михаил Радков</w:t>
            </w:r>
          </w:p>
        </w:tc>
        <w:tc>
          <w:tcPr>
            <w:tcW w:w="108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Sys.Adm.</w:t>
            </w:r>
          </w:p>
        </w:tc>
      </w:tr>
      <w:tr w:rsidR="004934ED" w:rsidRPr="004934ED" w:rsidTr="008552C9">
        <w:trPr>
          <w:trHeight w:val="435"/>
        </w:trPr>
        <w:tc>
          <w:tcPr>
            <w:tcW w:w="368" w:type="dxa"/>
            <w:tcBorders>
              <w:top w:val="single" w:sz="6" w:space="0" w:color="CCCCCC"/>
              <w:left w:val="single" w:sz="6" w:space="0" w:color="000000"/>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11</w:t>
            </w:r>
          </w:p>
        </w:tc>
        <w:tc>
          <w:tcPr>
            <w:tcW w:w="2520"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Инструменти</w:t>
            </w:r>
          </w:p>
        </w:tc>
        <w:tc>
          <w:tcPr>
            <w:tcW w:w="360" w:type="dxa"/>
            <w:tcBorders>
              <w:top w:val="single" w:sz="6" w:space="0" w:color="CCCCCC"/>
              <w:left w:val="single" w:sz="6" w:space="0" w:color="CCCCCC"/>
              <w:bottom w:val="single" w:sz="6" w:space="0" w:color="000000"/>
              <w:right w:val="single" w:sz="6" w:space="0" w:color="000000"/>
            </w:tcBorders>
            <w:shd w:val="clear" w:color="auto" w:fill="CCCCFF"/>
            <w:hideMark/>
          </w:tcPr>
          <w:p w:rsidR="004934ED" w:rsidRPr="000108B9" w:rsidRDefault="0048213F" w:rsidP="004934ED">
            <w:pPr>
              <w:widowControl/>
              <w:spacing w:line="240" w:lineRule="auto"/>
              <w:jc w:val="center"/>
              <w:rPr>
                <w:b/>
                <w:bCs/>
                <w:lang w:val="bg-BG" w:eastAsia="bg-BG"/>
              </w:rPr>
            </w:pPr>
            <w:r w:rsidRPr="000108B9">
              <w:rPr>
                <w:b/>
                <w:bCs/>
                <w:lang w:val="bg-BG" w:eastAsia="bg-BG"/>
              </w:rPr>
              <w:t>e</w:t>
            </w: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s</w:t>
            </w: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s</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FF00"/>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189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Михаил Радков</w:t>
            </w:r>
          </w:p>
        </w:tc>
        <w:tc>
          <w:tcPr>
            <w:tcW w:w="108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Sys.Adm.</w:t>
            </w:r>
          </w:p>
        </w:tc>
      </w:tr>
      <w:tr w:rsidR="004934ED" w:rsidRPr="004934ED" w:rsidTr="008552C9">
        <w:trPr>
          <w:trHeight w:val="444"/>
        </w:trPr>
        <w:tc>
          <w:tcPr>
            <w:tcW w:w="368" w:type="dxa"/>
            <w:tcBorders>
              <w:top w:val="single" w:sz="6" w:space="0" w:color="CCCCCC"/>
              <w:left w:val="single" w:sz="6" w:space="0" w:color="000000"/>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12</w:t>
            </w:r>
          </w:p>
        </w:tc>
        <w:tc>
          <w:tcPr>
            <w:tcW w:w="2520"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Модел на данните*</w:t>
            </w:r>
          </w:p>
        </w:tc>
        <w:tc>
          <w:tcPr>
            <w:tcW w:w="360" w:type="dxa"/>
            <w:tcBorders>
              <w:top w:val="single" w:sz="6" w:space="0" w:color="CCCCCC"/>
              <w:left w:val="single" w:sz="6" w:space="0" w:color="CCCCCC"/>
              <w:bottom w:val="single" w:sz="6" w:space="0" w:color="000000"/>
              <w:right w:val="single" w:sz="6" w:space="0" w:color="000000"/>
            </w:tcBorders>
            <w:shd w:val="clear" w:color="auto" w:fill="CCCCFF"/>
            <w:hideMark/>
          </w:tcPr>
          <w:p w:rsidR="004934ED" w:rsidRPr="000108B9" w:rsidRDefault="0048213F" w:rsidP="004934ED">
            <w:pPr>
              <w:widowControl/>
              <w:spacing w:line="240" w:lineRule="auto"/>
              <w:jc w:val="center"/>
              <w:rPr>
                <w:b/>
                <w:bCs/>
                <w:lang w:val="bg-BG" w:eastAsia="bg-BG"/>
              </w:rPr>
            </w:pPr>
            <w:r w:rsidRPr="000108B9">
              <w:rPr>
                <w:b/>
                <w:bCs/>
                <w:lang w:val="bg-BG" w:eastAsia="bg-BG"/>
              </w:rPr>
              <w:t>e</w:t>
            </w: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e</w:t>
            </w: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s</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FF00"/>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189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Светослав Николов</w:t>
            </w:r>
          </w:p>
        </w:tc>
        <w:tc>
          <w:tcPr>
            <w:tcW w:w="108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Dat.E.</w:t>
            </w:r>
          </w:p>
        </w:tc>
      </w:tr>
      <w:tr w:rsidR="004934ED" w:rsidRPr="004934ED" w:rsidTr="008552C9">
        <w:trPr>
          <w:trHeight w:val="606"/>
        </w:trPr>
        <w:tc>
          <w:tcPr>
            <w:tcW w:w="368" w:type="dxa"/>
            <w:tcBorders>
              <w:top w:val="single" w:sz="6" w:space="0" w:color="CCCCCC"/>
              <w:left w:val="single" w:sz="6" w:space="0" w:color="000000"/>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13</w:t>
            </w:r>
          </w:p>
        </w:tc>
        <w:tc>
          <w:tcPr>
            <w:tcW w:w="2520"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Модел на инфраструктурата*</w:t>
            </w:r>
          </w:p>
        </w:tc>
        <w:tc>
          <w:tcPr>
            <w:tcW w:w="360" w:type="dxa"/>
            <w:tcBorders>
              <w:top w:val="single" w:sz="6" w:space="0" w:color="CCCCCC"/>
              <w:left w:val="single" w:sz="6" w:space="0" w:color="CCCCCC"/>
              <w:bottom w:val="single" w:sz="6" w:space="0" w:color="000000"/>
              <w:right w:val="single" w:sz="6" w:space="0" w:color="000000"/>
            </w:tcBorders>
            <w:shd w:val="clear" w:color="auto" w:fill="CCCCFF"/>
            <w:hideMark/>
          </w:tcPr>
          <w:p w:rsidR="004934ED" w:rsidRPr="000108B9" w:rsidRDefault="0048213F" w:rsidP="004934ED">
            <w:pPr>
              <w:widowControl/>
              <w:spacing w:line="240" w:lineRule="auto"/>
              <w:jc w:val="center"/>
              <w:rPr>
                <w:b/>
                <w:bCs/>
                <w:lang w:val="bg-BG" w:eastAsia="bg-BG"/>
              </w:rPr>
            </w:pPr>
            <w:r w:rsidRPr="000108B9">
              <w:rPr>
                <w:b/>
                <w:bCs/>
                <w:lang w:val="bg-BG" w:eastAsia="bg-BG"/>
              </w:rPr>
              <w:t>e</w:t>
            </w: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s</w:t>
            </w: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FF00"/>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189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Михаил Радков</w:t>
            </w:r>
          </w:p>
        </w:tc>
        <w:tc>
          <w:tcPr>
            <w:tcW w:w="108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Sys.Adm.</w:t>
            </w:r>
          </w:p>
        </w:tc>
      </w:tr>
      <w:tr w:rsidR="004934ED" w:rsidRPr="004934ED" w:rsidTr="008552C9">
        <w:trPr>
          <w:trHeight w:val="435"/>
        </w:trPr>
        <w:tc>
          <w:tcPr>
            <w:tcW w:w="368" w:type="dxa"/>
            <w:tcBorders>
              <w:top w:val="single" w:sz="6" w:space="0" w:color="CCCCCC"/>
              <w:left w:val="single" w:sz="6" w:space="0" w:color="000000"/>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14</w:t>
            </w:r>
          </w:p>
        </w:tc>
        <w:tc>
          <w:tcPr>
            <w:tcW w:w="2520"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Дизайн модел*</w:t>
            </w:r>
          </w:p>
        </w:tc>
        <w:tc>
          <w:tcPr>
            <w:tcW w:w="360" w:type="dxa"/>
            <w:tcBorders>
              <w:top w:val="single" w:sz="6" w:space="0" w:color="CCCCCC"/>
              <w:left w:val="single" w:sz="6" w:space="0" w:color="CCCCCC"/>
              <w:bottom w:val="single" w:sz="6" w:space="0" w:color="000000"/>
              <w:right w:val="single" w:sz="6" w:space="0" w:color="000000"/>
            </w:tcBorders>
            <w:shd w:val="clear" w:color="auto" w:fill="CCCCFF"/>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CCFFCC"/>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s</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FF00"/>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189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Симеон Илиев</w:t>
            </w:r>
          </w:p>
        </w:tc>
        <w:tc>
          <w:tcPr>
            <w:tcW w:w="108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Design.M</w:t>
            </w:r>
          </w:p>
        </w:tc>
      </w:tr>
      <w:tr w:rsidR="004934ED" w:rsidRPr="004934ED" w:rsidTr="008552C9">
        <w:trPr>
          <w:trHeight w:val="435"/>
        </w:trPr>
        <w:tc>
          <w:tcPr>
            <w:tcW w:w="368" w:type="dxa"/>
            <w:tcBorders>
              <w:top w:val="single" w:sz="6" w:space="0" w:color="CCCCCC"/>
              <w:left w:val="single" w:sz="6" w:space="0" w:color="000000"/>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15</w:t>
            </w:r>
          </w:p>
        </w:tc>
        <w:tc>
          <w:tcPr>
            <w:tcW w:w="2520"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Софтуерна архитектура*</w:t>
            </w:r>
          </w:p>
        </w:tc>
        <w:tc>
          <w:tcPr>
            <w:tcW w:w="360" w:type="dxa"/>
            <w:tcBorders>
              <w:top w:val="single" w:sz="6" w:space="0" w:color="CCCCCC"/>
              <w:left w:val="single" w:sz="6" w:space="0" w:color="CCCCCC"/>
              <w:bottom w:val="single" w:sz="6" w:space="0" w:color="000000"/>
              <w:right w:val="single" w:sz="6" w:space="0" w:color="000000"/>
            </w:tcBorders>
            <w:shd w:val="clear" w:color="auto" w:fill="CCCCFF"/>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CCFFCC"/>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s</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FF00"/>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189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Росен Мартев</w:t>
            </w:r>
          </w:p>
        </w:tc>
        <w:tc>
          <w:tcPr>
            <w:tcW w:w="108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Soft.Arch.</w:t>
            </w:r>
          </w:p>
        </w:tc>
      </w:tr>
      <w:tr w:rsidR="004934ED" w:rsidRPr="004934ED" w:rsidTr="008552C9">
        <w:trPr>
          <w:trHeight w:val="525"/>
        </w:trPr>
        <w:tc>
          <w:tcPr>
            <w:tcW w:w="368" w:type="dxa"/>
            <w:tcBorders>
              <w:top w:val="single" w:sz="6" w:space="0" w:color="CCCCCC"/>
              <w:left w:val="single" w:sz="6" w:space="0" w:color="000000"/>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16</w:t>
            </w:r>
          </w:p>
        </w:tc>
        <w:tc>
          <w:tcPr>
            <w:tcW w:w="2520"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Модел на имплементацията*</w:t>
            </w:r>
          </w:p>
        </w:tc>
        <w:tc>
          <w:tcPr>
            <w:tcW w:w="360" w:type="dxa"/>
            <w:tcBorders>
              <w:top w:val="single" w:sz="6" w:space="0" w:color="CCCCCC"/>
              <w:left w:val="single" w:sz="6" w:space="0" w:color="CCCCCC"/>
              <w:bottom w:val="single" w:sz="6" w:space="0" w:color="000000"/>
              <w:right w:val="single" w:sz="6" w:space="0" w:color="000000"/>
            </w:tcBorders>
            <w:shd w:val="clear" w:color="auto" w:fill="CCCCFF"/>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CCFFCC"/>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e</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e</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e</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s</w:t>
            </w:r>
          </w:p>
        </w:tc>
        <w:tc>
          <w:tcPr>
            <w:tcW w:w="360" w:type="dxa"/>
            <w:tcBorders>
              <w:top w:val="single" w:sz="6" w:space="0" w:color="CCCCCC"/>
              <w:left w:val="single" w:sz="6" w:space="0" w:color="CCCCCC"/>
              <w:bottom w:val="single" w:sz="6" w:space="0" w:color="000000"/>
              <w:right w:val="single" w:sz="6" w:space="0" w:color="000000"/>
            </w:tcBorders>
            <w:shd w:val="clear" w:color="auto" w:fill="FFFF00"/>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189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Росен Мартев</w:t>
            </w:r>
          </w:p>
        </w:tc>
        <w:tc>
          <w:tcPr>
            <w:tcW w:w="108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Dev.</w:t>
            </w:r>
          </w:p>
        </w:tc>
      </w:tr>
      <w:tr w:rsidR="004934ED" w:rsidRPr="004934ED" w:rsidTr="008552C9">
        <w:trPr>
          <w:trHeight w:val="345"/>
        </w:trPr>
        <w:tc>
          <w:tcPr>
            <w:tcW w:w="368" w:type="dxa"/>
            <w:tcBorders>
              <w:top w:val="single" w:sz="6" w:space="0" w:color="CCCCCC"/>
              <w:left w:val="single" w:sz="6" w:space="0" w:color="000000"/>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17</w:t>
            </w:r>
          </w:p>
        </w:tc>
        <w:tc>
          <w:tcPr>
            <w:tcW w:w="2520"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Прототипи</w:t>
            </w:r>
          </w:p>
        </w:tc>
        <w:tc>
          <w:tcPr>
            <w:tcW w:w="360" w:type="dxa"/>
            <w:tcBorders>
              <w:top w:val="single" w:sz="6" w:space="0" w:color="CCCCCC"/>
              <w:left w:val="single" w:sz="6" w:space="0" w:color="CCCCCC"/>
              <w:bottom w:val="single" w:sz="6" w:space="0" w:color="000000"/>
              <w:right w:val="single" w:sz="6" w:space="0" w:color="000000"/>
            </w:tcBorders>
            <w:shd w:val="clear" w:color="auto" w:fill="CCCCFF"/>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CCFFCC"/>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CCFFCC"/>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360" w:type="dxa"/>
            <w:tcBorders>
              <w:top w:val="single" w:sz="6" w:space="0" w:color="CCCCCC"/>
              <w:left w:val="single" w:sz="6" w:space="0" w:color="CCCCCC"/>
              <w:bottom w:val="single" w:sz="6" w:space="0" w:color="000000"/>
              <w:right w:val="single" w:sz="6" w:space="0" w:color="000000"/>
            </w:tcBorders>
            <w:shd w:val="clear" w:color="auto" w:fill="FFCC99"/>
            <w:vAlign w:val="bottom"/>
            <w:hideMark/>
          </w:tcPr>
          <w:p w:rsidR="004934ED" w:rsidRPr="000108B9" w:rsidRDefault="004934ED" w:rsidP="00D60290">
            <w:pPr>
              <w:keepNext/>
              <w:widowControl/>
              <w:spacing w:before="120" w:after="60" w:line="240" w:lineRule="auto"/>
              <w:jc w:val="both"/>
              <w:outlineLvl w:val="0"/>
              <w:rPr>
                <w:lang w:val="bg-BG" w:eastAsia="bg-BG"/>
              </w:rPr>
              <w:pPrChange w:id="675" w:author="Malvina Makarieva" w:date="2014-10-24T23:48:00Z">
                <w:pPr>
                  <w:keepNext/>
                  <w:widowControl/>
                  <w:numPr>
                    <w:numId w:val="1"/>
                  </w:numPr>
                  <w:spacing w:before="120" w:after="60" w:line="240" w:lineRule="auto"/>
                  <w:ind w:left="720" w:hanging="720"/>
                  <w:jc w:val="both"/>
                  <w:outlineLvl w:val="0"/>
                </w:pPr>
              </w:pPrChange>
            </w:pPr>
          </w:p>
        </w:tc>
        <w:tc>
          <w:tcPr>
            <w:tcW w:w="360" w:type="dxa"/>
            <w:tcBorders>
              <w:top w:val="single" w:sz="6" w:space="0" w:color="CCCCCC"/>
              <w:left w:val="single" w:sz="6" w:space="0" w:color="CCCCCC"/>
              <w:bottom w:val="single" w:sz="6" w:space="0" w:color="000000"/>
              <w:right w:val="single" w:sz="6" w:space="0" w:color="000000"/>
            </w:tcBorders>
            <w:shd w:val="clear" w:color="auto" w:fill="FFFF00"/>
            <w:vAlign w:val="bottom"/>
            <w:hideMark/>
          </w:tcPr>
          <w:p w:rsidR="004934ED" w:rsidRPr="000108B9" w:rsidRDefault="004934ED" w:rsidP="00D60290">
            <w:pPr>
              <w:keepNext/>
              <w:widowControl/>
              <w:spacing w:before="120" w:after="60" w:line="240" w:lineRule="auto"/>
              <w:jc w:val="both"/>
              <w:outlineLvl w:val="0"/>
              <w:rPr>
                <w:lang w:val="bg-BG" w:eastAsia="bg-BG"/>
              </w:rPr>
              <w:pPrChange w:id="676" w:author="Malvina Makarieva" w:date="2014-10-24T23:48:00Z">
                <w:pPr>
                  <w:keepNext/>
                  <w:widowControl/>
                  <w:numPr>
                    <w:numId w:val="1"/>
                  </w:numPr>
                  <w:spacing w:before="120" w:after="60" w:line="240" w:lineRule="auto"/>
                  <w:ind w:left="720" w:hanging="720"/>
                  <w:jc w:val="both"/>
                  <w:outlineLvl w:val="0"/>
                </w:pPr>
              </w:pPrChange>
            </w:pPr>
          </w:p>
        </w:tc>
        <w:tc>
          <w:tcPr>
            <w:tcW w:w="189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Росен Мартев,</w:t>
            </w:r>
            <w:r w:rsidR="00514418">
              <w:rPr>
                <w:color w:val="000000"/>
                <w:sz w:val="22"/>
                <w:szCs w:val="22"/>
                <w:lang w:val="bg-BG" w:eastAsia="bg-BG"/>
              </w:rPr>
              <w:t xml:space="preserve"> </w:t>
            </w:r>
            <w:r w:rsidRPr="000108B9">
              <w:rPr>
                <w:color w:val="000000"/>
                <w:sz w:val="22"/>
                <w:szCs w:val="22"/>
                <w:lang w:val="bg-BG" w:eastAsia="bg-BG"/>
              </w:rPr>
              <w:t>Михаил Радков,</w:t>
            </w:r>
            <w:r w:rsidR="00514418">
              <w:rPr>
                <w:color w:val="000000"/>
                <w:sz w:val="22"/>
                <w:szCs w:val="22"/>
                <w:lang w:val="bg-BG" w:eastAsia="bg-BG"/>
              </w:rPr>
              <w:t xml:space="preserve"> </w:t>
            </w:r>
            <w:r w:rsidRPr="000108B9">
              <w:rPr>
                <w:color w:val="000000"/>
                <w:sz w:val="22"/>
                <w:szCs w:val="22"/>
                <w:lang w:val="bg-BG" w:eastAsia="bg-BG"/>
              </w:rPr>
              <w:t>Сим</w:t>
            </w:r>
            <w:r w:rsidR="00514418">
              <w:rPr>
                <w:color w:val="000000"/>
                <w:sz w:val="22"/>
                <w:szCs w:val="22"/>
                <w:lang w:val="bg-BG" w:eastAsia="bg-BG"/>
              </w:rPr>
              <w:t>е</w:t>
            </w:r>
            <w:r w:rsidRPr="000108B9">
              <w:rPr>
                <w:color w:val="000000"/>
                <w:sz w:val="22"/>
                <w:szCs w:val="22"/>
                <w:lang w:val="bg-BG" w:eastAsia="bg-BG"/>
              </w:rPr>
              <w:t>о</w:t>
            </w:r>
            <w:r w:rsidR="00514418">
              <w:rPr>
                <w:color w:val="000000"/>
                <w:sz w:val="22"/>
                <w:szCs w:val="22"/>
                <w:lang w:val="bg-BG" w:eastAsia="bg-BG"/>
              </w:rPr>
              <w:t>н</w:t>
            </w:r>
            <w:r w:rsidRPr="000108B9">
              <w:rPr>
                <w:color w:val="000000"/>
                <w:sz w:val="22"/>
                <w:szCs w:val="22"/>
                <w:lang w:val="bg-BG" w:eastAsia="bg-BG"/>
              </w:rPr>
              <w:t xml:space="preserve"> Илиев</w:t>
            </w:r>
          </w:p>
        </w:tc>
        <w:tc>
          <w:tcPr>
            <w:tcW w:w="108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Dev.</w:t>
            </w:r>
          </w:p>
        </w:tc>
      </w:tr>
      <w:tr w:rsidR="004934ED" w:rsidRPr="004934ED" w:rsidTr="008552C9">
        <w:trPr>
          <w:trHeight w:val="246"/>
        </w:trPr>
        <w:tc>
          <w:tcPr>
            <w:tcW w:w="368" w:type="dxa"/>
            <w:tcBorders>
              <w:top w:val="single" w:sz="6" w:space="0" w:color="CCCCCC"/>
              <w:left w:val="single" w:sz="6" w:space="0" w:color="000000"/>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18</w:t>
            </w:r>
          </w:p>
        </w:tc>
        <w:tc>
          <w:tcPr>
            <w:tcW w:w="2520"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Завършена система</w:t>
            </w:r>
          </w:p>
        </w:tc>
        <w:tc>
          <w:tcPr>
            <w:tcW w:w="360" w:type="dxa"/>
            <w:tcBorders>
              <w:top w:val="single" w:sz="6" w:space="0" w:color="CCCCCC"/>
              <w:left w:val="single" w:sz="6" w:space="0" w:color="CCCCCC"/>
              <w:bottom w:val="single" w:sz="6" w:space="0" w:color="000000"/>
              <w:right w:val="single" w:sz="6" w:space="0" w:color="000000"/>
            </w:tcBorders>
            <w:shd w:val="clear" w:color="auto" w:fill="CCCCFF"/>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CCFFCC"/>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CCFFCC"/>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FFCC99"/>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FFCC99"/>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s</w:t>
            </w:r>
          </w:p>
        </w:tc>
        <w:tc>
          <w:tcPr>
            <w:tcW w:w="360" w:type="dxa"/>
            <w:tcBorders>
              <w:top w:val="single" w:sz="6" w:space="0" w:color="CCCCCC"/>
              <w:left w:val="single" w:sz="6" w:space="0" w:color="CCCCCC"/>
              <w:bottom w:val="single" w:sz="6" w:space="0" w:color="000000"/>
              <w:right w:val="single" w:sz="6" w:space="0" w:color="000000"/>
            </w:tcBorders>
            <w:shd w:val="clear" w:color="auto" w:fill="FFFF00"/>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189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Росен Мартев,</w:t>
            </w:r>
            <w:r w:rsidR="00514418">
              <w:rPr>
                <w:color w:val="000000"/>
                <w:sz w:val="22"/>
                <w:szCs w:val="22"/>
                <w:lang w:val="bg-BG" w:eastAsia="bg-BG"/>
              </w:rPr>
              <w:t xml:space="preserve"> </w:t>
            </w:r>
            <w:r w:rsidRPr="000108B9">
              <w:rPr>
                <w:color w:val="000000"/>
                <w:sz w:val="22"/>
                <w:szCs w:val="22"/>
                <w:lang w:val="bg-BG" w:eastAsia="bg-BG"/>
              </w:rPr>
              <w:t>Михаил Радков,</w:t>
            </w:r>
            <w:r w:rsidR="00514418">
              <w:rPr>
                <w:color w:val="000000"/>
                <w:sz w:val="22"/>
                <w:szCs w:val="22"/>
                <w:lang w:val="bg-BG" w:eastAsia="bg-BG"/>
              </w:rPr>
              <w:t xml:space="preserve"> </w:t>
            </w:r>
            <w:r w:rsidRPr="000108B9">
              <w:rPr>
                <w:color w:val="000000"/>
                <w:sz w:val="22"/>
                <w:szCs w:val="22"/>
                <w:lang w:val="bg-BG" w:eastAsia="bg-BG"/>
              </w:rPr>
              <w:t>Сим</w:t>
            </w:r>
            <w:r w:rsidR="00514418">
              <w:rPr>
                <w:color w:val="000000"/>
                <w:sz w:val="22"/>
                <w:szCs w:val="22"/>
                <w:lang w:val="bg-BG" w:eastAsia="bg-BG"/>
              </w:rPr>
              <w:t>е</w:t>
            </w:r>
            <w:r w:rsidRPr="000108B9">
              <w:rPr>
                <w:color w:val="000000"/>
                <w:sz w:val="22"/>
                <w:szCs w:val="22"/>
                <w:lang w:val="bg-BG" w:eastAsia="bg-BG"/>
              </w:rPr>
              <w:t>о</w:t>
            </w:r>
            <w:r w:rsidR="00514418">
              <w:rPr>
                <w:color w:val="000000"/>
                <w:sz w:val="22"/>
                <w:szCs w:val="22"/>
                <w:lang w:val="bg-BG" w:eastAsia="bg-BG"/>
              </w:rPr>
              <w:t>н</w:t>
            </w:r>
            <w:r w:rsidRPr="000108B9">
              <w:rPr>
                <w:color w:val="000000"/>
                <w:sz w:val="22"/>
                <w:szCs w:val="22"/>
                <w:lang w:val="bg-BG" w:eastAsia="bg-BG"/>
              </w:rPr>
              <w:t xml:space="preserve"> Илиев</w:t>
            </w:r>
          </w:p>
        </w:tc>
        <w:tc>
          <w:tcPr>
            <w:tcW w:w="108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Dev.</w:t>
            </w:r>
          </w:p>
        </w:tc>
      </w:tr>
      <w:tr w:rsidR="004934ED" w:rsidRPr="004934ED" w:rsidTr="008552C9">
        <w:trPr>
          <w:trHeight w:val="156"/>
        </w:trPr>
        <w:tc>
          <w:tcPr>
            <w:tcW w:w="368" w:type="dxa"/>
            <w:tcBorders>
              <w:top w:val="single" w:sz="6" w:space="0" w:color="CCCCCC"/>
              <w:left w:val="single" w:sz="6" w:space="0" w:color="000000"/>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19</w:t>
            </w:r>
          </w:p>
        </w:tc>
        <w:tc>
          <w:tcPr>
            <w:tcW w:w="2520"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Главен план за тестване</w:t>
            </w:r>
          </w:p>
        </w:tc>
        <w:tc>
          <w:tcPr>
            <w:tcW w:w="360" w:type="dxa"/>
            <w:tcBorders>
              <w:top w:val="single" w:sz="6" w:space="0" w:color="CCCCCC"/>
              <w:left w:val="single" w:sz="6" w:space="0" w:color="CCCCCC"/>
              <w:bottom w:val="single" w:sz="6" w:space="0" w:color="000000"/>
              <w:right w:val="single" w:sz="6" w:space="0" w:color="000000"/>
            </w:tcBorders>
            <w:shd w:val="clear" w:color="auto" w:fill="CCCCFF"/>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e</w:t>
            </w: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s</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FF00"/>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189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Михаил Великов</w:t>
            </w:r>
          </w:p>
        </w:tc>
        <w:tc>
          <w:tcPr>
            <w:tcW w:w="108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TM</w:t>
            </w:r>
          </w:p>
        </w:tc>
      </w:tr>
      <w:tr w:rsidR="004934ED" w:rsidRPr="004934ED" w:rsidTr="008552C9">
        <w:trPr>
          <w:trHeight w:val="399"/>
        </w:trPr>
        <w:tc>
          <w:tcPr>
            <w:tcW w:w="368" w:type="dxa"/>
            <w:tcBorders>
              <w:top w:val="single" w:sz="6" w:space="0" w:color="CCCCCC"/>
              <w:left w:val="single" w:sz="6" w:space="0" w:color="000000"/>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20</w:t>
            </w:r>
          </w:p>
        </w:tc>
        <w:tc>
          <w:tcPr>
            <w:tcW w:w="2520"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Тестов модел*</w:t>
            </w:r>
          </w:p>
        </w:tc>
        <w:tc>
          <w:tcPr>
            <w:tcW w:w="360" w:type="dxa"/>
            <w:tcBorders>
              <w:top w:val="single" w:sz="6" w:space="0" w:color="CCCCCC"/>
              <w:left w:val="single" w:sz="6" w:space="0" w:color="CCCCCC"/>
              <w:bottom w:val="single" w:sz="6" w:space="0" w:color="000000"/>
              <w:right w:val="single" w:sz="6" w:space="0" w:color="000000"/>
            </w:tcBorders>
            <w:shd w:val="clear" w:color="auto" w:fill="CCCCFF"/>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e</w:t>
            </w: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e</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s</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FF00"/>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189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Михаил Великов</w:t>
            </w:r>
          </w:p>
        </w:tc>
        <w:tc>
          <w:tcPr>
            <w:tcW w:w="108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TE</w:t>
            </w:r>
          </w:p>
        </w:tc>
      </w:tr>
      <w:tr w:rsidR="004934ED" w:rsidRPr="004934ED" w:rsidTr="008552C9">
        <w:trPr>
          <w:trHeight w:val="435"/>
        </w:trPr>
        <w:tc>
          <w:tcPr>
            <w:tcW w:w="368" w:type="dxa"/>
            <w:tcBorders>
              <w:top w:val="single" w:sz="6" w:space="0" w:color="CCCCCC"/>
              <w:left w:val="single" w:sz="6" w:space="0" w:color="000000"/>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21</w:t>
            </w:r>
          </w:p>
        </w:tc>
        <w:tc>
          <w:tcPr>
            <w:tcW w:w="2520"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Резултати от тестовете*</w:t>
            </w:r>
          </w:p>
        </w:tc>
        <w:tc>
          <w:tcPr>
            <w:tcW w:w="360" w:type="dxa"/>
            <w:tcBorders>
              <w:top w:val="single" w:sz="6" w:space="0" w:color="CCCCCC"/>
              <w:left w:val="single" w:sz="6" w:space="0" w:color="CCCCCC"/>
              <w:bottom w:val="single" w:sz="6" w:space="0" w:color="000000"/>
              <w:right w:val="single" w:sz="6" w:space="0" w:color="000000"/>
            </w:tcBorders>
            <w:shd w:val="clear" w:color="auto" w:fill="CCCCFF"/>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CCFFCC"/>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CCFFCC"/>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360" w:type="dxa"/>
            <w:tcBorders>
              <w:top w:val="single" w:sz="6" w:space="0" w:color="CCCCCC"/>
              <w:left w:val="single" w:sz="6" w:space="0" w:color="CCCCCC"/>
              <w:bottom w:val="single" w:sz="6" w:space="0" w:color="000000"/>
              <w:right w:val="single" w:sz="6" w:space="0" w:color="000000"/>
            </w:tcBorders>
            <w:shd w:val="clear" w:color="auto" w:fill="FFFF00"/>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189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Михаил Великов</w:t>
            </w:r>
          </w:p>
        </w:tc>
        <w:tc>
          <w:tcPr>
            <w:tcW w:w="108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ТЕ</w:t>
            </w:r>
          </w:p>
        </w:tc>
      </w:tr>
      <w:tr w:rsidR="004934ED" w:rsidRPr="004934ED" w:rsidTr="008552C9">
        <w:trPr>
          <w:trHeight w:val="309"/>
        </w:trPr>
        <w:tc>
          <w:tcPr>
            <w:tcW w:w="368" w:type="dxa"/>
            <w:tcBorders>
              <w:top w:val="single" w:sz="6" w:space="0" w:color="CCCCCC"/>
              <w:left w:val="single" w:sz="6" w:space="0" w:color="000000"/>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22</w:t>
            </w:r>
          </w:p>
        </w:tc>
        <w:tc>
          <w:tcPr>
            <w:tcW w:w="2520"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План за внедряване</w:t>
            </w:r>
          </w:p>
        </w:tc>
        <w:tc>
          <w:tcPr>
            <w:tcW w:w="360" w:type="dxa"/>
            <w:tcBorders>
              <w:top w:val="single" w:sz="6" w:space="0" w:color="CCCCCC"/>
              <w:left w:val="single" w:sz="6" w:space="0" w:color="CCCCCC"/>
              <w:bottom w:val="single" w:sz="6" w:space="0" w:color="000000"/>
              <w:right w:val="single" w:sz="6" w:space="0" w:color="000000"/>
            </w:tcBorders>
            <w:shd w:val="clear" w:color="auto" w:fill="CCCCFF"/>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CCFFCC"/>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CCFFCC"/>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s</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s</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s</w:t>
            </w:r>
          </w:p>
        </w:tc>
        <w:tc>
          <w:tcPr>
            <w:tcW w:w="360" w:type="dxa"/>
            <w:tcBorders>
              <w:top w:val="single" w:sz="6" w:space="0" w:color="CCCCCC"/>
              <w:left w:val="single" w:sz="6" w:space="0" w:color="CCCCCC"/>
              <w:bottom w:val="single" w:sz="6" w:space="0" w:color="000000"/>
              <w:right w:val="single" w:sz="6" w:space="0" w:color="000000"/>
            </w:tcBorders>
            <w:shd w:val="clear" w:color="auto" w:fill="FFFF00"/>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189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Михаил Радков</w:t>
            </w:r>
          </w:p>
        </w:tc>
        <w:tc>
          <w:tcPr>
            <w:tcW w:w="108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SYs.Adm.</w:t>
            </w:r>
          </w:p>
        </w:tc>
      </w:tr>
      <w:tr w:rsidR="004934ED" w:rsidRPr="004934ED" w:rsidTr="008552C9">
        <w:trPr>
          <w:trHeight w:val="1275"/>
        </w:trPr>
        <w:tc>
          <w:tcPr>
            <w:tcW w:w="368" w:type="dxa"/>
            <w:tcBorders>
              <w:top w:val="single" w:sz="6" w:space="0" w:color="CCCCCC"/>
              <w:left w:val="single" w:sz="6" w:space="0" w:color="000000"/>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lastRenderedPageBreak/>
              <w:t>23</w:t>
            </w:r>
          </w:p>
        </w:tc>
        <w:tc>
          <w:tcPr>
            <w:tcW w:w="2520"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Материали за инсталиране, администриране, поддръжка*</w:t>
            </w:r>
          </w:p>
        </w:tc>
        <w:tc>
          <w:tcPr>
            <w:tcW w:w="360" w:type="dxa"/>
            <w:tcBorders>
              <w:top w:val="single" w:sz="6" w:space="0" w:color="CCCCCC"/>
              <w:left w:val="single" w:sz="6" w:space="0" w:color="CCCCCC"/>
              <w:bottom w:val="single" w:sz="6" w:space="0" w:color="000000"/>
              <w:right w:val="single" w:sz="6" w:space="0" w:color="000000"/>
            </w:tcBorders>
            <w:shd w:val="clear" w:color="auto" w:fill="CCCCFF"/>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CCFFCC"/>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CCFFCC"/>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s</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s</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s</w:t>
            </w:r>
          </w:p>
        </w:tc>
        <w:tc>
          <w:tcPr>
            <w:tcW w:w="360" w:type="dxa"/>
            <w:tcBorders>
              <w:top w:val="single" w:sz="6" w:space="0" w:color="CCCCCC"/>
              <w:left w:val="single" w:sz="6" w:space="0" w:color="CCCCCC"/>
              <w:bottom w:val="single" w:sz="6" w:space="0" w:color="000000"/>
              <w:right w:val="single" w:sz="6" w:space="0" w:color="000000"/>
            </w:tcBorders>
            <w:shd w:val="clear" w:color="auto" w:fill="FFFF00"/>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189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Михаил Радков</w:t>
            </w:r>
          </w:p>
        </w:tc>
        <w:tc>
          <w:tcPr>
            <w:tcW w:w="108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Sys.Adm.</w:t>
            </w:r>
          </w:p>
        </w:tc>
      </w:tr>
      <w:tr w:rsidR="004934ED" w:rsidRPr="004934ED" w:rsidTr="008552C9">
        <w:trPr>
          <w:trHeight w:val="510"/>
        </w:trPr>
        <w:tc>
          <w:tcPr>
            <w:tcW w:w="368" w:type="dxa"/>
            <w:tcBorders>
              <w:top w:val="single" w:sz="6" w:space="0" w:color="CCCCCC"/>
              <w:left w:val="single" w:sz="6" w:space="0" w:color="000000"/>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24</w:t>
            </w:r>
          </w:p>
        </w:tc>
        <w:tc>
          <w:tcPr>
            <w:tcW w:w="2520"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План за обучение</w:t>
            </w:r>
          </w:p>
        </w:tc>
        <w:tc>
          <w:tcPr>
            <w:tcW w:w="360" w:type="dxa"/>
            <w:tcBorders>
              <w:top w:val="single" w:sz="6" w:space="0" w:color="CCCCCC"/>
              <w:left w:val="single" w:sz="6" w:space="0" w:color="CCCCCC"/>
              <w:bottom w:val="single" w:sz="6" w:space="0" w:color="000000"/>
              <w:right w:val="single" w:sz="6" w:space="0" w:color="000000"/>
            </w:tcBorders>
            <w:shd w:val="clear" w:color="auto" w:fill="CCCCFF"/>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CCFFCC"/>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CCFFCC"/>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s</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r</w:t>
            </w:r>
          </w:p>
        </w:tc>
        <w:tc>
          <w:tcPr>
            <w:tcW w:w="360" w:type="dxa"/>
            <w:tcBorders>
              <w:top w:val="single" w:sz="6" w:space="0" w:color="CCCCCC"/>
              <w:left w:val="single" w:sz="6" w:space="0" w:color="CCCCCC"/>
              <w:bottom w:val="single" w:sz="6" w:space="0" w:color="000000"/>
              <w:right w:val="single" w:sz="6" w:space="0" w:color="000000"/>
            </w:tcBorders>
            <w:shd w:val="clear" w:color="auto" w:fill="FFFF00"/>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189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Малвина Макариева</w:t>
            </w:r>
          </w:p>
        </w:tc>
        <w:tc>
          <w:tcPr>
            <w:tcW w:w="108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PM</w:t>
            </w:r>
          </w:p>
        </w:tc>
      </w:tr>
      <w:tr w:rsidR="004934ED" w:rsidRPr="004934ED" w:rsidTr="008552C9">
        <w:trPr>
          <w:trHeight w:val="543"/>
        </w:trPr>
        <w:tc>
          <w:tcPr>
            <w:tcW w:w="368" w:type="dxa"/>
            <w:tcBorders>
              <w:top w:val="single" w:sz="6" w:space="0" w:color="CCCCCC"/>
              <w:left w:val="single" w:sz="6" w:space="0" w:color="000000"/>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25</w:t>
            </w:r>
          </w:p>
        </w:tc>
        <w:tc>
          <w:tcPr>
            <w:tcW w:w="2520"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Материали за обучение</w:t>
            </w:r>
          </w:p>
        </w:tc>
        <w:tc>
          <w:tcPr>
            <w:tcW w:w="360" w:type="dxa"/>
            <w:tcBorders>
              <w:top w:val="single" w:sz="6" w:space="0" w:color="CCCCCC"/>
              <w:left w:val="single" w:sz="6" w:space="0" w:color="CCCCCC"/>
              <w:bottom w:val="single" w:sz="6" w:space="0" w:color="000000"/>
              <w:right w:val="single" w:sz="6" w:space="0" w:color="000000"/>
            </w:tcBorders>
            <w:shd w:val="clear" w:color="auto" w:fill="CCCCFF"/>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CCFFCC"/>
            <w:vAlign w:val="bottom"/>
            <w:hideMark/>
          </w:tcPr>
          <w:p w:rsidR="004934ED" w:rsidRPr="000108B9" w:rsidRDefault="004934ED" w:rsidP="004934ED">
            <w:pPr>
              <w:widowControl/>
              <w:spacing w:line="240" w:lineRule="auto"/>
              <w:rPr>
                <w:lang w:val="bg-BG" w:eastAsia="bg-BG"/>
              </w:rPr>
            </w:pPr>
          </w:p>
        </w:tc>
        <w:tc>
          <w:tcPr>
            <w:tcW w:w="360" w:type="dxa"/>
            <w:tcBorders>
              <w:top w:val="single" w:sz="6" w:space="0" w:color="CCCCCC"/>
              <w:left w:val="single" w:sz="6" w:space="0" w:color="CCCCCC"/>
              <w:bottom w:val="single" w:sz="6" w:space="0" w:color="000000"/>
              <w:right w:val="single" w:sz="6" w:space="0" w:color="000000"/>
            </w:tcBorders>
            <w:shd w:val="clear" w:color="auto" w:fill="CCFFCC"/>
            <w:hideMark/>
          </w:tcPr>
          <w:p w:rsidR="004934ED" w:rsidRPr="000108B9" w:rsidRDefault="0048213F" w:rsidP="004934ED">
            <w:pPr>
              <w:widowControl/>
              <w:spacing w:line="240" w:lineRule="auto"/>
              <w:jc w:val="center"/>
              <w:rPr>
                <w:b/>
                <w:bCs/>
                <w:lang w:val="bg-BG" w:eastAsia="bg-BG"/>
              </w:rPr>
            </w:pPr>
            <w:r w:rsidRPr="000108B9">
              <w:rPr>
                <w:b/>
                <w:bCs/>
                <w:lang w:val="bg-BG" w:eastAsia="bg-BG"/>
              </w:rPr>
              <w:t>e</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s</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s</w:t>
            </w:r>
          </w:p>
        </w:tc>
        <w:tc>
          <w:tcPr>
            <w:tcW w:w="360" w:type="dxa"/>
            <w:tcBorders>
              <w:top w:val="single" w:sz="6" w:space="0" w:color="CCCCCC"/>
              <w:left w:val="single" w:sz="6" w:space="0" w:color="CCCCCC"/>
              <w:bottom w:val="single" w:sz="6" w:space="0" w:color="000000"/>
              <w:right w:val="single" w:sz="6" w:space="0" w:color="000000"/>
            </w:tcBorders>
            <w:shd w:val="clear" w:color="auto" w:fill="FFCC99"/>
            <w:hideMark/>
          </w:tcPr>
          <w:p w:rsidR="004934ED" w:rsidRPr="000108B9" w:rsidRDefault="0048213F" w:rsidP="004934ED">
            <w:pPr>
              <w:widowControl/>
              <w:spacing w:line="240" w:lineRule="auto"/>
              <w:jc w:val="center"/>
              <w:rPr>
                <w:b/>
                <w:bCs/>
                <w:lang w:val="bg-BG" w:eastAsia="bg-BG"/>
              </w:rPr>
            </w:pPr>
            <w:r w:rsidRPr="000108B9">
              <w:rPr>
                <w:b/>
                <w:bCs/>
                <w:lang w:val="bg-BG" w:eastAsia="bg-BG"/>
              </w:rPr>
              <w:t>s</w:t>
            </w:r>
          </w:p>
        </w:tc>
        <w:tc>
          <w:tcPr>
            <w:tcW w:w="360" w:type="dxa"/>
            <w:tcBorders>
              <w:top w:val="single" w:sz="6" w:space="0" w:color="CCCCCC"/>
              <w:left w:val="single" w:sz="6" w:space="0" w:color="CCCCCC"/>
              <w:bottom w:val="single" w:sz="6" w:space="0" w:color="000000"/>
              <w:right w:val="single" w:sz="6" w:space="0" w:color="000000"/>
            </w:tcBorders>
            <w:shd w:val="clear" w:color="auto" w:fill="FFFF00"/>
            <w:hideMark/>
          </w:tcPr>
          <w:p w:rsidR="004934ED" w:rsidRPr="000108B9" w:rsidRDefault="0048213F" w:rsidP="004934ED">
            <w:pPr>
              <w:widowControl/>
              <w:spacing w:line="240" w:lineRule="auto"/>
              <w:jc w:val="center"/>
              <w:rPr>
                <w:b/>
                <w:bCs/>
                <w:lang w:val="bg-BG" w:eastAsia="bg-BG"/>
              </w:rPr>
            </w:pPr>
            <w:r w:rsidRPr="000108B9">
              <w:rPr>
                <w:b/>
                <w:bCs/>
                <w:lang w:val="bg-BG" w:eastAsia="bg-BG"/>
              </w:rPr>
              <w:t>c</w:t>
            </w:r>
          </w:p>
        </w:tc>
        <w:tc>
          <w:tcPr>
            <w:tcW w:w="189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4934ED">
            <w:pPr>
              <w:widowControl/>
              <w:spacing w:line="240" w:lineRule="auto"/>
              <w:rPr>
                <w:color w:val="000000"/>
                <w:sz w:val="22"/>
                <w:szCs w:val="22"/>
                <w:lang w:val="bg-BG" w:eastAsia="bg-BG"/>
              </w:rPr>
            </w:pPr>
            <w:r w:rsidRPr="000108B9">
              <w:rPr>
                <w:color w:val="000000"/>
                <w:sz w:val="22"/>
                <w:szCs w:val="22"/>
                <w:lang w:val="bg-BG" w:eastAsia="bg-BG"/>
              </w:rPr>
              <w:t>Малвина Макариева</w:t>
            </w:r>
          </w:p>
        </w:tc>
        <w:tc>
          <w:tcPr>
            <w:tcW w:w="1080" w:type="dxa"/>
            <w:tcBorders>
              <w:top w:val="single" w:sz="6" w:space="0" w:color="CCCCCC"/>
              <w:left w:val="single" w:sz="6" w:space="0" w:color="CCCCCC"/>
              <w:bottom w:val="single" w:sz="6" w:space="0" w:color="000000"/>
              <w:right w:val="single" w:sz="6" w:space="0" w:color="000000"/>
            </w:tcBorders>
            <w:noWrap/>
            <w:vAlign w:val="bottom"/>
            <w:hideMark/>
          </w:tcPr>
          <w:p w:rsidR="004934ED" w:rsidRPr="000108B9" w:rsidRDefault="0048213F" w:rsidP="007343D0">
            <w:pPr>
              <w:keepNext/>
              <w:widowControl/>
              <w:spacing w:line="240" w:lineRule="auto"/>
              <w:rPr>
                <w:color w:val="000000"/>
                <w:sz w:val="22"/>
                <w:szCs w:val="22"/>
                <w:lang w:val="bg-BG" w:eastAsia="bg-BG"/>
              </w:rPr>
            </w:pPr>
            <w:r w:rsidRPr="000108B9">
              <w:rPr>
                <w:color w:val="000000"/>
                <w:sz w:val="22"/>
                <w:szCs w:val="22"/>
                <w:lang w:val="bg-BG" w:eastAsia="bg-BG"/>
              </w:rPr>
              <w:t>TW</w:t>
            </w:r>
          </w:p>
        </w:tc>
      </w:tr>
    </w:tbl>
    <w:p w:rsidR="007C70C1" w:rsidRDefault="007343D0" w:rsidP="007343D0">
      <w:pPr>
        <w:pStyle w:val="Caption"/>
        <w:jc w:val="center"/>
        <w:rPr>
          <w:lang w:val="bg-BG"/>
        </w:rPr>
      </w:pPr>
      <w:proofErr w:type="gramStart"/>
      <w:r>
        <w:t>таблица</w:t>
      </w:r>
      <w:proofErr w:type="gramEnd"/>
      <w:r w:rsidR="0048213F">
        <w:fldChar w:fldCharType="begin"/>
      </w:r>
      <w:r>
        <w:instrText xml:space="preserve"> SEQ таблица \* ARABIC </w:instrText>
      </w:r>
      <w:r w:rsidR="0048213F">
        <w:fldChar w:fldCharType="separate"/>
      </w:r>
      <w:ins w:id="677" w:author="Malvina Makarieva" w:date="2014-10-25T00:03:00Z">
        <w:r w:rsidR="00276BC3">
          <w:rPr>
            <w:noProof/>
          </w:rPr>
          <w:t>6</w:t>
        </w:r>
      </w:ins>
      <w:del w:id="678" w:author="Malvina Makarieva" w:date="2014-10-25T00:03:00Z">
        <w:r w:rsidR="003C59BD" w:rsidDel="00276BC3">
          <w:rPr>
            <w:noProof/>
          </w:rPr>
          <w:delText>5</w:delText>
        </w:r>
      </w:del>
      <w:r w:rsidR="0048213F">
        <w:fldChar w:fldCharType="end"/>
      </w:r>
      <w:r>
        <w:rPr>
          <w:lang w:val="bg-BG"/>
        </w:rPr>
        <w:t xml:space="preserve"> Списък с документите и развитието им по итерации</w:t>
      </w:r>
    </w:p>
    <w:tbl>
      <w:tblPr>
        <w:tblW w:w="0" w:type="auto"/>
        <w:tblInd w:w="503"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145"/>
        <w:gridCol w:w="3740"/>
        <w:gridCol w:w="1603"/>
        <w:gridCol w:w="1907"/>
      </w:tblGrid>
      <w:tr w:rsidR="004934ED" w:rsidRPr="004934ED" w:rsidTr="008552C9">
        <w:trPr>
          <w:trHeight w:val="300"/>
        </w:trPr>
        <w:tc>
          <w:tcPr>
            <w:tcW w:w="4885" w:type="dxa"/>
            <w:gridSpan w:val="2"/>
            <w:tcBorders>
              <w:top w:val="single" w:sz="6" w:space="0" w:color="000000"/>
              <w:left w:val="single" w:sz="6" w:space="0" w:color="000000"/>
              <w:bottom w:val="single" w:sz="6" w:space="0" w:color="000000"/>
              <w:right w:val="single" w:sz="6" w:space="0" w:color="000000"/>
            </w:tcBorders>
            <w:shd w:val="clear" w:color="auto" w:fill="99CCFF"/>
            <w:hideMark/>
          </w:tcPr>
          <w:p w:rsidR="004934ED" w:rsidRPr="004934ED" w:rsidRDefault="004934ED" w:rsidP="004934ED">
            <w:pPr>
              <w:widowControl/>
              <w:spacing w:line="240" w:lineRule="auto"/>
              <w:jc w:val="center"/>
              <w:rPr>
                <w:rFonts w:ascii="Arial" w:hAnsi="Arial" w:cs="Arial"/>
                <w:b/>
                <w:bCs/>
                <w:lang w:val="bg-BG" w:eastAsia="bg-BG"/>
              </w:rPr>
            </w:pPr>
            <w:r w:rsidRPr="004934ED">
              <w:rPr>
                <w:rFonts w:ascii="Arial" w:hAnsi="Arial" w:cs="Arial"/>
                <w:b/>
                <w:bCs/>
                <w:lang w:val="bg-BG" w:eastAsia="bg-BG"/>
              </w:rPr>
              <w:t>Резултати</w:t>
            </w:r>
          </w:p>
        </w:tc>
        <w:tc>
          <w:tcPr>
            <w:tcW w:w="3510" w:type="dxa"/>
            <w:gridSpan w:val="2"/>
            <w:tcBorders>
              <w:top w:val="single" w:sz="6" w:space="0" w:color="000000"/>
              <w:left w:val="single" w:sz="6" w:space="0" w:color="CCCCCC"/>
              <w:bottom w:val="single" w:sz="6" w:space="0" w:color="000000"/>
              <w:right w:val="single" w:sz="6" w:space="0" w:color="000000"/>
            </w:tcBorders>
            <w:shd w:val="clear" w:color="auto" w:fill="99CCFF"/>
            <w:hideMark/>
          </w:tcPr>
          <w:p w:rsidR="004934ED" w:rsidRPr="004934ED" w:rsidRDefault="004934ED" w:rsidP="004934ED">
            <w:pPr>
              <w:widowControl/>
              <w:spacing w:line="240" w:lineRule="auto"/>
              <w:jc w:val="center"/>
              <w:rPr>
                <w:rFonts w:ascii="Arial" w:hAnsi="Arial" w:cs="Arial"/>
                <w:b/>
                <w:bCs/>
                <w:lang w:val="bg-BG" w:eastAsia="bg-BG"/>
              </w:rPr>
            </w:pPr>
            <w:r w:rsidRPr="004934ED">
              <w:rPr>
                <w:rFonts w:ascii="Arial" w:hAnsi="Arial" w:cs="Arial"/>
                <w:b/>
                <w:bCs/>
                <w:lang w:val="bg-BG" w:eastAsia="bg-BG"/>
              </w:rPr>
              <w:t>Фази</w:t>
            </w:r>
          </w:p>
        </w:tc>
      </w:tr>
      <w:tr w:rsidR="004934ED" w:rsidRPr="004934ED" w:rsidTr="008552C9">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99CCFF"/>
            <w:hideMark/>
          </w:tcPr>
          <w:p w:rsidR="004934ED" w:rsidRPr="004934ED" w:rsidRDefault="004934ED" w:rsidP="004934ED">
            <w:pPr>
              <w:widowControl/>
              <w:spacing w:line="240" w:lineRule="auto"/>
              <w:jc w:val="center"/>
              <w:rPr>
                <w:rFonts w:ascii="Arial" w:hAnsi="Arial" w:cs="Arial"/>
                <w:b/>
                <w:bCs/>
                <w:lang w:val="bg-BG" w:eastAsia="bg-BG"/>
              </w:rPr>
            </w:pPr>
            <w:r w:rsidRPr="004934ED">
              <w:rPr>
                <w:rFonts w:ascii="Arial" w:hAnsi="Arial" w:cs="Arial"/>
                <w:b/>
                <w:bCs/>
                <w:lang w:val="bg-BG" w:eastAsia="bg-BG"/>
              </w:rPr>
              <w:t>Код</w:t>
            </w:r>
          </w:p>
        </w:tc>
        <w:tc>
          <w:tcPr>
            <w:tcW w:w="3658" w:type="dxa"/>
            <w:tcBorders>
              <w:top w:val="single" w:sz="6" w:space="0" w:color="CCCCCC"/>
              <w:left w:val="single" w:sz="6" w:space="0" w:color="CCCCCC"/>
              <w:bottom w:val="single" w:sz="6" w:space="0" w:color="000000"/>
              <w:right w:val="single" w:sz="6" w:space="0" w:color="000000"/>
            </w:tcBorders>
            <w:shd w:val="clear" w:color="auto" w:fill="99CCFF"/>
            <w:hideMark/>
          </w:tcPr>
          <w:p w:rsidR="004934ED" w:rsidRPr="004934ED" w:rsidRDefault="004934ED" w:rsidP="004934ED">
            <w:pPr>
              <w:widowControl/>
              <w:spacing w:line="240" w:lineRule="auto"/>
              <w:jc w:val="center"/>
              <w:rPr>
                <w:rFonts w:ascii="Arial" w:hAnsi="Arial" w:cs="Arial"/>
                <w:b/>
                <w:bCs/>
                <w:lang w:val="bg-BG" w:eastAsia="bg-BG"/>
              </w:rPr>
            </w:pPr>
            <w:r w:rsidRPr="004934ED">
              <w:rPr>
                <w:rFonts w:ascii="Arial" w:hAnsi="Arial" w:cs="Arial"/>
                <w:b/>
                <w:bCs/>
                <w:lang w:val="bg-BG" w:eastAsia="bg-BG"/>
              </w:rPr>
              <w:t>Описание</w:t>
            </w:r>
          </w:p>
        </w:tc>
        <w:tc>
          <w:tcPr>
            <w:tcW w:w="1603" w:type="dxa"/>
            <w:tcBorders>
              <w:top w:val="single" w:sz="6" w:space="0" w:color="CCCCCC"/>
              <w:left w:val="single" w:sz="6" w:space="0" w:color="CCCCCC"/>
              <w:bottom w:val="single" w:sz="6" w:space="0" w:color="000000"/>
              <w:right w:val="single" w:sz="6" w:space="0" w:color="000000"/>
            </w:tcBorders>
            <w:shd w:val="clear" w:color="auto" w:fill="99CCFF"/>
            <w:hideMark/>
          </w:tcPr>
          <w:p w:rsidR="004934ED" w:rsidRPr="004934ED" w:rsidRDefault="004934ED" w:rsidP="004934ED">
            <w:pPr>
              <w:widowControl/>
              <w:spacing w:line="240" w:lineRule="auto"/>
              <w:jc w:val="center"/>
              <w:rPr>
                <w:rFonts w:ascii="Arial" w:hAnsi="Arial" w:cs="Arial"/>
                <w:b/>
                <w:bCs/>
                <w:lang w:val="bg-BG" w:eastAsia="bg-BG"/>
              </w:rPr>
            </w:pPr>
            <w:r w:rsidRPr="004934ED">
              <w:rPr>
                <w:rFonts w:ascii="Arial" w:hAnsi="Arial" w:cs="Arial"/>
                <w:b/>
                <w:bCs/>
                <w:lang w:val="bg-BG" w:eastAsia="bg-BG"/>
              </w:rPr>
              <w:t>Код</w:t>
            </w:r>
          </w:p>
        </w:tc>
        <w:tc>
          <w:tcPr>
            <w:tcW w:w="1907" w:type="dxa"/>
            <w:tcBorders>
              <w:top w:val="single" w:sz="6" w:space="0" w:color="CCCCCC"/>
              <w:left w:val="single" w:sz="6" w:space="0" w:color="CCCCCC"/>
              <w:bottom w:val="single" w:sz="6" w:space="0" w:color="000000"/>
              <w:right w:val="single" w:sz="6" w:space="0" w:color="000000"/>
            </w:tcBorders>
            <w:shd w:val="clear" w:color="auto" w:fill="99CCFF"/>
            <w:hideMark/>
          </w:tcPr>
          <w:p w:rsidR="004934ED" w:rsidRPr="004934ED" w:rsidRDefault="004934ED" w:rsidP="004934ED">
            <w:pPr>
              <w:widowControl/>
              <w:spacing w:line="240" w:lineRule="auto"/>
              <w:jc w:val="center"/>
              <w:rPr>
                <w:rFonts w:ascii="Arial" w:hAnsi="Arial" w:cs="Arial"/>
                <w:b/>
                <w:bCs/>
                <w:lang w:val="bg-BG" w:eastAsia="bg-BG"/>
              </w:rPr>
            </w:pPr>
            <w:r w:rsidRPr="004934ED">
              <w:rPr>
                <w:rFonts w:ascii="Arial" w:hAnsi="Arial" w:cs="Arial"/>
                <w:b/>
                <w:bCs/>
                <w:lang w:val="bg-BG" w:eastAsia="bg-BG"/>
              </w:rPr>
              <w:t>Описание</w:t>
            </w:r>
          </w:p>
        </w:tc>
      </w:tr>
      <w:tr w:rsidR="004934ED" w:rsidRPr="004934ED" w:rsidTr="008552C9">
        <w:trPr>
          <w:trHeight w:val="510"/>
        </w:trPr>
        <w:tc>
          <w:tcPr>
            <w:tcW w:w="0" w:type="auto"/>
            <w:tcBorders>
              <w:top w:val="single" w:sz="6" w:space="0" w:color="CCCCCC"/>
              <w:left w:val="single" w:sz="6" w:space="0" w:color="000000"/>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e (evolved)</w:t>
            </w:r>
          </w:p>
        </w:tc>
        <w:tc>
          <w:tcPr>
            <w:tcW w:w="3658"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В процес на разработка (по резултата се работи)</w:t>
            </w:r>
          </w:p>
        </w:tc>
        <w:tc>
          <w:tcPr>
            <w:tcW w:w="1603"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I (inception)</w:t>
            </w:r>
          </w:p>
        </w:tc>
        <w:tc>
          <w:tcPr>
            <w:tcW w:w="1907"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Планиране</w:t>
            </w:r>
          </w:p>
        </w:tc>
      </w:tr>
      <w:tr w:rsidR="004934ED" w:rsidRPr="004934ED" w:rsidTr="008552C9">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0C0C0"/>
            <w:hideMark/>
          </w:tcPr>
          <w:p w:rsidR="004934ED" w:rsidRPr="000108B9" w:rsidRDefault="0048213F" w:rsidP="004934ED">
            <w:pPr>
              <w:widowControl/>
              <w:spacing w:line="240" w:lineRule="auto"/>
              <w:rPr>
                <w:lang w:val="bg-BG" w:eastAsia="bg-BG"/>
              </w:rPr>
            </w:pPr>
            <w:r w:rsidRPr="000108B9">
              <w:rPr>
                <w:lang w:val="bg-BG" w:eastAsia="bg-BG"/>
              </w:rPr>
              <w:t>s (stable)</w:t>
            </w:r>
          </w:p>
        </w:tc>
        <w:tc>
          <w:tcPr>
            <w:tcW w:w="3658" w:type="dxa"/>
            <w:tcBorders>
              <w:top w:val="single" w:sz="6" w:space="0" w:color="CCCCCC"/>
              <w:left w:val="single" w:sz="6" w:space="0" w:color="CCCCCC"/>
              <w:bottom w:val="single" w:sz="6" w:space="0" w:color="000000"/>
              <w:right w:val="single" w:sz="6" w:space="0" w:color="000000"/>
            </w:tcBorders>
            <w:shd w:val="clear" w:color="auto" w:fill="C0C0C0"/>
            <w:hideMark/>
          </w:tcPr>
          <w:p w:rsidR="004934ED" w:rsidRPr="000108B9" w:rsidRDefault="0048213F" w:rsidP="004934ED">
            <w:pPr>
              <w:widowControl/>
              <w:spacing w:line="240" w:lineRule="auto"/>
              <w:rPr>
                <w:lang w:val="bg-BG" w:eastAsia="bg-BG"/>
              </w:rPr>
            </w:pPr>
            <w:r w:rsidRPr="000108B9">
              <w:rPr>
                <w:lang w:val="bg-BG" w:eastAsia="bg-BG"/>
              </w:rPr>
              <w:t>Приет (утвърден)</w:t>
            </w:r>
          </w:p>
        </w:tc>
        <w:tc>
          <w:tcPr>
            <w:tcW w:w="1603" w:type="dxa"/>
            <w:tcBorders>
              <w:top w:val="single" w:sz="6" w:space="0" w:color="CCCCCC"/>
              <w:left w:val="single" w:sz="6" w:space="0" w:color="CCCCCC"/>
              <w:bottom w:val="single" w:sz="6" w:space="0" w:color="000000"/>
              <w:right w:val="single" w:sz="6" w:space="0" w:color="000000"/>
            </w:tcBorders>
            <w:shd w:val="clear" w:color="auto" w:fill="C0C0C0"/>
            <w:hideMark/>
          </w:tcPr>
          <w:p w:rsidR="004934ED" w:rsidRPr="000108B9" w:rsidRDefault="0048213F" w:rsidP="004934ED">
            <w:pPr>
              <w:widowControl/>
              <w:spacing w:line="240" w:lineRule="auto"/>
              <w:rPr>
                <w:lang w:val="bg-BG" w:eastAsia="bg-BG"/>
              </w:rPr>
            </w:pPr>
            <w:r w:rsidRPr="000108B9">
              <w:rPr>
                <w:lang w:val="bg-BG" w:eastAsia="bg-BG"/>
              </w:rPr>
              <w:t xml:space="preserve">E (elaboration) </w:t>
            </w:r>
          </w:p>
        </w:tc>
        <w:tc>
          <w:tcPr>
            <w:tcW w:w="1907" w:type="dxa"/>
            <w:tcBorders>
              <w:top w:val="single" w:sz="6" w:space="0" w:color="CCCCCC"/>
              <w:left w:val="single" w:sz="6" w:space="0" w:color="CCCCCC"/>
              <w:bottom w:val="single" w:sz="6" w:space="0" w:color="000000"/>
              <w:right w:val="single" w:sz="6" w:space="0" w:color="000000"/>
            </w:tcBorders>
            <w:shd w:val="clear" w:color="auto" w:fill="C0C0C0"/>
            <w:hideMark/>
          </w:tcPr>
          <w:p w:rsidR="004934ED" w:rsidRPr="000108B9" w:rsidRDefault="0048213F" w:rsidP="004934ED">
            <w:pPr>
              <w:widowControl/>
              <w:spacing w:line="240" w:lineRule="auto"/>
              <w:rPr>
                <w:lang w:val="bg-BG" w:eastAsia="bg-BG"/>
              </w:rPr>
            </w:pPr>
            <w:r w:rsidRPr="000108B9">
              <w:rPr>
                <w:lang w:val="bg-BG" w:eastAsia="bg-BG"/>
              </w:rPr>
              <w:t>Детайлизиране</w:t>
            </w:r>
          </w:p>
        </w:tc>
      </w:tr>
      <w:tr w:rsidR="004934ED" w:rsidRPr="004934ED" w:rsidTr="008552C9">
        <w:trPr>
          <w:trHeight w:val="552"/>
        </w:trPr>
        <w:tc>
          <w:tcPr>
            <w:tcW w:w="0" w:type="auto"/>
            <w:tcBorders>
              <w:top w:val="single" w:sz="6" w:space="0" w:color="CCCCCC"/>
              <w:left w:val="single" w:sz="6" w:space="0" w:color="000000"/>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r (revised)</w:t>
            </w:r>
          </w:p>
        </w:tc>
        <w:tc>
          <w:tcPr>
            <w:tcW w:w="3658"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Ревизиран (актуализиран след приемане, при необходимост)</w:t>
            </w:r>
          </w:p>
        </w:tc>
        <w:tc>
          <w:tcPr>
            <w:tcW w:w="1603"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C (construction)</w:t>
            </w:r>
          </w:p>
        </w:tc>
        <w:tc>
          <w:tcPr>
            <w:tcW w:w="1907" w:type="dxa"/>
            <w:tcBorders>
              <w:top w:val="single" w:sz="6" w:space="0" w:color="CCCCCC"/>
              <w:left w:val="single" w:sz="6" w:space="0" w:color="CCCCCC"/>
              <w:bottom w:val="single" w:sz="6" w:space="0" w:color="000000"/>
              <w:right w:val="single" w:sz="6" w:space="0" w:color="000000"/>
            </w:tcBorders>
            <w:hideMark/>
          </w:tcPr>
          <w:p w:rsidR="004934ED" w:rsidRPr="000108B9" w:rsidRDefault="0048213F" w:rsidP="004934ED">
            <w:pPr>
              <w:widowControl/>
              <w:spacing w:line="240" w:lineRule="auto"/>
              <w:rPr>
                <w:lang w:val="bg-BG" w:eastAsia="bg-BG"/>
              </w:rPr>
            </w:pPr>
            <w:r w:rsidRPr="000108B9">
              <w:rPr>
                <w:lang w:val="bg-BG" w:eastAsia="bg-BG"/>
              </w:rPr>
              <w:t>Изграждане</w:t>
            </w:r>
          </w:p>
        </w:tc>
      </w:tr>
      <w:tr w:rsidR="004934ED" w:rsidRPr="004934ED" w:rsidTr="008552C9">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0C0C0"/>
            <w:hideMark/>
          </w:tcPr>
          <w:p w:rsidR="004934ED" w:rsidRPr="000108B9" w:rsidRDefault="0048213F" w:rsidP="004934ED">
            <w:pPr>
              <w:widowControl/>
              <w:spacing w:line="240" w:lineRule="auto"/>
              <w:rPr>
                <w:lang w:val="bg-BG" w:eastAsia="bg-BG"/>
              </w:rPr>
            </w:pPr>
            <w:r w:rsidRPr="000108B9">
              <w:rPr>
                <w:lang w:val="bg-BG" w:eastAsia="bg-BG"/>
              </w:rPr>
              <w:t>c (completed)</w:t>
            </w:r>
          </w:p>
        </w:tc>
        <w:tc>
          <w:tcPr>
            <w:tcW w:w="3658" w:type="dxa"/>
            <w:tcBorders>
              <w:top w:val="single" w:sz="6" w:space="0" w:color="CCCCCC"/>
              <w:left w:val="single" w:sz="6" w:space="0" w:color="CCCCCC"/>
              <w:bottom w:val="single" w:sz="6" w:space="0" w:color="000000"/>
              <w:right w:val="single" w:sz="6" w:space="0" w:color="000000"/>
            </w:tcBorders>
            <w:shd w:val="clear" w:color="auto" w:fill="C0C0C0"/>
            <w:hideMark/>
          </w:tcPr>
          <w:p w:rsidR="004934ED" w:rsidRPr="000108B9" w:rsidRDefault="0048213F" w:rsidP="004934ED">
            <w:pPr>
              <w:widowControl/>
              <w:spacing w:line="240" w:lineRule="auto"/>
              <w:rPr>
                <w:lang w:val="bg-BG" w:eastAsia="bg-BG"/>
              </w:rPr>
            </w:pPr>
            <w:r w:rsidRPr="000108B9">
              <w:rPr>
                <w:lang w:val="bg-BG" w:eastAsia="bg-BG"/>
              </w:rPr>
              <w:t>Завършен (замразен)</w:t>
            </w:r>
          </w:p>
        </w:tc>
        <w:tc>
          <w:tcPr>
            <w:tcW w:w="1603" w:type="dxa"/>
            <w:tcBorders>
              <w:top w:val="single" w:sz="6" w:space="0" w:color="CCCCCC"/>
              <w:left w:val="single" w:sz="6" w:space="0" w:color="CCCCCC"/>
              <w:bottom w:val="single" w:sz="6" w:space="0" w:color="000000"/>
              <w:right w:val="single" w:sz="6" w:space="0" w:color="000000"/>
            </w:tcBorders>
            <w:shd w:val="clear" w:color="auto" w:fill="C0C0C0"/>
            <w:hideMark/>
          </w:tcPr>
          <w:p w:rsidR="004934ED" w:rsidRPr="000108B9" w:rsidRDefault="0048213F" w:rsidP="004934ED">
            <w:pPr>
              <w:widowControl/>
              <w:spacing w:line="240" w:lineRule="auto"/>
              <w:rPr>
                <w:lang w:val="bg-BG" w:eastAsia="bg-BG"/>
              </w:rPr>
            </w:pPr>
            <w:r w:rsidRPr="000108B9">
              <w:rPr>
                <w:lang w:val="bg-BG" w:eastAsia="bg-BG"/>
              </w:rPr>
              <w:t>T (transition)</w:t>
            </w:r>
          </w:p>
        </w:tc>
        <w:tc>
          <w:tcPr>
            <w:tcW w:w="1907" w:type="dxa"/>
            <w:tcBorders>
              <w:top w:val="single" w:sz="6" w:space="0" w:color="CCCCCC"/>
              <w:left w:val="single" w:sz="6" w:space="0" w:color="CCCCCC"/>
              <w:bottom w:val="single" w:sz="6" w:space="0" w:color="000000"/>
              <w:right w:val="single" w:sz="6" w:space="0" w:color="000000"/>
            </w:tcBorders>
            <w:shd w:val="clear" w:color="auto" w:fill="C0C0C0"/>
            <w:hideMark/>
          </w:tcPr>
          <w:p w:rsidR="004934ED" w:rsidRPr="000108B9" w:rsidRDefault="0048213F" w:rsidP="007343D0">
            <w:pPr>
              <w:keepNext/>
              <w:widowControl/>
              <w:spacing w:line="240" w:lineRule="auto"/>
              <w:rPr>
                <w:lang w:val="bg-BG" w:eastAsia="bg-BG"/>
              </w:rPr>
            </w:pPr>
            <w:r w:rsidRPr="000108B9">
              <w:rPr>
                <w:lang w:val="bg-BG" w:eastAsia="bg-BG"/>
              </w:rPr>
              <w:t>Предаване</w:t>
            </w:r>
          </w:p>
        </w:tc>
      </w:tr>
    </w:tbl>
    <w:p w:rsidR="004934ED" w:rsidRPr="0088285C" w:rsidRDefault="007343D0" w:rsidP="007343D0">
      <w:pPr>
        <w:pStyle w:val="Caption"/>
        <w:jc w:val="center"/>
        <w:rPr>
          <w:lang w:val="bg-BG"/>
        </w:rPr>
      </w:pPr>
      <w:proofErr w:type="gramStart"/>
      <w:r>
        <w:t>таблица</w:t>
      </w:r>
      <w:proofErr w:type="gramEnd"/>
      <w:r w:rsidR="0048213F">
        <w:fldChar w:fldCharType="begin"/>
      </w:r>
      <w:r>
        <w:instrText xml:space="preserve"> SEQ таблица \* ARABIC </w:instrText>
      </w:r>
      <w:r w:rsidR="0048213F">
        <w:fldChar w:fldCharType="separate"/>
      </w:r>
      <w:ins w:id="679" w:author="Malvina Makarieva" w:date="2014-10-25T00:03:00Z">
        <w:r w:rsidR="00276BC3">
          <w:rPr>
            <w:noProof/>
          </w:rPr>
          <w:t>7</w:t>
        </w:r>
      </w:ins>
      <w:del w:id="680" w:author="Malvina Makarieva" w:date="2014-10-25T00:03:00Z">
        <w:r w:rsidR="003C59BD" w:rsidDel="00276BC3">
          <w:rPr>
            <w:noProof/>
          </w:rPr>
          <w:delText>6</w:delText>
        </w:r>
      </w:del>
      <w:r w:rsidR="0048213F">
        <w:fldChar w:fldCharType="end"/>
      </w:r>
      <w:r>
        <w:rPr>
          <w:lang w:val="bg-BG"/>
        </w:rPr>
        <w:t xml:space="preserve"> Легенда</w:t>
      </w:r>
    </w:p>
    <w:p w:rsidR="00F36885" w:rsidRDefault="0088285C">
      <w:pPr>
        <w:pStyle w:val="Heading2"/>
      </w:pPr>
      <w:bookmarkStart w:id="681" w:name="_Toc401957275"/>
      <w:r>
        <w:rPr>
          <w:lang w:val="bg-BG"/>
        </w:rPr>
        <w:t>Контрол на проекта</w:t>
      </w:r>
      <w:bookmarkEnd w:id="681"/>
    </w:p>
    <w:p w:rsidR="00F36885" w:rsidRDefault="00236BCB">
      <w:pPr>
        <w:pStyle w:val="Heading3"/>
        <w:rPr>
          <w:lang w:val="bg-BG"/>
        </w:rPr>
      </w:pPr>
      <w:bookmarkStart w:id="682" w:name="_Toc447095910"/>
      <w:bookmarkStart w:id="683" w:name="_Toc401957276"/>
      <w:r>
        <w:rPr>
          <w:lang w:val="bg-BG"/>
        </w:rPr>
        <w:t>План за контрол на „План за разраб</w:t>
      </w:r>
      <w:r w:rsidR="00BD29E8">
        <w:rPr>
          <w:lang w:val="bg-BG"/>
        </w:rPr>
        <w:t>о</w:t>
      </w:r>
      <w:r>
        <w:rPr>
          <w:lang w:val="bg-BG"/>
        </w:rPr>
        <w:t>тка на софтуер“ и „Графика на проекта“</w:t>
      </w:r>
      <w:bookmarkEnd w:id="682"/>
      <w:bookmarkEnd w:id="683"/>
    </w:p>
    <w:p w:rsidR="00236BCB" w:rsidRPr="006E0266" w:rsidRDefault="00236BCB" w:rsidP="00236BCB">
      <w:pPr>
        <w:rPr>
          <w:lang w:val="bg-BG"/>
        </w:rPr>
      </w:pPr>
      <w:r>
        <w:rPr>
          <w:lang w:val="bg-BG"/>
        </w:rPr>
        <w:tab/>
      </w:r>
      <w:r w:rsidR="00BD29E8">
        <w:rPr>
          <w:lang w:val="bg-BG"/>
        </w:rPr>
        <w:tab/>
      </w:r>
      <w:r w:rsidRPr="006E0266">
        <w:rPr>
          <w:lang w:val="bg-BG"/>
        </w:rPr>
        <w:t>Следенето на напредъка по проекта се осъществява чрез следните основни дейности:</w:t>
      </w:r>
    </w:p>
    <w:p w:rsidR="00236BCB" w:rsidRPr="006E0266" w:rsidRDefault="00236BCB" w:rsidP="00AE0103">
      <w:pPr>
        <w:pStyle w:val="Paragraph1"/>
        <w:numPr>
          <w:ilvl w:val="0"/>
          <w:numId w:val="52"/>
        </w:numPr>
        <w:tabs>
          <w:tab w:val="clear" w:pos="720"/>
          <w:tab w:val="num" w:pos="851"/>
        </w:tabs>
        <w:ind w:left="1701"/>
        <w:rPr>
          <w:lang w:val="bg-BG"/>
        </w:rPr>
      </w:pPr>
      <w:r w:rsidRPr="00601AEA">
        <w:rPr>
          <w:lang w:val="bg-BG"/>
        </w:rPr>
        <w:t xml:space="preserve">В рамките на проекта се използва системата за следене на задачи </w:t>
      </w:r>
      <w:r>
        <w:t>J</w:t>
      </w:r>
      <w:r w:rsidRPr="006E0266">
        <w:rPr>
          <w:lang w:val="bg-BG"/>
        </w:rPr>
        <w:t>ira. Всички и</w:t>
      </w:r>
      <w:r w:rsidRPr="00601AEA">
        <w:rPr>
          <w:lang w:val="bg-BG"/>
        </w:rPr>
        <w:t>зпълнители по проекта редовно създават и актуализират задачи, съответстващи на действията, които извършват по проекта. Задачите се коментират на ежеседмичните срещи и проблеми</w:t>
      </w:r>
      <w:r w:rsidR="00D92B27">
        <w:rPr>
          <w:lang w:val="bg-BG"/>
        </w:rPr>
        <w:t>те</w:t>
      </w:r>
      <w:r w:rsidRPr="00601AEA">
        <w:rPr>
          <w:lang w:val="bg-BG"/>
        </w:rPr>
        <w:t xml:space="preserve"> по проекта се отстраняват своевременно. Задачите за всяка итерация се определят преди началото </w:t>
      </w:r>
      <w:r>
        <w:rPr>
          <w:lang w:val="bg-BG"/>
        </w:rPr>
        <w:t>ѝ</w:t>
      </w:r>
      <w:r w:rsidRPr="00601AEA">
        <w:rPr>
          <w:lang w:val="bg-BG"/>
        </w:rPr>
        <w:t xml:space="preserve">, като задачата на всеки член от екипа е да направи приблизителна оценка на поставените </w:t>
      </w:r>
      <w:r>
        <w:rPr>
          <w:lang w:val="bg-BG"/>
        </w:rPr>
        <w:t xml:space="preserve">му задачи. По този начин „Екип </w:t>
      </w:r>
      <w:r w:rsidR="00AE0103">
        <w:rPr>
          <w:lang w:val="bg-BG"/>
        </w:rPr>
        <w:t>Е</w:t>
      </w:r>
      <w:r>
        <w:rPr>
          <w:lang w:val="bg-BG"/>
        </w:rPr>
        <w:t>дно</w:t>
      </w:r>
      <w:r w:rsidRPr="00601AEA">
        <w:rPr>
          <w:lang w:val="bg-BG"/>
        </w:rPr>
        <w:t>” ще може по-лесно да оцени усилието, нужно при разработка;</w:t>
      </w:r>
    </w:p>
    <w:p w:rsidR="00236BCB" w:rsidRPr="006E0266" w:rsidRDefault="00236BCB" w:rsidP="00BD29E8">
      <w:pPr>
        <w:pStyle w:val="Paragraph1"/>
        <w:numPr>
          <w:ilvl w:val="0"/>
          <w:numId w:val="52"/>
        </w:numPr>
        <w:tabs>
          <w:tab w:val="clear" w:pos="720"/>
          <w:tab w:val="num" w:pos="851"/>
        </w:tabs>
        <w:ind w:left="1701"/>
        <w:rPr>
          <w:lang w:val="bg-BG"/>
        </w:rPr>
      </w:pPr>
      <w:r w:rsidRPr="006E0266">
        <w:rPr>
          <w:lang w:val="bg-BG"/>
        </w:rPr>
        <w:t xml:space="preserve">Провеждане на седмични онлайн срещи и изготвяне на отчети. Всяка седмица, </w:t>
      </w:r>
      <w:r>
        <w:rPr>
          <w:lang w:val="bg-BG"/>
        </w:rPr>
        <w:t>втор</w:t>
      </w:r>
      <w:r w:rsidR="00AE0103">
        <w:rPr>
          <w:lang w:val="bg-BG"/>
        </w:rPr>
        <w:t>н</w:t>
      </w:r>
      <w:r>
        <w:rPr>
          <w:lang w:val="bg-BG"/>
        </w:rPr>
        <w:t>ик</w:t>
      </w:r>
      <w:r w:rsidR="00AE0103">
        <w:rPr>
          <w:lang w:val="bg-BG"/>
        </w:rPr>
        <w:t xml:space="preserve"> и</w:t>
      </w:r>
      <w:r>
        <w:rPr>
          <w:lang w:val="bg-BG"/>
        </w:rPr>
        <w:t xml:space="preserve"> </w:t>
      </w:r>
      <w:r w:rsidRPr="006E0266">
        <w:rPr>
          <w:lang w:val="bg-BG"/>
        </w:rPr>
        <w:t>четвъртък от 2</w:t>
      </w:r>
      <w:r>
        <w:rPr>
          <w:lang w:val="bg-BG"/>
        </w:rPr>
        <w:t>0:0</w:t>
      </w:r>
      <w:r w:rsidRPr="006E0266">
        <w:rPr>
          <w:lang w:val="bg-BG"/>
        </w:rPr>
        <w:t xml:space="preserve">0 </w:t>
      </w:r>
      <w:r>
        <w:rPr>
          <w:lang w:val="bg-BG"/>
        </w:rPr>
        <w:t xml:space="preserve">екипът </w:t>
      </w:r>
      <w:r w:rsidRPr="006E0266">
        <w:rPr>
          <w:lang w:val="bg-BG"/>
        </w:rPr>
        <w:t>провежда срещи</w:t>
      </w:r>
      <w:r w:rsidR="002E3B4E">
        <w:rPr>
          <w:lang w:val="bg-BG"/>
        </w:rPr>
        <w:t>, както и в събота в Русенки университет „А. Кънчев“,</w:t>
      </w:r>
      <w:r w:rsidRPr="006E0266">
        <w:rPr>
          <w:lang w:val="bg-BG"/>
        </w:rPr>
        <w:t xml:space="preserve"> по изпълнението на проекта. Анализират се изпълняваните в момента задачи и прогреса по тях. Срещите се провеждат по SCRUM </w:t>
      </w:r>
      <w:r w:rsidR="002E3B4E">
        <w:t xml:space="preserve">BUT </w:t>
      </w:r>
      <w:r w:rsidRPr="00601AEA">
        <w:rPr>
          <w:lang w:val="bg-BG"/>
        </w:rPr>
        <w:t>методологията, като в рамките на 5 минути всеки член от екипа споделя: 1. По какво е работил; 2. По какво ще работи; 3. Има ли някакви проблеми. Тази практика позволява навременното идентифициране и отстраняване на възникнали в хода на работа проблеми</w:t>
      </w:r>
      <w:r w:rsidRPr="006E0266">
        <w:rPr>
          <w:lang w:val="bg-BG"/>
        </w:rPr>
        <w:t>;</w:t>
      </w:r>
    </w:p>
    <w:p w:rsidR="00236BCB" w:rsidRPr="002E3B4E" w:rsidRDefault="00236BCB" w:rsidP="00BD29E8">
      <w:pPr>
        <w:pStyle w:val="Paragraph1"/>
        <w:numPr>
          <w:ilvl w:val="0"/>
          <w:numId w:val="52"/>
        </w:numPr>
        <w:tabs>
          <w:tab w:val="clear" w:pos="720"/>
          <w:tab w:val="num" w:pos="851"/>
        </w:tabs>
        <w:ind w:left="1701"/>
        <w:rPr>
          <w:lang w:val="bg-BG"/>
        </w:rPr>
      </w:pPr>
      <w:r w:rsidRPr="006E0266">
        <w:rPr>
          <w:lang w:val="bg-BG"/>
        </w:rPr>
        <w:t xml:space="preserve">Провеждане на мениджърски срещи при възникване на проблеми при изпълнението между ръководителя на </w:t>
      </w:r>
      <w:r w:rsidR="002E3B4E">
        <w:rPr>
          <w:lang w:val="bg-BG"/>
        </w:rPr>
        <w:t xml:space="preserve">Екип </w:t>
      </w:r>
      <w:r w:rsidR="00EB48CE">
        <w:rPr>
          <w:lang w:val="bg-BG"/>
        </w:rPr>
        <w:t>Е</w:t>
      </w:r>
      <w:r w:rsidR="002E3B4E">
        <w:rPr>
          <w:lang w:val="bg-BG"/>
        </w:rPr>
        <w:t>дно</w:t>
      </w:r>
      <w:r w:rsidRPr="006E0266">
        <w:rPr>
          <w:lang w:val="bg-BG"/>
        </w:rPr>
        <w:t xml:space="preserve"> и поръчителите от Р</w:t>
      </w:r>
      <w:r w:rsidR="002E3B4E">
        <w:rPr>
          <w:lang w:val="bg-BG"/>
        </w:rPr>
        <w:t>усенки университет „А. Кънчев“</w:t>
      </w:r>
      <w:r w:rsidRPr="006E0266">
        <w:rPr>
          <w:lang w:val="bg-BG"/>
        </w:rPr>
        <w:t>. В случай, че проблемите засягат пряко някой от другите членове на екипа, те се включват също в срещата.  След срещите се изготвят протоколи, за да могат и останалите членове да се запознаят с взетите решения.</w:t>
      </w:r>
    </w:p>
    <w:p w:rsidR="00F36885" w:rsidRDefault="006F19AF">
      <w:pPr>
        <w:pStyle w:val="Heading3"/>
        <w:rPr>
          <w:lang w:val="bg-BG"/>
        </w:rPr>
      </w:pPr>
      <w:bookmarkStart w:id="684" w:name="_Toc401957277"/>
      <w:r>
        <w:rPr>
          <w:lang w:val="bg-BG"/>
        </w:rPr>
        <w:t>План за контрол на бюджета</w:t>
      </w:r>
      <w:bookmarkEnd w:id="684"/>
    </w:p>
    <w:p w:rsidR="00EB4D2E" w:rsidRDefault="006F19AF" w:rsidP="000108B9">
      <w:pPr>
        <w:ind w:left="709"/>
        <w:rPr>
          <w:lang w:val="bg-BG"/>
        </w:rPr>
      </w:pPr>
      <w:r>
        <w:rPr>
          <w:lang w:val="bg-BG"/>
        </w:rPr>
        <w:tab/>
      </w:r>
      <w:r w:rsidR="00EB48CE">
        <w:rPr>
          <w:lang w:val="bg-BG"/>
        </w:rPr>
        <w:tab/>
      </w:r>
      <w:r>
        <w:rPr>
          <w:lang w:val="bg-BG"/>
        </w:rPr>
        <w:t xml:space="preserve">Такъв план няма да се разработва поради лиспсата на </w:t>
      </w:r>
      <w:r w:rsidR="007F79BF">
        <w:rPr>
          <w:lang w:val="bg-BG"/>
        </w:rPr>
        <w:t>определен такъв в следствие от обучителния характер на проекта</w:t>
      </w:r>
      <w:r>
        <w:rPr>
          <w:lang w:val="bg-BG"/>
        </w:rPr>
        <w:t>.</w:t>
      </w:r>
    </w:p>
    <w:p w:rsidR="00F36885" w:rsidRDefault="00BA2F83" w:rsidP="00BA2F83">
      <w:pPr>
        <w:pStyle w:val="Heading3"/>
        <w:rPr>
          <w:lang w:val="bg-BG"/>
        </w:rPr>
      </w:pPr>
      <w:bookmarkStart w:id="685" w:name="_Toc401957278"/>
      <w:r>
        <w:rPr>
          <w:lang w:val="bg-BG"/>
        </w:rPr>
        <w:lastRenderedPageBreak/>
        <w:t>Контрол на чачеството</w:t>
      </w:r>
      <w:bookmarkEnd w:id="685"/>
    </w:p>
    <w:p w:rsidR="00BA2F83" w:rsidRPr="00BA2F83" w:rsidRDefault="00EB48CE" w:rsidP="00BA2F83">
      <w:pPr>
        <w:ind w:left="720"/>
        <w:rPr>
          <w:lang w:val="bg-BG"/>
        </w:rPr>
      </w:pPr>
      <w:r>
        <w:rPr>
          <w:lang w:val="bg-BG"/>
        </w:rPr>
        <w:tab/>
      </w:r>
      <w:r w:rsidR="00BA2F83">
        <w:rPr>
          <w:lang w:val="bg-BG"/>
        </w:rPr>
        <w:t xml:space="preserve">Описано е в документа „План за управление на качеството“. </w:t>
      </w:r>
    </w:p>
    <w:p w:rsidR="00F36885" w:rsidRDefault="00BA2F83">
      <w:pPr>
        <w:pStyle w:val="Heading3"/>
        <w:rPr>
          <w:lang w:val="bg-BG"/>
        </w:rPr>
      </w:pPr>
      <w:bookmarkStart w:id="686" w:name="_Toc401957279"/>
      <w:r>
        <w:rPr>
          <w:lang w:val="bg-BG"/>
        </w:rPr>
        <w:t>План на докладите</w:t>
      </w:r>
      <w:bookmarkEnd w:id="686"/>
    </w:p>
    <w:p w:rsidR="00BA2F83" w:rsidRPr="00BA2F83" w:rsidRDefault="00FC4282" w:rsidP="00BA2F83">
      <w:pPr>
        <w:ind w:left="720"/>
        <w:rPr>
          <w:lang w:val="bg-BG"/>
        </w:rPr>
      </w:pPr>
      <w:r>
        <w:rPr>
          <w:lang w:val="bg-BG"/>
        </w:rPr>
        <w:tab/>
      </w:r>
      <w:r w:rsidR="00BA2F83">
        <w:rPr>
          <w:lang w:val="bg-BG"/>
        </w:rPr>
        <w:t xml:space="preserve">План за докладите е описан в „Плана за управление на качеството“ </w:t>
      </w:r>
    </w:p>
    <w:p w:rsidR="00F36885" w:rsidRDefault="00B547D9" w:rsidP="00877CFD">
      <w:pPr>
        <w:pStyle w:val="Heading3"/>
        <w:rPr>
          <w:lang w:val="bg-BG"/>
        </w:rPr>
      </w:pPr>
      <w:bookmarkStart w:id="687" w:name="_Toc447095914"/>
      <w:bookmarkStart w:id="688" w:name="_Toc401957280"/>
      <w:r>
        <w:rPr>
          <w:lang w:val="bg-BG"/>
        </w:rPr>
        <w:t>План за измерване</w:t>
      </w:r>
      <w:bookmarkEnd w:id="687"/>
      <w:bookmarkEnd w:id="688"/>
    </w:p>
    <w:p w:rsidR="00877CFD" w:rsidRPr="00877CFD" w:rsidRDefault="00877CFD" w:rsidP="00877CFD">
      <w:pPr>
        <w:rPr>
          <w:lang w:val="bg-BG"/>
        </w:rPr>
      </w:pPr>
      <w:r>
        <w:rPr>
          <w:lang w:val="bg-BG"/>
        </w:rPr>
        <w:tab/>
      </w:r>
      <w:r w:rsidR="00FC4282">
        <w:rPr>
          <w:lang w:val="bg-BG"/>
        </w:rPr>
        <w:tab/>
      </w:r>
      <w:r>
        <w:rPr>
          <w:lang w:val="bg-BG"/>
        </w:rPr>
        <w:t>Метрики за измерване са описани в „План за управление на качеството“</w:t>
      </w:r>
    </w:p>
    <w:p w:rsidR="00F36885" w:rsidRDefault="00EE298D" w:rsidP="00877CFD">
      <w:pPr>
        <w:pStyle w:val="Heading2"/>
        <w:rPr>
          <w:lang w:val="bg-BG"/>
        </w:rPr>
      </w:pPr>
      <w:bookmarkStart w:id="689" w:name="_Toc447095915"/>
      <w:bookmarkStart w:id="690" w:name="_Toc401957281"/>
      <w:r>
        <w:rPr>
          <w:lang w:val="bg-BG"/>
        </w:rPr>
        <w:t>План за управление на риска</w:t>
      </w:r>
      <w:bookmarkEnd w:id="689"/>
      <w:bookmarkEnd w:id="690"/>
    </w:p>
    <w:p w:rsidR="00EB4D2E" w:rsidRDefault="00FC4282" w:rsidP="000108B9">
      <w:pPr>
        <w:ind w:left="709"/>
        <w:jc w:val="both"/>
        <w:rPr>
          <w:lang w:val="bg-BG"/>
        </w:rPr>
      </w:pPr>
      <w:r>
        <w:rPr>
          <w:lang w:val="bg-BG"/>
        </w:rPr>
        <w:tab/>
      </w:r>
      <w:r w:rsidR="00877CFD">
        <w:rPr>
          <w:lang w:val="bg-BG"/>
        </w:rPr>
        <w:tab/>
      </w:r>
      <w:r w:rsidR="00877CFD" w:rsidRPr="00877CFD">
        <w:rPr>
          <w:lang w:val="bg-BG"/>
        </w:rPr>
        <w:t>Идентифициране и оценяване на рисковете в проекта е важна задача по времето на изпълнение на целия проект. Артефакта, който се произведе като резултат служи за намаляване на рисковете и разработване на планове за итерации във фазите за анализ и разработка. Според RUP се препоръча да се предприемат следните стъпки:</w:t>
      </w:r>
    </w:p>
    <w:p w:rsidR="00EB4D2E" w:rsidRDefault="00877CFD" w:rsidP="000108B9">
      <w:pPr>
        <w:numPr>
          <w:ilvl w:val="0"/>
          <w:numId w:val="38"/>
        </w:numPr>
        <w:spacing w:before="80" w:line="240" w:lineRule="auto"/>
        <w:ind w:left="1418" w:hanging="359"/>
        <w:jc w:val="both"/>
        <w:rPr>
          <w:lang w:val="bg-BG"/>
        </w:rPr>
      </w:pPr>
      <w:r w:rsidRPr="00877CFD">
        <w:rPr>
          <w:lang w:val="bg-BG"/>
        </w:rPr>
        <w:t>Да се идентифицират основните рискове, които могат да намалят вероятността екипа да разработи проект с всички нужни характеристики;</w:t>
      </w:r>
    </w:p>
    <w:p w:rsidR="00EB4D2E" w:rsidRDefault="00877CFD" w:rsidP="000108B9">
      <w:pPr>
        <w:numPr>
          <w:ilvl w:val="0"/>
          <w:numId w:val="38"/>
        </w:numPr>
        <w:spacing w:before="80" w:line="240" w:lineRule="auto"/>
        <w:ind w:left="1418" w:hanging="359"/>
        <w:jc w:val="both"/>
        <w:rPr>
          <w:lang w:val="bg-BG"/>
        </w:rPr>
      </w:pPr>
      <w:r w:rsidRPr="00877CFD">
        <w:rPr>
          <w:lang w:val="bg-BG"/>
        </w:rPr>
        <w:t>Да се анализират и приоритетизират рисковете, оценявайки вероятността им на настъпване и последствията от тях;</w:t>
      </w:r>
    </w:p>
    <w:p w:rsidR="00EB4D2E" w:rsidRDefault="00877CFD" w:rsidP="000108B9">
      <w:pPr>
        <w:numPr>
          <w:ilvl w:val="0"/>
          <w:numId w:val="38"/>
        </w:numPr>
        <w:spacing w:before="80" w:line="240" w:lineRule="auto"/>
        <w:ind w:left="1418" w:hanging="359"/>
        <w:jc w:val="both"/>
        <w:rPr>
          <w:lang w:val="bg-BG"/>
        </w:rPr>
      </w:pPr>
      <w:r w:rsidRPr="00877CFD">
        <w:rPr>
          <w:lang w:val="bg-BG"/>
        </w:rPr>
        <w:t>Да се идентифицират стратегии за намаляване на риска;</w:t>
      </w:r>
    </w:p>
    <w:p w:rsidR="00EB4D2E" w:rsidRDefault="00877CFD" w:rsidP="000108B9">
      <w:pPr>
        <w:numPr>
          <w:ilvl w:val="0"/>
          <w:numId w:val="38"/>
        </w:numPr>
        <w:spacing w:before="80" w:line="240" w:lineRule="auto"/>
        <w:ind w:left="1418" w:hanging="359"/>
        <w:jc w:val="both"/>
        <w:rPr>
          <w:lang w:val="bg-BG"/>
        </w:rPr>
      </w:pPr>
      <w:r w:rsidRPr="00877CFD">
        <w:rPr>
          <w:lang w:val="bg-BG"/>
        </w:rPr>
        <w:t>Да се идентифицират стратегии за ограничаване на риска;</w:t>
      </w:r>
    </w:p>
    <w:p w:rsidR="00EB4D2E" w:rsidRDefault="00877CFD" w:rsidP="000108B9">
      <w:pPr>
        <w:numPr>
          <w:ilvl w:val="0"/>
          <w:numId w:val="38"/>
        </w:numPr>
        <w:spacing w:before="80" w:line="240" w:lineRule="auto"/>
        <w:ind w:left="1418" w:hanging="359"/>
        <w:jc w:val="both"/>
        <w:rPr>
          <w:lang w:val="bg-BG"/>
        </w:rPr>
      </w:pPr>
      <w:r w:rsidRPr="00877CFD">
        <w:rPr>
          <w:lang w:val="bg-BG"/>
        </w:rPr>
        <w:t>Да се проверяват и ревизират рисковете в различните итерации;</w:t>
      </w:r>
    </w:p>
    <w:p w:rsidR="00EB4D2E" w:rsidRDefault="00003BF7" w:rsidP="000108B9">
      <w:pPr>
        <w:spacing w:before="80"/>
        <w:ind w:left="709"/>
        <w:jc w:val="both"/>
        <w:rPr>
          <w:lang w:val="bg-BG"/>
        </w:rPr>
      </w:pPr>
      <w:bookmarkStart w:id="691" w:name="h.vx1227" w:colFirst="0" w:colLast="0"/>
      <w:bookmarkEnd w:id="691"/>
      <w:r>
        <w:rPr>
          <w:lang w:val="bg-BG"/>
        </w:rPr>
        <w:tab/>
      </w:r>
      <w:r>
        <w:rPr>
          <w:lang w:val="bg-BG"/>
        </w:rPr>
        <w:tab/>
      </w:r>
      <w:r w:rsidR="00877CFD" w:rsidRPr="00877CFD">
        <w:rPr>
          <w:lang w:val="bg-BG"/>
        </w:rPr>
        <w:t xml:space="preserve">Списък с първоначално идентифицираните рискове е изготвен при стартирането на проекта. Този списък ще се ревизира с изготвянето на план за итерация за фазите детайлизиране и разработка. Списъкът се намира в </w:t>
      </w:r>
      <w:r w:rsidR="00CA3F57">
        <w:rPr>
          <w:lang w:val="bg-BG"/>
        </w:rPr>
        <w:t>„Списък с рисковете“.</w:t>
      </w:r>
    </w:p>
    <w:p w:rsidR="00F36885" w:rsidRDefault="00E43EC9">
      <w:pPr>
        <w:pStyle w:val="Heading2"/>
        <w:rPr>
          <w:lang w:val="bg-BG"/>
        </w:rPr>
      </w:pPr>
      <w:bookmarkStart w:id="692" w:name="_Toc401957282"/>
      <w:r>
        <w:rPr>
          <w:lang w:val="bg-BG"/>
        </w:rPr>
        <w:t>Външни зависимости.</w:t>
      </w:r>
      <w:bookmarkEnd w:id="692"/>
    </w:p>
    <w:p w:rsidR="00EB4D2E" w:rsidRDefault="00E43EC9" w:rsidP="000108B9">
      <w:pPr>
        <w:ind w:left="709"/>
        <w:jc w:val="both"/>
        <w:rPr>
          <w:lang w:val="bg-BG"/>
        </w:rPr>
      </w:pPr>
      <w:r>
        <w:rPr>
          <w:lang w:val="bg-BG"/>
        </w:rPr>
        <w:tab/>
      </w:r>
      <w:r w:rsidR="00563C55">
        <w:rPr>
          <w:lang w:val="bg-BG"/>
        </w:rPr>
        <w:tab/>
      </w:r>
      <w:r w:rsidRPr="00E43EC9">
        <w:rPr>
          <w:lang w:val="bg-BG"/>
        </w:rPr>
        <w:t xml:space="preserve">При планирането е важно да се вземат предвид външни фактори, които биха могли да повлияят на изпълнението на проекта. </w:t>
      </w:r>
    </w:p>
    <w:p w:rsidR="00EB4D2E" w:rsidRDefault="00563C55" w:rsidP="000108B9">
      <w:pPr>
        <w:ind w:left="709"/>
        <w:jc w:val="both"/>
        <w:rPr>
          <w:lang w:val="bg-BG"/>
        </w:rPr>
      </w:pPr>
      <w:r>
        <w:rPr>
          <w:lang w:val="bg-BG"/>
        </w:rPr>
        <w:tab/>
      </w:r>
      <w:r>
        <w:rPr>
          <w:lang w:val="bg-BG"/>
        </w:rPr>
        <w:tab/>
        <w:t>К</w:t>
      </w:r>
      <w:r w:rsidR="00E43EC9">
        <w:rPr>
          <w:lang w:val="bg-BG"/>
        </w:rPr>
        <w:t>онкретния</w:t>
      </w:r>
      <w:r>
        <w:rPr>
          <w:lang w:val="bg-BG"/>
        </w:rPr>
        <w:t>т</w:t>
      </w:r>
      <w:r w:rsidR="00E43EC9">
        <w:rPr>
          <w:lang w:val="bg-BG"/>
        </w:rPr>
        <w:t xml:space="preserve"> „Екип </w:t>
      </w:r>
      <w:r>
        <w:rPr>
          <w:lang w:val="bg-BG"/>
        </w:rPr>
        <w:t>Едно</w:t>
      </w:r>
      <w:r w:rsidR="00E43EC9" w:rsidRPr="00E43EC9">
        <w:rPr>
          <w:lang w:val="bg-BG"/>
        </w:rPr>
        <w:t>” ще работи по</w:t>
      </w:r>
      <w:r>
        <w:rPr>
          <w:lang w:val="bg-BG"/>
        </w:rPr>
        <w:t xml:space="preserve"> </w:t>
      </w:r>
      <w:r w:rsidR="00E43EC9">
        <w:t>E</w:t>
      </w:r>
      <w:r w:rsidR="00E43EC9">
        <w:rPr>
          <w:lang w:val="bg-BG"/>
        </w:rPr>
        <w:t>-</w:t>
      </w:r>
      <w:r w:rsidR="00E43EC9">
        <w:t>Health</w:t>
      </w:r>
      <w:r w:rsidR="00E43EC9" w:rsidRPr="00E43EC9">
        <w:rPr>
          <w:lang w:val="bg-BG"/>
        </w:rPr>
        <w:t xml:space="preserve">, използвайки голямо количество софтуер с отворен код, поради характера на проекта. Този тип софтуер позволява намаляване на разхода при разработка, но може да доведе до усложнения, например при излизането от поддръжка на определена, използвана от екипа версия или дефекти в съществуващи в библиотеките от трети страни, които не могат да бъдат отстранени въобще или не могат да бъдат отстранени в разумен срок. </w:t>
      </w:r>
      <w:bookmarkStart w:id="693" w:name="h.3fwokq0" w:colFirst="0" w:colLast="0"/>
      <w:bookmarkEnd w:id="693"/>
    </w:p>
    <w:p w:rsidR="00F36885" w:rsidRDefault="00C82188">
      <w:pPr>
        <w:pStyle w:val="Heading1"/>
      </w:pPr>
      <w:bookmarkStart w:id="694" w:name="_Toc447095917"/>
      <w:bookmarkStart w:id="695" w:name="_Toc401957283"/>
      <w:r>
        <w:rPr>
          <w:lang w:val="bg-BG"/>
        </w:rPr>
        <w:t>Технически план за изпълнение</w:t>
      </w:r>
      <w:bookmarkEnd w:id="694"/>
      <w:bookmarkEnd w:id="695"/>
    </w:p>
    <w:p w:rsidR="00F36885" w:rsidRDefault="00C82188">
      <w:pPr>
        <w:pStyle w:val="Heading2"/>
        <w:rPr>
          <w:lang w:val="bg-BG"/>
        </w:rPr>
      </w:pPr>
      <w:bookmarkStart w:id="696" w:name="_Toc447095918"/>
      <w:bookmarkStart w:id="697" w:name="_Toc401957284"/>
      <w:r>
        <w:rPr>
          <w:lang w:val="bg-BG"/>
        </w:rPr>
        <w:t>Задачи за разработка</w:t>
      </w:r>
      <w:bookmarkEnd w:id="696"/>
      <w:bookmarkEnd w:id="697"/>
    </w:p>
    <w:p w:rsidR="00EB4D2E" w:rsidRDefault="00C82188" w:rsidP="000108B9">
      <w:pPr>
        <w:ind w:left="709"/>
        <w:rPr>
          <w:lang w:val="bg-BG"/>
        </w:rPr>
      </w:pPr>
      <w:r>
        <w:rPr>
          <w:lang w:val="bg-BG"/>
        </w:rPr>
        <w:tab/>
      </w:r>
      <w:r w:rsidR="00DF1EB9">
        <w:rPr>
          <w:lang w:val="bg-BG"/>
        </w:rPr>
        <w:tab/>
      </w:r>
      <w:r>
        <w:rPr>
          <w:lang w:val="bg-BG"/>
        </w:rPr>
        <w:t xml:space="preserve">Задачите за разработката могат да се видят в </w:t>
      </w:r>
      <w:r>
        <w:t xml:space="preserve">Jira, </w:t>
      </w:r>
      <w:r>
        <w:rPr>
          <w:lang w:val="bg-BG"/>
        </w:rPr>
        <w:t>както и в „Графика на плана“.</w:t>
      </w:r>
    </w:p>
    <w:p w:rsidR="00F36885" w:rsidRDefault="005E58F5">
      <w:pPr>
        <w:pStyle w:val="Heading2"/>
        <w:rPr>
          <w:lang w:val="bg-BG"/>
        </w:rPr>
      </w:pPr>
      <w:bookmarkStart w:id="698" w:name="_Toc447095919"/>
      <w:bookmarkStart w:id="699" w:name="_Toc401957285"/>
      <w:bookmarkEnd w:id="698"/>
      <w:r>
        <w:rPr>
          <w:lang w:val="bg-BG"/>
        </w:rPr>
        <w:t>Методи, инструменти и техника за разработка</w:t>
      </w:r>
      <w:bookmarkEnd w:id="699"/>
    </w:p>
    <w:p w:rsidR="00EB4D2E" w:rsidRDefault="00DF1EB9" w:rsidP="000108B9">
      <w:pPr>
        <w:ind w:left="709"/>
      </w:pPr>
      <w:r>
        <w:rPr>
          <w:lang w:val="bg-BG"/>
        </w:rPr>
        <w:tab/>
      </w:r>
      <w:r w:rsidR="005E58F5">
        <w:rPr>
          <w:lang w:val="bg-BG"/>
        </w:rPr>
        <w:tab/>
        <w:t>Тази изформация е достъпна в</w:t>
      </w:r>
      <w:r w:rsidR="006A64C2">
        <w:rPr>
          <w:lang w:val="bg-BG"/>
        </w:rPr>
        <w:t xml:space="preserve">ъв всички </w:t>
      </w:r>
      <w:r>
        <w:rPr>
          <w:lang w:val="bg-BG"/>
        </w:rPr>
        <w:t>д</w:t>
      </w:r>
      <w:r w:rsidR="006A64C2">
        <w:rPr>
          <w:lang w:val="bg-BG"/>
        </w:rPr>
        <w:t>окументи, ко</w:t>
      </w:r>
      <w:r>
        <w:rPr>
          <w:lang w:val="bg-BG"/>
        </w:rPr>
        <w:t>и</w:t>
      </w:r>
      <w:r w:rsidR="006A64C2">
        <w:rPr>
          <w:lang w:val="bg-BG"/>
        </w:rPr>
        <w:t>то са гайдове за изработката на друг документ.</w:t>
      </w:r>
    </w:p>
    <w:p w:rsidR="00F36885" w:rsidRDefault="00EE298D" w:rsidP="00CA3F57">
      <w:pPr>
        <w:pStyle w:val="Heading2"/>
      </w:pPr>
      <w:bookmarkStart w:id="700" w:name="_Toc447095920"/>
      <w:bookmarkStart w:id="701" w:name="_Toc401957286"/>
      <w:r>
        <w:rPr>
          <w:lang w:val="bg-BG"/>
        </w:rPr>
        <w:t>Инфраструктурен план</w:t>
      </w:r>
      <w:bookmarkEnd w:id="700"/>
      <w:bookmarkEnd w:id="701"/>
    </w:p>
    <w:p w:rsidR="00EB4D2E" w:rsidRDefault="0028374B" w:rsidP="000108B9">
      <w:pPr>
        <w:ind w:left="709"/>
        <w:jc w:val="both"/>
        <w:rPr>
          <w:lang w:val="bg-BG"/>
        </w:rPr>
      </w:pPr>
      <w:r>
        <w:tab/>
      </w:r>
      <w:r w:rsidR="00FF4AD9">
        <w:rPr>
          <w:lang w:val="bg-BG"/>
        </w:rPr>
        <w:tab/>
      </w:r>
      <w:r>
        <w:rPr>
          <w:lang w:val="bg-BG"/>
        </w:rPr>
        <w:t>На местата</w:t>
      </w:r>
      <w:r w:rsidR="00FF4AD9">
        <w:rPr>
          <w:lang w:val="bg-BG"/>
        </w:rPr>
        <w:t>,</w:t>
      </w:r>
      <w:r>
        <w:rPr>
          <w:lang w:val="bg-BG"/>
        </w:rPr>
        <w:t xml:space="preserve"> на които е необходимо определянето на инфраструктурен план ще се използват различни стандарти, като </w:t>
      </w:r>
      <w:r>
        <w:t xml:space="preserve">ISO, </w:t>
      </w:r>
      <w:r>
        <w:rPr>
          <w:lang w:val="bg-BG"/>
        </w:rPr>
        <w:t xml:space="preserve">които да гарантират качеството. </w:t>
      </w:r>
    </w:p>
    <w:p w:rsidR="00F36885" w:rsidRDefault="0028374B" w:rsidP="0028374B">
      <w:pPr>
        <w:pStyle w:val="Heading2"/>
        <w:rPr>
          <w:lang w:val="bg-BG"/>
        </w:rPr>
      </w:pPr>
      <w:bookmarkStart w:id="702" w:name="_Toc447095921"/>
      <w:bookmarkStart w:id="703" w:name="_Toc401957287"/>
      <w:r>
        <w:rPr>
          <w:lang w:val="bg-BG"/>
        </w:rPr>
        <w:t>План за приемане н</w:t>
      </w:r>
      <w:bookmarkEnd w:id="702"/>
      <w:r>
        <w:rPr>
          <w:lang w:val="bg-BG"/>
        </w:rPr>
        <w:t>а продукта</w:t>
      </w:r>
      <w:bookmarkEnd w:id="703"/>
    </w:p>
    <w:p w:rsidR="00EB4D2E" w:rsidRDefault="0028374B" w:rsidP="000108B9">
      <w:pPr>
        <w:ind w:left="709"/>
        <w:rPr>
          <w:lang w:val="bg-BG"/>
        </w:rPr>
      </w:pPr>
      <w:r>
        <w:rPr>
          <w:lang w:val="bg-BG"/>
        </w:rPr>
        <w:tab/>
      </w:r>
      <w:r w:rsidR="00FF4AD9">
        <w:rPr>
          <w:lang w:val="bg-BG"/>
        </w:rPr>
        <w:tab/>
      </w:r>
      <w:ins w:id="704" w:author="Malvina Makarieva" w:date="2014-10-25T00:06:00Z">
        <w:r w:rsidR="00EA1E42">
          <w:rPr>
            <w:lang w:val="bg-BG"/>
          </w:rPr>
          <w:t xml:space="preserve">Графика за приемане на продукта може да се види в Графика на проекта. </w:t>
        </w:r>
      </w:ins>
      <w:del w:id="705" w:author="Malvina Makarieva" w:date="2014-10-25T00:06:00Z">
        <w:r w:rsidDel="00EA1E42">
          <w:rPr>
            <w:lang w:val="bg-BG"/>
          </w:rPr>
          <w:delText xml:space="preserve">Условията за приемане на продукт са описани в „План за управление на качеството“ </w:delText>
        </w:r>
      </w:del>
      <w:del w:id="706" w:author="Malvina Makarieva" w:date="2014-10-25T00:07:00Z">
        <w:r w:rsidDel="00EA1E42">
          <w:rPr>
            <w:lang w:val="bg-BG"/>
          </w:rPr>
          <w:delText>.</w:delText>
        </w:r>
      </w:del>
    </w:p>
    <w:p w:rsidR="00F36885" w:rsidRDefault="0028374B">
      <w:pPr>
        <w:pStyle w:val="Heading1"/>
      </w:pPr>
      <w:bookmarkStart w:id="707" w:name="_Toc401957288"/>
      <w:r>
        <w:rPr>
          <w:lang w:val="bg-BG"/>
        </w:rPr>
        <w:lastRenderedPageBreak/>
        <w:t>Подпомагане на процеса по планиране</w:t>
      </w:r>
      <w:bookmarkEnd w:id="707"/>
    </w:p>
    <w:p w:rsidR="00F36885" w:rsidRPr="00CE7909" w:rsidRDefault="00CE7909">
      <w:pPr>
        <w:pStyle w:val="Heading2"/>
        <w:rPr>
          <w:lang w:val="bg-BG"/>
        </w:rPr>
      </w:pPr>
      <w:bookmarkStart w:id="708" w:name="_Toc447095923"/>
      <w:bookmarkStart w:id="709" w:name="_Toc401957289"/>
      <w:r w:rsidRPr="00CE7909">
        <w:rPr>
          <w:lang w:val="bg-BG"/>
        </w:rPr>
        <w:t>Процедура по искане на промяна</w:t>
      </w:r>
      <w:bookmarkEnd w:id="708"/>
      <w:bookmarkEnd w:id="709"/>
    </w:p>
    <w:p w:rsidR="00EB4D2E" w:rsidRDefault="00CE7909" w:rsidP="000108B9">
      <w:pPr>
        <w:ind w:left="709"/>
        <w:rPr>
          <w:lang w:val="bg-BG"/>
        </w:rPr>
      </w:pPr>
      <w:r w:rsidRPr="00CE7909">
        <w:rPr>
          <w:lang w:val="bg-BG"/>
        </w:rPr>
        <w:tab/>
      </w:r>
      <w:r w:rsidR="00F77DB0">
        <w:rPr>
          <w:lang w:val="bg-BG"/>
        </w:rPr>
        <w:tab/>
      </w:r>
      <w:r w:rsidRPr="00CE7909">
        <w:rPr>
          <w:lang w:val="bg-BG"/>
        </w:rPr>
        <w:t>При искане на промяна се попълва „заявка за промяна“, която трябва да включва следните полета:</w:t>
      </w:r>
    </w:p>
    <w:p w:rsidR="00EB4D2E" w:rsidRDefault="00CE7909" w:rsidP="000108B9">
      <w:pPr>
        <w:numPr>
          <w:ilvl w:val="0"/>
          <w:numId w:val="38"/>
        </w:numPr>
        <w:tabs>
          <w:tab w:val="left" w:pos="1170"/>
        </w:tabs>
        <w:spacing w:before="80" w:line="240" w:lineRule="auto"/>
        <w:ind w:left="1080" w:hanging="360"/>
        <w:jc w:val="both"/>
        <w:rPr>
          <w:lang w:val="bg-BG"/>
        </w:rPr>
      </w:pPr>
      <w:r w:rsidRPr="00CE7909">
        <w:rPr>
          <w:lang w:val="bg-BG"/>
        </w:rPr>
        <w:t>Тип на промяната (ново изискване, проблем или подобрение);</w:t>
      </w:r>
    </w:p>
    <w:p w:rsidR="00EB4D2E" w:rsidRDefault="00CE7909" w:rsidP="000108B9">
      <w:pPr>
        <w:numPr>
          <w:ilvl w:val="0"/>
          <w:numId w:val="38"/>
        </w:numPr>
        <w:tabs>
          <w:tab w:val="left" w:pos="1080"/>
        </w:tabs>
        <w:spacing w:before="80" w:line="240" w:lineRule="auto"/>
        <w:ind w:firstLine="0"/>
        <w:jc w:val="both"/>
        <w:rPr>
          <w:lang w:val="bg-BG"/>
        </w:rPr>
      </w:pPr>
      <w:r w:rsidRPr="00CE7909">
        <w:rPr>
          <w:lang w:val="bg-BG"/>
        </w:rPr>
        <w:t>Наименование: описание с няколко думи в какво се състои промяната;</w:t>
      </w:r>
    </w:p>
    <w:p w:rsidR="00EB4D2E" w:rsidRDefault="00CE7909" w:rsidP="000108B9">
      <w:pPr>
        <w:numPr>
          <w:ilvl w:val="0"/>
          <w:numId w:val="38"/>
        </w:numPr>
        <w:tabs>
          <w:tab w:val="left" w:pos="1080"/>
        </w:tabs>
        <w:spacing w:before="80" w:line="240" w:lineRule="auto"/>
        <w:ind w:firstLine="0"/>
        <w:jc w:val="both"/>
        <w:rPr>
          <w:lang w:val="bg-BG"/>
        </w:rPr>
      </w:pPr>
      <w:r w:rsidRPr="00CE7909">
        <w:rPr>
          <w:lang w:val="bg-BG"/>
        </w:rPr>
        <w:t>Приоритет: до колко е критична промяната за възложителя;</w:t>
      </w:r>
    </w:p>
    <w:p w:rsidR="00EB4D2E" w:rsidRDefault="00CE7909" w:rsidP="000108B9">
      <w:pPr>
        <w:numPr>
          <w:ilvl w:val="0"/>
          <w:numId w:val="38"/>
        </w:numPr>
        <w:tabs>
          <w:tab w:val="left" w:pos="1080"/>
        </w:tabs>
        <w:spacing w:before="80" w:line="240" w:lineRule="auto"/>
        <w:ind w:firstLine="0"/>
        <w:jc w:val="both"/>
        <w:rPr>
          <w:lang w:val="bg-BG"/>
        </w:rPr>
      </w:pPr>
      <w:r w:rsidRPr="00CE7909">
        <w:rPr>
          <w:lang w:val="bg-BG"/>
        </w:rPr>
        <w:t>Дата на подаване: актуалната дата на искане на промяната, попълва се от изпълнителя в момента на получаването;</w:t>
      </w:r>
    </w:p>
    <w:p w:rsidR="00EB4D2E" w:rsidRDefault="00654102" w:rsidP="000108B9">
      <w:pPr>
        <w:ind w:left="709"/>
        <w:rPr>
          <w:lang w:val="bg-BG"/>
        </w:rPr>
      </w:pPr>
      <w:bookmarkStart w:id="710" w:name="h.4f1mdlm" w:colFirst="0" w:colLast="0"/>
      <w:bookmarkEnd w:id="710"/>
      <w:r>
        <w:rPr>
          <w:lang w:val="bg-BG"/>
        </w:rPr>
        <w:tab/>
      </w:r>
      <w:r>
        <w:rPr>
          <w:lang w:val="bg-BG"/>
        </w:rPr>
        <w:tab/>
      </w:r>
      <w:r w:rsidR="00CE7909" w:rsidRPr="00CE7909">
        <w:rPr>
          <w:lang w:val="bg-BG"/>
        </w:rPr>
        <w:t>Заявката трябва да включва следните секции:</w:t>
      </w:r>
    </w:p>
    <w:p w:rsidR="00F36885" w:rsidRDefault="00C64727" w:rsidP="006A64C2">
      <w:pPr>
        <w:pStyle w:val="Heading2"/>
        <w:rPr>
          <w:lang w:val="bg-BG"/>
        </w:rPr>
      </w:pPr>
      <w:bookmarkStart w:id="711" w:name="_Toc447095924"/>
      <w:bookmarkStart w:id="712" w:name="_Toc401957290"/>
      <w:r>
        <w:rPr>
          <w:lang w:val="bg-BG"/>
        </w:rPr>
        <w:t>План за оценка</w:t>
      </w:r>
      <w:bookmarkEnd w:id="711"/>
      <w:bookmarkEnd w:id="712"/>
    </w:p>
    <w:p w:rsidR="00EB4D2E" w:rsidRDefault="006A64C2" w:rsidP="000108B9">
      <w:pPr>
        <w:ind w:left="709" w:hanging="709"/>
        <w:rPr>
          <w:lang w:val="bg-BG"/>
        </w:rPr>
      </w:pPr>
      <w:r>
        <w:rPr>
          <w:lang w:val="bg-BG"/>
        </w:rPr>
        <w:tab/>
      </w:r>
      <w:r w:rsidR="00654102">
        <w:rPr>
          <w:lang w:val="bg-BG"/>
        </w:rPr>
        <w:tab/>
      </w:r>
      <w:r w:rsidR="00654102">
        <w:rPr>
          <w:lang w:val="bg-BG"/>
        </w:rPr>
        <w:tab/>
      </w:r>
      <w:r>
        <w:rPr>
          <w:lang w:val="bg-BG"/>
        </w:rPr>
        <w:t>Описан</w:t>
      </w:r>
      <w:r w:rsidR="00654102">
        <w:rPr>
          <w:lang w:val="bg-BG"/>
        </w:rPr>
        <w:t xml:space="preserve"> </w:t>
      </w:r>
      <w:r>
        <w:rPr>
          <w:lang w:val="bg-BG"/>
        </w:rPr>
        <w:t xml:space="preserve">е в точка </w:t>
      </w:r>
      <w:r w:rsidR="0048213F">
        <w:rPr>
          <w:lang w:val="bg-BG"/>
        </w:rPr>
        <w:fldChar w:fldCharType="begin"/>
      </w:r>
      <w:r>
        <w:rPr>
          <w:lang w:val="bg-BG"/>
        </w:rPr>
        <w:instrText xml:space="preserve"> REF _Ref401937453 \r \h </w:instrText>
      </w:r>
      <w:r w:rsidR="0048213F">
        <w:rPr>
          <w:lang w:val="bg-BG"/>
        </w:rPr>
      </w:r>
      <w:r w:rsidR="0048213F">
        <w:rPr>
          <w:lang w:val="bg-BG"/>
        </w:rPr>
        <w:fldChar w:fldCharType="separate"/>
      </w:r>
      <w:r>
        <w:rPr>
          <w:lang w:val="bg-BG"/>
        </w:rPr>
        <w:t>4.1</w:t>
      </w:r>
      <w:r w:rsidR="0048213F">
        <w:rPr>
          <w:lang w:val="bg-BG"/>
        </w:rPr>
        <w:fldChar w:fldCharType="end"/>
      </w:r>
    </w:p>
    <w:p w:rsidR="00F36885" w:rsidRDefault="0083448B">
      <w:pPr>
        <w:pStyle w:val="Heading2"/>
        <w:rPr>
          <w:lang w:val="bg-BG"/>
        </w:rPr>
      </w:pPr>
      <w:bookmarkStart w:id="713" w:name="_Toc447095925"/>
      <w:bookmarkStart w:id="714" w:name="_Toc401957291"/>
      <w:r>
        <w:rPr>
          <w:lang w:val="bg-BG"/>
        </w:rPr>
        <w:t>План за документацията</w:t>
      </w:r>
      <w:bookmarkEnd w:id="713"/>
      <w:bookmarkEnd w:id="714"/>
    </w:p>
    <w:p w:rsidR="00EB4D2E" w:rsidRDefault="00654102" w:rsidP="000108B9">
      <w:pPr>
        <w:ind w:left="709"/>
        <w:rPr>
          <w:lang w:val="bg-BG"/>
        </w:rPr>
      </w:pPr>
      <w:r>
        <w:rPr>
          <w:lang w:val="bg-BG"/>
        </w:rPr>
        <w:tab/>
      </w:r>
      <w:r w:rsidR="0083448B">
        <w:rPr>
          <w:lang w:val="bg-BG"/>
        </w:rPr>
        <w:tab/>
        <w:t xml:space="preserve">Плана за документацията може да бъде видян по-горе в документа или качен в </w:t>
      </w:r>
      <w:r w:rsidR="0083448B">
        <w:t xml:space="preserve">Google Drive </w:t>
      </w:r>
      <w:r w:rsidR="00C82188">
        <w:rPr>
          <w:lang w:val="bg-BG"/>
        </w:rPr>
        <w:t xml:space="preserve">с име </w:t>
      </w:r>
      <w:r w:rsidR="00C82188" w:rsidRPr="00C82188">
        <w:rPr>
          <w:lang w:val="bg-BG"/>
        </w:rPr>
        <w:t>EH-DeliverablesList-v1-0.xlsx</w:t>
      </w:r>
      <w:r w:rsidR="00C82188">
        <w:rPr>
          <w:lang w:val="bg-BG"/>
        </w:rPr>
        <w:t>.</w:t>
      </w:r>
    </w:p>
    <w:p w:rsidR="00F36885" w:rsidRDefault="0028374B">
      <w:pPr>
        <w:pStyle w:val="Heading2"/>
        <w:rPr>
          <w:lang w:val="bg-BG"/>
        </w:rPr>
      </w:pPr>
      <w:bookmarkStart w:id="715" w:name="_Toc401957292"/>
      <w:r>
        <w:rPr>
          <w:lang w:val="bg-BG"/>
        </w:rPr>
        <w:t>План за управление на качеството</w:t>
      </w:r>
      <w:bookmarkEnd w:id="715"/>
    </w:p>
    <w:p w:rsidR="00EB4D2E" w:rsidRDefault="00C64727" w:rsidP="000108B9">
      <w:pPr>
        <w:ind w:left="709"/>
        <w:rPr>
          <w:lang w:val="bg-BG"/>
        </w:rPr>
      </w:pPr>
      <w:r>
        <w:rPr>
          <w:lang w:val="bg-BG"/>
        </w:rPr>
        <w:tab/>
      </w:r>
      <w:r w:rsidR="00654102">
        <w:rPr>
          <w:lang w:val="bg-BG"/>
        </w:rPr>
        <w:tab/>
      </w:r>
      <w:r>
        <w:rPr>
          <w:lang w:val="bg-BG"/>
        </w:rPr>
        <w:t>Този план е описа</w:t>
      </w:r>
      <w:r w:rsidR="00654102">
        <w:rPr>
          <w:lang w:val="bg-BG"/>
        </w:rPr>
        <w:t>н</w:t>
      </w:r>
      <w:r>
        <w:rPr>
          <w:lang w:val="bg-BG"/>
        </w:rPr>
        <w:t xml:space="preserve"> в отделен документ с наименованието „План за управление на качесвото“.</w:t>
      </w:r>
    </w:p>
    <w:p w:rsidR="00F36885" w:rsidRDefault="00EF65B1" w:rsidP="00EF65B1">
      <w:pPr>
        <w:pStyle w:val="Heading2"/>
        <w:rPr>
          <w:lang w:val="bg-BG"/>
        </w:rPr>
      </w:pPr>
      <w:bookmarkStart w:id="716" w:name="_Toc447095928"/>
      <w:bookmarkStart w:id="717" w:name="_Toc401957293"/>
      <w:r>
        <w:rPr>
          <w:lang w:val="bg-BG"/>
        </w:rPr>
        <w:t>Разрешаване на проблеми и последващи действия</w:t>
      </w:r>
      <w:bookmarkEnd w:id="716"/>
      <w:bookmarkEnd w:id="717"/>
    </w:p>
    <w:p w:rsidR="009B1160" w:rsidRDefault="00EF65B1" w:rsidP="000108B9">
      <w:pPr>
        <w:ind w:left="709"/>
        <w:rPr>
          <w:lang w:val="bg-BG"/>
        </w:rPr>
      </w:pPr>
      <w:r>
        <w:rPr>
          <w:lang w:val="bg-BG"/>
        </w:rPr>
        <w:tab/>
      </w:r>
      <w:r w:rsidR="00654102">
        <w:rPr>
          <w:lang w:val="bg-BG"/>
        </w:rPr>
        <w:tab/>
      </w:r>
      <w:r>
        <w:rPr>
          <w:lang w:val="bg-BG"/>
        </w:rPr>
        <w:t>Информацията може да бъде намерена в документа „ План за управление на качеството</w:t>
      </w:r>
      <w:r w:rsidR="00654102">
        <w:rPr>
          <w:lang w:val="bg-BG"/>
        </w:rPr>
        <w:t>"</w:t>
      </w:r>
      <w:r>
        <w:rPr>
          <w:lang w:val="bg-BG"/>
        </w:rPr>
        <w:t>.</w:t>
      </w:r>
    </w:p>
    <w:sectPr w:rsidR="009B1160" w:rsidSect="0076746F">
      <w:headerReference w:type="default" r:id="rId18"/>
      <w:footerReference w:type="default" r:id="rId19"/>
      <w:headerReference w:type="first" r:id="rId20"/>
      <w:footerReference w:type="first" r:id="rId21"/>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F7D" w:rsidRDefault="00492F7D">
      <w:pPr>
        <w:spacing w:line="240" w:lineRule="auto"/>
      </w:pPr>
      <w:r>
        <w:separator/>
      </w:r>
    </w:p>
  </w:endnote>
  <w:endnote w:type="continuationSeparator" w:id="0">
    <w:p w:rsidR="00492F7D" w:rsidRDefault="00492F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8B9" w:rsidRDefault="000108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108B9" w:rsidRDefault="000108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108B9">
      <w:tc>
        <w:tcPr>
          <w:tcW w:w="3162" w:type="dxa"/>
          <w:tcBorders>
            <w:top w:val="nil"/>
            <w:left w:val="nil"/>
            <w:bottom w:val="nil"/>
            <w:right w:val="nil"/>
          </w:tcBorders>
        </w:tcPr>
        <w:p w:rsidR="000108B9" w:rsidRPr="00567C3D" w:rsidRDefault="000108B9">
          <w:pPr>
            <w:ind w:right="360"/>
            <w:rPr>
              <w:lang w:val="bg-BG"/>
            </w:rPr>
          </w:pPr>
          <w:r>
            <w:rPr>
              <w:lang w:val="bg-BG"/>
            </w:rPr>
            <w:t>Поверително</w:t>
          </w:r>
        </w:p>
      </w:tc>
      <w:tc>
        <w:tcPr>
          <w:tcW w:w="3162" w:type="dxa"/>
          <w:tcBorders>
            <w:top w:val="nil"/>
            <w:left w:val="nil"/>
            <w:bottom w:val="nil"/>
            <w:right w:val="nil"/>
          </w:tcBorders>
        </w:tcPr>
        <w:p w:rsidR="000108B9" w:rsidRDefault="000108B9" w:rsidP="00567C3D">
          <w:pPr>
            <w:jc w:val="center"/>
          </w:pPr>
          <w:r>
            <w:rPr>
              <w:lang w:val="bg-BG"/>
            </w:rPr>
            <w:t>Екип едно</w:t>
          </w:r>
          <w:r>
            <w:t xml:space="preserve">, </w:t>
          </w:r>
          <w:r>
            <w:fldChar w:fldCharType="begin"/>
          </w:r>
          <w:r>
            <w:instrText xml:space="preserve"> DATE \@ "yyyy" </w:instrText>
          </w:r>
          <w:r>
            <w:fldChar w:fldCharType="separate"/>
          </w:r>
          <w:r>
            <w:rPr>
              <w:noProof/>
            </w:rPr>
            <w:t>2014</w:t>
          </w:r>
          <w:r>
            <w:rPr>
              <w:noProof/>
            </w:rPr>
            <w:fldChar w:fldCharType="end"/>
          </w:r>
        </w:p>
      </w:tc>
      <w:tc>
        <w:tcPr>
          <w:tcW w:w="3162" w:type="dxa"/>
          <w:tcBorders>
            <w:top w:val="nil"/>
            <w:left w:val="nil"/>
            <w:bottom w:val="nil"/>
            <w:right w:val="nil"/>
          </w:tcBorders>
        </w:tcPr>
        <w:p w:rsidR="000108B9" w:rsidRDefault="000108B9">
          <w:pPr>
            <w:jc w:val="right"/>
          </w:pPr>
          <w:r>
            <w:rPr>
              <w:lang w:val="bg-BG"/>
            </w:rPr>
            <w:t xml:space="preserve">Страница </w:t>
          </w:r>
          <w:r>
            <w:rPr>
              <w:rStyle w:val="PageNumber"/>
            </w:rPr>
            <w:fldChar w:fldCharType="begin"/>
          </w:r>
          <w:r>
            <w:rPr>
              <w:rStyle w:val="PageNumber"/>
            </w:rPr>
            <w:instrText xml:space="preserve"> PAGE </w:instrText>
          </w:r>
          <w:r>
            <w:rPr>
              <w:rStyle w:val="PageNumber"/>
            </w:rPr>
            <w:fldChar w:fldCharType="separate"/>
          </w:r>
          <w:r w:rsidR="00E44630">
            <w:rPr>
              <w:rStyle w:val="PageNumber"/>
              <w:noProof/>
            </w:rPr>
            <w:t>18</w:t>
          </w:r>
          <w:r>
            <w:rPr>
              <w:rStyle w:val="PageNumber"/>
            </w:rPr>
            <w:fldChar w:fldCharType="end"/>
          </w:r>
          <w:r>
            <w:rPr>
              <w:rStyle w:val="PageNumber"/>
              <w:lang w:val="bg-BG"/>
            </w:rPr>
            <w:t xml:space="preserve"> от </w:t>
          </w:r>
          <w:fldSimple w:instr=" NUMPAGES  \* MERGEFORMAT ">
            <w:r w:rsidR="00E44630" w:rsidRPr="00E44630">
              <w:rPr>
                <w:rStyle w:val="PageNumber"/>
                <w:noProof/>
              </w:rPr>
              <w:t>23</w:t>
            </w:r>
          </w:fldSimple>
        </w:p>
      </w:tc>
    </w:tr>
  </w:tbl>
  <w:p w:rsidR="000108B9" w:rsidRDefault="000108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8B9" w:rsidRDefault="000108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F7D" w:rsidRDefault="00492F7D">
      <w:pPr>
        <w:spacing w:line="240" w:lineRule="auto"/>
      </w:pPr>
      <w:r>
        <w:separator/>
      </w:r>
    </w:p>
  </w:footnote>
  <w:footnote w:type="continuationSeparator" w:id="0">
    <w:p w:rsidR="00492F7D" w:rsidRDefault="00492F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8B9" w:rsidRDefault="000108B9">
    <w:pPr>
      <w:rPr>
        <w:sz w:val="24"/>
      </w:rPr>
    </w:pPr>
  </w:p>
  <w:p w:rsidR="000108B9" w:rsidRDefault="000108B9">
    <w:pPr>
      <w:pBdr>
        <w:top w:val="single" w:sz="6" w:space="1" w:color="auto"/>
      </w:pBdr>
      <w:rPr>
        <w:sz w:val="24"/>
      </w:rPr>
    </w:pPr>
  </w:p>
  <w:p w:rsidR="000108B9" w:rsidRDefault="000108B9">
    <w:pPr>
      <w:pBdr>
        <w:bottom w:val="single" w:sz="6" w:space="1" w:color="auto"/>
      </w:pBdr>
      <w:jc w:val="right"/>
      <w:rPr>
        <w:rFonts w:ascii="Arial" w:hAnsi="Arial"/>
        <w:b/>
        <w:sz w:val="36"/>
      </w:rPr>
    </w:pPr>
    <w:fldSimple w:instr=" DOCPROPERTY &quot;Company&quot;  \* MERGEFORMAT ">
      <w:r>
        <w:rPr>
          <w:rFonts w:ascii="Arial" w:hAnsi="Arial"/>
          <w:b/>
          <w:sz w:val="36"/>
          <w:lang w:val="bg-BG"/>
        </w:rPr>
        <w:t>ЕКИП ЕДНО</w:t>
      </w:r>
    </w:fldSimple>
  </w:p>
  <w:p w:rsidR="000108B9" w:rsidRDefault="000108B9">
    <w:pPr>
      <w:pBdr>
        <w:bottom w:val="single" w:sz="6" w:space="1" w:color="auto"/>
      </w:pBdr>
      <w:jc w:val="right"/>
      <w:rPr>
        <w:sz w:val="24"/>
      </w:rPr>
    </w:pPr>
  </w:p>
  <w:p w:rsidR="000108B9" w:rsidRDefault="000108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108B9">
      <w:tc>
        <w:tcPr>
          <w:tcW w:w="6379" w:type="dxa"/>
        </w:tcPr>
        <w:p w:rsidR="000108B9" w:rsidRDefault="000108B9" w:rsidP="00245914">
          <w:r>
            <w:t>E-Health</w:t>
          </w:r>
        </w:p>
      </w:tc>
      <w:tc>
        <w:tcPr>
          <w:tcW w:w="3179" w:type="dxa"/>
        </w:tcPr>
        <w:p w:rsidR="000108B9" w:rsidRPr="00567C3D" w:rsidRDefault="000108B9" w:rsidP="00567C3D">
          <w:pPr>
            <w:tabs>
              <w:tab w:val="left" w:pos="1135"/>
            </w:tabs>
            <w:spacing w:before="40"/>
            <w:ind w:right="68"/>
            <w:rPr>
              <w:lang w:val="bg-BG"/>
            </w:rPr>
          </w:pPr>
          <w:r>
            <w:rPr>
              <w:lang w:val="bg-BG"/>
            </w:rPr>
            <w:t>Версия</w:t>
          </w:r>
          <w:r>
            <w:t>:           1.0</w:t>
          </w:r>
        </w:p>
      </w:tc>
    </w:tr>
    <w:tr w:rsidR="000108B9">
      <w:tc>
        <w:tcPr>
          <w:tcW w:w="6379" w:type="dxa"/>
        </w:tcPr>
        <w:p w:rsidR="000108B9" w:rsidRDefault="000108B9" w:rsidP="00567C3D">
          <w:fldSimple w:instr=" TITLE  \* MERGEFORMAT ">
            <w:r>
              <w:rPr>
                <w:lang w:val="bg-BG"/>
              </w:rPr>
              <w:t>План за разработка на софтуер</w:t>
            </w:r>
          </w:fldSimple>
        </w:p>
      </w:tc>
      <w:tc>
        <w:tcPr>
          <w:tcW w:w="3179" w:type="dxa"/>
        </w:tcPr>
        <w:p w:rsidR="000108B9" w:rsidRPr="00567C3D" w:rsidRDefault="000108B9" w:rsidP="00467EF4">
          <w:pPr>
            <w:rPr>
              <w:lang w:val="bg-BG"/>
            </w:rPr>
          </w:pPr>
          <w:r>
            <w:rPr>
              <w:lang w:val="bg-BG"/>
            </w:rPr>
            <w:t>Дата</w:t>
          </w:r>
          <w:r>
            <w:t>:</w:t>
          </w:r>
          <w:r>
            <w:rPr>
              <w:lang w:val="bg-BG"/>
            </w:rPr>
            <w:t xml:space="preserve"> 2014/10/11</w:t>
          </w:r>
        </w:p>
      </w:tc>
    </w:tr>
  </w:tbl>
  <w:p w:rsidR="000108B9" w:rsidRPr="00567C3D" w:rsidRDefault="000108B9">
    <w:pPr>
      <w:pStyle w:val="Header"/>
      <w:rPr>
        <w:lang w:val="bg-BG"/>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8B9" w:rsidRDefault="000108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0B1362"/>
    <w:multiLevelType w:val="hybridMultilevel"/>
    <w:tmpl w:val="8D74243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5">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09F05ED6"/>
    <w:multiLevelType w:val="hybridMultilevel"/>
    <w:tmpl w:val="28B40C1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B574B8F"/>
    <w:multiLevelType w:val="hybridMultilevel"/>
    <w:tmpl w:val="D89210A6"/>
    <w:lvl w:ilvl="0" w:tplc="04090001">
      <w:start w:val="1"/>
      <w:numFmt w:val="bullet"/>
      <w:lvlText w:val=""/>
      <w:lvlJc w:val="left"/>
      <w:pPr>
        <w:tabs>
          <w:tab w:val="num" w:pos="1800"/>
        </w:tabs>
        <w:ind w:left="180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E6A23C5"/>
    <w:multiLevelType w:val="hybridMultilevel"/>
    <w:tmpl w:val="CAC80C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0164CD4"/>
    <w:multiLevelType w:val="hybridMultilevel"/>
    <w:tmpl w:val="2758C4D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16E90C74"/>
    <w:multiLevelType w:val="hybridMultilevel"/>
    <w:tmpl w:val="FC2E1B84"/>
    <w:lvl w:ilvl="0" w:tplc="04090001">
      <w:start w:val="1"/>
      <w:numFmt w:val="bullet"/>
      <w:lvlText w:val=""/>
      <w:lvlJc w:val="left"/>
      <w:pPr>
        <w:tabs>
          <w:tab w:val="num" w:pos="1080"/>
        </w:tabs>
        <w:ind w:left="108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0D24C50"/>
    <w:multiLevelType w:val="hybridMultilevel"/>
    <w:tmpl w:val="DF5E9D7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nsid w:val="35582D6A"/>
    <w:multiLevelType w:val="hybridMultilevel"/>
    <w:tmpl w:val="F18401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379E5811"/>
    <w:multiLevelType w:val="hybridMultilevel"/>
    <w:tmpl w:val="8A0429EC"/>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start w:val="1"/>
      <w:numFmt w:val="bullet"/>
      <w:lvlText w:val=""/>
      <w:lvlJc w:val="left"/>
      <w:pPr>
        <w:tabs>
          <w:tab w:val="num" w:pos="2160"/>
        </w:tabs>
        <w:ind w:left="2160" w:hanging="360"/>
      </w:pPr>
      <w:rPr>
        <w:rFonts w:ascii="Wingdings" w:hAnsi="Wingdings" w:hint="default"/>
      </w:rPr>
    </w:lvl>
    <w:lvl w:ilvl="3" w:tplc="04020001">
      <w:start w:val="1"/>
      <w:numFmt w:val="bullet"/>
      <w:lvlText w:val=""/>
      <w:lvlJc w:val="left"/>
      <w:pPr>
        <w:tabs>
          <w:tab w:val="num" w:pos="2880"/>
        </w:tabs>
        <w:ind w:left="2880" w:hanging="360"/>
      </w:pPr>
      <w:rPr>
        <w:rFonts w:ascii="Symbol" w:hAnsi="Symbol" w:hint="default"/>
      </w:rPr>
    </w:lvl>
    <w:lvl w:ilvl="4" w:tplc="04020003">
      <w:start w:val="1"/>
      <w:numFmt w:val="bullet"/>
      <w:lvlText w:val="o"/>
      <w:lvlJc w:val="left"/>
      <w:pPr>
        <w:tabs>
          <w:tab w:val="num" w:pos="3600"/>
        </w:tabs>
        <w:ind w:left="3600" w:hanging="360"/>
      </w:pPr>
      <w:rPr>
        <w:rFonts w:ascii="Courier New" w:hAnsi="Courier New" w:cs="Courier New" w:hint="default"/>
      </w:rPr>
    </w:lvl>
    <w:lvl w:ilvl="5" w:tplc="04020005">
      <w:start w:val="1"/>
      <w:numFmt w:val="bullet"/>
      <w:lvlText w:val=""/>
      <w:lvlJc w:val="left"/>
      <w:pPr>
        <w:tabs>
          <w:tab w:val="num" w:pos="4320"/>
        </w:tabs>
        <w:ind w:left="4320" w:hanging="360"/>
      </w:pPr>
      <w:rPr>
        <w:rFonts w:ascii="Wingdings" w:hAnsi="Wingdings" w:hint="default"/>
      </w:rPr>
    </w:lvl>
    <w:lvl w:ilvl="6" w:tplc="04020001">
      <w:start w:val="1"/>
      <w:numFmt w:val="bullet"/>
      <w:lvlText w:val=""/>
      <w:lvlJc w:val="left"/>
      <w:pPr>
        <w:tabs>
          <w:tab w:val="num" w:pos="5040"/>
        </w:tabs>
        <w:ind w:left="5040" w:hanging="360"/>
      </w:pPr>
      <w:rPr>
        <w:rFonts w:ascii="Symbol" w:hAnsi="Symbol" w:hint="default"/>
      </w:rPr>
    </w:lvl>
    <w:lvl w:ilvl="7" w:tplc="04020003">
      <w:start w:val="1"/>
      <w:numFmt w:val="bullet"/>
      <w:lvlText w:val="o"/>
      <w:lvlJc w:val="left"/>
      <w:pPr>
        <w:tabs>
          <w:tab w:val="num" w:pos="5760"/>
        </w:tabs>
        <w:ind w:left="5760" w:hanging="360"/>
      </w:pPr>
      <w:rPr>
        <w:rFonts w:ascii="Courier New" w:hAnsi="Courier New" w:cs="Courier New" w:hint="default"/>
      </w:rPr>
    </w:lvl>
    <w:lvl w:ilvl="8" w:tplc="04020005">
      <w:start w:val="1"/>
      <w:numFmt w:val="bullet"/>
      <w:lvlText w:val=""/>
      <w:lvlJc w:val="left"/>
      <w:pPr>
        <w:tabs>
          <w:tab w:val="num" w:pos="6480"/>
        </w:tabs>
        <w:ind w:left="6480" w:hanging="360"/>
      </w:pPr>
      <w:rPr>
        <w:rFonts w:ascii="Wingdings" w:hAnsi="Wingdings" w:hint="default"/>
      </w:rPr>
    </w:lvl>
  </w:abstractNum>
  <w:abstractNum w:abstractNumId="2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2FF7C3A"/>
    <w:multiLevelType w:val="hybridMultilevel"/>
    <w:tmpl w:val="1D70C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3C86220"/>
    <w:multiLevelType w:val="hybridMultilevel"/>
    <w:tmpl w:val="810070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54ED3D3D"/>
    <w:multiLevelType w:val="hybridMultilevel"/>
    <w:tmpl w:val="3FBC7A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8B024C3"/>
    <w:multiLevelType w:val="hybridMultilevel"/>
    <w:tmpl w:val="2EF869C0"/>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5">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5D6D59C2"/>
    <w:multiLevelType w:val="hybridMultilevel"/>
    <w:tmpl w:val="3EE0611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7">
    <w:nsid w:val="5E510AB1"/>
    <w:multiLevelType w:val="hybridMultilevel"/>
    <w:tmpl w:val="9274D6E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8">
    <w:nsid w:val="6615097C"/>
    <w:multiLevelType w:val="hybridMultilevel"/>
    <w:tmpl w:val="F12A6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67D10A16"/>
    <w:multiLevelType w:val="hybridMultilevel"/>
    <w:tmpl w:val="2C92226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1">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3">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nsid w:val="77497E20"/>
    <w:multiLevelType w:val="hybridMultilevel"/>
    <w:tmpl w:val="B0DED73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8">
    <w:nsid w:val="79022483"/>
    <w:multiLevelType w:val="hybridMultilevel"/>
    <w:tmpl w:val="DDB89DF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9">
    <w:nsid w:val="7A1672A5"/>
    <w:multiLevelType w:val="multilevel"/>
    <w:tmpl w:val="FCEC87D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3"/>
  </w:num>
  <w:num w:numId="4">
    <w:abstractNumId w:val="5"/>
  </w:num>
  <w:num w:numId="5">
    <w:abstractNumId w:val="12"/>
  </w:num>
  <w:num w:numId="6">
    <w:abstractNumId w:val="31"/>
  </w:num>
  <w:num w:numId="7">
    <w:abstractNumId w:val="42"/>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9"/>
  </w:num>
  <w:num w:numId="10">
    <w:abstractNumId w:val="35"/>
  </w:num>
  <w:num w:numId="11">
    <w:abstractNumId w:val="3"/>
  </w:num>
  <w:num w:numId="12">
    <w:abstractNumId w:val="22"/>
  </w:num>
  <w:num w:numId="13">
    <w:abstractNumId w:val="50"/>
  </w:num>
  <w:num w:numId="14">
    <w:abstractNumId w:val="30"/>
  </w:num>
  <w:num w:numId="15">
    <w:abstractNumId w:val="29"/>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46"/>
  </w:num>
  <w:num w:numId="19">
    <w:abstractNumId w:val="7"/>
  </w:num>
  <w:num w:numId="20">
    <w:abstractNumId w:val="24"/>
  </w:num>
  <w:num w:numId="21">
    <w:abstractNumId w:val="21"/>
  </w:num>
  <w:num w:numId="22">
    <w:abstractNumId w:val="45"/>
  </w:num>
  <w:num w:numId="23">
    <w:abstractNumId w:val="20"/>
  </w:num>
  <w:num w:numId="24">
    <w:abstractNumId w:val="16"/>
  </w:num>
  <w:num w:numId="25">
    <w:abstractNumId w:val="44"/>
  </w:num>
  <w:num w:numId="26">
    <w:abstractNumId w:val="28"/>
  </w:num>
  <w:num w:numId="27">
    <w:abstractNumId w:val="18"/>
  </w:num>
  <w:num w:numId="28">
    <w:abstractNumId w:val="26"/>
  </w:num>
  <w:num w:numId="29">
    <w:abstractNumId w:val="19"/>
  </w:num>
  <w:num w:numId="30">
    <w:abstractNumId w:val="41"/>
  </w:num>
  <w:num w:numId="31">
    <w:abstractNumId w:val="14"/>
  </w:num>
  <w:num w:numId="32">
    <w:abstractNumId w:val="10"/>
  </w:num>
  <w:num w:numId="33">
    <w:abstractNumId w:val="8"/>
  </w:num>
  <w:num w:numId="34">
    <w:abstractNumId w:val="25"/>
  </w:num>
  <w:num w:numId="35">
    <w:abstractNumId w:val="9"/>
  </w:num>
  <w:num w:numId="36">
    <w:abstractNumId w:val="15"/>
  </w:num>
  <w:num w:numId="37">
    <w:abstractNumId w:val="36"/>
  </w:num>
  <w:num w:numId="38">
    <w:abstractNumId w:val="49"/>
  </w:num>
  <w:num w:numId="39">
    <w:abstractNumId w:val="23"/>
  </w:num>
  <w:num w:numId="40">
    <w:abstractNumId w:val="33"/>
  </w:num>
  <w:num w:numId="41">
    <w:abstractNumId w:val="11"/>
  </w:num>
  <w:num w:numId="42">
    <w:abstractNumId w:val="47"/>
  </w:num>
  <w:num w:numId="43">
    <w:abstractNumId w:val="6"/>
  </w:num>
  <w:num w:numId="44">
    <w:abstractNumId w:val="27"/>
  </w:num>
  <w:num w:numId="45">
    <w:abstractNumId w:val="38"/>
  </w:num>
  <w:num w:numId="46">
    <w:abstractNumId w:val="32"/>
  </w:num>
  <w:num w:numId="47">
    <w:abstractNumId w:val="40"/>
  </w:num>
  <w:num w:numId="48">
    <w:abstractNumId w:val="37"/>
  </w:num>
  <w:num w:numId="49">
    <w:abstractNumId w:val="13"/>
  </w:num>
  <w:num w:numId="50">
    <w:abstractNumId w:val="17"/>
  </w:num>
  <w:num w:numId="51">
    <w:abstractNumId w:val="48"/>
  </w:num>
  <w:num w:numId="52">
    <w:abstractNumId w:val="34"/>
  </w:num>
  <w:num w:numId="53">
    <w:abstractNumId w:val="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84D0C"/>
    <w:rsid w:val="00003BF7"/>
    <w:rsid w:val="000108B9"/>
    <w:rsid w:val="0001497A"/>
    <w:rsid w:val="00030478"/>
    <w:rsid w:val="000878E1"/>
    <w:rsid w:val="00090BF7"/>
    <w:rsid w:val="00097CDA"/>
    <w:rsid w:val="000B691F"/>
    <w:rsid w:val="000C1873"/>
    <w:rsid w:val="00193DFC"/>
    <w:rsid w:val="001A567D"/>
    <w:rsid w:val="001A5C4C"/>
    <w:rsid w:val="001B0100"/>
    <w:rsid w:val="001C653F"/>
    <w:rsid w:val="00200BDE"/>
    <w:rsid w:val="00212873"/>
    <w:rsid w:val="002242A9"/>
    <w:rsid w:val="00236BCB"/>
    <w:rsid w:val="00242714"/>
    <w:rsid w:val="00245914"/>
    <w:rsid w:val="00246A68"/>
    <w:rsid w:val="00270E08"/>
    <w:rsid w:val="00276BC3"/>
    <w:rsid w:val="0028374B"/>
    <w:rsid w:val="002D3D42"/>
    <w:rsid w:val="002D43F0"/>
    <w:rsid w:val="002E3B4E"/>
    <w:rsid w:val="00313FBE"/>
    <w:rsid w:val="00336CDD"/>
    <w:rsid w:val="003417CB"/>
    <w:rsid w:val="00350152"/>
    <w:rsid w:val="00364537"/>
    <w:rsid w:val="0037244E"/>
    <w:rsid w:val="003737B2"/>
    <w:rsid w:val="003C59BD"/>
    <w:rsid w:val="003C6FCF"/>
    <w:rsid w:val="003C7133"/>
    <w:rsid w:val="0040752F"/>
    <w:rsid w:val="004315DA"/>
    <w:rsid w:val="00434A05"/>
    <w:rsid w:val="00455F4E"/>
    <w:rsid w:val="00467EF4"/>
    <w:rsid w:val="0048213F"/>
    <w:rsid w:val="00492F7D"/>
    <w:rsid w:val="004934ED"/>
    <w:rsid w:val="004A4BC3"/>
    <w:rsid w:val="004B00D4"/>
    <w:rsid w:val="004F3A48"/>
    <w:rsid w:val="005120B8"/>
    <w:rsid w:val="00512198"/>
    <w:rsid w:val="00514418"/>
    <w:rsid w:val="00532664"/>
    <w:rsid w:val="00542CFA"/>
    <w:rsid w:val="00547185"/>
    <w:rsid w:val="00562AAD"/>
    <w:rsid w:val="00563C0F"/>
    <w:rsid w:val="00563C55"/>
    <w:rsid w:val="00567C3D"/>
    <w:rsid w:val="0058619D"/>
    <w:rsid w:val="005B6AF9"/>
    <w:rsid w:val="005D60DE"/>
    <w:rsid w:val="005E58F5"/>
    <w:rsid w:val="005F0198"/>
    <w:rsid w:val="005F44BC"/>
    <w:rsid w:val="006023B7"/>
    <w:rsid w:val="006278A4"/>
    <w:rsid w:val="00654102"/>
    <w:rsid w:val="0068267F"/>
    <w:rsid w:val="00684023"/>
    <w:rsid w:val="006A02B5"/>
    <w:rsid w:val="006A0A33"/>
    <w:rsid w:val="006A64C2"/>
    <w:rsid w:val="006F19AF"/>
    <w:rsid w:val="007003B6"/>
    <w:rsid w:val="00715D1F"/>
    <w:rsid w:val="0073203E"/>
    <w:rsid w:val="007343D0"/>
    <w:rsid w:val="0076746F"/>
    <w:rsid w:val="007C70C1"/>
    <w:rsid w:val="007E64B6"/>
    <w:rsid w:val="007E76D3"/>
    <w:rsid w:val="007F79BF"/>
    <w:rsid w:val="0083448B"/>
    <w:rsid w:val="008552C9"/>
    <w:rsid w:val="00862E05"/>
    <w:rsid w:val="00864951"/>
    <w:rsid w:val="00877CFD"/>
    <w:rsid w:val="0088238B"/>
    <w:rsid w:val="0088285C"/>
    <w:rsid w:val="008E11A1"/>
    <w:rsid w:val="008E7BC7"/>
    <w:rsid w:val="008F565B"/>
    <w:rsid w:val="00917A55"/>
    <w:rsid w:val="00966196"/>
    <w:rsid w:val="00986144"/>
    <w:rsid w:val="00995BE7"/>
    <w:rsid w:val="009B1160"/>
    <w:rsid w:val="009B57C4"/>
    <w:rsid w:val="009D2FF4"/>
    <w:rsid w:val="009E0A00"/>
    <w:rsid w:val="009E4EEA"/>
    <w:rsid w:val="00A0561B"/>
    <w:rsid w:val="00A1154F"/>
    <w:rsid w:val="00A34ACB"/>
    <w:rsid w:val="00A47FCC"/>
    <w:rsid w:val="00A5142E"/>
    <w:rsid w:val="00AC21BF"/>
    <w:rsid w:val="00AE0103"/>
    <w:rsid w:val="00AE1B8D"/>
    <w:rsid w:val="00AF246D"/>
    <w:rsid w:val="00B32C20"/>
    <w:rsid w:val="00B547D9"/>
    <w:rsid w:val="00B61764"/>
    <w:rsid w:val="00B651D0"/>
    <w:rsid w:val="00B84D0C"/>
    <w:rsid w:val="00BA2F83"/>
    <w:rsid w:val="00BC18CF"/>
    <w:rsid w:val="00BD29E8"/>
    <w:rsid w:val="00BD529E"/>
    <w:rsid w:val="00BE33E3"/>
    <w:rsid w:val="00BE56EF"/>
    <w:rsid w:val="00C31FBA"/>
    <w:rsid w:val="00C64727"/>
    <w:rsid w:val="00C82188"/>
    <w:rsid w:val="00C91F1C"/>
    <w:rsid w:val="00CA3E1A"/>
    <w:rsid w:val="00CA3F57"/>
    <w:rsid w:val="00CB5E6A"/>
    <w:rsid w:val="00CE2270"/>
    <w:rsid w:val="00CE7909"/>
    <w:rsid w:val="00D04147"/>
    <w:rsid w:val="00D1580A"/>
    <w:rsid w:val="00D24004"/>
    <w:rsid w:val="00D2704B"/>
    <w:rsid w:val="00D3273D"/>
    <w:rsid w:val="00D54665"/>
    <w:rsid w:val="00D60290"/>
    <w:rsid w:val="00D75837"/>
    <w:rsid w:val="00D92B27"/>
    <w:rsid w:val="00DB1256"/>
    <w:rsid w:val="00DB4A16"/>
    <w:rsid w:val="00DB7BC6"/>
    <w:rsid w:val="00DF1EB9"/>
    <w:rsid w:val="00E20D94"/>
    <w:rsid w:val="00E21373"/>
    <w:rsid w:val="00E24058"/>
    <w:rsid w:val="00E439C5"/>
    <w:rsid w:val="00E43EC9"/>
    <w:rsid w:val="00E44630"/>
    <w:rsid w:val="00E53D2C"/>
    <w:rsid w:val="00E542EC"/>
    <w:rsid w:val="00E76BDA"/>
    <w:rsid w:val="00EA1E42"/>
    <w:rsid w:val="00EB0207"/>
    <w:rsid w:val="00EB48CE"/>
    <w:rsid w:val="00EB4D2E"/>
    <w:rsid w:val="00EB6845"/>
    <w:rsid w:val="00EC34E6"/>
    <w:rsid w:val="00EC5F75"/>
    <w:rsid w:val="00ED55BB"/>
    <w:rsid w:val="00EE298D"/>
    <w:rsid w:val="00EF65B1"/>
    <w:rsid w:val="00F35EC5"/>
    <w:rsid w:val="00F36885"/>
    <w:rsid w:val="00F77DB0"/>
    <w:rsid w:val="00FC4282"/>
    <w:rsid w:val="00FF32F1"/>
    <w:rsid w:val="00FF4AD9"/>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46F"/>
    <w:pPr>
      <w:widowControl w:val="0"/>
      <w:spacing w:line="240" w:lineRule="atLeast"/>
    </w:pPr>
    <w:rPr>
      <w:lang w:val="en-US" w:eastAsia="en-US"/>
    </w:rPr>
  </w:style>
  <w:style w:type="paragraph" w:styleId="Heading1">
    <w:name w:val="heading 1"/>
    <w:basedOn w:val="Normal"/>
    <w:next w:val="Normal"/>
    <w:qFormat/>
    <w:rsid w:val="004F3A48"/>
    <w:pPr>
      <w:keepNext/>
      <w:numPr>
        <w:numId w:val="1"/>
      </w:numPr>
      <w:spacing w:before="120" w:after="60"/>
      <w:ind w:left="720" w:hanging="720"/>
      <w:jc w:val="both"/>
      <w:outlineLvl w:val="0"/>
    </w:pPr>
    <w:rPr>
      <w:rFonts w:ascii="Arial" w:hAnsi="Arial"/>
      <w:b/>
      <w:sz w:val="24"/>
    </w:rPr>
  </w:style>
  <w:style w:type="paragraph" w:styleId="Heading2">
    <w:name w:val="heading 2"/>
    <w:basedOn w:val="Heading1"/>
    <w:next w:val="Normal"/>
    <w:qFormat/>
    <w:rsid w:val="004F3A48"/>
    <w:pPr>
      <w:numPr>
        <w:ilvl w:val="1"/>
      </w:numPr>
      <w:outlineLvl w:val="1"/>
    </w:pPr>
    <w:rPr>
      <w:sz w:val="20"/>
    </w:rPr>
  </w:style>
  <w:style w:type="paragraph" w:styleId="Heading3">
    <w:name w:val="heading 3"/>
    <w:basedOn w:val="Heading1"/>
    <w:next w:val="Normal"/>
    <w:qFormat/>
    <w:rsid w:val="004F3A48"/>
    <w:pPr>
      <w:numPr>
        <w:ilvl w:val="2"/>
      </w:numPr>
      <w:outlineLvl w:val="2"/>
    </w:pPr>
    <w:rPr>
      <w:b w:val="0"/>
      <w:i/>
      <w:sz w:val="20"/>
    </w:rPr>
  </w:style>
  <w:style w:type="paragraph" w:styleId="Heading4">
    <w:name w:val="heading 4"/>
    <w:basedOn w:val="Heading1"/>
    <w:next w:val="Normal"/>
    <w:qFormat/>
    <w:rsid w:val="004F3A48"/>
    <w:pPr>
      <w:numPr>
        <w:ilvl w:val="3"/>
      </w:numPr>
      <w:outlineLvl w:val="3"/>
    </w:pPr>
    <w:rPr>
      <w:b w:val="0"/>
      <w:sz w:val="20"/>
    </w:rPr>
  </w:style>
  <w:style w:type="paragraph" w:styleId="Heading5">
    <w:name w:val="heading 5"/>
    <w:basedOn w:val="Normal"/>
    <w:next w:val="Normal"/>
    <w:qFormat/>
    <w:rsid w:val="0076746F"/>
    <w:pPr>
      <w:numPr>
        <w:ilvl w:val="4"/>
        <w:numId w:val="1"/>
      </w:numPr>
      <w:spacing w:before="240" w:after="60"/>
      <w:ind w:left="2880"/>
      <w:outlineLvl w:val="4"/>
    </w:pPr>
    <w:rPr>
      <w:sz w:val="22"/>
    </w:rPr>
  </w:style>
  <w:style w:type="paragraph" w:styleId="Heading6">
    <w:name w:val="heading 6"/>
    <w:basedOn w:val="Normal"/>
    <w:next w:val="Normal"/>
    <w:qFormat/>
    <w:rsid w:val="0076746F"/>
    <w:pPr>
      <w:numPr>
        <w:ilvl w:val="5"/>
        <w:numId w:val="1"/>
      </w:numPr>
      <w:spacing w:before="240" w:after="60"/>
      <w:ind w:left="2880"/>
      <w:outlineLvl w:val="5"/>
    </w:pPr>
    <w:rPr>
      <w:i/>
      <w:sz w:val="22"/>
    </w:rPr>
  </w:style>
  <w:style w:type="paragraph" w:styleId="Heading7">
    <w:name w:val="heading 7"/>
    <w:basedOn w:val="Normal"/>
    <w:next w:val="Normal"/>
    <w:qFormat/>
    <w:rsid w:val="0076746F"/>
    <w:pPr>
      <w:numPr>
        <w:ilvl w:val="6"/>
        <w:numId w:val="1"/>
      </w:numPr>
      <w:spacing w:before="240" w:after="60"/>
      <w:ind w:left="2880"/>
      <w:outlineLvl w:val="6"/>
    </w:pPr>
  </w:style>
  <w:style w:type="paragraph" w:styleId="Heading8">
    <w:name w:val="heading 8"/>
    <w:basedOn w:val="Normal"/>
    <w:next w:val="Normal"/>
    <w:qFormat/>
    <w:rsid w:val="0076746F"/>
    <w:pPr>
      <w:numPr>
        <w:ilvl w:val="7"/>
        <w:numId w:val="1"/>
      </w:numPr>
      <w:spacing w:before="240" w:after="60"/>
      <w:ind w:left="2880"/>
      <w:outlineLvl w:val="7"/>
    </w:pPr>
    <w:rPr>
      <w:i/>
    </w:rPr>
  </w:style>
  <w:style w:type="paragraph" w:styleId="Heading9">
    <w:name w:val="heading 9"/>
    <w:basedOn w:val="Normal"/>
    <w:next w:val="Normal"/>
    <w:qFormat/>
    <w:rsid w:val="0076746F"/>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6746F"/>
    <w:pPr>
      <w:spacing w:before="80"/>
      <w:ind w:left="720"/>
      <w:jc w:val="both"/>
    </w:pPr>
    <w:rPr>
      <w:color w:val="000000"/>
      <w:lang w:val="en-AU"/>
    </w:rPr>
  </w:style>
  <w:style w:type="paragraph" w:styleId="Title">
    <w:name w:val="Title"/>
    <w:basedOn w:val="Normal"/>
    <w:next w:val="Normal"/>
    <w:qFormat/>
    <w:rsid w:val="0076746F"/>
    <w:pPr>
      <w:spacing w:line="240" w:lineRule="auto"/>
      <w:jc w:val="center"/>
    </w:pPr>
    <w:rPr>
      <w:rFonts w:ascii="Arial" w:hAnsi="Arial"/>
      <w:b/>
      <w:sz w:val="36"/>
    </w:rPr>
  </w:style>
  <w:style w:type="paragraph" w:styleId="Subtitle">
    <w:name w:val="Subtitle"/>
    <w:basedOn w:val="Normal"/>
    <w:qFormat/>
    <w:rsid w:val="0076746F"/>
    <w:pPr>
      <w:spacing w:after="60"/>
      <w:jc w:val="center"/>
    </w:pPr>
    <w:rPr>
      <w:rFonts w:ascii="Arial" w:hAnsi="Arial"/>
      <w:i/>
      <w:sz w:val="36"/>
      <w:lang w:val="en-AU"/>
    </w:rPr>
  </w:style>
  <w:style w:type="paragraph" w:styleId="NormalIndent">
    <w:name w:val="Normal Indent"/>
    <w:basedOn w:val="Normal"/>
    <w:rsid w:val="0076746F"/>
    <w:pPr>
      <w:ind w:left="900" w:hanging="900"/>
    </w:pPr>
  </w:style>
  <w:style w:type="paragraph" w:styleId="TOC1">
    <w:name w:val="toc 1"/>
    <w:basedOn w:val="Normal"/>
    <w:next w:val="Normal"/>
    <w:uiPriority w:val="39"/>
    <w:rsid w:val="0076746F"/>
    <w:pPr>
      <w:tabs>
        <w:tab w:val="right" w:pos="9360"/>
      </w:tabs>
      <w:spacing w:before="240" w:after="60"/>
      <w:ind w:right="720"/>
    </w:pPr>
  </w:style>
  <w:style w:type="paragraph" w:styleId="TOC2">
    <w:name w:val="toc 2"/>
    <w:basedOn w:val="Normal"/>
    <w:next w:val="Normal"/>
    <w:uiPriority w:val="39"/>
    <w:rsid w:val="0076746F"/>
    <w:pPr>
      <w:tabs>
        <w:tab w:val="right" w:pos="9360"/>
      </w:tabs>
      <w:ind w:left="432" w:right="720"/>
    </w:pPr>
  </w:style>
  <w:style w:type="paragraph" w:styleId="TOC3">
    <w:name w:val="toc 3"/>
    <w:basedOn w:val="Normal"/>
    <w:next w:val="Normal"/>
    <w:uiPriority w:val="39"/>
    <w:rsid w:val="0076746F"/>
    <w:pPr>
      <w:tabs>
        <w:tab w:val="left" w:pos="1440"/>
        <w:tab w:val="right" w:pos="9360"/>
      </w:tabs>
      <w:ind w:left="990"/>
    </w:pPr>
    <w:rPr>
      <w:noProof/>
    </w:rPr>
  </w:style>
  <w:style w:type="paragraph" w:styleId="Header">
    <w:name w:val="header"/>
    <w:basedOn w:val="Normal"/>
    <w:rsid w:val="0076746F"/>
    <w:pPr>
      <w:tabs>
        <w:tab w:val="center" w:pos="4320"/>
        <w:tab w:val="right" w:pos="8640"/>
      </w:tabs>
    </w:pPr>
  </w:style>
  <w:style w:type="paragraph" w:styleId="Footer">
    <w:name w:val="footer"/>
    <w:basedOn w:val="Normal"/>
    <w:rsid w:val="0076746F"/>
    <w:pPr>
      <w:tabs>
        <w:tab w:val="center" w:pos="4320"/>
        <w:tab w:val="right" w:pos="8640"/>
      </w:tabs>
    </w:pPr>
  </w:style>
  <w:style w:type="character" w:styleId="PageNumber">
    <w:name w:val="page number"/>
    <w:basedOn w:val="DefaultParagraphFont"/>
    <w:rsid w:val="0076746F"/>
  </w:style>
  <w:style w:type="paragraph" w:customStyle="1" w:styleId="Tabletext">
    <w:name w:val="Tabletext"/>
    <w:basedOn w:val="Normal"/>
    <w:rsid w:val="0076746F"/>
    <w:pPr>
      <w:keepLines/>
      <w:spacing w:after="120"/>
    </w:pPr>
  </w:style>
  <w:style w:type="paragraph" w:styleId="BodyText">
    <w:name w:val="Body Text"/>
    <w:basedOn w:val="Normal"/>
    <w:rsid w:val="0076746F"/>
    <w:pPr>
      <w:keepLines/>
      <w:spacing w:after="120"/>
      <w:ind w:left="720"/>
    </w:pPr>
  </w:style>
  <w:style w:type="paragraph" w:customStyle="1" w:styleId="Blockquote">
    <w:name w:val="Blockquote"/>
    <w:basedOn w:val="Normal"/>
    <w:rsid w:val="0076746F"/>
    <w:pPr>
      <w:widowControl/>
      <w:spacing w:before="100" w:after="100" w:line="240" w:lineRule="auto"/>
      <w:ind w:left="360" w:right="360"/>
    </w:pPr>
    <w:rPr>
      <w:snapToGrid w:val="0"/>
      <w:sz w:val="24"/>
      <w:lang w:val="en-CA"/>
    </w:rPr>
  </w:style>
  <w:style w:type="paragraph" w:customStyle="1" w:styleId="Bullet1">
    <w:name w:val="Bullet1"/>
    <w:basedOn w:val="Normal"/>
    <w:rsid w:val="0076746F"/>
    <w:pPr>
      <w:ind w:left="720" w:hanging="432"/>
    </w:pPr>
  </w:style>
  <w:style w:type="paragraph" w:customStyle="1" w:styleId="Bullet2">
    <w:name w:val="Bullet2"/>
    <w:basedOn w:val="Normal"/>
    <w:rsid w:val="0076746F"/>
    <w:pPr>
      <w:ind w:left="1440" w:hanging="360"/>
    </w:pPr>
    <w:rPr>
      <w:color w:val="000080"/>
    </w:rPr>
  </w:style>
  <w:style w:type="paragraph" w:styleId="DocumentMap">
    <w:name w:val="Document Map"/>
    <w:basedOn w:val="Normal"/>
    <w:semiHidden/>
    <w:rsid w:val="0076746F"/>
    <w:pPr>
      <w:shd w:val="clear" w:color="auto" w:fill="000080"/>
    </w:pPr>
    <w:rPr>
      <w:rFonts w:ascii="Tahoma" w:hAnsi="Tahoma"/>
    </w:rPr>
  </w:style>
  <w:style w:type="character" w:styleId="FootnoteReference">
    <w:name w:val="footnote reference"/>
    <w:basedOn w:val="DefaultParagraphFont"/>
    <w:semiHidden/>
    <w:rsid w:val="0076746F"/>
    <w:rPr>
      <w:sz w:val="20"/>
      <w:vertAlign w:val="superscript"/>
    </w:rPr>
  </w:style>
  <w:style w:type="paragraph" w:styleId="FootnoteText">
    <w:name w:val="footnote text"/>
    <w:basedOn w:val="Normal"/>
    <w:semiHidden/>
    <w:rsid w:val="0076746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76746F"/>
    <w:pPr>
      <w:spacing w:before="480" w:after="60" w:line="240" w:lineRule="auto"/>
      <w:jc w:val="center"/>
    </w:pPr>
    <w:rPr>
      <w:rFonts w:ascii="Arial" w:hAnsi="Arial"/>
      <w:b/>
      <w:kern w:val="28"/>
      <w:sz w:val="32"/>
    </w:rPr>
  </w:style>
  <w:style w:type="paragraph" w:customStyle="1" w:styleId="Paragraph1">
    <w:name w:val="Paragraph1"/>
    <w:basedOn w:val="Normal"/>
    <w:rsid w:val="0076746F"/>
    <w:pPr>
      <w:spacing w:before="80" w:line="240" w:lineRule="auto"/>
      <w:jc w:val="both"/>
    </w:pPr>
  </w:style>
  <w:style w:type="paragraph" w:customStyle="1" w:styleId="Paragraph3">
    <w:name w:val="Paragraph3"/>
    <w:basedOn w:val="Normal"/>
    <w:rsid w:val="0076746F"/>
    <w:pPr>
      <w:spacing w:before="80" w:line="240" w:lineRule="auto"/>
      <w:ind w:left="1530"/>
      <w:jc w:val="both"/>
    </w:pPr>
  </w:style>
  <w:style w:type="paragraph" w:customStyle="1" w:styleId="Paragraph4">
    <w:name w:val="Paragraph4"/>
    <w:basedOn w:val="Normal"/>
    <w:rsid w:val="0076746F"/>
    <w:pPr>
      <w:spacing w:before="80" w:line="240" w:lineRule="auto"/>
      <w:ind w:left="2250"/>
      <w:jc w:val="both"/>
    </w:pPr>
  </w:style>
  <w:style w:type="paragraph" w:styleId="TOC4">
    <w:name w:val="toc 4"/>
    <w:basedOn w:val="Normal"/>
    <w:next w:val="Normal"/>
    <w:autoRedefine/>
    <w:semiHidden/>
    <w:rsid w:val="0076746F"/>
    <w:pPr>
      <w:ind w:left="600"/>
    </w:pPr>
  </w:style>
  <w:style w:type="paragraph" w:styleId="TOC5">
    <w:name w:val="toc 5"/>
    <w:basedOn w:val="Normal"/>
    <w:next w:val="Normal"/>
    <w:autoRedefine/>
    <w:semiHidden/>
    <w:rsid w:val="0076746F"/>
    <w:pPr>
      <w:ind w:left="800"/>
    </w:pPr>
  </w:style>
  <w:style w:type="paragraph" w:styleId="TOC6">
    <w:name w:val="toc 6"/>
    <w:basedOn w:val="Normal"/>
    <w:next w:val="Normal"/>
    <w:autoRedefine/>
    <w:semiHidden/>
    <w:rsid w:val="0076746F"/>
    <w:pPr>
      <w:ind w:left="1000"/>
    </w:pPr>
  </w:style>
  <w:style w:type="paragraph" w:styleId="TOC7">
    <w:name w:val="toc 7"/>
    <w:basedOn w:val="Normal"/>
    <w:next w:val="Normal"/>
    <w:autoRedefine/>
    <w:semiHidden/>
    <w:rsid w:val="0076746F"/>
    <w:pPr>
      <w:ind w:left="1200"/>
    </w:pPr>
  </w:style>
  <w:style w:type="paragraph" w:styleId="TOC8">
    <w:name w:val="toc 8"/>
    <w:basedOn w:val="Normal"/>
    <w:next w:val="Normal"/>
    <w:autoRedefine/>
    <w:semiHidden/>
    <w:rsid w:val="0076746F"/>
    <w:pPr>
      <w:ind w:left="1400"/>
    </w:pPr>
  </w:style>
  <w:style w:type="paragraph" w:styleId="TOC9">
    <w:name w:val="toc 9"/>
    <w:basedOn w:val="Normal"/>
    <w:next w:val="Normal"/>
    <w:autoRedefine/>
    <w:semiHidden/>
    <w:rsid w:val="0076746F"/>
    <w:pPr>
      <w:ind w:left="1600"/>
    </w:pPr>
  </w:style>
  <w:style w:type="paragraph" w:styleId="BodyText2">
    <w:name w:val="Body Text 2"/>
    <w:basedOn w:val="Normal"/>
    <w:rsid w:val="0076746F"/>
    <w:rPr>
      <w:i/>
      <w:color w:val="0000FF"/>
    </w:rPr>
  </w:style>
  <w:style w:type="paragraph" w:styleId="BodyTextIndent">
    <w:name w:val="Body Text Indent"/>
    <w:basedOn w:val="Normal"/>
    <w:rsid w:val="0076746F"/>
    <w:pPr>
      <w:ind w:left="720"/>
    </w:pPr>
    <w:rPr>
      <w:i/>
      <w:color w:val="0000FF"/>
      <w:u w:val="single"/>
    </w:rPr>
  </w:style>
  <w:style w:type="paragraph" w:customStyle="1" w:styleId="Body">
    <w:name w:val="Body"/>
    <w:basedOn w:val="Normal"/>
    <w:rsid w:val="0076746F"/>
    <w:pPr>
      <w:widowControl/>
      <w:spacing w:before="120" w:line="240" w:lineRule="auto"/>
      <w:jc w:val="both"/>
    </w:pPr>
    <w:rPr>
      <w:rFonts w:ascii="Book Antiqua" w:hAnsi="Book Antiqua"/>
    </w:rPr>
  </w:style>
  <w:style w:type="paragraph" w:customStyle="1" w:styleId="Bullet">
    <w:name w:val="Bullet"/>
    <w:basedOn w:val="Normal"/>
    <w:rsid w:val="0076746F"/>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76746F"/>
    <w:pPr>
      <w:spacing w:after="120"/>
      <w:ind w:left="720"/>
    </w:pPr>
    <w:rPr>
      <w:i/>
      <w:color w:val="0000FF"/>
    </w:rPr>
  </w:style>
  <w:style w:type="character" w:styleId="Hyperlink">
    <w:name w:val="Hyperlink"/>
    <w:basedOn w:val="DefaultParagraphFont"/>
    <w:rsid w:val="0076746F"/>
    <w:rPr>
      <w:color w:val="0000FF"/>
      <w:u w:val="single"/>
    </w:rPr>
  </w:style>
  <w:style w:type="paragraph" w:styleId="BalloonText">
    <w:name w:val="Balloon Text"/>
    <w:basedOn w:val="Normal"/>
    <w:link w:val="BalloonTextChar"/>
    <w:uiPriority w:val="99"/>
    <w:semiHidden/>
    <w:unhideWhenUsed/>
    <w:rsid w:val="00B84D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D0C"/>
    <w:rPr>
      <w:rFonts w:ascii="Tahoma" w:hAnsi="Tahoma" w:cs="Tahoma"/>
      <w:sz w:val="16"/>
      <w:szCs w:val="16"/>
      <w:lang w:val="en-US" w:eastAsia="en-US"/>
    </w:rPr>
  </w:style>
  <w:style w:type="paragraph" w:styleId="ListParagraph">
    <w:name w:val="List Paragraph"/>
    <w:basedOn w:val="Normal"/>
    <w:uiPriority w:val="34"/>
    <w:qFormat/>
    <w:rsid w:val="00E542EC"/>
    <w:pPr>
      <w:ind w:left="720"/>
      <w:contextualSpacing/>
    </w:pPr>
  </w:style>
  <w:style w:type="table" w:styleId="TableGrid">
    <w:name w:val="Table Grid"/>
    <w:basedOn w:val="TableNormal"/>
    <w:uiPriority w:val="59"/>
    <w:rsid w:val="00BE33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EB0207"/>
    <w:rPr>
      <w:sz w:val="16"/>
      <w:szCs w:val="16"/>
    </w:rPr>
  </w:style>
  <w:style w:type="paragraph" w:styleId="CommentText">
    <w:name w:val="annotation text"/>
    <w:basedOn w:val="Normal"/>
    <w:link w:val="CommentTextChar"/>
    <w:semiHidden/>
    <w:unhideWhenUsed/>
    <w:rsid w:val="00EB0207"/>
    <w:pPr>
      <w:spacing w:line="240" w:lineRule="auto"/>
    </w:pPr>
  </w:style>
  <w:style w:type="character" w:customStyle="1" w:styleId="CommentTextChar">
    <w:name w:val="Comment Text Char"/>
    <w:basedOn w:val="DefaultParagraphFont"/>
    <w:link w:val="CommentText"/>
    <w:semiHidden/>
    <w:rsid w:val="00EB0207"/>
    <w:rPr>
      <w:lang w:val="en-US" w:eastAsia="en-US"/>
    </w:rPr>
  </w:style>
  <w:style w:type="paragraph" w:styleId="CommentSubject">
    <w:name w:val="annotation subject"/>
    <w:basedOn w:val="CommentText"/>
    <w:next w:val="CommentText"/>
    <w:link w:val="CommentSubjectChar"/>
    <w:uiPriority w:val="99"/>
    <w:semiHidden/>
    <w:unhideWhenUsed/>
    <w:rsid w:val="00EB0207"/>
    <w:rPr>
      <w:b/>
      <w:bCs/>
    </w:rPr>
  </w:style>
  <w:style w:type="character" w:customStyle="1" w:styleId="CommentSubjectChar">
    <w:name w:val="Comment Subject Char"/>
    <w:basedOn w:val="CommentTextChar"/>
    <w:link w:val="CommentSubject"/>
    <w:uiPriority w:val="99"/>
    <w:semiHidden/>
    <w:rsid w:val="00EB0207"/>
    <w:rPr>
      <w:b/>
      <w:bCs/>
      <w:lang w:val="en-US" w:eastAsia="en-US"/>
    </w:rPr>
  </w:style>
  <w:style w:type="paragraph" w:styleId="Revision">
    <w:name w:val="Revision"/>
    <w:hidden/>
    <w:uiPriority w:val="99"/>
    <w:semiHidden/>
    <w:rsid w:val="003737B2"/>
    <w:rPr>
      <w:lang w:val="en-US" w:eastAsia="en-US"/>
    </w:rPr>
  </w:style>
  <w:style w:type="character" w:customStyle="1" w:styleId="apple-converted-space">
    <w:name w:val="apple-converted-space"/>
    <w:basedOn w:val="DefaultParagraphFont"/>
    <w:rsid w:val="00ED55BB"/>
  </w:style>
  <w:style w:type="character" w:customStyle="1" w:styleId="longtext">
    <w:name w:val="long_text"/>
    <w:basedOn w:val="DefaultParagraphFont"/>
    <w:rsid w:val="00CA3E1A"/>
  </w:style>
  <w:style w:type="character" w:customStyle="1" w:styleId="hps">
    <w:name w:val="hps"/>
    <w:basedOn w:val="DefaultParagraphFont"/>
    <w:rsid w:val="00CA3E1A"/>
  </w:style>
  <w:style w:type="paragraph" w:styleId="Caption">
    <w:name w:val="caption"/>
    <w:basedOn w:val="Normal"/>
    <w:next w:val="Normal"/>
    <w:uiPriority w:val="35"/>
    <w:unhideWhenUsed/>
    <w:qFormat/>
    <w:rsid w:val="007343D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36742">
      <w:bodyDiv w:val="1"/>
      <w:marLeft w:val="0"/>
      <w:marRight w:val="0"/>
      <w:marTop w:val="0"/>
      <w:marBottom w:val="0"/>
      <w:divBdr>
        <w:top w:val="none" w:sz="0" w:space="0" w:color="auto"/>
        <w:left w:val="none" w:sz="0" w:space="0" w:color="auto"/>
        <w:bottom w:val="none" w:sz="0" w:space="0" w:color="auto"/>
        <w:right w:val="none" w:sz="0" w:space="0" w:color="auto"/>
      </w:divBdr>
    </w:div>
    <w:div w:id="360710236">
      <w:bodyDiv w:val="1"/>
      <w:marLeft w:val="0"/>
      <w:marRight w:val="0"/>
      <w:marTop w:val="0"/>
      <w:marBottom w:val="0"/>
      <w:divBdr>
        <w:top w:val="none" w:sz="0" w:space="0" w:color="auto"/>
        <w:left w:val="none" w:sz="0" w:space="0" w:color="auto"/>
        <w:bottom w:val="none" w:sz="0" w:space="0" w:color="auto"/>
        <w:right w:val="none" w:sz="0" w:space="0" w:color="auto"/>
      </w:divBdr>
    </w:div>
    <w:div w:id="1493906515">
      <w:bodyDiv w:val="1"/>
      <w:marLeft w:val="0"/>
      <w:marRight w:val="0"/>
      <w:marTop w:val="0"/>
      <w:marBottom w:val="0"/>
      <w:divBdr>
        <w:top w:val="none" w:sz="0" w:space="0" w:color="auto"/>
        <w:left w:val="none" w:sz="0" w:space="0" w:color="auto"/>
        <w:bottom w:val="none" w:sz="0" w:space="0" w:color="auto"/>
        <w:right w:val="none" w:sz="0" w:space="0" w:color="auto"/>
      </w:divBdr>
    </w:div>
    <w:div w:id="188941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Praktikum3\work%20documents\rup_sdpln.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Actual Work</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bg-BG"/>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8"/>
              <c:pt idx="0">
                <c:v>Малвина Макариева</c:v>
              </c:pt>
              <c:pt idx="1">
                <c:v>Росен Мартев</c:v>
              </c:pt>
              <c:pt idx="2">
                <c:v>Симеон Илиев</c:v>
              </c:pt>
              <c:pt idx="3">
                <c:v>Лиляна Маринова</c:v>
              </c:pt>
              <c:pt idx="4">
                <c:v>Светослав Николов</c:v>
              </c:pt>
              <c:pt idx="5">
                <c:v>Михаил Радков</c:v>
              </c:pt>
              <c:pt idx="6">
                <c:v>Михаил Великов</c:v>
              </c:pt>
              <c:pt idx="7">
                <c:v>Иван Станев</c:v>
              </c:pt>
            </c:strLit>
          </c:cat>
          <c:val>
            <c:numLit>
              <c:formatCode>#,##0_ "hrs"</c:formatCode>
              <c:ptCount val="8"/>
              <c:pt idx="0">
                <c:v>0</c:v>
              </c:pt>
              <c:pt idx="1">
                <c:v>0</c:v>
              </c:pt>
              <c:pt idx="2">
                <c:v>0</c:v>
              </c:pt>
              <c:pt idx="3">
                <c:v>0</c:v>
              </c:pt>
              <c:pt idx="4">
                <c:v>0</c:v>
              </c:pt>
              <c:pt idx="5">
                <c:v>0</c:v>
              </c:pt>
              <c:pt idx="6">
                <c:v>0</c:v>
              </c:pt>
              <c:pt idx="7">
                <c:v>0</c:v>
              </c:pt>
            </c:numLit>
          </c:val>
        </c:ser>
        <c:ser>
          <c:idx val="1"/>
          <c:order val="1"/>
          <c:tx>
            <c:v>Remaining Work</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bg-BG"/>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8"/>
              <c:pt idx="0">
                <c:v>Малвина Макариева</c:v>
              </c:pt>
              <c:pt idx="1">
                <c:v>Росен Мартев</c:v>
              </c:pt>
              <c:pt idx="2">
                <c:v>Симеон Илиев</c:v>
              </c:pt>
              <c:pt idx="3">
                <c:v>Лиляна Маринова</c:v>
              </c:pt>
              <c:pt idx="4">
                <c:v>Светослав Николов</c:v>
              </c:pt>
              <c:pt idx="5">
                <c:v>Михаил Радков</c:v>
              </c:pt>
              <c:pt idx="6">
                <c:v>Михаил Великов</c:v>
              </c:pt>
              <c:pt idx="7">
                <c:v>Иван Станев</c:v>
              </c:pt>
            </c:strLit>
          </c:cat>
          <c:val>
            <c:numLit>
              <c:formatCode>#,##0_ "hrs"</c:formatCode>
              <c:ptCount val="8"/>
              <c:pt idx="0">
                <c:v>125.45</c:v>
              </c:pt>
              <c:pt idx="1">
                <c:v>146.25</c:v>
              </c:pt>
              <c:pt idx="2">
                <c:v>209.36666666666667</c:v>
              </c:pt>
              <c:pt idx="3">
                <c:v>85.25</c:v>
              </c:pt>
              <c:pt idx="4">
                <c:v>59.916666666666664</c:v>
              </c:pt>
              <c:pt idx="5">
                <c:v>311.60000000000002</c:v>
              </c:pt>
              <c:pt idx="6">
                <c:v>128.30000000000001</c:v>
              </c:pt>
              <c:pt idx="7">
                <c:v>10.5</c:v>
              </c:pt>
            </c:numLit>
          </c:val>
        </c:ser>
        <c:dLbls>
          <c:showLegendKey val="0"/>
          <c:showVal val="0"/>
          <c:showCatName val="0"/>
          <c:showSerName val="0"/>
          <c:showPercent val="0"/>
          <c:showBubbleSize val="0"/>
        </c:dLbls>
        <c:gapWidth val="150"/>
        <c:overlap val="100"/>
        <c:axId val="242113536"/>
        <c:axId val="167582464"/>
      </c:barChart>
      <c:catAx>
        <c:axId val="242113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167582464"/>
        <c:crosses val="autoZero"/>
        <c:auto val="1"/>
        <c:lblAlgn val="ctr"/>
        <c:lblOffset val="100"/>
        <c:noMultiLvlLbl val="0"/>
      </c:catAx>
      <c:valAx>
        <c:axId val="167582464"/>
        <c:scaling>
          <c:orientation val="minMax"/>
        </c:scaling>
        <c:delete val="0"/>
        <c:axPos val="l"/>
        <c:majorGridlines>
          <c:spPr>
            <a:ln w="9525" cap="flat" cmpd="sng" algn="ctr">
              <a:solidFill>
                <a:schemeClr val="tx1">
                  <a:lumMod val="15000"/>
                  <a:lumOff val="85000"/>
                </a:schemeClr>
              </a:solidFill>
              <a:round/>
            </a:ln>
            <a:effectLst/>
          </c:spPr>
        </c:majorGridlines>
        <c:numFmt formatCode="#,##0_ &quot;hr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242113536"/>
        <c:crosses val="autoZero"/>
        <c:crossBetween val="between"/>
      </c:valAx>
      <c:extLst>
        <c:ext xmlns:c15="http://schemas.microsoft.com/office/drawing/2012/chart" uri="{6EF5072C-3828-435D-A28F-83A8DC053EBC}">
          <c15:pjDataQuery>
            <c15:pjPlotType val="pjResources"/>
            <c15:pjCatAx val="pjScalar"/>
            <c15:pjGrouping>No Group</c15:pjGrouping>
            <c15:pjFilter>Overallocated Resources</c15:pjFilter>
            <c15:pjOutlineLvl val="-1"/>
            <c15:pjTimeUnits val="pjDays"/>
            <c15:pjTimeCount val="1"/>
            <c15:pjDateFormat val="26"/>
            <c15:pjLabelField>205520897</c15:pjLabelField>
            <c15:pjFields>
              <c15:pjField>
                <c15:pjFieldID val="205520910"/>
                <c15:pjFieldTitle/>
              </c15:pjField>
              <c15:pjField>
                <c15:pjFieldID val="205520918"/>
                <c15:pjFieldTitle/>
              </c15:pjField>
            </c15:pjFields>
            <c15:pjShowHierarchy val="0"/>
            <c15:pjSummaryResourceAssignment val="1"/>
            <c15:pjSortFields/>
            <c15:pjFilterArguments/>
            <c15:pjFilteredCatFields/>
            <c15:pjCatFields>
              <c15:pjCatField>RSC:1</c15:pjCatField>
              <c15:pjCatField>RSC:2</c15:pjCatField>
              <c15:pjCatField>RSC:3</c15:pjCatField>
              <c15:pjCatField>RSC:4</c15:pjCatField>
              <c15:pjCatField>RSC:5</c15:pjCatField>
              <c15:pjCatField>RSC:6</c15:pjCatField>
              <c15:pjCatField>RSC:7</c15:pjCatField>
              <c15:pjCatField>RSC:8</c15:pjCatField>
            </c15:pjCatFields>
          </c15:pjDataQuery>
        </c:ext>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legend>
    <c:plotVisOnly val="1"/>
    <c:dispBlanksAs val="gap"/>
    <c:showDLblsOverMax val="0"/>
  </c:chart>
  <c:txPr>
    <a:bodyPr/>
    <a:lstStyle/>
    <a:p>
      <a:pPr>
        <a:defRPr/>
      </a:pPr>
      <a:endParaRPr lang="bg-BG"/>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Overallocation (Малвина Макариева)</c:v>
          </c:tx>
          <c:spPr>
            <a:ln w="28575" cap="rnd">
              <a:solidFill>
                <a:schemeClr val="accent1"/>
              </a:solidFill>
              <a:round/>
            </a:ln>
            <a:effectLst/>
          </c:spPr>
          <c:marker>
            <c:symbol val="none"/>
          </c:marker>
          <c:cat>
            <c:strLit>
              <c:ptCount val="107"/>
              <c:pt idx="0">
                <c:v>10/11/14</c:v>
              </c:pt>
              <c:pt idx="1">
                <c:v>10/12/14</c:v>
              </c:pt>
              <c:pt idx="2">
                <c:v>10/13/14</c:v>
              </c:pt>
              <c:pt idx="3">
                <c:v>10/14/14</c:v>
              </c:pt>
              <c:pt idx="4">
                <c:v>10/15/14</c:v>
              </c:pt>
              <c:pt idx="5">
                <c:v>10/16/14</c:v>
              </c:pt>
              <c:pt idx="6">
                <c:v>10/17/14</c:v>
              </c:pt>
              <c:pt idx="7">
                <c:v>10/18/14</c:v>
              </c:pt>
              <c:pt idx="8">
                <c:v>10/19/14</c:v>
              </c:pt>
              <c:pt idx="9">
                <c:v>10/20/14</c:v>
              </c:pt>
              <c:pt idx="10">
                <c:v>10/21/14</c:v>
              </c:pt>
              <c:pt idx="11">
                <c:v>10/22/14</c:v>
              </c:pt>
              <c:pt idx="12">
                <c:v>10/23/14</c:v>
              </c:pt>
              <c:pt idx="13">
                <c:v>10/24/14</c:v>
              </c:pt>
              <c:pt idx="14">
                <c:v>10/25/14</c:v>
              </c:pt>
              <c:pt idx="15">
                <c:v>10/26/14</c:v>
              </c:pt>
              <c:pt idx="16">
                <c:v>10/27/14</c:v>
              </c:pt>
              <c:pt idx="17">
                <c:v>10/28/14</c:v>
              </c:pt>
              <c:pt idx="18">
                <c:v>10/29/14</c:v>
              </c:pt>
              <c:pt idx="19">
                <c:v>10/30/14</c:v>
              </c:pt>
              <c:pt idx="20">
                <c:v>10/31/14</c:v>
              </c:pt>
              <c:pt idx="21">
                <c:v>11/1/14</c:v>
              </c:pt>
              <c:pt idx="22">
                <c:v>11/2/14</c:v>
              </c:pt>
              <c:pt idx="23">
                <c:v>11/3/14</c:v>
              </c:pt>
              <c:pt idx="24">
                <c:v>11/4/14</c:v>
              </c:pt>
              <c:pt idx="25">
                <c:v>11/5/14</c:v>
              </c:pt>
              <c:pt idx="26">
                <c:v>11/6/14</c:v>
              </c:pt>
              <c:pt idx="27">
                <c:v>11/7/14</c:v>
              </c:pt>
              <c:pt idx="28">
                <c:v>11/8/14</c:v>
              </c:pt>
              <c:pt idx="29">
                <c:v>11/9/14</c:v>
              </c:pt>
              <c:pt idx="30">
                <c:v>11/10/14</c:v>
              </c:pt>
              <c:pt idx="31">
                <c:v>11/11/14</c:v>
              </c:pt>
              <c:pt idx="32">
                <c:v>11/12/14</c:v>
              </c:pt>
              <c:pt idx="33">
                <c:v>11/13/14</c:v>
              </c:pt>
              <c:pt idx="34">
                <c:v>11/14/14</c:v>
              </c:pt>
              <c:pt idx="35">
                <c:v>11/15/14</c:v>
              </c:pt>
              <c:pt idx="36">
                <c:v>11/16/14</c:v>
              </c:pt>
              <c:pt idx="37">
                <c:v>11/17/14</c:v>
              </c:pt>
              <c:pt idx="38">
                <c:v>11/18/14</c:v>
              </c:pt>
              <c:pt idx="39">
                <c:v>11/19/14</c:v>
              </c:pt>
              <c:pt idx="40">
                <c:v>11/20/14</c:v>
              </c:pt>
              <c:pt idx="41">
                <c:v>11/21/14</c:v>
              </c:pt>
              <c:pt idx="42">
                <c:v>11/22/14</c:v>
              </c:pt>
              <c:pt idx="43">
                <c:v>11/23/14</c:v>
              </c:pt>
              <c:pt idx="44">
                <c:v>11/24/14</c:v>
              </c:pt>
              <c:pt idx="45">
                <c:v>11/25/14</c:v>
              </c:pt>
              <c:pt idx="46">
                <c:v>11/26/14</c:v>
              </c:pt>
              <c:pt idx="47">
                <c:v>11/27/14</c:v>
              </c:pt>
              <c:pt idx="48">
                <c:v>11/28/14</c:v>
              </c:pt>
              <c:pt idx="49">
                <c:v>11/29/14</c:v>
              </c:pt>
              <c:pt idx="50">
                <c:v>11/30/14</c:v>
              </c:pt>
              <c:pt idx="51">
                <c:v>12/1/14</c:v>
              </c:pt>
              <c:pt idx="52">
                <c:v>12/2/14</c:v>
              </c:pt>
              <c:pt idx="53">
                <c:v>12/3/14</c:v>
              </c:pt>
              <c:pt idx="54">
                <c:v>12/4/14</c:v>
              </c:pt>
              <c:pt idx="55">
                <c:v>12/5/14</c:v>
              </c:pt>
              <c:pt idx="56">
                <c:v>12/6/14</c:v>
              </c:pt>
              <c:pt idx="57">
                <c:v>12/7/14</c:v>
              </c:pt>
              <c:pt idx="58">
                <c:v>12/8/14</c:v>
              </c:pt>
              <c:pt idx="59">
                <c:v>12/9/14</c:v>
              </c:pt>
              <c:pt idx="60">
                <c:v>12/10/14</c:v>
              </c:pt>
              <c:pt idx="61">
                <c:v>12/11/14</c:v>
              </c:pt>
              <c:pt idx="62">
                <c:v>12/12/14</c:v>
              </c:pt>
              <c:pt idx="63">
                <c:v>12/13/14</c:v>
              </c:pt>
              <c:pt idx="64">
                <c:v>12/14/14</c:v>
              </c:pt>
              <c:pt idx="65">
                <c:v>12/15/14</c:v>
              </c:pt>
              <c:pt idx="66">
                <c:v>12/16/14</c:v>
              </c:pt>
              <c:pt idx="67">
                <c:v>12/17/14</c:v>
              </c:pt>
              <c:pt idx="68">
                <c:v>12/18/14</c:v>
              </c:pt>
              <c:pt idx="69">
                <c:v>12/19/14</c:v>
              </c:pt>
              <c:pt idx="70">
                <c:v>12/20/14</c:v>
              </c:pt>
              <c:pt idx="71">
                <c:v>12/21/14</c:v>
              </c:pt>
              <c:pt idx="72">
                <c:v>12/22/14</c:v>
              </c:pt>
              <c:pt idx="73">
                <c:v>12/23/14</c:v>
              </c:pt>
              <c:pt idx="74">
                <c:v>12/24/14</c:v>
              </c:pt>
              <c:pt idx="75">
                <c:v>12/25/14</c:v>
              </c:pt>
              <c:pt idx="76">
                <c:v>12/26/14</c:v>
              </c:pt>
              <c:pt idx="77">
                <c:v>12/27/14</c:v>
              </c:pt>
              <c:pt idx="78">
                <c:v>12/28/14</c:v>
              </c:pt>
              <c:pt idx="79">
                <c:v>12/29/14</c:v>
              </c:pt>
              <c:pt idx="80">
                <c:v>12/30/14</c:v>
              </c:pt>
              <c:pt idx="81">
                <c:v>12/31/14</c:v>
              </c:pt>
              <c:pt idx="82">
                <c:v>1/1/15</c:v>
              </c:pt>
              <c:pt idx="83">
                <c:v>1/2/15</c:v>
              </c:pt>
              <c:pt idx="84">
                <c:v>1/3/15</c:v>
              </c:pt>
              <c:pt idx="85">
                <c:v>1/4/15</c:v>
              </c:pt>
              <c:pt idx="86">
                <c:v>1/5/15</c:v>
              </c:pt>
              <c:pt idx="87">
                <c:v>1/6/15</c:v>
              </c:pt>
              <c:pt idx="88">
                <c:v>1/7/15</c:v>
              </c:pt>
              <c:pt idx="89">
                <c:v>1/8/15</c:v>
              </c:pt>
              <c:pt idx="90">
                <c:v>1/9/15</c:v>
              </c:pt>
              <c:pt idx="91">
                <c:v>1/10/15</c:v>
              </c:pt>
              <c:pt idx="92">
                <c:v>1/11/15</c:v>
              </c:pt>
              <c:pt idx="93">
                <c:v>1/12/15</c:v>
              </c:pt>
              <c:pt idx="94">
                <c:v>1/13/15</c:v>
              </c:pt>
              <c:pt idx="95">
                <c:v>1/14/15</c:v>
              </c:pt>
              <c:pt idx="96">
                <c:v>1/15/15</c:v>
              </c:pt>
              <c:pt idx="97">
                <c:v>1/16/15</c:v>
              </c:pt>
              <c:pt idx="98">
                <c:v>1/17/15</c:v>
              </c:pt>
              <c:pt idx="99">
                <c:v>1/18/15</c:v>
              </c:pt>
              <c:pt idx="100">
                <c:v>1/19/15</c:v>
              </c:pt>
              <c:pt idx="101">
                <c:v>1/20/15</c:v>
              </c:pt>
              <c:pt idx="102">
                <c:v>1/21/15</c:v>
              </c:pt>
              <c:pt idx="103">
                <c:v>1/22/15</c:v>
              </c:pt>
              <c:pt idx="104">
                <c:v>1/23/15</c:v>
              </c:pt>
              <c:pt idx="105">
                <c:v>1/24/15</c:v>
              </c:pt>
              <c:pt idx="106">
                <c:v>1/25/15</c:v>
              </c:pt>
            </c:strLit>
          </c:cat>
          <c:val>
            <c:numLit>
              <c:formatCode>#,##0_ "hrs"</c:formatCode>
              <c:ptCount val="107"/>
              <c:pt idx="0">
                <c:v>1.2333333333333334</c:v>
              </c:pt>
              <c:pt idx="1">
                <c:v>0.48333333333333334</c:v>
              </c:pt>
              <c:pt idx="2">
                <c:v>2.7333333333333334</c:v>
              </c:pt>
              <c:pt idx="3">
                <c:v>8</c:v>
              </c:pt>
              <c:pt idx="4">
                <c:v>0</c:v>
              </c:pt>
              <c:pt idx="5">
                <c:v>0</c:v>
              </c:pt>
              <c:pt idx="6">
                <c:v>8</c:v>
              </c:pt>
              <c:pt idx="7">
                <c:v>7</c:v>
              </c:pt>
              <c:pt idx="8">
                <c:v>4</c:v>
              </c:pt>
              <c:pt idx="9">
                <c:v>8</c:v>
              </c:pt>
              <c:pt idx="10">
                <c:v>8</c:v>
              </c:pt>
              <c:pt idx="11">
                <c:v>0</c:v>
              </c:pt>
              <c:pt idx="12">
                <c:v>0</c:v>
              </c:pt>
              <c:pt idx="13">
                <c:v>0</c:v>
              </c:pt>
              <c:pt idx="14">
                <c:v>0.38333333333333336</c:v>
              </c:pt>
              <c:pt idx="15">
                <c:v>0.5</c:v>
              </c:pt>
              <c:pt idx="16">
                <c:v>0.8833333333333333</c:v>
              </c:pt>
              <c:pt idx="17">
                <c:v>0</c:v>
              </c:pt>
              <c:pt idx="18">
                <c:v>0</c:v>
              </c:pt>
              <c:pt idx="19">
                <c:v>0</c:v>
              </c:pt>
              <c:pt idx="20">
                <c:v>0</c:v>
              </c:pt>
              <c:pt idx="21">
                <c:v>0</c:v>
              </c:pt>
              <c:pt idx="22">
                <c:v>0</c:v>
              </c:pt>
              <c:pt idx="23">
                <c:v>0</c:v>
              </c:pt>
              <c:pt idx="24">
                <c:v>0</c:v>
              </c:pt>
              <c:pt idx="25">
                <c:v>0</c:v>
              </c:pt>
              <c:pt idx="26">
                <c:v>0</c:v>
              </c:pt>
              <c:pt idx="27">
                <c:v>0</c:v>
              </c:pt>
              <c:pt idx="28">
                <c:v>0.75</c:v>
              </c:pt>
              <c:pt idx="29">
                <c:v>0</c:v>
              </c:pt>
              <c:pt idx="30">
                <c:v>0</c:v>
              </c:pt>
              <c:pt idx="31">
                <c:v>8</c:v>
              </c:pt>
              <c:pt idx="32">
                <c:v>0</c:v>
              </c:pt>
              <c:pt idx="33">
                <c:v>0</c:v>
              </c:pt>
              <c:pt idx="34">
                <c:v>8</c:v>
              </c:pt>
              <c:pt idx="35">
                <c:v>8</c:v>
              </c:pt>
              <c:pt idx="36">
                <c:v>8</c:v>
              </c:pt>
              <c:pt idx="37">
                <c:v>8</c:v>
              </c:pt>
              <c:pt idx="38">
                <c:v>8</c:v>
              </c:pt>
              <c:pt idx="39">
                <c:v>0</c:v>
              </c:pt>
              <c:pt idx="40">
                <c:v>0</c:v>
              </c:pt>
              <c:pt idx="41">
                <c:v>0</c:v>
              </c:pt>
              <c:pt idx="42">
                <c:v>0</c:v>
              </c:pt>
              <c:pt idx="43">
                <c:v>0.66666666666666663</c:v>
              </c:pt>
              <c:pt idx="44">
                <c:v>0.1</c:v>
              </c:pt>
              <c:pt idx="45">
                <c:v>4</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0.8</c:v>
              </c:pt>
              <c:pt idx="72">
                <c:v>2.0833333333333335</c:v>
              </c:pt>
              <c:pt idx="73">
                <c:v>2</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0.76666666666666672</c:v>
              </c:pt>
              <c:pt idx="99">
                <c:v>7.7</c:v>
              </c:pt>
              <c:pt idx="100">
                <c:v>8</c:v>
              </c:pt>
              <c:pt idx="101">
                <c:v>0.3</c:v>
              </c:pt>
              <c:pt idx="102">
                <c:v>0</c:v>
              </c:pt>
              <c:pt idx="103">
                <c:v>0</c:v>
              </c:pt>
              <c:pt idx="104">
                <c:v>0.26666666666666666</c:v>
              </c:pt>
              <c:pt idx="105">
                <c:v>0.65</c:v>
              </c:pt>
              <c:pt idx="106">
                <c:v>0</c:v>
              </c:pt>
            </c:numLit>
          </c:val>
          <c:smooth val="0"/>
        </c:ser>
        <c:ser>
          <c:idx val="1"/>
          <c:order val="1"/>
          <c:tx>
            <c:v>Overallocation (Росен Мартев)</c:v>
          </c:tx>
          <c:spPr>
            <a:ln w="28575" cap="rnd">
              <a:solidFill>
                <a:schemeClr val="accent2"/>
              </a:solidFill>
              <a:round/>
            </a:ln>
            <a:effectLst/>
          </c:spPr>
          <c:marker>
            <c:symbol val="none"/>
          </c:marker>
          <c:cat>
            <c:strLit>
              <c:ptCount val="107"/>
              <c:pt idx="0">
                <c:v>10/11/14</c:v>
              </c:pt>
              <c:pt idx="1">
                <c:v>10/12/14</c:v>
              </c:pt>
              <c:pt idx="2">
                <c:v>10/13/14</c:v>
              </c:pt>
              <c:pt idx="3">
                <c:v>10/14/14</c:v>
              </c:pt>
              <c:pt idx="4">
                <c:v>10/15/14</c:v>
              </c:pt>
              <c:pt idx="5">
                <c:v>10/16/14</c:v>
              </c:pt>
              <c:pt idx="6">
                <c:v>10/17/14</c:v>
              </c:pt>
              <c:pt idx="7">
                <c:v>10/18/14</c:v>
              </c:pt>
              <c:pt idx="8">
                <c:v>10/19/14</c:v>
              </c:pt>
              <c:pt idx="9">
                <c:v>10/20/14</c:v>
              </c:pt>
              <c:pt idx="10">
                <c:v>10/21/14</c:v>
              </c:pt>
              <c:pt idx="11">
                <c:v>10/22/14</c:v>
              </c:pt>
              <c:pt idx="12">
                <c:v>10/23/14</c:v>
              </c:pt>
              <c:pt idx="13">
                <c:v>10/24/14</c:v>
              </c:pt>
              <c:pt idx="14">
                <c:v>10/25/14</c:v>
              </c:pt>
              <c:pt idx="15">
                <c:v>10/26/14</c:v>
              </c:pt>
              <c:pt idx="16">
                <c:v>10/27/14</c:v>
              </c:pt>
              <c:pt idx="17">
                <c:v>10/28/14</c:v>
              </c:pt>
              <c:pt idx="18">
                <c:v>10/29/14</c:v>
              </c:pt>
              <c:pt idx="19">
                <c:v>10/30/14</c:v>
              </c:pt>
              <c:pt idx="20">
                <c:v>10/31/14</c:v>
              </c:pt>
              <c:pt idx="21">
                <c:v>11/1/14</c:v>
              </c:pt>
              <c:pt idx="22">
                <c:v>11/2/14</c:v>
              </c:pt>
              <c:pt idx="23">
                <c:v>11/3/14</c:v>
              </c:pt>
              <c:pt idx="24">
                <c:v>11/4/14</c:v>
              </c:pt>
              <c:pt idx="25">
                <c:v>11/5/14</c:v>
              </c:pt>
              <c:pt idx="26">
                <c:v>11/6/14</c:v>
              </c:pt>
              <c:pt idx="27">
                <c:v>11/7/14</c:v>
              </c:pt>
              <c:pt idx="28">
                <c:v>11/8/14</c:v>
              </c:pt>
              <c:pt idx="29">
                <c:v>11/9/14</c:v>
              </c:pt>
              <c:pt idx="30">
                <c:v>11/10/14</c:v>
              </c:pt>
              <c:pt idx="31">
                <c:v>11/11/14</c:v>
              </c:pt>
              <c:pt idx="32">
                <c:v>11/12/14</c:v>
              </c:pt>
              <c:pt idx="33">
                <c:v>11/13/14</c:v>
              </c:pt>
              <c:pt idx="34">
                <c:v>11/14/14</c:v>
              </c:pt>
              <c:pt idx="35">
                <c:v>11/15/14</c:v>
              </c:pt>
              <c:pt idx="36">
                <c:v>11/16/14</c:v>
              </c:pt>
              <c:pt idx="37">
                <c:v>11/17/14</c:v>
              </c:pt>
              <c:pt idx="38">
                <c:v>11/18/14</c:v>
              </c:pt>
              <c:pt idx="39">
                <c:v>11/19/14</c:v>
              </c:pt>
              <c:pt idx="40">
                <c:v>11/20/14</c:v>
              </c:pt>
              <c:pt idx="41">
                <c:v>11/21/14</c:v>
              </c:pt>
              <c:pt idx="42">
                <c:v>11/22/14</c:v>
              </c:pt>
              <c:pt idx="43">
                <c:v>11/23/14</c:v>
              </c:pt>
              <c:pt idx="44">
                <c:v>11/24/14</c:v>
              </c:pt>
              <c:pt idx="45">
                <c:v>11/25/14</c:v>
              </c:pt>
              <c:pt idx="46">
                <c:v>11/26/14</c:v>
              </c:pt>
              <c:pt idx="47">
                <c:v>11/27/14</c:v>
              </c:pt>
              <c:pt idx="48">
                <c:v>11/28/14</c:v>
              </c:pt>
              <c:pt idx="49">
                <c:v>11/29/14</c:v>
              </c:pt>
              <c:pt idx="50">
                <c:v>11/30/14</c:v>
              </c:pt>
              <c:pt idx="51">
                <c:v>12/1/14</c:v>
              </c:pt>
              <c:pt idx="52">
                <c:v>12/2/14</c:v>
              </c:pt>
              <c:pt idx="53">
                <c:v>12/3/14</c:v>
              </c:pt>
              <c:pt idx="54">
                <c:v>12/4/14</c:v>
              </c:pt>
              <c:pt idx="55">
                <c:v>12/5/14</c:v>
              </c:pt>
              <c:pt idx="56">
                <c:v>12/6/14</c:v>
              </c:pt>
              <c:pt idx="57">
                <c:v>12/7/14</c:v>
              </c:pt>
              <c:pt idx="58">
                <c:v>12/8/14</c:v>
              </c:pt>
              <c:pt idx="59">
                <c:v>12/9/14</c:v>
              </c:pt>
              <c:pt idx="60">
                <c:v>12/10/14</c:v>
              </c:pt>
              <c:pt idx="61">
                <c:v>12/11/14</c:v>
              </c:pt>
              <c:pt idx="62">
                <c:v>12/12/14</c:v>
              </c:pt>
              <c:pt idx="63">
                <c:v>12/13/14</c:v>
              </c:pt>
              <c:pt idx="64">
                <c:v>12/14/14</c:v>
              </c:pt>
              <c:pt idx="65">
                <c:v>12/15/14</c:v>
              </c:pt>
              <c:pt idx="66">
                <c:v>12/16/14</c:v>
              </c:pt>
              <c:pt idx="67">
                <c:v>12/17/14</c:v>
              </c:pt>
              <c:pt idx="68">
                <c:v>12/18/14</c:v>
              </c:pt>
              <c:pt idx="69">
                <c:v>12/19/14</c:v>
              </c:pt>
              <c:pt idx="70">
                <c:v>12/20/14</c:v>
              </c:pt>
              <c:pt idx="71">
                <c:v>12/21/14</c:v>
              </c:pt>
              <c:pt idx="72">
                <c:v>12/22/14</c:v>
              </c:pt>
              <c:pt idx="73">
                <c:v>12/23/14</c:v>
              </c:pt>
              <c:pt idx="74">
                <c:v>12/24/14</c:v>
              </c:pt>
              <c:pt idx="75">
                <c:v>12/25/14</c:v>
              </c:pt>
              <c:pt idx="76">
                <c:v>12/26/14</c:v>
              </c:pt>
              <c:pt idx="77">
                <c:v>12/27/14</c:v>
              </c:pt>
              <c:pt idx="78">
                <c:v>12/28/14</c:v>
              </c:pt>
              <c:pt idx="79">
                <c:v>12/29/14</c:v>
              </c:pt>
              <c:pt idx="80">
                <c:v>12/30/14</c:v>
              </c:pt>
              <c:pt idx="81">
                <c:v>12/31/14</c:v>
              </c:pt>
              <c:pt idx="82">
                <c:v>1/1/15</c:v>
              </c:pt>
              <c:pt idx="83">
                <c:v>1/2/15</c:v>
              </c:pt>
              <c:pt idx="84">
                <c:v>1/3/15</c:v>
              </c:pt>
              <c:pt idx="85">
                <c:v>1/4/15</c:v>
              </c:pt>
              <c:pt idx="86">
                <c:v>1/5/15</c:v>
              </c:pt>
              <c:pt idx="87">
                <c:v>1/6/15</c:v>
              </c:pt>
              <c:pt idx="88">
                <c:v>1/7/15</c:v>
              </c:pt>
              <c:pt idx="89">
                <c:v>1/8/15</c:v>
              </c:pt>
              <c:pt idx="90">
                <c:v>1/9/15</c:v>
              </c:pt>
              <c:pt idx="91">
                <c:v>1/10/15</c:v>
              </c:pt>
              <c:pt idx="92">
                <c:v>1/11/15</c:v>
              </c:pt>
              <c:pt idx="93">
                <c:v>1/12/15</c:v>
              </c:pt>
              <c:pt idx="94">
                <c:v>1/13/15</c:v>
              </c:pt>
              <c:pt idx="95">
                <c:v>1/14/15</c:v>
              </c:pt>
              <c:pt idx="96">
                <c:v>1/15/15</c:v>
              </c:pt>
              <c:pt idx="97">
                <c:v>1/16/15</c:v>
              </c:pt>
              <c:pt idx="98">
                <c:v>1/17/15</c:v>
              </c:pt>
              <c:pt idx="99">
                <c:v>1/18/15</c:v>
              </c:pt>
              <c:pt idx="100">
                <c:v>1/19/15</c:v>
              </c:pt>
              <c:pt idx="101">
                <c:v>1/20/15</c:v>
              </c:pt>
              <c:pt idx="102">
                <c:v>1/21/15</c:v>
              </c:pt>
              <c:pt idx="103">
                <c:v>1/22/15</c:v>
              </c:pt>
              <c:pt idx="104">
                <c:v>1/23/15</c:v>
              </c:pt>
              <c:pt idx="105">
                <c:v>1/24/15</c:v>
              </c:pt>
              <c:pt idx="106">
                <c:v>1/25/15</c:v>
              </c:pt>
            </c:strLit>
          </c:cat>
          <c:val>
            <c:numLit>
              <c:formatCode>General</c:formatCode>
              <c:ptCount val="107"/>
              <c:pt idx="0">
                <c:v>0.5</c:v>
              </c:pt>
              <c:pt idx="1">
                <c:v>0.45</c:v>
              </c:pt>
              <c:pt idx="2">
                <c:v>0.33333333333333331</c:v>
              </c:pt>
              <c:pt idx="3">
                <c:v>0</c:v>
              </c:pt>
              <c:pt idx="4">
                <c:v>0</c:v>
              </c:pt>
              <c:pt idx="5">
                <c:v>0</c:v>
              </c:pt>
              <c:pt idx="6">
                <c:v>0</c:v>
              </c:pt>
              <c:pt idx="7">
                <c:v>0</c:v>
              </c:pt>
              <c:pt idx="8">
                <c:v>0</c:v>
              </c:pt>
              <c:pt idx="9">
                <c:v>0</c:v>
              </c:pt>
              <c:pt idx="10">
                <c:v>0</c:v>
              </c:pt>
              <c:pt idx="11">
                <c:v>0</c:v>
              </c:pt>
              <c:pt idx="12">
                <c:v>0</c:v>
              </c:pt>
              <c:pt idx="13">
                <c:v>0</c:v>
              </c:pt>
              <c:pt idx="14">
                <c:v>0.38333333333333336</c:v>
              </c:pt>
              <c:pt idx="15">
                <c:v>0.5</c:v>
              </c:pt>
              <c:pt idx="16">
                <c:v>0</c:v>
              </c:pt>
              <c:pt idx="17">
                <c:v>0</c:v>
              </c:pt>
              <c:pt idx="18">
                <c:v>0</c:v>
              </c:pt>
              <c:pt idx="19">
                <c:v>0</c:v>
              </c:pt>
              <c:pt idx="20">
                <c:v>0</c:v>
              </c:pt>
              <c:pt idx="21">
                <c:v>0.66666666666666663</c:v>
              </c:pt>
              <c:pt idx="22">
                <c:v>0.66666666666666663</c:v>
              </c:pt>
              <c:pt idx="23">
                <c:v>0.95</c:v>
              </c:pt>
              <c:pt idx="24">
                <c:v>0.28333333333333333</c:v>
              </c:pt>
              <c:pt idx="25">
                <c:v>0</c:v>
              </c:pt>
              <c:pt idx="26">
                <c:v>0</c:v>
              </c:pt>
              <c:pt idx="27">
                <c:v>0.28333333333333333</c:v>
              </c:pt>
              <c:pt idx="28">
                <c:v>0.75</c:v>
              </c:pt>
              <c:pt idx="29">
                <c:v>0.36666666666666664</c:v>
              </c:pt>
              <c:pt idx="30">
                <c:v>0.33333333333333331</c:v>
              </c:pt>
              <c:pt idx="31">
                <c:v>1</c:v>
              </c:pt>
              <c:pt idx="32">
                <c:v>0</c:v>
              </c:pt>
              <c:pt idx="33">
                <c:v>0</c:v>
              </c:pt>
              <c:pt idx="34">
                <c:v>8.6999999999999993</c:v>
              </c:pt>
              <c:pt idx="35">
                <c:v>16</c:v>
              </c:pt>
              <c:pt idx="36">
                <c:v>15.3</c:v>
              </c:pt>
              <c:pt idx="37">
                <c:v>8</c:v>
              </c:pt>
              <c:pt idx="38">
                <c:v>8</c:v>
              </c:pt>
              <c:pt idx="39">
                <c:v>0</c:v>
              </c:pt>
              <c:pt idx="40">
                <c:v>0</c:v>
              </c:pt>
              <c:pt idx="41">
                <c:v>7.3</c:v>
              </c:pt>
              <c:pt idx="42">
                <c:v>0</c:v>
              </c:pt>
              <c:pt idx="43">
                <c:v>0.66666666666666663</c:v>
              </c:pt>
              <c:pt idx="44">
                <c:v>0.1</c:v>
              </c:pt>
              <c:pt idx="45">
                <c:v>8</c:v>
              </c:pt>
              <c:pt idx="46">
                <c:v>0</c:v>
              </c:pt>
              <c:pt idx="47">
                <c:v>0</c:v>
              </c:pt>
              <c:pt idx="48">
                <c:v>8</c:v>
              </c:pt>
              <c:pt idx="49">
                <c:v>8</c:v>
              </c:pt>
              <c:pt idx="50">
                <c:v>8</c:v>
              </c:pt>
              <c:pt idx="51">
                <c:v>4</c:v>
              </c:pt>
              <c:pt idx="52">
                <c:v>4</c:v>
              </c:pt>
              <c:pt idx="53">
                <c:v>0</c:v>
              </c:pt>
              <c:pt idx="54">
                <c:v>0</c:v>
              </c:pt>
              <c:pt idx="55">
                <c:v>4</c:v>
              </c:pt>
              <c:pt idx="56">
                <c:v>0</c:v>
              </c:pt>
              <c:pt idx="57">
                <c:v>3.7666666666666666</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0.8</c:v>
              </c:pt>
              <c:pt idx="72">
                <c:v>0.51666666666666672</c:v>
              </c:pt>
              <c:pt idx="73">
                <c:v>1.7166666666666666</c:v>
              </c:pt>
              <c:pt idx="74">
                <c:v>0</c:v>
              </c:pt>
              <c:pt idx="75">
                <c:v>0</c:v>
              </c:pt>
              <c:pt idx="76">
                <c:v>1.7166666666666666</c:v>
              </c:pt>
              <c:pt idx="77">
                <c:v>1.7166666666666666</c:v>
              </c:pt>
              <c:pt idx="78">
                <c:v>1.7166666666666666</c:v>
              </c:pt>
              <c:pt idx="79">
                <c:v>1.7166666666666666</c:v>
              </c:pt>
              <c:pt idx="80">
                <c:v>1.7166666666666666</c:v>
              </c:pt>
              <c:pt idx="81">
                <c:v>0</c:v>
              </c:pt>
              <c:pt idx="82">
                <c:v>0</c:v>
              </c:pt>
              <c:pt idx="83">
                <c:v>1.7166666666666666</c:v>
              </c:pt>
              <c:pt idx="84">
                <c:v>1.7166666666666666</c:v>
              </c:pt>
              <c:pt idx="85">
                <c:v>1.7166666666666666</c:v>
              </c:pt>
              <c:pt idx="86">
                <c:v>1.7166666666666666</c:v>
              </c:pt>
              <c:pt idx="87">
                <c:v>1.7166666666666666</c:v>
              </c:pt>
              <c:pt idx="88">
                <c:v>0</c:v>
              </c:pt>
              <c:pt idx="89">
                <c:v>0</c:v>
              </c:pt>
              <c:pt idx="90">
                <c:v>1.7166666666666666</c:v>
              </c:pt>
              <c:pt idx="91">
                <c:v>1.7166666666666666</c:v>
              </c:pt>
              <c:pt idx="92">
                <c:v>1.2833333333333334</c:v>
              </c:pt>
              <c:pt idx="93">
                <c:v>0</c:v>
              </c:pt>
              <c:pt idx="94">
                <c:v>0</c:v>
              </c:pt>
              <c:pt idx="95">
                <c:v>0</c:v>
              </c:pt>
              <c:pt idx="96">
                <c:v>0</c:v>
              </c:pt>
              <c:pt idx="97">
                <c:v>0</c:v>
              </c:pt>
              <c:pt idx="98">
                <c:v>0.76666666666666672</c:v>
              </c:pt>
              <c:pt idx="99">
                <c:v>0.3</c:v>
              </c:pt>
              <c:pt idx="100">
                <c:v>0</c:v>
              </c:pt>
              <c:pt idx="101">
                <c:v>0</c:v>
              </c:pt>
              <c:pt idx="102">
                <c:v>0</c:v>
              </c:pt>
              <c:pt idx="103">
                <c:v>0</c:v>
              </c:pt>
              <c:pt idx="104">
                <c:v>0.26666666666666666</c:v>
              </c:pt>
              <c:pt idx="105">
                <c:v>0.65</c:v>
              </c:pt>
              <c:pt idx="106">
                <c:v>0</c:v>
              </c:pt>
            </c:numLit>
          </c:val>
          <c:smooth val="0"/>
        </c:ser>
        <c:ser>
          <c:idx val="2"/>
          <c:order val="2"/>
          <c:tx>
            <c:v>Overallocation (Симеон Илиев)</c:v>
          </c:tx>
          <c:spPr>
            <a:ln w="28575" cap="rnd">
              <a:solidFill>
                <a:schemeClr val="accent3"/>
              </a:solidFill>
              <a:round/>
            </a:ln>
            <a:effectLst/>
          </c:spPr>
          <c:marker>
            <c:symbol val="none"/>
          </c:marker>
          <c:cat>
            <c:strLit>
              <c:ptCount val="107"/>
              <c:pt idx="0">
                <c:v>10/11/14</c:v>
              </c:pt>
              <c:pt idx="1">
                <c:v>10/12/14</c:v>
              </c:pt>
              <c:pt idx="2">
                <c:v>10/13/14</c:v>
              </c:pt>
              <c:pt idx="3">
                <c:v>10/14/14</c:v>
              </c:pt>
              <c:pt idx="4">
                <c:v>10/15/14</c:v>
              </c:pt>
              <c:pt idx="5">
                <c:v>10/16/14</c:v>
              </c:pt>
              <c:pt idx="6">
                <c:v>10/17/14</c:v>
              </c:pt>
              <c:pt idx="7">
                <c:v>10/18/14</c:v>
              </c:pt>
              <c:pt idx="8">
                <c:v>10/19/14</c:v>
              </c:pt>
              <c:pt idx="9">
                <c:v>10/20/14</c:v>
              </c:pt>
              <c:pt idx="10">
                <c:v>10/21/14</c:v>
              </c:pt>
              <c:pt idx="11">
                <c:v>10/22/14</c:v>
              </c:pt>
              <c:pt idx="12">
                <c:v>10/23/14</c:v>
              </c:pt>
              <c:pt idx="13">
                <c:v>10/24/14</c:v>
              </c:pt>
              <c:pt idx="14">
                <c:v>10/25/14</c:v>
              </c:pt>
              <c:pt idx="15">
                <c:v>10/26/14</c:v>
              </c:pt>
              <c:pt idx="16">
                <c:v>10/27/14</c:v>
              </c:pt>
              <c:pt idx="17">
                <c:v>10/28/14</c:v>
              </c:pt>
              <c:pt idx="18">
                <c:v>10/29/14</c:v>
              </c:pt>
              <c:pt idx="19">
                <c:v>10/30/14</c:v>
              </c:pt>
              <c:pt idx="20">
                <c:v>10/31/14</c:v>
              </c:pt>
              <c:pt idx="21">
                <c:v>11/1/14</c:v>
              </c:pt>
              <c:pt idx="22">
                <c:v>11/2/14</c:v>
              </c:pt>
              <c:pt idx="23">
                <c:v>11/3/14</c:v>
              </c:pt>
              <c:pt idx="24">
                <c:v>11/4/14</c:v>
              </c:pt>
              <c:pt idx="25">
                <c:v>11/5/14</c:v>
              </c:pt>
              <c:pt idx="26">
                <c:v>11/6/14</c:v>
              </c:pt>
              <c:pt idx="27">
                <c:v>11/7/14</c:v>
              </c:pt>
              <c:pt idx="28">
                <c:v>11/8/14</c:v>
              </c:pt>
              <c:pt idx="29">
                <c:v>11/9/14</c:v>
              </c:pt>
              <c:pt idx="30">
                <c:v>11/10/14</c:v>
              </c:pt>
              <c:pt idx="31">
                <c:v>11/11/14</c:v>
              </c:pt>
              <c:pt idx="32">
                <c:v>11/12/14</c:v>
              </c:pt>
              <c:pt idx="33">
                <c:v>11/13/14</c:v>
              </c:pt>
              <c:pt idx="34">
                <c:v>11/14/14</c:v>
              </c:pt>
              <c:pt idx="35">
                <c:v>11/15/14</c:v>
              </c:pt>
              <c:pt idx="36">
                <c:v>11/16/14</c:v>
              </c:pt>
              <c:pt idx="37">
                <c:v>11/17/14</c:v>
              </c:pt>
              <c:pt idx="38">
                <c:v>11/18/14</c:v>
              </c:pt>
              <c:pt idx="39">
                <c:v>11/19/14</c:v>
              </c:pt>
              <c:pt idx="40">
                <c:v>11/20/14</c:v>
              </c:pt>
              <c:pt idx="41">
                <c:v>11/21/14</c:v>
              </c:pt>
              <c:pt idx="42">
                <c:v>11/22/14</c:v>
              </c:pt>
              <c:pt idx="43">
                <c:v>11/23/14</c:v>
              </c:pt>
              <c:pt idx="44">
                <c:v>11/24/14</c:v>
              </c:pt>
              <c:pt idx="45">
                <c:v>11/25/14</c:v>
              </c:pt>
              <c:pt idx="46">
                <c:v>11/26/14</c:v>
              </c:pt>
              <c:pt idx="47">
                <c:v>11/27/14</c:v>
              </c:pt>
              <c:pt idx="48">
                <c:v>11/28/14</c:v>
              </c:pt>
              <c:pt idx="49">
                <c:v>11/29/14</c:v>
              </c:pt>
              <c:pt idx="50">
                <c:v>11/30/14</c:v>
              </c:pt>
              <c:pt idx="51">
                <c:v>12/1/14</c:v>
              </c:pt>
              <c:pt idx="52">
                <c:v>12/2/14</c:v>
              </c:pt>
              <c:pt idx="53">
                <c:v>12/3/14</c:v>
              </c:pt>
              <c:pt idx="54">
                <c:v>12/4/14</c:v>
              </c:pt>
              <c:pt idx="55">
                <c:v>12/5/14</c:v>
              </c:pt>
              <c:pt idx="56">
                <c:v>12/6/14</c:v>
              </c:pt>
              <c:pt idx="57">
                <c:v>12/7/14</c:v>
              </c:pt>
              <c:pt idx="58">
                <c:v>12/8/14</c:v>
              </c:pt>
              <c:pt idx="59">
                <c:v>12/9/14</c:v>
              </c:pt>
              <c:pt idx="60">
                <c:v>12/10/14</c:v>
              </c:pt>
              <c:pt idx="61">
                <c:v>12/11/14</c:v>
              </c:pt>
              <c:pt idx="62">
                <c:v>12/12/14</c:v>
              </c:pt>
              <c:pt idx="63">
                <c:v>12/13/14</c:v>
              </c:pt>
              <c:pt idx="64">
                <c:v>12/14/14</c:v>
              </c:pt>
              <c:pt idx="65">
                <c:v>12/15/14</c:v>
              </c:pt>
              <c:pt idx="66">
                <c:v>12/16/14</c:v>
              </c:pt>
              <c:pt idx="67">
                <c:v>12/17/14</c:v>
              </c:pt>
              <c:pt idx="68">
                <c:v>12/18/14</c:v>
              </c:pt>
              <c:pt idx="69">
                <c:v>12/19/14</c:v>
              </c:pt>
              <c:pt idx="70">
                <c:v>12/20/14</c:v>
              </c:pt>
              <c:pt idx="71">
                <c:v>12/21/14</c:v>
              </c:pt>
              <c:pt idx="72">
                <c:v>12/22/14</c:v>
              </c:pt>
              <c:pt idx="73">
                <c:v>12/23/14</c:v>
              </c:pt>
              <c:pt idx="74">
                <c:v>12/24/14</c:v>
              </c:pt>
              <c:pt idx="75">
                <c:v>12/25/14</c:v>
              </c:pt>
              <c:pt idx="76">
                <c:v>12/26/14</c:v>
              </c:pt>
              <c:pt idx="77">
                <c:v>12/27/14</c:v>
              </c:pt>
              <c:pt idx="78">
                <c:v>12/28/14</c:v>
              </c:pt>
              <c:pt idx="79">
                <c:v>12/29/14</c:v>
              </c:pt>
              <c:pt idx="80">
                <c:v>12/30/14</c:v>
              </c:pt>
              <c:pt idx="81">
                <c:v>12/31/14</c:v>
              </c:pt>
              <c:pt idx="82">
                <c:v>1/1/15</c:v>
              </c:pt>
              <c:pt idx="83">
                <c:v>1/2/15</c:v>
              </c:pt>
              <c:pt idx="84">
                <c:v>1/3/15</c:v>
              </c:pt>
              <c:pt idx="85">
                <c:v>1/4/15</c:v>
              </c:pt>
              <c:pt idx="86">
                <c:v>1/5/15</c:v>
              </c:pt>
              <c:pt idx="87">
                <c:v>1/6/15</c:v>
              </c:pt>
              <c:pt idx="88">
                <c:v>1/7/15</c:v>
              </c:pt>
              <c:pt idx="89">
                <c:v>1/8/15</c:v>
              </c:pt>
              <c:pt idx="90">
                <c:v>1/9/15</c:v>
              </c:pt>
              <c:pt idx="91">
                <c:v>1/10/15</c:v>
              </c:pt>
              <c:pt idx="92">
                <c:v>1/11/15</c:v>
              </c:pt>
              <c:pt idx="93">
                <c:v>1/12/15</c:v>
              </c:pt>
              <c:pt idx="94">
                <c:v>1/13/15</c:v>
              </c:pt>
              <c:pt idx="95">
                <c:v>1/14/15</c:v>
              </c:pt>
              <c:pt idx="96">
                <c:v>1/15/15</c:v>
              </c:pt>
              <c:pt idx="97">
                <c:v>1/16/15</c:v>
              </c:pt>
              <c:pt idx="98">
                <c:v>1/17/15</c:v>
              </c:pt>
              <c:pt idx="99">
                <c:v>1/18/15</c:v>
              </c:pt>
              <c:pt idx="100">
                <c:v>1/19/15</c:v>
              </c:pt>
              <c:pt idx="101">
                <c:v>1/20/15</c:v>
              </c:pt>
              <c:pt idx="102">
                <c:v>1/21/15</c:v>
              </c:pt>
              <c:pt idx="103">
                <c:v>1/22/15</c:v>
              </c:pt>
              <c:pt idx="104">
                <c:v>1/23/15</c:v>
              </c:pt>
              <c:pt idx="105">
                <c:v>1/24/15</c:v>
              </c:pt>
              <c:pt idx="106">
                <c:v>1/25/15</c:v>
              </c:pt>
            </c:strLit>
          </c:cat>
          <c:val>
            <c:numLit>
              <c:formatCode>General</c:formatCode>
              <c:ptCount val="107"/>
              <c:pt idx="0">
                <c:v>0.5</c:v>
              </c:pt>
              <c:pt idx="1">
                <c:v>0.45</c:v>
              </c:pt>
              <c:pt idx="2">
                <c:v>0.33333333333333331</c:v>
              </c:pt>
              <c:pt idx="3">
                <c:v>0</c:v>
              </c:pt>
              <c:pt idx="4">
                <c:v>0</c:v>
              </c:pt>
              <c:pt idx="5">
                <c:v>0</c:v>
              </c:pt>
              <c:pt idx="6">
                <c:v>0</c:v>
              </c:pt>
              <c:pt idx="7">
                <c:v>0</c:v>
              </c:pt>
              <c:pt idx="8">
                <c:v>0</c:v>
              </c:pt>
              <c:pt idx="9">
                <c:v>0</c:v>
              </c:pt>
              <c:pt idx="10">
                <c:v>0</c:v>
              </c:pt>
              <c:pt idx="11">
                <c:v>0</c:v>
              </c:pt>
              <c:pt idx="12">
                <c:v>0</c:v>
              </c:pt>
              <c:pt idx="13">
                <c:v>0</c:v>
              </c:pt>
              <c:pt idx="14">
                <c:v>0.38333333333333336</c:v>
              </c:pt>
              <c:pt idx="15">
                <c:v>0.5</c:v>
              </c:pt>
              <c:pt idx="16">
                <c:v>8</c:v>
              </c:pt>
              <c:pt idx="17">
                <c:v>8</c:v>
              </c:pt>
              <c:pt idx="18">
                <c:v>0</c:v>
              </c:pt>
              <c:pt idx="19">
                <c:v>0</c:v>
              </c:pt>
              <c:pt idx="20">
                <c:v>8</c:v>
              </c:pt>
              <c:pt idx="21">
                <c:v>0</c:v>
              </c:pt>
              <c:pt idx="22">
                <c:v>0</c:v>
              </c:pt>
              <c:pt idx="23">
                <c:v>8</c:v>
              </c:pt>
              <c:pt idx="24">
                <c:v>8</c:v>
              </c:pt>
              <c:pt idx="25">
                <c:v>0</c:v>
              </c:pt>
              <c:pt idx="26">
                <c:v>0</c:v>
              </c:pt>
              <c:pt idx="27">
                <c:v>8</c:v>
              </c:pt>
              <c:pt idx="28">
                <c:v>0.6333333333333333</c:v>
              </c:pt>
              <c:pt idx="29">
                <c:v>1.0333333333333334</c:v>
              </c:pt>
              <c:pt idx="30">
                <c:v>8</c:v>
              </c:pt>
              <c:pt idx="31">
                <c:v>8</c:v>
              </c:pt>
              <c:pt idx="32">
                <c:v>0</c:v>
              </c:pt>
              <c:pt idx="33">
                <c:v>0</c:v>
              </c:pt>
              <c:pt idx="34">
                <c:v>8</c:v>
              </c:pt>
              <c:pt idx="35">
                <c:v>10.3</c:v>
              </c:pt>
              <c:pt idx="36">
                <c:v>0</c:v>
              </c:pt>
              <c:pt idx="37">
                <c:v>0</c:v>
              </c:pt>
              <c:pt idx="38">
                <c:v>0</c:v>
              </c:pt>
              <c:pt idx="39">
                <c:v>0</c:v>
              </c:pt>
              <c:pt idx="40">
                <c:v>0</c:v>
              </c:pt>
              <c:pt idx="41">
                <c:v>0</c:v>
              </c:pt>
              <c:pt idx="42">
                <c:v>0</c:v>
              </c:pt>
              <c:pt idx="43">
                <c:v>0.66666666666666663</c:v>
              </c:pt>
              <c:pt idx="44">
                <c:v>0.1</c:v>
              </c:pt>
              <c:pt idx="45">
                <c:v>8</c:v>
              </c:pt>
              <c:pt idx="46">
                <c:v>0</c:v>
              </c:pt>
              <c:pt idx="47">
                <c:v>0</c:v>
              </c:pt>
              <c:pt idx="48">
                <c:v>8</c:v>
              </c:pt>
              <c:pt idx="49">
                <c:v>8</c:v>
              </c:pt>
              <c:pt idx="50">
                <c:v>8</c:v>
              </c:pt>
              <c:pt idx="51">
                <c:v>8</c:v>
              </c:pt>
              <c:pt idx="52">
                <c:v>8</c:v>
              </c:pt>
              <c:pt idx="53">
                <c:v>0</c:v>
              </c:pt>
              <c:pt idx="54">
                <c:v>0</c:v>
              </c:pt>
              <c:pt idx="55">
                <c:v>8</c:v>
              </c:pt>
              <c:pt idx="56">
                <c:v>4</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0.8</c:v>
              </c:pt>
              <c:pt idx="72">
                <c:v>2.2000000000000002</c:v>
              </c:pt>
              <c:pt idx="73">
                <c:v>8.3833333333333329</c:v>
              </c:pt>
              <c:pt idx="74">
                <c:v>0</c:v>
              </c:pt>
              <c:pt idx="75">
                <c:v>0</c:v>
              </c:pt>
              <c:pt idx="76">
                <c:v>8.3833333333333329</c:v>
              </c:pt>
              <c:pt idx="77">
                <c:v>8.3833333333333329</c:v>
              </c:pt>
              <c:pt idx="78">
                <c:v>8.3833333333333329</c:v>
              </c:pt>
              <c:pt idx="79">
                <c:v>8.3833333333333329</c:v>
              </c:pt>
              <c:pt idx="80">
                <c:v>8.3833333333333329</c:v>
              </c:pt>
              <c:pt idx="81">
                <c:v>0</c:v>
              </c:pt>
              <c:pt idx="82">
                <c:v>0</c:v>
              </c:pt>
              <c:pt idx="83">
                <c:v>2.3833333333333333</c:v>
              </c:pt>
              <c:pt idx="84">
                <c:v>0.38333333333333336</c:v>
              </c:pt>
              <c:pt idx="85">
                <c:v>0.38333333333333336</c:v>
              </c:pt>
              <c:pt idx="86">
                <c:v>0.38333333333333336</c:v>
              </c:pt>
              <c:pt idx="87">
                <c:v>0.38333333333333336</c:v>
              </c:pt>
              <c:pt idx="88">
                <c:v>0</c:v>
              </c:pt>
              <c:pt idx="89">
                <c:v>0</c:v>
              </c:pt>
              <c:pt idx="90">
                <c:v>0.38333333333333336</c:v>
              </c:pt>
              <c:pt idx="91">
                <c:v>0.38333333333333336</c:v>
              </c:pt>
              <c:pt idx="92">
                <c:v>0.4</c:v>
              </c:pt>
              <c:pt idx="93">
                <c:v>0.5</c:v>
              </c:pt>
              <c:pt idx="94">
                <c:v>0.5</c:v>
              </c:pt>
              <c:pt idx="95">
                <c:v>0</c:v>
              </c:pt>
              <c:pt idx="96">
                <c:v>0</c:v>
              </c:pt>
              <c:pt idx="97">
                <c:v>0.5</c:v>
              </c:pt>
              <c:pt idx="98">
                <c:v>1.25</c:v>
              </c:pt>
              <c:pt idx="99">
                <c:v>0.3</c:v>
              </c:pt>
              <c:pt idx="100">
                <c:v>0</c:v>
              </c:pt>
              <c:pt idx="101">
                <c:v>0</c:v>
              </c:pt>
              <c:pt idx="102">
                <c:v>0</c:v>
              </c:pt>
              <c:pt idx="103">
                <c:v>0</c:v>
              </c:pt>
              <c:pt idx="104">
                <c:v>0.26666666666666666</c:v>
              </c:pt>
              <c:pt idx="105">
                <c:v>0.58333333333333337</c:v>
              </c:pt>
              <c:pt idx="106">
                <c:v>0</c:v>
              </c:pt>
            </c:numLit>
          </c:val>
          <c:smooth val="0"/>
        </c:ser>
        <c:ser>
          <c:idx val="3"/>
          <c:order val="3"/>
          <c:tx>
            <c:v>Overallocation (Лиляна Маринова)</c:v>
          </c:tx>
          <c:spPr>
            <a:ln w="28575" cap="rnd">
              <a:solidFill>
                <a:schemeClr val="accent4"/>
              </a:solidFill>
              <a:round/>
            </a:ln>
            <a:effectLst/>
          </c:spPr>
          <c:marker>
            <c:symbol val="none"/>
          </c:marker>
          <c:cat>
            <c:strLit>
              <c:ptCount val="107"/>
              <c:pt idx="0">
                <c:v>10/11/14</c:v>
              </c:pt>
              <c:pt idx="1">
                <c:v>10/12/14</c:v>
              </c:pt>
              <c:pt idx="2">
                <c:v>10/13/14</c:v>
              </c:pt>
              <c:pt idx="3">
                <c:v>10/14/14</c:v>
              </c:pt>
              <c:pt idx="4">
                <c:v>10/15/14</c:v>
              </c:pt>
              <c:pt idx="5">
                <c:v>10/16/14</c:v>
              </c:pt>
              <c:pt idx="6">
                <c:v>10/17/14</c:v>
              </c:pt>
              <c:pt idx="7">
                <c:v>10/18/14</c:v>
              </c:pt>
              <c:pt idx="8">
                <c:v>10/19/14</c:v>
              </c:pt>
              <c:pt idx="9">
                <c:v>10/20/14</c:v>
              </c:pt>
              <c:pt idx="10">
                <c:v>10/21/14</c:v>
              </c:pt>
              <c:pt idx="11">
                <c:v>10/22/14</c:v>
              </c:pt>
              <c:pt idx="12">
                <c:v>10/23/14</c:v>
              </c:pt>
              <c:pt idx="13">
                <c:v>10/24/14</c:v>
              </c:pt>
              <c:pt idx="14">
                <c:v>10/25/14</c:v>
              </c:pt>
              <c:pt idx="15">
                <c:v>10/26/14</c:v>
              </c:pt>
              <c:pt idx="16">
                <c:v>10/27/14</c:v>
              </c:pt>
              <c:pt idx="17">
                <c:v>10/28/14</c:v>
              </c:pt>
              <c:pt idx="18">
                <c:v>10/29/14</c:v>
              </c:pt>
              <c:pt idx="19">
                <c:v>10/30/14</c:v>
              </c:pt>
              <c:pt idx="20">
                <c:v>10/31/14</c:v>
              </c:pt>
              <c:pt idx="21">
                <c:v>11/1/14</c:v>
              </c:pt>
              <c:pt idx="22">
                <c:v>11/2/14</c:v>
              </c:pt>
              <c:pt idx="23">
                <c:v>11/3/14</c:v>
              </c:pt>
              <c:pt idx="24">
                <c:v>11/4/14</c:v>
              </c:pt>
              <c:pt idx="25">
                <c:v>11/5/14</c:v>
              </c:pt>
              <c:pt idx="26">
                <c:v>11/6/14</c:v>
              </c:pt>
              <c:pt idx="27">
                <c:v>11/7/14</c:v>
              </c:pt>
              <c:pt idx="28">
                <c:v>11/8/14</c:v>
              </c:pt>
              <c:pt idx="29">
                <c:v>11/9/14</c:v>
              </c:pt>
              <c:pt idx="30">
                <c:v>11/10/14</c:v>
              </c:pt>
              <c:pt idx="31">
                <c:v>11/11/14</c:v>
              </c:pt>
              <c:pt idx="32">
                <c:v>11/12/14</c:v>
              </c:pt>
              <c:pt idx="33">
                <c:v>11/13/14</c:v>
              </c:pt>
              <c:pt idx="34">
                <c:v>11/14/14</c:v>
              </c:pt>
              <c:pt idx="35">
                <c:v>11/15/14</c:v>
              </c:pt>
              <c:pt idx="36">
                <c:v>11/16/14</c:v>
              </c:pt>
              <c:pt idx="37">
                <c:v>11/17/14</c:v>
              </c:pt>
              <c:pt idx="38">
                <c:v>11/18/14</c:v>
              </c:pt>
              <c:pt idx="39">
                <c:v>11/19/14</c:v>
              </c:pt>
              <c:pt idx="40">
                <c:v>11/20/14</c:v>
              </c:pt>
              <c:pt idx="41">
                <c:v>11/21/14</c:v>
              </c:pt>
              <c:pt idx="42">
                <c:v>11/22/14</c:v>
              </c:pt>
              <c:pt idx="43">
                <c:v>11/23/14</c:v>
              </c:pt>
              <c:pt idx="44">
                <c:v>11/24/14</c:v>
              </c:pt>
              <c:pt idx="45">
                <c:v>11/25/14</c:v>
              </c:pt>
              <c:pt idx="46">
                <c:v>11/26/14</c:v>
              </c:pt>
              <c:pt idx="47">
                <c:v>11/27/14</c:v>
              </c:pt>
              <c:pt idx="48">
                <c:v>11/28/14</c:v>
              </c:pt>
              <c:pt idx="49">
                <c:v>11/29/14</c:v>
              </c:pt>
              <c:pt idx="50">
                <c:v>11/30/14</c:v>
              </c:pt>
              <c:pt idx="51">
                <c:v>12/1/14</c:v>
              </c:pt>
              <c:pt idx="52">
                <c:v>12/2/14</c:v>
              </c:pt>
              <c:pt idx="53">
                <c:v>12/3/14</c:v>
              </c:pt>
              <c:pt idx="54">
                <c:v>12/4/14</c:v>
              </c:pt>
              <c:pt idx="55">
                <c:v>12/5/14</c:v>
              </c:pt>
              <c:pt idx="56">
                <c:v>12/6/14</c:v>
              </c:pt>
              <c:pt idx="57">
                <c:v>12/7/14</c:v>
              </c:pt>
              <c:pt idx="58">
                <c:v>12/8/14</c:v>
              </c:pt>
              <c:pt idx="59">
                <c:v>12/9/14</c:v>
              </c:pt>
              <c:pt idx="60">
                <c:v>12/10/14</c:v>
              </c:pt>
              <c:pt idx="61">
                <c:v>12/11/14</c:v>
              </c:pt>
              <c:pt idx="62">
                <c:v>12/12/14</c:v>
              </c:pt>
              <c:pt idx="63">
                <c:v>12/13/14</c:v>
              </c:pt>
              <c:pt idx="64">
                <c:v>12/14/14</c:v>
              </c:pt>
              <c:pt idx="65">
                <c:v>12/15/14</c:v>
              </c:pt>
              <c:pt idx="66">
                <c:v>12/16/14</c:v>
              </c:pt>
              <c:pt idx="67">
                <c:v>12/17/14</c:v>
              </c:pt>
              <c:pt idx="68">
                <c:v>12/18/14</c:v>
              </c:pt>
              <c:pt idx="69">
                <c:v>12/19/14</c:v>
              </c:pt>
              <c:pt idx="70">
                <c:v>12/20/14</c:v>
              </c:pt>
              <c:pt idx="71">
                <c:v>12/21/14</c:v>
              </c:pt>
              <c:pt idx="72">
                <c:v>12/22/14</c:v>
              </c:pt>
              <c:pt idx="73">
                <c:v>12/23/14</c:v>
              </c:pt>
              <c:pt idx="74">
                <c:v>12/24/14</c:v>
              </c:pt>
              <c:pt idx="75">
                <c:v>12/25/14</c:v>
              </c:pt>
              <c:pt idx="76">
                <c:v>12/26/14</c:v>
              </c:pt>
              <c:pt idx="77">
                <c:v>12/27/14</c:v>
              </c:pt>
              <c:pt idx="78">
                <c:v>12/28/14</c:v>
              </c:pt>
              <c:pt idx="79">
                <c:v>12/29/14</c:v>
              </c:pt>
              <c:pt idx="80">
                <c:v>12/30/14</c:v>
              </c:pt>
              <c:pt idx="81">
                <c:v>12/31/14</c:v>
              </c:pt>
              <c:pt idx="82">
                <c:v>1/1/15</c:v>
              </c:pt>
              <c:pt idx="83">
                <c:v>1/2/15</c:v>
              </c:pt>
              <c:pt idx="84">
                <c:v>1/3/15</c:v>
              </c:pt>
              <c:pt idx="85">
                <c:v>1/4/15</c:v>
              </c:pt>
              <c:pt idx="86">
                <c:v>1/5/15</c:v>
              </c:pt>
              <c:pt idx="87">
                <c:v>1/6/15</c:v>
              </c:pt>
              <c:pt idx="88">
                <c:v>1/7/15</c:v>
              </c:pt>
              <c:pt idx="89">
                <c:v>1/8/15</c:v>
              </c:pt>
              <c:pt idx="90">
                <c:v>1/9/15</c:v>
              </c:pt>
              <c:pt idx="91">
                <c:v>1/10/15</c:v>
              </c:pt>
              <c:pt idx="92">
                <c:v>1/11/15</c:v>
              </c:pt>
              <c:pt idx="93">
                <c:v>1/12/15</c:v>
              </c:pt>
              <c:pt idx="94">
                <c:v>1/13/15</c:v>
              </c:pt>
              <c:pt idx="95">
                <c:v>1/14/15</c:v>
              </c:pt>
              <c:pt idx="96">
                <c:v>1/15/15</c:v>
              </c:pt>
              <c:pt idx="97">
                <c:v>1/16/15</c:v>
              </c:pt>
              <c:pt idx="98">
                <c:v>1/17/15</c:v>
              </c:pt>
              <c:pt idx="99">
                <c:v>1/18/15</c:v>
              </c:pt>
              <c:pt idx="100">
                <c:v>1/19/15</c:v>
              </c:pt>
              <c:pt idx="101">
                <c:v>1/20/15</c:v>
              </c:pt>
              <c:pt idx="102">
                <c:v>1/21/15</c:v>
              </c:pt>
              <c:pt idx="103">
                <c:v>1/22/15</c:v>
              </c:pt>
              <c:pt idx="104">
                <c:v>1/23/15</c:v>
              </c:pt>
              <c:pt idx="105">
                <c:v>1/24/15</c:v>
              </c:pt>
              <c:pt idx="106">
                <c:v>1/25/15</c:v>
              </c:pt>
            </c:strLit>
          </c:cat>
          <c:val>
            <c:numLit>
              <c:formatCode>General</c:formatCode>
              <c:ptCount val="107"/>
              <c:pt idx="0">
                <c:v>0.5</c:v>
              </c:pt>
              <c:pt idx="1">
                <c:v>0.45</c:v>
              </c:pt>
              <c:pt idx="2">
                <c:v>1.3333333333333333</c:v>
              </c:pt>
              <c:pt idx="3">
                <c:v>8</c:v>
              </c:pt>
              <c:pt idx="4">
                <c:v>0</c:v>
              </c:pt>
              <c:pt idx="5">
                <c:v>0</c:v>
              </c:pt>
              <c:pt idx="6">
                <c:v>8</c:v>
              </c:pt>
              <c:pt idx="7">
                <c:v>7</c:v>
              </c:pt>
              <c:pt idx="8">
                <c:v>0</c:v>
              </c:pt>
              <c:pt idx="9">
                <c:v>8</c:v>
              </c:pt>
              <c:pt idx="10">
                <c:v>8</c:v>
              </c:pt>
              <c:pt idx="11">
                <c:v>0</c:v>
              </c:pt>
              <c:pt idx="12">
                <c:v>0</c:v>
              </c:pt>
              <c:pt idx="13">
                <c:v>8</c:v>
              </c:pt>
              <c:pt idx="14">
                <c:v>0.38333333333333336</c:v>
              </c:pt>
              <c:pt idx="15">
                <c:v>0.5</c:v>
              </c:pt>
              <c:pt idx="16">
                <c:v>0.38333333333333336</c:v>
              </c:pt>
              <c:pt idx="17">
                <c:v>0</c:v>
              </c:pt>
              <c:pt idx="18">
                <c:v>0</c:v>
              </c:pt>
              <c:pt idx="19">
                <c:v>0</c:v>
              </c:pt>
              <c:pt idx="20">
                <c:v>0</c:v>
              </c:pt>
              <c:pt idx="21">
                <c:v>8</c:v>
              </c:pt>
              <c:pt idx="22">
                <c:v>8</c:v>
              </c:pt>
              <c:pt idx="23">
                <c:v>8</c:v>
              </c:pt>
              <c:pt idx="24">
                <c:v>0</c:v>
              </c:pt>
              <c:pt idx="25">
                <c:v>0</c:v>
              </c:pt>
              <c:pt idx="26">
                <c:v>0</c:v>
              </c:pt>
              <c:pt idx="27">
                <c:v>0</c:v>
              </c:pt>
              <c:pt idx="28">
                <c:v>0.6333333333333333</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0.66666666666666663</c:v>
              </c:pt>
              <c:pt idx="44">
                <c:v>0.1</c:v>
              </c:pt>
              <c:pt idx="45">
                <c:v>0</c:v>
              </c:pt>
              <c:pt idx="46">
                <c:v>0</c:v>
              </c:pt>
              <c:pt idx="47">
                <c:v>0</c:v>
              </c:pt>
              <c:pt idx="48">
                <c:v>0</c:v>
              </c:pt>
              <c:pt idx="49">
                <c:v>0</c:v>
              </c:pt>
              <c:pt idx="50">
                <c:v>0</c:v>
              </c:pt>
              <c:pt idx="51">
                <c:v>0</c:v>
              </c:pt>
              <c:pt idx="52">
                <c:v>0</c:v>
              </c:pt>
              <c:pt idx="53">
                <c:v>0</c:v>
              </c:pt>
              <c:pt idx="54">
                <c:v>0</c:v>
              </c:pt>
              <c:pt idx="55">
                <c:v>0</c:v>
              </c:pt>
              <c:pt idx="56">
                <c:v>0</c:v>
              </c:pt>
              <c:pt idx="57">
                <c:v>1.6666666666666666E-2</c:v>
              </c:pt>
              <c:pt idx="58">
                <c:v>0.33333333333333331</c:v>
              </c:pt>
              <c:pt idx="59">
                <c:v>0.33333333333333331</c:v>
              </c:pt>
              <c:pt idx="60">
                <c:v>0</c:v>
              </c:pt>
              <c:pt idx="61">
                <c:v>0</c:v>
              </c:pt>
              <c:pt idx="62">
                <c:v>0.33333333333333331</c:v>
              </c:pt>
              <c:pt idx="63">
                <c:v>0.31666666666666665</c:v>
              </c:pt>
              <c:pt idx="64">
                <c:v>0</c:v>
              </c:pt>
              <c:pt idx="65">
                <c:v>0</c:v>
              </c:pt>
              <c:pt idx="66">
                <c:v>0</c:v>
              </c:pt>
              <c:pt idx="67">
                <c:v>0</c:v>
              </c:pt>
              <c:pt idx="68">
                <c:v>0</c:v>
              </c:pt>
              <c:pt idx="69">
                <c:v>0</c:v>
              </c:pt>
              <c:pt idx="70">
                <c:v>0</c:v>
              </c:pt>
              <c:pt idx="71">
                <c:v>0.8</c:v>
              </c:pt>
              <c:pt idx="72">
                <c:v>0.1</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0.95</c:v>
              </c:pt>
              <c:pt idx="99">
                <c:v>2</c:v>
              </c:pt>
              <c:pt idx="100">
                <c:v>0.33333333333333331</c:v>
              </c:pt>
              <c:pt idx="101">
                <c:v>0.33333333333333331</c:v>
              </c:pt>
              <c:pt idx="102">
                <c:v>0</c:v>
              </c:pt>
              <c:pt idx="103">
                <c:v>0</c:v>
              </c:pt>
              <c:pt idx="104">
                <c:v>0.51666666666666672</c:v>
              </c:pt>
              <c:pt idx="105">
                <c:v>0.65</c:v>
              </c:pt>
              <c:pt idx="106">
                <c:v>0</c:v>
              </c:pt>
            </c:numLit>
          </c:val>
          <c:smooth val="0"/>
        </c:ser>
        <c:ser>
          <c:idx val="4"/>
          <c:order val="4"/>
          <c:tx>
            <c:v>Overallocation (Светослав Николов)</c:v>
          </c:tx>
          <c:spPr>
            <a:ln w="28575" cap="rnd">
              <a:solidFill>
                <a:schemeClr val="accent5"/>
              </a:solidFill>
              <a:round/>
            </a:ln>
            <a:effectLst/>
          </c:spPr>
          <c:marker>
            <c:symbol val="none"/>
          </c:marker>
          <c:cat>
            <c:strLit>
              <c:ptCount val="107"/>
              <c:pt idx="0">
                <c:v>10/11/14</c:v>
              </c:pt>
              <c:pt idx="1">
                <c:v>10/12/14</c:v>
              </c:pt>
              <c:pt idx="2">
                <c:v>10/13/14</c:v>
              </c:pt>
              <c:pt idx="3">
                <c:v>10/14/14</c:v>
              </c:pt>
              <c:pt idx="4">
                <c:v>10/15/14</c:v>
              </c:pt>
              <c:pt idx="5">
                <c:v>10/16/14</c:v>
              </c:pt>
              <c:pt idx="6">
                <c:v>10/17/14</c:v>
              </c:pt>
              <c:pt idx="7">
                <c:v>10/18/14</c:v>
              </c:pt>
              <c:pt idx="8">
                <c:v>10/19/14</c:v>
              </c:pt>
              <c:pt idx="9">
                <c:v>10/20/14</c:v>
              </c:pt>
              <c:pt idx="10">
                <c:v>10/21/14</c:v>
              </c:pt>
              <c:pt idx="11">
                <c:v>10/22/14</c:v>
              </c:pt>
              <c:pt idx="12">
                <c:v>10/23/14</c:v>
              </c:pt>
              <c:pt idx="13">
                <c:v>10/24/14</c:v>
              </c:pt>
              <c:pt idx="14">
                <c:v>10/25/14</c:v>
              </c:pt>
              <c:pt idx="15">
                <c:v>10/26/14</c:v>
              </c:pt>
              <c:pt idx="16">
                <c:v>10/27/14</c:v>
              </c:pt>
              <c:pt idx="17">
                <c:v>10/28/14</c:v>
              </c:pt>
              <c:pt idx="18">
                <c:v>10/29/14</c:v>
              </c:pt>
              <c:pt idx="19">
                <c:v>10/30/14</c:v>
              </c:pt>
              <c:pt idx="20">
                <c:v>10/31/14</c:v>
              </c:pt>
              <c:pt idx="21">
                <c:v>11/1/14</c:v>
              </c:pt>
              <c:pt idx="22">
                <c:v>11/2/14</c:v>
              </c:pt>
              <c:pt idx="23">
                <c:v>11/3/14</c:v>
              </c:pt>
              <c:pt idx="24">
                <c:v>11/4/14</c:v>
              </c:pt>
              <c:pt idx="25">
                <c:v>11/5/14</c:v>
              </c:pt>
              <c:pt idx="26">
                <c:v>11/6/14</c:v>
              </c:pt>
              <c:pt idx="27">
                <c:v>11/7/14</c:v>
              </c:pt>
              <c:pt idx="28">
                <c:v>11/8/14</c:v>
              </c:pt>
              <c:pt idx="29">
                <c:v>11/9/14</c:v>
              </c:pt>
              <c:pt idx="30">
                <c:v>11/10/14</c:v>
              </c:pt>
              <c:pt idx="31">
                <c:v>11/11/14</c:v>
              </c:pt>
              <c:pt idx="32">
                <c:v>11/12/14</c:v>
              </c:pt>
              <c:pt idx="33">
                <c:v>11/13/14</c:v>
              </c:pt>
              <c:pt idx="34">
                <c:v>11/14/14</c:v>
              </c:pt>
              <c:pt idx="35">
                <c:v>11/15/14</c:v>
              </c:pt>
              <c:pt idx="36">
                <c:v>11/16/14</c:v>
              </c:pt>
              <c:pt idx="37">
                <c:v>11/17/14</c:v>
              </c:pt>
              <c:pt idx="38">
                <c:v>11/18/14</c:v>
              </c:pt>
              <c:pt idx="39">
                <c:v>11/19/14</c:v>
              </c:pt>
              <c:pt idx="40">
                <c:v>11/20/14</c:v>
              </c:pt>
              <c:pt idx="41">
                <c:v>11/21/14</c:v>
              </c:pt>
              <c:pt idx="42">
                <c:v>11/22/14</c:v>
              </c:pt>
              <c:pt idx="43">
                <c:v>11/23/14</c:v>
              </c:pt>
              <c:pt idx="44">
                <c:v>11/24/14</c:v>
              </c:pt>
              <c:pt idx="45">
                <c:v>11/25/14</c:v>
              </c:pt>
              <c:pt idx="46">
                <c:v>11/26/14</c:v>
              </c:pt>
              <c:pt idx="47">
                <c:v>11/27/14</c:v>
              </c:pt>
              <c:pt idx="48">
                <c:v>11/28/14</c:v>
              </c:pt>
              <c:pt idx="49">
                <c:v>11/29/14</c:v>
              </c:pt>
              <c:pt idx="50">
                <c:v>11/30/14</c:v>
              </c:pt>
              <c:pt idx="51">
                <c:v>12/1/14</c:v>
              </c:pt>
              <c:pt idx="52">
                <c:v>12/2/14</c:v>
              </c:pt>
              <c:pt idx="53">
                <c:v>12/3/14</c:v>
              </c:pt>
              <c:pt idx="54">
                <c:v>12/4/14</c:v>
              </c:pt>
              <c:pt idx="55">
                <c:v>12/5/14</c:v>
              </c:pt>
              <c:pt idx="56">
                <c:v>12/6/14</c:v>
              </c:pt>
              <c:pt idx="57">
                <c:v>12/7/14</c:v>
              </c:pt>
              <c:pt idx="58">
                <c:v>12/8/14</c:v>
              </c:pt>
              <c:pt idx="59">
                <c:v>12/9/14</c:v>
              </c:pt>
              <c:pt idx="60">
                <c:v>12/10/14</c:v>
              </c:pt>
              <c:pt idx="61">
                <c:v>12/11/14</c:v>
              </c:pt>
              <c:pt idx="62">
                <c:v>12/12/14</c:v>
              </c:pt>
              <c:pt idx="63">
                <c:v>12/13/14</c:v>
              </c:pt>
              <c:pt idx="64">
                <c:v>12/14/14</c:v>
              </c:pt>
              <c:pt idx="65">
                <c:v>12/15/14</c:v>
              </c:pt>
              <c:pt idx="66">
                <c:v>12/16/14</c:v>
              </c:pt>
              <c:pt idx="67">
                <c:v>12/17/14</c:v>
              </c:pt>
              <c:pt idx="68">
                <c:v>12/18/14</c:v>
              </c:pt>
              <c:pt idx="69">
                <c:v>12/19/14</c:v>
              </c:pt>
              <c:pt idx="70">
                <c:v>12/20/14</c:v>
              </c:pt>
              <c:pt idx="71">
                <c:v>12/21/14</c:v>
              </c:pt>
              <c:pt idx="72">
                <c:v>12/22/14</c:v>
              </c:pt>
              <c:pt idx="73">
                <c:v>12/23/14</c:v>
              </c:pt>
              <c:pt idx="74">
                <c:v>12/24/14</c:v>
              </c:pt>
              <c:pt idx="75">
                <c:v>12/25/14</c:v>
              </c:pt>
              <c:pt idx="76">
                <c:v>12/26/14</c:v>
              </c:pt>
              <c:pt idx="77">
                <c:v>12/27/14</c:v>
              </c:pt>
              <c:pt idx="78">
                <c:v>12/28/14</c:v>
              </c:pt>
              <c:pt idx="79">
                <c:v>12/29/14</c:v>
              </c:pt>
              <c:pt idx="80">
                <c:v>12/30/14</c:v>
              </c:pt>
              <c:pt idx="81">
                <c:v>12/31/14</c:v>
              </c:pt>
              <c:pt idx="82">
                <c:v>1/1/15</c:v>
              </c:pt>
              <c:pt idx="83">
                <c:v>1/2/15</c:v>
              </c:pt>
              <c:pt idx="84">
                <c:v>1/3/15</c:v>
              </c:pt>
              <c:pt idx="85">
                <c:v>1/4/15</c:v>
              </c:pt>
              <c:pt idx="86">
                <c:v>1/5/15</c:v>
              </c:pt>
              <c:pt idx="87">
                <c:v>1/6/15</c:v>
              </c:pt>
              <c:pt idx="88">
                <c:v>1/7/15</c:v>
              </c:pt>
              <c:pt idx="89">
                <c:v>1/8/15</c:v>
              </c:pt>
              <c:pt idx="90">
                <c:v>1/9/15</c:v>
              </c:pt>
              <c:pt idx="91">
                <c:v>1/10/15</c:v>
              </c:pt>
              <c:pt idx="92">
                <c:v>1/11/15</c:v>
              </c:pt>
              <c:pt idx="93">
                <c:v>1/12/15</c:v>
              </c:pt>
              <c:pt idx="94">
                <c:v>1/13/15</c:v>
              </c:pt>
              <c:pt idx="95">
                <c:v>1/14/15</c:v>
              </c:pt>
              <c:pt idx="96">
                <c:v>1/15/15</c:v>
              </c:pt>
              <c:pt idx="97">
                <c:v>1/16/15</c:v>
              </c:pt>
              <c:pt idx="98">
                <c:v>1/17/15</c:v>
              </c:pt>
              <c:pt idx="99">
                <c:v>1/18/15</c:v>
              </c:pt>
              <c:pt idx="100">
                <c:v>1/19/15</c:v>
              </c:pt>
              <c:pt idx="101">
                <c:v>1/20/15</c:v>
              </c:pt>
              <c:pt idx="102">
                <c:v>1/21/15</c:v>
              </c:pt>
              <c:pt idx="103">
                <c:v>1/22/15</c:v>
              </c:pt>
              <c:pt idx="104">
                <c:v>1/23/15</c:v>
              </c:pt>
              <c:pt idx="105">
                <c:v>1/24/15</c:v>
              </c:pt>
              <c:pt idx="106">
                <c:v>1/25/15</c:v>
              </c:pt>
            </c:strLit>
          </c:cat>
          <c:val>
            <c:numLit>
              <c:formatCode>General</c:formatCode>
              <c:ptCount val="107"/>
              <c:pt idx="0">
                <c:v>0.5</c:v>
              </c:pt>
              <c:pt idx="1">
                <c:v>0.45</c:v>
              </c:pt>
              <c:pt idx="2">
                <c:v>0.33333333333333331</c:v>
              </c:pt>
              <c:pt idx="3">
                <c:v>0</c:v>
              </c:pt>
              <c:pt idx="4">
                <c:v>0</c:v>
              </c:pt>
              <c:pt idx="5">
                <c:v>0</c:v>
              </c:pt>
              <c:pt idx="6">
                <c:v>0</c:v>
              </c:pt>
              <c:pt idx="7">
                <c:v>0</c:v>
              </c:pt>
              <c:pt idx="8">
                <c:v>0</c:v>
              </c:pt>
              <c:pt idx="9">
                <c:v>8</c:v>
              </c:pt>
              <c:pt idx="10">
                <c:v>8</c:v>
              </c:pt>
              <c:pt idx="11">
                <c:v>0</c:v>
              </c:pt>
              <c:pt idx="12">
                <c:v>0</c:v>
              </c:pt>
              <c:pt idx="13">
                <c:v>0</c:v>
              </c:pt>
              <c:pt idx="14">
                <c:v>0.38333333333333336</c:v>
              </c:pt>
              <c:pt idx="15">
                <c:v>0.5</c:v>
              </c:pt>
              <c:pt idx="16">
                <c:v>0.38333333333333336</c:v>
              </c:pt>
              <c:pt idx="17">
                <c:v>1</c:v>
              </c:pt>
              <c:pt idx="18">
                <c:v>0</c:v>
              </c:pt>
              <c:pt idx="19">
                <c:v>0</c:v>
              </c:pt>
              <c:pt idx="20">
                <c:v>8</c:v>
              </c:pt>
              <c:pt idx="21">
                <c:v>8</c:v>
              </c:pt>
              <c:pt idx="22">
                <c:v>8</c:v>
              </c:pt>
              <c:pt idx="23">
                <c:v>7</c:v>
              </c:pt>
              <c:pt idx="24">
                <c:v>0</c:v>
              </c:pt>
              <c:pt idx="25">
                <c:v>0</c:v>
              </c:pt>
              <c:pt idx="26">
                <c:v>0</c:v>
              </c:pt>
              <c:pt idx="27">
                <c:v>0</c:v>
              </c:pt>
              <c:pt idx="28">
                <c:v>0.6333333333333333</c:v>
              </c:pt>
              <c:pt idx="29">
                <c:v>0.33333333333333331</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0.66666666666666663</c:v>
              </c:pt>
              <c:pt idx="44">
                <c:v>0.1</c:v>
              </c:pt>
              <c:pt idx="45">
                <c:v>0</c:v>
              </c:pt>
              <c:pt idx="46">
                <c:v>0</c:v>
              </c:pt>
              <c:pt idx="47">
                <c:v>0</c:v>
              </c:pt>
              <c:pt idx="48">
                <c:v>0</c:v>
              </c:pt>
              <c:pt idx="49">
                <c:v>0</c:v>
              </c:pt>
              <c:pt idx="50">
                <c:v>0</c:v>
              </c:pt>
              <c:pt idx="51">
                <c:v>0</c:v>
              </c:pt>
              <c:pt idx="52">
                <c:v>0</c:v>
              </c:pt>
              <c:pt idx="53">
                <c:v>0</c:v>
              </c:pt>
              <c:pt idx="54">
                <c:v>0</c:v>
              </c:pt>
              <c:pt idx="55">
                <c:v>0</c:v>
              </c:pt>
              <c:pt idx="56">
                <c:v>0</c:v>
              </c:pt>
              <c:pt idx="57">
                <c:v>1.6666666666666666E-2</c:v>
              </c:pt>
              <c:pt idx="58">
                <c:v>0.33333333333333331</c:v>
              </c:pt>
              <c:pt idx="59">
                <c:v>0.33333333333333331</c:v>
              </c:pt>
              <c:pt idx="60">
                <c:v>0</c:v>
              </c:pt>
              <c:pt idx="61">
                <c:v>0</c:v>
              </c:pt>
              <c:pt idx="62">
                <c:v>0.33333333333333331</c:v>
              </c:pt>
              <c:pt idx="63">
                <c:v>0.31666666666666665</c:v>
              </c:pt>
              <c:pt idx="64">
                <c:v>0</c:v>
              </c:pt>
              <c:pt idx="65">
                <c:v>0</c:v>
              </c:pt>
              <c:pt idx="66">
                <c:v>0</c:v>
              </c:pt>
              <c:pt idx="67">
                <c:v>0</c:v>
              </c:pt>
              <c:pt idx="68">
                <c:v>0</c:v>
              </c:pt>
              <c:pt idx="69">
                <c:v>0</c:v>
              </c:pt>
              <c:pt idx="70">
                <c:v>0</c:v>
              </c:pt>
              <c:pt idx="71">
                <c:v>0.8</c:v>
              </c:pt>
              <c:pt idx="72">
                <c:v>0.1</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0.95</c:v>
              </c:pt>
              <c:pt idx="99">
                <c:v>0.33333333333333331</c:v>
              </c:pt>
              <c:pt idx="100">
                <c:v>0.33333333333333331</c:v>
              </c:pt>
              <c:pt idx="101">
                <c:v>0.33333333333333331</c:v>
              </c:pt>
              <c:pt idx="102">
                <c:v>0</c:v>
              </c:pt>
              <c:pt idx="103">
                <c:v>0</c:v>
              </c:pt>
              <c:pt idx="104">
                <c:v>0.51666666666666672</c:v>
              </c:pt>
              <c:pt idx="105">
                <c:v>0.65</c:v>
              </c:pt>
              <c:pt idx="106">
                <c:v>0</c:v>
              </c:pt>
            </c:numLit>
          </c:val>
          <c:smooth val="0"/>
        </c:ser>
        <c:ser>
          <c:idx val="5"/>
          <c:order val="5"/>
          <c:tx>
            <c:v>Overallocation (Михаил Радков)</c:v>
          </c:tx>
          <c:spPr>
            <a:ln w="28575" cap="rnd">
              <a:solidFill>
                <a:schemeClr val="accent6"/>
              </a:solidFill>
              <a:round/>
            </a:ln>
            <a:effectLst/>
          </c:spPr>
          <c:marker>
            <c:symbol val="none"/>
          </c:marker>
          <c:cat>
            <c:strLit>
              <c:ptCount val="107"/>
              <c:pt idx="0">
                <c:v>10/11/14</c:v>
              </c:pt>
              <c:pt idx="1">
                <c:v>10/12/14</c:v>
              </c:pt>
              <c:pt idx="2">
                <c:v>10/13/14</c:v>
              </c:pt>
              <c:pt idx="3">
                <c:v>10/14/14</c:v>
              </c:pt>
              <c:pt idx="4">
                <c:v>10/15/14</c:v>
              </c:pt>
              <c:pt idx="5">
                <c:v>10/16/14</c:v>
              </c:pt>
              <c:pt idx="6">
                <c:v>10/17/14</c:v>
              </c:pt>
              <c:pt idx="7">
                <c:v>10/18/14</c:v>
              </c:pt>
              <c:pt idx="8">
                <c:v>10/19/14</c:v>
              </c:pt>
              <c:pt idx="9">
                <c:v>10/20/14</c:v>
              </c:pt>
              <c:pt idx="10">
                <c:v>10/21/14</c:v>
              </c:pt>
              <c:pt idx="11">
                <c:v>10/22/14</c:v>
              </c:pt>
              <c:pt idx="12">
                <c:v>10/23/14</c:v>
              </c:pt>
              <c:pt idx="13">
                <c:v>10/24/14</c:v>
              </c:pt>
              <c:pt idx="14">
                <c:v>10/25/14</c:v>
              </c:pt>
              <c:pt idx="15">
                <c:v>10/26/14</c:v>
              </c:pt>
              <c:pt idx="16">
                <c:v>10/27/14</c:v>
              </c:pt>
              <c:pt idx="17">
                <c:v>10/28/14</c:v>
              </c:pt>
              <c:pt idx="18">
                <c:v>10/29/14</c:v>
              </c:pt>
              <c:pt idx="19">
                <c:v>10/30/14</c:v>
              </c:pt>
              <c:pt idx="20">
                <c:v>10/31/14</c:v>
              </c:pt>
              <c:pt idx="21">
                <c:v>11/1/14</c:v>
              </c:pt>
              <c:pt idx="22">
                <c:v>11/2/14</c:v>
              </c:pt>
              <c:pt idx="23">
                <c:v>11/3/14</c:v>
              </c:pt>
              <c:pt idx="24">
                <c:v>11/4/14</c:v>
              </c:pt>
              <c:pt idx="25">
                <c:v>11/5/14</c:v>
              </c:pt>
              <c:pt idx="26">
                <c:v>11/6/14</c:v>
              </c:pt>
              <c:pt idx="27">
                <c:v>11/7/14</c:v>
              </c:pt>
              <c:pt idx="28">
                <c:v>11/8/14</c:v>
              </c:pt>
              <c:pt idx="29">
                <c:v>11/9/14</c:v>
              </c:pt>
              <c:pt idx="30">
                <c:v>11/10/14</c:v>
              </c:pt>
              <c:pt idx="31">
                <c:v>11/11/14</c:v>
              </c:pt>
              <c:pt idx="32">
                <c:v>11/12/14</c:v>
              </c:pt>
              <c:pt idx="33">
                <c:v>11/13/14</c:v>
              </c:pt>
              <c:pt idx="34">
                <c:v>11/14/14</c:v>
              </c:pt>
              <c:pt idx="35">
                <c:v>11/15/14</c:v>
              </c:pt>
              <c:pt idx="36">
                <c:v>11/16/14</c:v>
              </c:pt>
              <c:pt idx="37">
                <c:v>11/17/14</c:v>
              </c:pt>
              <c:pt idx="38">
                <c:v>11/18/14</c:v>
              </c:pt>
              <c:pt idx="39">
                <c:v>11/19/14</c:v>
              </c:pt>
              <c:pt idx="40">
                <c:v>11/20/14</c:v>
              </c:pt>
              <c:pt idx="41">
                <c:v>11/21/14</c:v>
              </c:pt>
              <c:pt idx="42">
                <c:v>11/22/14</c:v>
              </c:pt>
              <c:pt idx="43">
                <c:v>11/23/14</c:v>
              </c:pt>
              <c:pt idx="44">
                <c:v>11/24/14</c:v>
              </c:pt>
              <c:pt idx="45">
                <c:v>11/25/14</c:v>
              </c:pt>
              <c:pt idx="46">
                <c:v>11/26/14</c:v>
              </c:pt>
              <c:pt idx="47">
                <c:v>11/27/14</c:v>
              </c:pt>
              <c:pt idx="48">
                <c:v>11/28/14</c:v>
              </c:pt>
              <c:pt idx="49">
                <c:v>11/29/14</c:v>
              </c:pt>
              <c:pt idx="50">
                <c:v>11/30/14</c:v>
              </c:pt>
              <c:pt idx="51">
                <c:v>12/1/14</c:v>
              </c:pt>
              <c:pt idx="52">
                <c:v>12/2/14</c:v>
              </c:pt>
              <c:pt idx="53">
                <c:v>12/3/14</c:v>
              </c:pt>
              <c:pt idx="54">
                <c:v>12/4/14</c:v>
              </c:pt>
              <c:pt idx="55">
                <c:v>12/5/14</c:v>
              </c:pt>
              <c:pt idx="56">
                <c:v>12/6/14</c:v>
              </c:pt>
              <c:pt idx="57">
                <c:v>12/7/14</c:v>
              </c:pt>
              <c:pt idx="58">
                <c:v>12/8/14</c:v>
              </c:pt>
              <c:pt idx="59">
                <c:v>12/9/14</c:v>
              </c:pt>
              <c:pt idx="60">
                <c:v>12/10/14</c:v>
              </c:pt>
              <c:pt idx="61">
                <c:v>12/11/14</c:v>
              </c:pt>
              <c:pt idx="62">
                <c:v>12/12/14</c:v>
              </c:pt>
              <c:pt idx="63">
                <c:v>12/13/14</c:v>
              </c:pt>
              <c:pt idx="64">
                <c:v>12/14/14</c:v>
              </c:pt>
              <c:pt idx="65">
                <c:v>12/15/14</c:v>
              </c:pt>
              <c:pt idx="66">
                <c:v>12/16/14</c:v>
              </c:pt>
              <c:pt idx="67">
                <c:v>12/17/14</c:v>
              </c:pt>
              <c:pt idx="68">
                <c:v>12/18/14</c:v>
              </c:pt>
              <c:pt idx="69">
                <c:v>12/19/14</c:v>
              </c:pt>
              <c:pt idx="70">
                <c:v>12/20/14</c:v>
              </c:pt>
              <c:pt idx="71">
                <c:v>12/21/14</c:v>
              </c:pt>
              <c:pt idx="72">
                <c:v>12/22/14</c:v>
              </c:pt>
              <c:pt idx="73">
                <c:v>12/23/14</c:v>
              </c:pt>
              <c:pt idx="74">
                <c:v>12/24/14</c:v>
              </c:pt>
              <c:pt idx="75">
                <c:v>12/25/14</c:v>
              </c:pt>
              <c:pt idx="76">
                <c:v>12/26/14</c:v>
              </c:pt>
              <c:pt idx="77">
                <c:v>12/27/14</c:v>
              </c:pt>
              <c:pt idx="78">
                <c:v>12/28/14</c:v>
              </c:pt>
              <c:pt idx="79">
                <c:v>12/29/14</c:v>
              </c:pt>
              <c:pt idx="80">
                <c:v>12/30/14</c:v>
              </c:pt>
              <c:pt idx="81">
                <c:v>12/31/14</c:v>
              </c:pt>
              <c:pt idx="82">
                <c:v>1/1/15</c:v>
              </c:pt>
              <c:pt idx="83">
                <c:v>1/2/15</c:v>
              </c:pt>
              <c:pt idx="84">
                <c:v>1/3/15</c:v>
              </c:pt>
              <c:pt idx="85">
                <c:v>1/4/15</c:v>
              </c:pt>
              <c:pt idx="86">
                <c:v>1/5/15</c:v>
              </c:pt>
              <c:pt idx="87">
                <c:v>1/6/15</c:v>
              </c:pt>
              <c:pt idx="88">
                <c:v>1/7/15</c:v>
              </c:pt>
              <c:pt idx="89">
                <c:v>1/8/15</c:v>
              </c:pt>
              <c:pt idx="90">
                <c:v>1/9/15</c:v>
              </c:pt>
              <c:pt idx="91">
                <c:v>1/10/15</c:v>
              </c:pt>
              <c:pt idx="92">
                <c:v>1/11/15</c:v>
              </c:pt>
              <c:pt idx="93">
                <c:v>1/12/15</c:v>
              </c:pt>
              <c:pt idx="94">
                <c:v>1/13/15</c:v>
              </c:pt>
              <c:pt idx="95">
                <c:v>1/14/15</c:v>
              </c:pt>
              <c:pt idx="96">
                <c:v>1/15/15</c:v>
              </c:pt>
              <c:pt idx="97">
                <c:v>1/16/15</c:v>
              </c:pt>
              <c:pt idx="98">
                <c:v>1/17/15</c:v>
              </c:pt>
              <c:pt idx="99">
                <c:v>1/18/15</c:v>
              </c:pt>
              <c:pt idx="100">
                <c:v>1/19/15</c:v>
              </c:pt>
              <c:pt idx="101">
                <c:v>1/20/15</c:v>
              </c:pt>
              <c:pt idx="102">
                <c:v>1/21/15</c:v>
              </c:pt>
              <c:pt idx="103">
                <c:v>1/22/15</c:v>
              </c:pt>
              <c:pt idx="104">
                <c:v>1/23/15</c:v>
              </c:pt>
              <c:pt idx="105">
                <c:v>1/24/15</c:v>
              </c:pt>
              <c:pt idx="106">
                <c:v>1/25/15</c:v>
              </c:pt>
            </c:strLit>
          </c:cat>
          <c:val>
            <c:numLit>
              <c:formatCode>General</c:formatCode>
              <c:ptCount val="107"/>
              <c:pt idx="0">
                <c:v>8.5</c:v>
              </c:pt>
              <c:pt idx="1">
                <c:v>8.4499999999999993</c:v>
              </c:pt>
              <c:pt idx="2">
                <c:v>1.3333333333333333</c:v>
              </c:pt>
              <c:pt idx="3">
                <c:v>8</c:v>
              </c:pt>
              <c:pt idx="4">
                <c:v>0</c:v>
              </c:pt>
              <c:pt idx="5">
                <c:v>0</c:v>
              </c:pt>
              <c:pt idx="6">
                <c:v>7.166666666666667</c:v>
              </c:pt>
              <c:pt idx="7">
                <c:v>0</c:v>
              </c:pt>
              <c:pt idx="8">
                <c:v>0</c:v>
              </c:pt>
              <c:pt idx="9">
                <c:v>0</c:v>
              </c:pt>
              <c:pt idx="10">
                <c:v>0</c:v>
              </c:pt>
              <c:pt idx="11">
                <c:v>0</c:v>
              </c:pt>
              <c:pt idx="12">
                <c:v>0</c:v>
              </c:pt>
              <c:pt idx="13">
                <c:v>0</c:v>
              </c:pt>
              <c:pt idx="14">
                <c:v>0.38333333333333336</c:v>
              </c:pt>
              <c:pt idx="15">
                <c:v>0.5</c:v>
              </c:pt>
              <c:pt idx="16">
                <c:v>1.3333333333333333</c:v>
              </c:pt>
              <c:pt idx="17">
                <c:v>1</c:v>
              </c:pt>
              <c:pt idx="18">
                <c:v>0</c:v>
              </c:pt>
              <c:pt idx="19">
                <c:v>0</c:v>
              </c:pt>
              <c:pt idx="20">
                <c:v>8</c:v>
              </c:pt>
              <c:pt idx="21">
                <c:v>8</c:v>
              </c:pt>
              <c:pt idx="22">
                <c:v>8</c:v>
              </c:pt>
              <c:pt idx="23">
                <c:v>7</c:v>
              </c:pt>
              <c:pt idx="24">
                <c:v>0</c:v>
              </c:pt>
              <c:pt idx="25">
                <c:v>0</c:v>
              </c:pt>
              <c:pt idx="26">
                <c:v>0</c:v>
              </c:pt>
              <c:pt idx="27">
                <c:v>0</c:v>
              </c:pt>
              <c:pt idx="28">
                <c:v>0.66666666666666663</c:v>
              </c:pt>
              <c:pt idx="29">
                <c:v>0.56666666666666665</c:v>
              </c:pt>
              <c:pt idx="30">
                <c:v>8</c:v>
              </c:pt>
              <c:pt idx="31">
                <c:v>0.95</c:v>
              </c:pt>
              <c:pt idx="32">
                <c:v>0</c:v>
              </c:pt>
              <c:pt idx="33">
                <c:v>0</c:v>
              </c:pt>
              <c:pt idx="34">
                <c:v>8.9499999999999993</c:v>
              </c:pt>
              <c:pt idx="35">
                <c:v>16</c:v>
              </c:pt>
              <c:pt idx="36">
                <c:v>15.3</c:v>
              </c:pt>
              <c:pt idx="37">
                <c:v>8</c:v>
              </c:pt>
              <c:pt idx="38">
                <c:v>8</c:v>
              </c:pt>
              <c:pt idx="39">
                <c:v>0</c:v>
              </c:pt>
              <c:pt idx="40">
                <c:v>0</c:v>
              </c:pt>
              <c:pt idx="41">
                <c:v>7.3</c:v>
              </c:pt>
              <c:pt idx="42">
                <c:v>0</c:v>
              </c:pt>
              <c:pt idx="43">
                <c:v>0.66666666666666663</c:v>
              </c:pt>
              <c:pt idx="44">
                <c:v>0.1</c:v>
              </c:pt>
              <c:pt idx="45">
                <c:v>8</c:v>
              </c:pt>
              <c:pt idx="46">
                <c:v>0</c:v>
              </c:pt>
              <c:pt idx="47">
                <c:v>0</c:v>
              </c:pt>
              <c:pt idx="48">
                <c:v>8</c:v>
              </c:pt>
              <c:pt idx="49">
                <c:v>8</c:v>
              </c:pt>
              <c:pt idx="50">
                <c:v>8</c:v>
              </c:pt>
              <c:pt idx="51">
                <c:v>12</c:v>
              </c:pt>
              <c:pt idx="52">
                <c:v>12</c:v>
              </c:pt>
              <c:pt idx="53">
                <c:v>0</c:v>
              </c:pt>
              <c:pt idx="54">
                <c:v>0</c:v>
              </c:pt>
              <c:pt idx="55">
                <c:v>12</c:v>
              </c:pt>
              <c:pt idx="56">
                <c:v>8</c:v>
              </c:pt>
              <c:pt idx="57">
                <c:v>4.25</c:v>
              </c:pt>
              <c:pt idx="58">
                <c:v>0.33333333333333331</c:v>
              </c:pt>
              <c:pt idx="59">
                <c:v>0.33333333333333331</c:v>
              </c:pt>
              <c:pt idx="60">
                <c:v>0</c:v>
              </c:pt>
              <c:pt idx="61">
                <c:v>0</c:v>
              </c:pt>
              <c:pt idx="62">
                <c:v>0.33333333333333331</c:v>
              </c:pt>
              <c:pt idx="63">
                <c:v>0.31666666666666665</c:v>
              </c:pt>
              <c:pt idx="64">
                <c:v>0</c:v>
              </c:pt>
              <c:pt idx="65">
                <c:v>0</c:v>
              </c:pt>
              <c:pt idx="66">
                <c:v>0</c:v>
              </c:pt>
              <c:pt idx="67">
                <c:v>0</c:v>
              </c:pt>
              <c:pt idx="68">
                <c:v>0</c:v>
              </c:pt>
              <c:pt idx="69">
                <c:v>0</c:v>
              </c:pt>
              <c:pt idx="70">
                <c:v>0</c:v>
              </c:pt>
              <c:pt idx="71">
                <c:v>0.8</c:v>
              </c:pt>
              <c:pt idx="72">
                <c:v>4.2</c:v>
              </c:pt>
              <c:pt idx="73">
                <c:v>10.383333333333333</c:v>
              </c:pt>
              <c:pt idx="74">
                <c:v>0</c:v>
              </c:pt>
              <c:pt idx="75">
                <c:v>0</c:v>
              </c:pt>
              <c:pt idx="76">
                <c:v>8.3833333333333329</c:v>
              </c:pt>
              <c:pt idx="77">
                <c:v>8.3833333333333329</c:v>
              </c:pt>
              <c:pt idx="78">
                <c:v>8.3833333333333329</c:v>
              </c:pt>
              <c:pt idx="79">
                <c:v>8.3833333333333329</c:v>
              </c:pt>
              <c:pt idx="80">
                <c:v>8.3833333333333329</c:v>
              </c:pt>
              <c:pt idx="81">
                <c:v>0</c:v>
              </c:pt>
              <c:pt idx="82">
                <c:v>0</c:v>
              </c:pt>
              <c:pt idx="83">
                <c:v>8.3833333333333329</c:v>
              </c:pt>
              <c:pt idx="84">
                <c:v>8.3833333333333329</c:v>
              </c:pt>
              <c:pt idx="85">
                <c:v>6.3833333333333337</c:v>
              </c:pt>
              <c:pt idx="86">
                <c:v>0.38333333333333336</c:v>
              </c:pt>
              <c:pt idx="87">
                <c:v>0.38333333333333336</c:v>
              </c:pt>
              <c:pt idx="88">
                <c:v>0</c:v>
              </c:pt>
              <c:pt idx="89">
                <c:v>0</c:v>
              </c:pt>
              <c:pt idx="90">
                <c:v>0.38333333333333336</c:v>
              </c:pt>
              <c:pt idx="91">
                <c:v>0.38333333333333336</c:v>
              </c:pt>
              <c:pt idx="92">
                <c:v>0.4</c:v>
              </c:pt>
              <c:pt idx="93">
                <c:v>0.5</c:v>
              </c:pt>
              <c:pt idx="94">
                <c:v>0.5</c:v>
              </c:pt>
              <c:pt idx="95">
                <c:v>0</c:v>
              </c:pt>
              <c:pt idx="96">
                <c:v>0</c:v>
              </c:pt>
              <c:pt idx="97">
                <c:v>0.5</c:v>
              </c:pt>
              <c:pt idx="98">
                <c:v>1.3333333333333333</c:v>
              </c:pt>
              <c:pt idx="99">
                <c:v>0.6333333333333333</c:v>
              </c:pt>
              <c:pt idx="100">
                <c:v>0.33333333333333331</c:v>
              </c:pt>
              <c:pt idx="101">
                <c:v>0.33333333333333331</c:v>
              </c:pt>
              <c:pt idx="102">
                <c:v>0</c:v>
              </c:pt>
              <c:pt idx="103">
                <c:v>0</c:v>
              </c:pt>
              <c:pt idx="104">
                <c:v>0.51666666666666672</c:v>
              </c:pt>
              <c:pt idx="105">
                <c:v>0.65</c:v>
              </c:pt>
              <c:pt idx="106">
                <c:v>0</c:v>
              </c:pt>
            </c:numLit>
          </c:val>
          <c:smooth val="0"/>
        </c:ser>
        <c:ser>
          <c:idx val="6"/>
          <c:order val="6"/>
          <c:tx>
            <c:v>Overallocation (Михаил Великов)</c:v>
          </c:tx>
          <c:spPr>
            <a:ln w="28575" cap="rnd">
              <a:solidFill>
                <a:schemeClr val="accent1">
                  <a:lumMod val="60000"/>
                </a:schemeClr>
              </a:solidFill>
              <a:round/>
            </a:ln>
            <a:effectLst/>
          </c:spPr>
          <c:marker>
            <c:symbol val="none"/>
          </c:marker>
          <c:cat>
            <c:strLit>
              <c:ptCount val="107"/>
              <c:pt idx="0">
                <c:v>10/11/14</c:v>
              </c:pt>
              <c:pt idx="1">
                <c:v>10/12/14</c:v>
              </c:pt>
              <c:pt idx="2">
                <c:v>10/13/14</c:v>
              </c:pt>
              <c:pt idx="3">
                <c:v>10/14/14</c:v>
              </c:pt>
              <c:pt idx="4">
                <c:v>10/15/14</c:v>
              </c:pt>
              <c:pt idx="5">
                <c:v>10/16/14</c:v>
              </c:pt>
              <c:pt idx="6">
                <c:v>10/17/14</c:v>
              </c:pt>
              <c:pt idx="7">
                <c:v>10/18/14</c:v>
              </c:pt>
              <c:pt idx="8">
                <c:v>10/19/14</c:v>
              </c:pt>
              <c:pt idx="9">
                <c:v>10/20/14</c:v>
              </c:pt>
              <c:pt idx="10">
                <c:v>10/21/14</c:v>
              </c:pt>
              <c:pt idx="11">
                <c:v>10/22/14</c:v>
              </c:pt>
              <c:pt idx="12">
                <c:v>10/23/14</c:v>
              </c:pt>
              <c:pt idx="13">
                <c:v>10/24/14</c:v>
              </c:pt>
              <c:pt idx="14">
                <c:v>10/25/14</c:v>
              </c:pt>
              <c:pt idx="15">
                <c:v>10/26/14</c:v>
              </c:pt>
              <c:pt idx="16">
                <c:v>10/27/14</c:v>
              </c:pt>
              <c:pt idx="17">
                <c:v>10/28/14</c:v>
              </c:pt>
              <c:pt idx="18">
                <c:v>10/29/14</c:v>
              </c:pt>
              <c:pt idx="19">
                <c:v>10/30/14</c:v>
              </c:pt>
              <c:pt idx="20">
                <c:v>10/31/14</c:v>
              </c:pt>
              <c:pt idx="21">
                <c:v>11/1/14</c:v>
              </c:pt>
              <c:pt idx="22">
                <c:v>11/2/14</c:v>
              </c:pt>
              <c:pt idx="23">
                <c:v>11/3/14</c:v>
              </c:pt>
              <c:pt idx="24">
                <c:v>11/4/14</c:v>
              </c:pt>
              <c:pt idx="25">
                <c:v>11/5/14</c:v>
              </c:pt>
              <c:pt idx="26">
                <c:v>11/6/14</c:v>
              </c:pt>
              <c:pt idx="27">
                <c:v>11/7/14</c:v>
              </c:pt>
              <c:pt idx="28">
                <c:v>11/8/14</c:v>
              </c:pt>
              <c:pt idx="29">
                <c:v>11/9/14</c:v>
              </c:pt>
              <c:pt idx="30">
                <c:v>11/10/14</c:v>
              </c:pt>
              <c:pt idx="31">
                <c:v>11/11/14</c:v>
              </c:pt>
              <c:pt idx="32">
                <c:v>11/12/14</c:v>
              </c:pt>
              <c:pt idx="33">
                <c:v>11/13/14</c:v>
              </c:pt>
              <c:pt idx="34">
                <c:v>11/14/14</c:v>
              </c:pt>
              <c:pt idx="35">
                <c:v>11/15/14</c:v>
              </c:pt>
              <c:pt idx="36">
                <c:v>11/16/14</c:v>
              </c:pt>
              <c:pt idx="37">
                <c:v>11/17/14</c:v>
              </c:pt>
              <c:pt idx="38">
                <c:v>11/18/14</c:v>
              </c:pt>
              <c:pt idx="39">
                <c:v>11/19/14</c:v>
              </c:pt>
              <c:pt idx="40">
                <c:v>11/20/14</c:v>
              </c:pt>
              <c:pt idx="41">
                <c:v>11/21/14</c:v>
              </c:pt>
              <c:pt idx="42">
                <c:v>11/22/14</c:v>
              </c:pt>
              <c:pt idx="43">
                <c:v>11/23/14</c:v>
              </c:pt>
              <c:pt idx="44">
                <c:v>11/24/14</c:v>
              </c:pt>
              <c:pt idx="45">
                <c:v>11/25/14</c:v>
              </c:pt>
              <c:pt idx="46">
                <c:v>11/26/14</c:v>
              </c:pt>
              <c:pt idx="47">
                <c:v>11/27/14</c:v>
              </c:pt>
              <c:pt idx="48">
                <c:v>11/28/14</c:v>
              </c:pt>
              <c:pt idx="49">
                <c:v>11/29/14</c:v>
              </c:pt>
              <c:pt idx="50">
                <c:v>11/30/14</c:v>
              </c:pt>
              <c:pt idx="51">
                <c:v>12/1/14</c:v>
              </c:pt>
              <c:pt idx="52">
                <c:v>12/2/14</c:v>
              </c:pt>
              <c:pt idx="53">
                <c:v>12/3/14</c:v>
              </c:pt>
              <c:pt idx="54">
                <c:v>12/4/14</c:v>
              </c:pt>
              <c:pt idx="55">
                <c:v>12/5/14</c:v>
              </c:pt>
              <c:pt idx="56">
                <c:v>12/6/14</c:v>
              </c:pt>
              <c:pt idx="57">
                <c:v>12/7/14</c:v>
              </c:pt>
              <c:pt idx="58">
                <c:v>12/8/14</c:v>
              </c:pt>
              <c:pt idx="59">
                <c:v>12/9/14</c:v>
              </c:pt>
              <c:pt idx="60">
                <c:v>12/10/14</c:v>
              </c:pt>
              <c:pt idx="61">
                <c:v>12/11/14</c:v>
              </c:pt>
              <c:pt idx="62">
                <c:v>12/12/14</c:v>
              </c:pt>
              <c:pt idx="63">
                <c:v>12/13/14</c:v>
              </c:pt>
              <c:pt idx="64">
                <c:v>12/14/14</c:v>
              </c:pt>
              <c:pt idx="65">
                <c:v>12/15/14</c:v>
              </c:pt>
              <c:pt idx="66">
                <c:v>12/16/14</c:v>
              </c:pt>
              <c:pt idx="67">
                <c:v>12/17/14</c:v>
              </c:pt>
              <c:pt idx="68">
                <c:v>12/18/14</c:v>
              </c:pt>
              <c:pt idx="69">
                <c:v>12/19/14</c:v>
              </c:pt>
              <c:pt idx="70">
                <c:v>12/20/14</c:v>
              </c:pt>
              <c:pt idx="71">
                <c:v>12/21/14</c:v>
              </c:pt>
              <c:pt idx="72">
                <c:v>12/22/14</c:v>
              </c:pt>
              <c:pt idx="73">
                <c:v>12/23/14</c:v>
              </c:pt>
              <c:pt idx="74">
                <c:v>12/24/14</c:v>
              </c:pt>
              <c:pt idx="75">
                <c:v>12/25/14</c:v>
              </c:pt>
              <c:pt idx="76">
                <c:v>12/26/14</c:v>
              </c:pt>
              <c:pt idx="77">
                <c:v>12/27/14</c:v>
              </c:pt>
              <c:pt idx="78">
                <c:v>12/28/14</c:v>
              </c:pt>
              <c:pt idx="79">
                <c:v>12/29/14</c:v>
              </c:pt>
              <c:pt idx="80">
                <c:v>12/30/14</c:v>
              </c:pt>
              <c:pt idx="81">
                <c:v>12/31/14</c:v>
              </c:pt>
              <c:pt idx="82">
                <c:v>1/1/15</c:v>
              </c:pt>
              <c:pt idx="83">
                <c:v>1/2/15</c:v>
              </c:pt>
              <c:pt idx="84">
                <c:v>1/3/15</c:v>
              </c:pt>
              <c:pt idx="85">
                <c:v>1/4/15</c:v>
              </c:pt>
              <c:pt idx="86">
                <c:v>1/5/15</c:v>
              </c:pt>
              <c:pt idx="87">
                <c:v>1/6/15</c:v>
              </c:pt>
              <c:pt idx="88">
                <c:v>1/7/15</c:v>
              </c:pt>
              <c:pt idx="89">
                <c:v>1/8/15</c:v>
              </c:pt>
              <c:pt idx="90">
                <c:v>1/9/15</c:v>
              </c:pt>
              <c:pt idx="91">
                <c:v>1/10/15</c:v>
              </c:pt>
              <c:pt idx="92">
                <c:v>1/11/15</c:v>
              </c:pt>
              <c:pt idx="93">
                <c:v>1/12/15</c:v>
              </c:pt>
              <c:pt idx="94">
                <c:v>1/13/15</c:v>
              </c:pt>
              <c:pt idx="95">
                <c:v>1/14/15</c:v>
              </c:pt>
              <c:pt idx="96">
                <c:v>1/15/15</c:v>
              </c:pt>
              <c:pt idx="97">
                <c:v>1/16/15</c:v>
              </c:pt>
              <c:pt idx="98">
                <c:v>1/17/15</c:v>
              </c:pt>
              <c:pt idx="99">
                <c:v>1/18/15</c:v>
              </c:pt>
              <c:pt idx="100">
                <c:v>1/19/15</c:v>
              </c:pt>
              <c:pt idx="101">
                <c:v>1/20/15</c:v>
              </c:pt>
              <c:pt idx="102">
                <c:v>1/21/15</c:v>
              </c:pt>
              <c:pt idx="103">
                <c:v>1/22/15</c:v>
              </c:pt>
              <c:pt idx="104">
                <c:v>1/23/15</c:v>
              </c:pt>
              <c:pt idx="105">
                <c:v>1/24/15</c:v>
              </c:pt>
              <c:pt idx="106">
                <c:v>1/25/15</c:v>
              </c:pt>
            </c:strLit>
          </c:cat>
          <c:val>
            <c:numLit>
              <c:formatCode>General</c:formatCode>
              <c:ptCount val="107"/>
              <c:pt idx="0">
                <c:v>2.2666666666666666</c:v>
              </c:pt>
              <c:pt idx="1">
                <c:v>2.0166666666666666</c:v>
              </c:pt>
              <c:pt idx="2">
                <c:v>1.5166666666666666</c:v>
              </c:pt>
              <c:pt idx="3">
                <c:v>0</c:v>
              </c:pt>
              <c:pt idx="4">
                <c:v>0</c:v>
              </c:pt>
              <c:pt idx="5">
                <c:v>0</c:v>
              </c:pt>
              <c:pt idx="6">
                <c:v>0</c:v>
              </c:pt>
              <c:pt idx="7">
                <c:v>0</c:v>
              </c:pt>
              <c:pt idx="8">
                <c:v>0</c:v>
              </c:pt>
              <c:pt idx="9">
                <c:v>0</c:v>
              </c:pt>
              <c:pt idx="10">
                <c:v>0</c:v>
              </c:pt>
              <c:pt idx="11">
                <c:v>0</c:v>
              </c:pt>
              <c:pt idx="12">
                <c:v>0</c:v>
              </c:pt>
              <c:pt idx="13">
                <c:v>0</c:v>
              </c:pt>
              <c:pt idx="14">
                <c:v>0.38333333333333336</c:v>
              </c:pt>
              <c:pt idx="15">
                <c:v>0.5</c:v>
              </c:pt>
              <c:pt idx="16">
                <c:v>8</c:v>
              </c:pt>
              <c:pt idx="17">
                <c:v>8</c:v>
              </c:pt>
              <c:pt idx="18">
                <c:v>0</c:v>
              </c:pt>
              <c:pt idx="19">
                <c:v>0</c:v>
              </c:pt>
              <c:pt idx="20">
                <c:v>0</c:v>
              </c:pt>
              <c:pt idx="21">
                <c:v>0</c:v>
              </c:pt>
              <c:pt idx="22">
                <c:v>0</c:v>
              </c:pt>
              <c:pt idx="23">
                <c:v>0</c:v>
              </c:pt>
              <c:pt idx="24">
                <c:v>0</c:v>
              </c:pt>
              <c:pt idx="25">
                <c:v>0</c:v>
              </c:pt>
              <c:pt idx="26">
                <c:v>0</c:v>
              </c:pt>
              <c:pt idx="27">
                <c:v>0</c:v>
              </c:pt>
              <c:pt idx="28">
                <c:v>0.6333333333333333</c:v>
              </c:pt>
              <c:pt idx="29">
                <c:v>0</c:v>
              </c:pt>
              <c:pt idx="30">
                <c:v>8</c:v>
              </c:pt>
              <c:pt idx="31">
                <c:v>8</c:v>
              </c:pt>
              <c:pt idx="32">
                <c:v>0</c:v>
              </c:pt>
              <c:pt idx="33">
                <c:v>0</c:v>
              </c:pt>
              <c:pt idx="34">
                <c:v>8</c:v>
              </c:pt>
              <c:pt idx="35">
                <c:v>8</c:v>
              </c:pt>
              <c:pt idx="36">
                <c:v>8</c:v>
              </c:pt>
              <c:pt idx="37">
                <c:v>8</c:v>
              </c:pt>
              <c:pt idx="38">
                <c:v>0</c:v>
              </c:pt>
              <c:pt idx="39">
                <c:v>0</c:v>
              </c:pt>
              <c:pt idx="40">
                <c:v>0</c:v>
              </c:pt>
              <c:pt idx="41">
                <c:v>0</c:v>
              </c:pt>
              <c:pt idx="42">
                <c:v>0</c:v>
              </c:pt>
              <c:pt idx="43">
                <c:v>0.66666666666666663</c:v>
              </c:pt>
              <c:pt idx="44">
                <c:v>0.1</c:v>
              </c:pt>
              <c:pt idx="45">
                <c:v>8</c:v>
              </c:pt>
              <c:pt idx="46">
                <c:v>0</c:v>
              </c:pt>
              <c:pt idx="47">
                <c:v>0</c:v>
              </c:pt>
              <c:pt idx="48">
                <c:v>8</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0.8</c:v>
              </c:pt>
              <c:pt idx="72">
                <c:v>2.2000000000000002</c:v>
              </c:pt>
              <c:pt idx="73">
                <c:v>8.3833333333333329</c:v>
              </c:pt>
              <c:pt idx="74">
                <c:v>0</c:v>
              </c:pt>
              <c:pt idx="75">
                <c:v>0</c:v>
              </c:pt>
              <c:pt idx="76">
                <c:v>6.3833333333333337</c:v>
              </c:pt>
              <c:pt idx="77">
                <c:v>0.38333333333333336</c:v>
              </c:pt>
              <c:pt idx="78">
                <c:v>0.38333333333333336</c:v>
              </c:pt>
              <c:pt idx="79">
                <c:v>0.38333333333333336</c:v>
              </c:pt>
              <c:pt idx="80">
                <c:v>0.38333333333333336</c:v>
              </c:pt>
              <c:pt idx="81">
                <c:v>0</c:v>
              </c:pt>
              <c:pt idx="82">
                <c:v>0</c:v>
              </c:pt>
              <c:pt idx="83">
                <c:v>0.38333333333333336</c:v>
              </c:pt>
              <c:pt idx="84">
                <c:v>0.38333333333333336</c:v>
              </c:pt>
              <c:pt idx="85">
                <c:v>0.38333333333333336</c:v>
              </c:pt>
              <c:pt idx="86">
                <c:v>0.38333333333333336</c:v>
              </c:pt>
              <c:pt idx="87">
                <c:v>0.38333333333333336</c:v>
              </c:pt>
              <c:pt idx="88">
                <c:v>0</c:v>
              </c:pt>
              <c:pt idx="89">
                <c:v>0</c:v>
              </c:pt>
              <c:pt idx="90">
                <c:v>0.38333333333333336</c:v>
              </c:pt>
              <c:pt idx="91">
                <c:v>0.38333333333333336</c:v>
              </c:pt>
              <c:pt idx="92">
                <c:v>0.28333333333333333</c:v>
              </c:pt>
              <c:pt idx="93">
                <c:v>0</c:v>
              </c:pt>
              <c:pt idx="94">
                <c:v>0</c:v>
              </c:pt>
              <c:pt idx="95">
                <c:v>0</c:v>
              </c:pt>
              <c:pt idx="96">
                <c:v>0</c:v>
              </c:pt>
              <c:pt idx="97">
                <c:v>0</c:v>
              </c:pt>
              <c:pt idx="98">
                <c:v>0.8666666666666667</c:v>
              </c:pt>
              <c:pt idx="99">
                <c:v>7.7</c:v>
              </c:pt>
              <c:pt idx="100">
                <c:v>8</c:v>
              </c:pt>
              <c:pt idx="101">
                <c:v>0.3</c:v>
              </c:pt>
              <c:pt idx="102">
                <c:v>0</c:v>
              </c:pt>
              <c:pt idx="103">
                <c:v>0</c:v>
              </c:pt>
              <c:pt idx="104">
                <c:v>0.26666666666666666</c:v>
              </c:pt>
              <c:pt idx="105">
                <c:v>0.65</c:v>
              </c:pt>
              <c:pt idx="106">
                <c:v>0</c:v>
              </c:pt>
            </c:numLit>
          </c:val>
          <c:smooth val="0"/>
        </c:ser>
        <c:ser>
          <c:idx val="7"/>
          <c:order val="7"/>
          <c:tx>
            <c:v>Overallocation (Иван Станев)</c:v>
          </c:tx>
          <c:spPr>
            <a:ln w="28575" cap="rnd">
              <a:solidFill>
                <a:schemeClr val="accent2">
                  <a:lumMod val="60000"/>
                </a:schemeClr>
              </a:solidFill>
              <a:round/>
            </a:ln>
            <a:effectLst/>
          </c:spPr>
          <c:marker>
            <c:symbol val="none"/>
          </c:marker>
          <c:cat>
            <c:strLit>
              <c:ptCount val="107"/>
              <c:pt idx="0">
                <c:v>10/11/14</c:v>
              </c:pt>
              <c:pt idx="1">
                <c:v>10/12/14</c:v>
              </c:pt>
              <c:pt idx="2">
                <c:v>10/13/14</c:v>
              </c:pt>
              <c:pt idx="3">
                <c:v>10/14/14</c:v>
              </c:pt>
              <c:pt idx="4">
                <c:v>10/15/14</c:v>
              </c:pt>
              <c:pt idx="5">
                <c:v>10/16/14</c:v>
              </c:pt>
              <c:pt idx="6">
                <c:v>10/17/14</c:v>
              </c:pt>
              <c:pt idx="7">
                <c:v>10/18/14</c:v>
              </c:pt>
              <c:pt idx="8">
                <c:v>10/19/14</c:v>
              </c:pt>
              <c:pt idx="9">
                <c:v>10/20/14</c:v>
              </c:pt>
              <c:pt idx="10">
                <c:v>10/21/14</c:v>
              </c:pt>
              <c:pt idx="11">
                <c:v>10/22/14</c:v>
              </c:pt>
              <c:pt idx="12">
                <c:v>10/23/14</c:v>
              </c:pt>
              <c:pt idx="13">
                <c:v>10/24/14</c:v>
              </c:pt>
              <c:pt idx="14">
                <c:v>10/25/14</c:v>
              </c:pt>
              <c:pt idx="15">
                <c:v>10/26/14</c:v>
              </c:pt>
              <c:pt idx="16">
                <c:v>10/27/14</c:v>
              </c:pt>
              <c:pt idx="17">
                <c:v>10/28/14</c:v>
              </c:pt>
              <c:pt idx="18">
                <c:v>10/29/14</c:v>
              </c:pt>
              <c:pt idx="19">
                <c:v>10/30/14</c:v>
              </c:pt>
              <c:pt idx="20">
                <c:v>10/31/14</c:v>
              </c:pt>
              <c:pt idx="21">
                <c:v>11/1/14</c:v>
              </c:pt>
              <c:pt idx="22">
                <c:v>11/2/14</c:v>
              </c:pt>
              <c:pt idx="23">
                <c:v>11/3/14</c:v>
              </c:pt>
              <c:pt idx="24">
                <c:v>11/4/14</c:v>
              </c:pt>
              <c:pt idx="25">
                <c:v>11/5/14</c:v>
              </c:pt>
              <c:pt idx="26">
                <c:v>11/6/14</c:v>
              </c:pt>
              <c:pt idx="27">
                <c:v>11/7/14</c:v>
              </c:pt>
              <c:pt idx="28">
                <c:v>11/8/14</c:v>
              </c:pt>
              <c:pt idx="29">
                <c:v>11/9/14</c:v>
              </c:pt>
              <c:pt idx="30">
                <c:v>11/10/14</c:v>
              </c:pt>
              <c:pt idx="31">
                <c:v>11/11/14</c:v>
              </c:pt>
              <c:pt idx="32">
                <c:v>11/12/14</c:v>
              </c:pt>
              <c:pt idx="33">
                <c:v>11/13/14</c:v>
              </c:pt>
              <c:pt idx="34">
                <c:v>11/14/14</c:v>
              </c:pt>
              <c:pt idx="35">
                <c:v>11/15/14</c:v>
              </c:pt>
              <c:pt idx="36">
                <c:v>11/16/14</c:v>
              </c:pt>
              <c:pt idx="37">
                <c:v>11/17/14</c:v>
              </c:pt>
              <c:pt idx="38">
                <c:v>11/18/14</c:v>
              </c:pt>
              <c:pt idx="39">
                <c:v>11/19/14</c:v>
              </c:pt>
              <c:pt idx="40">
                <c:v>11/20/14</c:v>
              </c:pt>
              <c:pt idx="41">
                <c:v>11/21/14</c:v>
              </c:pt>
              <c:pt idx="42">
                <c:v>11/22/14</c:v>
              </c:pt>
              <c:pt idx="43">
                <c:v>11/23/14</c:v>
              </c:pt>
              <c:pt idx="44">
                <c:v>11/24/14</c:v>
              </c:pt>
              <c:pt idx="45">
                <c:v>11/25/14</c:v>
              </c:pt>
              <c:pt idx="46">
                <c:v>11/26/14</c:v>
              </c:pt>
              <c:pt idx="47">
                <c:v>11/27/14</c:v>
              </c:pt>
              <c:pt idx="48">
                <c:v>11/28/14</c:v>
              </c:pt>
              <c:pt idx="49">
                <c:v>11/29/14</c:v>
              </c:pt>
              <c:pt idx="50">
                <c:v>11/30/14</c:v>
              </c:pt>
              <c:pt idx="51">
                <c:v>12/1/14</c:v>
              </c:pt>
              <c:pt idx="52">
                <c:v>12/2/14</c:v>
              </c:pt>
              <c:pt idx="53">
                <c:v>12/3/14</c:v>
              </c:pt>
              <c:pt idx="54">
                <c:v>12/4/14</c:v>
              </c:pt>
              <c:pt idx="55">
                <c:v>12/5/14</c:v>
              </c:pt>
              <c:pt idx="56">
                <c:v>12/6/14</c:v>
              </c:pt>
              <c:pt idx="57">
                <c:v>12/7/14</c:v>
              </c:pt>
              <c:pt idx="58">
                <c:v>12/8/14</c:v>
              </c:pt>
              <c:pt idx="59">
                <c:v>12/9/14</c:v>
              </c:pt>
              <c:pt idx="60">
                <c:v>12/10/14</c:v>
              </c:pt>
              <c:pt idx="61">
                <c:v>12/11/14</c:v>
              </c:pt>
              <c:pt idx="62">
                <c:v>12/12/14</c:v>
              </c:pt>
              <c:pt idx="63">
                <c:v>12/13/14</c:v>
              </c:pt>
              <c:pt idx="64">
                <c:v>12/14/14</c:v>
              </c:pt>
              <c:pt idx="65">
                <c:v>12/15/14</c:v>
              </c:pt>
              <c:pt idx="66">
                <c:v>12/16/14</c:v>
              </c:pt>
              <c:pt idx="67">
                <c:v>12/17/14</c:v>
              </c:pt>
              <c:pt idx="68">
                <c:v>12/18/14</c:v>
              </c:pt>
              <c:pt idx="69">
                <c:v>12/19/14</c:v>
              </c:pt>
              <c:pt idx="70">
                <c:v>12/20/14</c:v>
              </c:pt>
              <c:pt idx="71">
                <c:v>12/21/14</c:v>
              </c:pt>
              <c:pt idx="72">
                <c:v>12/22/14</c:v>
              </c:pt>
              <c:pt idx="73">
                <c:v>12/23/14</c:v>
              </c:pt>
              <c:pt idx="74">
                <c:v>12/24/14</c:v>
              </c:pt>
              <c:pt idx="75">
                <c:v>12/25/14</c:v>
              </c:pt>
              <c:pt idx="76">
                <c:v>12/26/14</c:v>
              </c:pt>
              <c:pt idx="77">
                <c:v>12/27/14</c:v>
              </c:pt>
              <c:pt idx="78">
                <c:v>12/28/14</c:v>
              </c:pt>
              <c:pt idx="79">
                <c:v>12/29/14</c:v>
              </c:pt>
              <c:pt idx="80">
                <c:v>12/30/14</c:v>
              </c:pt>
              <c:pt idx="81">
                <c:v>12/31/14</c:v>
              </c:pt>
              <c:pt idx="82">
                <c:v>1/1/15</c:v>
              </c:pt>
              <c:pt idx="83">
                <c:v>1/2/15</c:v>
              </c:pt>
              <c:pt idx="84">
                <c:v>1/3/15</c:v>
              </c:pt>
              <c:pt idx="85">
                <c:v>1/4/15</c:v>
              </c:pt>
              <c:pt idx="86">
                <c:v>1/5/15</c:v>
              </c:pt>
              <c:pt idx="87">
                <c:v>1/6/15</c:v>
              </c:pt>
              <c:pt idx="88">
                <c:v>1/7/15</c:v>
              </c:pt>
              <c:pt idx="89">
                <c:v>1/8/15</c:v>
              </c:pt>
              <c:pt idx="90">
                <c:v>1/9/15</c:v>
              </c:pt>
              <c:pt idx="91">
                <c:v>1/10/15</c:v>
              </c:pt>
              <c:pt idx="92">
                <c:v>1/11/15</c:v>
              </c:pt>
              <c:pt idx="93">
                <c:v>1/12/15</c:v>
              </c:pt>
              <c:pt idx="94">
                <c:v>1/13/15</c:v>
              </c:pt>
              <c:pt idx="95">
                <c:v>1/14/15</c:v>
              </c:pt>
              <c:pt idx="96">
                <c:v>1/15/15</c:v>
              </c:pt>
              <c:pt idx="97">
                <c:v>1/16/15</c:v>
              </c:pt>
              <c:pt idx="98">
                <c:v>1/17/15</c:v>
              </c:pt>
              <c:pt idx="99">
                <c:v>1/18/15</c:v>
              </c:pt>
              <c:pt idx="100">
                <c:v>1/19/15</c:v>
              </c:pt>
              <c:pt idx="101">
                <c:v>1/20/15</c:v>
              </c:pt>
              <c:pt idx="102">
                <c:v>1/21/15</c:v>
              </c:pt>
              <c:pt idx="103">
                <c:v>1/22/15</c:v>
              </c:pt>
              <c:pt idx="104">
                <c:v>1/23/15</c:v>
              </c:pt>
              <c:pt idx="105">
                <c:v>1/24/15</c:v>
              </c:pt>
              <c:pt idx="106">
                <c:v>1/25/15</c:v>
              </c:pt>
            </c:strLit>
          </c:cat>
          <c:val>
            <c:numLit>
              <c:formatCode>General</c:formatCode>
              <c:ptCount val="10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2.8833333333333333</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numLit>
          </c:val>
          <c:smooth val="0"/>
        </c:ser>
        <c:dLbls>
          <c:showLegendKey val="0"/>
          <c:showVal val="0"/>
          <c:showCatName val="0"/>
          <c:showSerName val="0"/>
          <c:showPercent val="0"/>
          <c:showBubbleSize val="0"/>
        </c:dLbls>
        <c:marker val="1"/>
        <c:smooth val="0"/>
        <c:axId val="245154816"/>
        <c:axId val="167617664"/>
      </c:lineChart>
      <c:catAx>
        <c:axId val="245154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167617664"/>
        <c:crosses val="autoZero"/>
        <c:auto val="1"/>
        <c:lblAlgn val="ctr"/>
        <c:lblOffset val="100"/>
        <c:noMultiLvlLbl val="0"/>
      </c:catAx>
      <c:valAx>
        <c:axId val="167617664"/>
        <c:scaling>
          <c:orientation val="minMax"/>
        </c:scaling>
        <c:delete val="0"/>
        <c:axPos val="l"/>
        <c:majorGridlines>
          <c:spPr>
            <a:ln w="9525" cap="flat" cmpd="sng" algn="ctr">
              <a:solidFill>
                <a:schemeClr val="tx1">
                  <a:lumMod val="15000"/>
                  <a:lumOff val="85000"/>
                </a:schemeClr>
              </a:solidFill>
              <a:round/>
            </a:ln>
            <a:effectLst/>
          </c:spPr>
        </c:majorGridlines>
        <c:numFmt formatCode="#,##0_ &quot;hr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245154816"/>
        <c:crosses val="autoZero"/>
        <c:crossBetween val="between"/>
      </c:valAx>
      <c:extLst>
        <c:ext xmlns:c15="http://schemas.microsoft.com/office/drawing/2012/chart" uri="{6EF5072C-3828-435D-A28F-83A8DC053EBC}">
          <c15:pjDataQuery>
            <c15:pjPlotType val="pjResources"/>
            <c15:pjCatAx val="pjTimephased"/>
            <c15:pjGrouping>No Group</c15:pjGrouping>
            <c15:pjFilter>Overallocated Resources</c15:pjFilter>
            <c15:pjOutlineLvl val="-1"/>
            <c15:pjTimeUnits val="pjDays"/>
            <c15:pjTimeCount val="1"/>
            <c15:pjDateFormat val="26"/>
            <c15:pjLabelField>205520897</c15:pjLabelField>
            <c15:pjFields>
              <c15:pjField>
                <c15:pjFieldID val="205520938"/>
                <c15:pjFieldTitle/>
              </c15:pjField>
            </c15:pjFields>
            <c15:pjShowHierarchy val="0"/>
            <c15:pjSummaryResourceAssignment val="1"/>
            <c15:pjSortFields/>
            <c15:pjFilterArguments/>
            <c15:pjFilteredCatFields/>
            <c15:pjCatFields>
              <c15:pjCatField>2014-10-11T00:00:00</c15:pjCatField>
              <c15:pjCatField>2014-10-12T00:00:00</c15:pjCatField>
              <c15:pjCatField>2014-10-13T00:00:00</c15:pjCatField>
              <c15:pjCatField>2014-10-14T00:00:00</c15:pjCatField>
              <c15:pjCatField>2014-10-15T00:00:00</c15:pjCatField>
              <c15:pjCatField>2014-10-16T00:00:00</c15:pjCatField>
              <c15:pjCatField>2014-10-17T00:00:00</c15:pjCatField>
              <c15:pjCatField>2014-10-18T00:00:00</c15:pjCatField>
              <c15:pjCatField>2014-10-19T00:00:00</c15:pjCatField>
              <c15:pjCatField>2014-10-20T00:00:00</c15:pjCatField>
              <c15:pjCatField>2014-10-21T00:00:00</c15:pjCatField>
              <c15:pjCatField>2014-10-22T00:00:00</c15:pjCatField>
              <c15:pjCatField>2014-10-23T00:00:00</c15:pjCatField>
              <c15:pjCatField>2014-10-24T00:00:00</c15:pjCatField>
              <c15:pjCatField>2014-10-25T00:00:00</c15:pjCatField>
              <c15:pjCatField>2014-10-26T00:00:00</c15:pjCatField>
              <c15:pjCatField>2014-10-27T00:00:00</c15:pjCatField>
              <c15:pjCatField>2014-10-28T00:00:00</c15:pjCatField>
              <c15:pjCatField>2014-10-29T00:00:00</c15:pjCatField>
              <c15:pjCatField>2014-10-30T00:00:00</c15:pjCatField>
              <c15:pjCatField>2014-10-31T00:00:00</c15:pjCatField>
              <c15:pjCatField>2014-11-01T00:00:00</c15:pjCatField>
              <c15:pjCatField>2014-11-02T00:00:00</c15:pjCatField>
              <c15:pjCatField>2014-11-03T00:00:00</c15:pjCatField>
              <c15:pjCatField>2014-11-04T00:00:00</c15:pjCatField>
              <c15:pjCatField>2014-11-05T00:00:00</c15:pjCatField>
              <c15:pjCatField>2014-11-06T00:00:00</c15:pjCatField>
              <c15:pjCatField>2014-11-07T00:00:00</c15:pjCatField>
              <c15:pjCatField>2014-11-08T00:00:00</c15:pjCatField>
              <c15:pjCatField>2014-11-09T00:00:00</c15:pjCatField>
              <c15:pjCatField>2014-11-10T00:00:00</c15:pjCatField>
              <c15:pjCatField>2014-11-11T00:00:00</c15:pjCatField>
              <c15:pjCatField>2014-11-12T00:00:00</c15:pjCatField>
              <c15:pjCatField>2014-11-13T00:00:00</c15:pjCatField>
              <c15:pjCatField>2014-11-14T00:00:00</c15:pjCatField>
              <c15:pjCatField>2014-11-15T00:00:00</c15:pjCatField>
              <c15:pjCatField>2014-11-16T00:00:00</c15:pjCatField>
              <c15:pjCatField>2014-11-17T00:00:00</c15:pjCatField>
              <c15:pjCatField>2014-11-18T00:00:00</c15:pjCatField>
              <c15:pjCatField>2014-11-19T00:00:00</c15:pjCatField>
              <c15:pjCatField>2014-11-20T00:00:00</c15:pjCatField>
              <c15:pjCatField>2014-11-21T00:00:00</c15:pjCatField>
              <c15:pjCatField>2014-11-22T00:00:00</c15:pjCatField>
              <c15:pjCatField>2014-11-23T00:00:00</c15:pjCatField>
              <c15:pjCatField>2014-11-24T00:00:00</c15:pjCatField>
              <c15:pjCatField>2014-11-25T00:00:00</c15:pjCatField>
              <c15:pjCatField>2014-11-26T00:00:00</c15:pjCatField>
              <c15:pjCatField>2014-11-27T00:00:00</c15:pjCatField>
              <c15:pjCatField>2014-11-28T00:00:00</c15:pjCatField>
              <c15:pjCatField>2014-11-29T00:00:00</c15:pjCatField>
              <c15:pjCatField>2014-11-30T00:00:00</c15:pjCatField>
              <c15:pjCatField>2014-12-01T00:00:00</c15:pjCatField>
              <c15:pjCatField>2014-12-02T00:00:00</c15:pjCatField>
              <c15:pjCatField>2014-12-03T00:00:00</c15:pjCatField>
              <c15:pjCatField>2014-12-04T00:00:00</c15:pjCatField>
              <c15:pjCatField>2014-12-05T00:00:00</c15:pjCatField>
              <c15:pjCatField>2014-12-06T00:00:00</c15:pjCatField>
              <c15:pjCatField>2014-12-07T00:00:00</c15:pjCatField>
              <c15:pjCatField>2014-12-08T00:00:00</c15:pjCatField>
              <c15:pjCatField>2014-12-09T00:00:00</c15:pjCatField>
              <c15:pjCatField>2014-12-10T00:00:00</c15:pjCatField>
              <c15:pjCatField>2014-12-11T00:00:00</c15:pjCatField>
              <c15:pjCatField>2014-12-12T00:00:00</c15:pjCatField>
              <c15:pjCatField>2014-12-13T00:00:00</c15:pjCatField>
              <c15:pjCatField>2014-12-14T00:00:00</c15:pjCatField>
              <c15:pjCatField>2014-12-15T00:00:00</c15:pjCatField>
              <c15:pjCatField>2014-12-16T00:00:00</c15:pjCatField>
              <c15:pjCatField>2014-12-17T00:00:00</c15:pjCatField>
              <c15:pjCatField>2014-12-18T00:00:00</c15:pjCatField>
              <c15:pjCatField>2014-12-19T00:00:00</c15:pjCatField>
              <c15:pjCatField>2014-12-20T00:00:00</c15:pjCatField>
              <c15:pjCatField>2014-12-21T00:00:00</c15:pjCatField>
              <c15:pjCatField>2014-12-22T00:00:00</c15:pjCatField>
              <c15:pjCatField>2014-12-23T00:00:00</c15:pjCatField>
              <c15:pjCatField>2014-12-24T00:00:00</c15:pjCatField>
              <c15:pjCatField>2014-12-25T00:00:00</c15:pjCatField>
              <c15:pjCatField>2014-12-26T00:00:00</c15:pjCatField>
              <c15:pjCatField>2014-12-27T00:00:00</c15:pjCatField>
              <c15:pjCatField>2014-12-28T00:00:00</c15:pjCatField>
              <c15:pjCatField>2014-12-29T00:00:00</c15:pjCatField>
              <c15:pjCatField>2014-12-30T00:00:00</c15:pjCatField>
              <c15:pjCatField>2014-12-31T00:00:00</c15:pjCatField>
              <c15:pjCatField>2015-01-01T00:00:00</c15:pjCatField>
              <c15:pjCatField>2015-01-02T00:00:00</c15:pjCatField>
              <c15:pjCatField>2015-01-03T00:00:00</c15:pjCatField>
              <c15:pjCatField>2015-01-04T00:00:00</c15:pjCatField>
              <c15:pjCatField>2015-01-05T00:00:00</c15:pjCatField>
              <c15:pjCatField>2015-01-06T00:00:00</c15:pjCatField>
              <c15:pjCatField>2015-01-07T00:00:00</c15:pjCatField>
              <c15:pjCatField>2015-01-08T00:00:00</c15:pjCatField>
              <c15:pjCatField>2015-01-09T00:00:00</c15:pjCatField>
              <c15:pjCatField>2015-01-10T00:00:00</c15:pjCatField>
              <c15:pjCatField>2015-01-11T00:00:00</c15:pjCatField>
              <c15:pjCatField>2015-01-12T00:00:00</c15:pjCatField>
              <c15:pjCatField>2015-01-13T00:00:00</c15:pjCatField>
              <c15:pjCatField>2015-01-14T00:00:00</c15:pjCatField>
              <c15:pjCatField>2015-01-15T00:00:00</c15:pjCatField>
              <c15:pjCatField>2015-01-16T00:00:00</c15:pjCatField>
              <c15:pjCatField>2015-01-17T00:00:00</c15:pjCatField>
              <c15:pjCatField>2015-01-18T00:00:00</c15:pjCatField>
              <c15:pjCatField>2015-01-19T00:00:00</c15:pjCatField>
              <c15:pjCatField>2015-01-20T00:00:00</c15:pjCatField>
              <c15:pjCatField>2015-01-21T00:00:00</c15:pjCatField>
              <c15:pjCatField>2015-01-22T00:00:00</c15:pjCatField>
              <c15:pjCatField>2015-01-23T00:00:00</c15:pjCatField>
              <c15:pjCatField>2015-01-24T00:00:00</c15:pjCatField>
              <c15:pjCatField>2015-01-25T00:00:00</c15:pjCatField>
            </c15:pjCatFields>
          </c15:pjDataQuery>
        </c:ext>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legend>
    <c:plotVisOnly val="1"/>
    <c:dispBlanksAs val="gap"/>
    <c:showDLblsOverMax val="0"/>
  </c:chart>
  <c:txPr>
    <a:bodyPr/>
    <a:lstStyle/>
    <a:p>
      <a:pPr>
        <a:defRPr/>
      </a:pPr>
      <a:endParaRPr lang="bg-BG"/>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23913E-811D-459E-AE77-87F36027D169}" type="doc">
      <dgm:prSet loTypeId="urn:microsoft.com/office/officeart/2005/8/layout/orgChart1" loCatId="hierarchy" qsTypeId="urn:microsoft.com/office/officeart/2005/8/quickstyle/simple3" qsCatId="simple" csTypeId="urn:microsoft.com/office/officeart/2005/8/colors/accent0_3" csCatId="mainScheme" phldr="1"/>
      <dgm:spPr/>
      <dgm:t>
        <a:bodyPr/>
        <a:lstStyle/>
        <a:p>
          <a:endParaRPr lang="bg-BG"/>
        </a:p>
      </dgm:t>
    </dgm:pt>
    <dgm:pt modelId="{77F9EABF-F29D-4617-B96D-FD5BECB5F5B1}">
      <dgm:prSet/>
      <dgm:spPr/>
      <dgm:t>
        <a:bodyPr/>
        <a:lstStyle/>
        <a:p>
          <a:r>
            <a:rPr lang="bg-BG"/>
            <a:t>Възложител</a:t>
          </a:r>
        </a:p>
      </dgm:t>
    </dgm:pt>
    <dgm:pt modelId="{31EFE4B3-55AA-4470-B54E-9950AB39F3B7}" type="parTrans" cxnId="{B6728726-1316-4802-9B15-21E86BA95562}">
      <dgm:prSet/>
      <dgm:spPr/>
      <dgm:t>
        <a:bodyPr/>
        <a:lstStyle/>
        <a:p>
          <a:endParaRPr lang="bg-BG"/>
        </a:p>
      </dgm:t>
    </dgm:pt>
    <dgm:pt modelId="{F86788E7-BDBC-4C27-8E42-2EDC99B5010B}" type="sibTrans" cxnId="{B6728726-1316-4802-9B15-21E86BA95562}">
      <dgm:prSet/>
      <dgm:spPr/>
      <dgm:t>
        <a:bodyPr/>
        <a:lstStyle/>
        <a:p>
          <a:endParaRPr lang="bg-BG"/>
        </a:p>
      </dgm:t>
    </dgm:pt>
    <dgm:pt modelId="{BF7F5B6F-E4AC-4DA7-A171-ED5A7DF009CB}">
      <dgm:prSet/>
      <dgm:spPr/>
      <dgm:t>
        <a:bodyPr/>
        <a:lstStyle/>
        <a:p>
          <a:r>
            <a:rPr lang="bg-BG"/>
            <a:t>Комисия за вземане на решение</a:t>
          </a:r>
        </a:p>
      </dgm:t>
    </dgm:pt>
    <dgm:pt modelId="{48E31D75-4BD1-4175-8F1F-CB3EBE858158}" type="parTrans" cxnId="{3B566301-FF4E-49A2-8543-F4C2EBF88081}">
      <dgm:prSet/>
      <dgm:spPr/>
      <dgm:t>
        <a:bodyPr/>
        <a:lstStyle/>
        <a:p>
          <a:endParaRPr lang="bg-BG"/>
        </a:p>
      </dgm:t>
    </dgm:pt>
    <dgm:pt modelId="{19E65D30-EB5D-40AF-9993-FBDD3F7B57C6}" type="sibTrans" cxnId="{3B566301-FF4E-49A2-8543-F4C2EBF88081}">
      <dgm:prSet/>
      <dgm:spPr/>
      <dgm:t>
        <a:bodyPr/>
        <a:lstStyle/>
        <a:p>
          <a:endParaRPr lang="bg-BG"/>
        </a:p>
      </dgm:t>
    </dgm:pt>
    <dgm:pt modelId="{A8D4D74D-69B6-4260-9AED-67855C1F53D6}">
      <dgm:prSet/>
      <dgm:spPr/>
      <dgm:t>
        <a:bodyPr/>
        <a:lstStyle/>
        <a:p>
          <a:r>
            <a:rPr lang="bg-BG"/>
            <a:t>Ръководител на екипа на възложителя</a:t>
          </a:r>
        </a:p>
      </dgm:t>
    </dgm:pt>
    <dgm:pt modelId="{7765921D-DCFD-4962-90AD-5EA6DB47189C}" type="parTrans" cxnId="{B1D18ABE-F7EC-4F7C-A091-33FA9E0ABB1F}">
      <dgm:prSet/>
      <dgm:spPr/>
      <dgm:t>
        <a:bodyPr/>
        <a:lstStyle/>
        <a:p>
          <a:endParaRPr lang="bg-BG"/>
        </a:p>
      </dgm:t>
    </dgm:pt>
    <dgm:pt modelId="{29DA299E-94D9-469D-A450-28161F7538D6}" type="sibTrans" cxnId="{B1D18ABE-F7EC-4F7C-A091-33FA9E0ABB1F}">
      <dgm:prSet/>
      <dgm:spPr/>
      <dgm:t>
        <a:bodyPr/>
        <a:lstStyle/>
        <a:p>
          <a:endParaRPr lang="bg-BG"/>
        </a:p>
      </dgm:t>
    </dgm:pt>
    <dgm:pt modelId="{838F2F9F-F7BA-4B47-B2E1-A742705B28BF}">
      <dgm:prSet/>
      <dgm:spPr/>
      <dgm:t>
        <a:bodyPr/>
        <a:lstStyle/>
        <a:p>
          <a:r>
            <a:rPr lang="bg-BG"/>
            <a:t>Ръководител на екипа по разработка </a:t>
          </a:r>
          <a:r>
            <a:rPr lang="en-US"/>
            <a:t>E-Health</a:t>
          </a:r>
          <a:endParaRPr lang="bg-BG"/>
        </a:p>
      </dgm:t>
    </dgm:pt>
    <dgm:pt modelId="{BCF2CE82-B5C1-460D-AB04-227C2C9126AF}" type="parTrans" cxnId="{3C64E9B6-64BD-4C1B-9E89-12725317E47D}">
      <dgm:prSet/>
      <dgm:spPr/>
      <dgm:t>
        <a:bodyPr/>
        <a:lstStyle/>
        <a:p>
          <a:endParaRPr lang="bg-BG"/>
        </a:p>
      </dgm:t>
    </dgm:pt>
    <dgm:pt modelId="{CF9DF716-7959-4F64-9C84-CBD492F9E5E6}" type="sibTrans" cxnId="{3C64E9B6-64BD-4C1B-9E89-12725317E47D}">
      <dgm:prSet/>
      <dgm:spPr/>
      <dgm:t>
        <a:bodyPr/>
        <a:lstStyle/>
        <a:p>
          <a:endParaRPr lang="bg-BG"/>
        </a:p>
      </dgm:t>
    </dgm:pt>
    <dgm:pt modelId="{692C7EA0-70C0-4954-97AC-92A71D96FDD1}">
      <dgm:prSet/>
      <dgm:spPr/>
      <dgm:t>
        <a:bodyPr/>
        <a:lstStyle/>
        <a:p>
          <a:r>
            <a:rPr lang="bg-BG"/>
            <a:t>Софтуерен архитект</a:t>
          </a:r>
        </a:p>
      </dgm:t>
    </dgm:pt>
    <dgm:pt modelId="{9208EA3D-15C2-4341-9EBD-80E7E5E62AC4}" type="parTrans" cxnId="{B7FAF65B-ADF5-432A-9995-DF21A545FC90}">
      <dgm:prSet/>
      <dgm:spPr/>
      <dgm:t>
        <a:bodyPr/>
        <a:lstStyle/>
        <a:p>
          <a:endParaRPr lang="bg-BG"/>
        </a:p>
      </dgm:t>
    </dgm:pt>
    <dgm:pt modelId="{B178C0B7-6598-4268-987B-C90083814EC2}" type="sibTrans" cxnId="{B7FAF65B-ADF5-432A-9995-DF21A545FC90}">
      <dgm:prSet/>
      <dgm:spPr/>
      <dgm:t>
        <a:bodyPr/>
        <a:lstStyle/>
        <a:p>
          <a:endParaRPr lang="bg-BG"/>
        </a:p>
      </dgm:t>
    </dgm:pt>
    <dgm:pt modelId="{481A7A76-63B0-4A8E-AD19-EF5C273F3CF7}">
      <dgm:prSet/>
      <dgm:spPr/>
      <dgm:t>
        <a:bodyPr/>
        <a:lstStyle/>
        <a:p>
          <a:r>
            <a:rPr lang="bg-BG"/>
            <a:t>Дизайн мениджър</a:t>
          </a:r>
        </a:p>
      </dgm:t>
    </dgm:pt>
    <dgm:pt modelId="{0A24663C-F986-4AA4-AAE5-EA719D2469E5}" type="parTrans" cxnId="{07FE64F4-5BEE-4EAC-BC24-AE9C37D14E8F}">
      <dgm:prSet/>
      <dgm:spPr/>
      <dgm:t>
        <a:bodyPr/>
        <a:lstStyle/>
        <a:p>
          <a:endParaRPr lang="bg-BG"/>
        </a:p>
      </dgm:t>
    </dgm:pt>
    <dgm:pt modelId="{9E883E23-83FC-4DE3-A2C2-69374FEA6E2A}" type="sibTrans" cxnId="{07FE64F4-5BEE-4EAC-BC24-AE9C37D14E8F}">
      <dgm:prSet/>
      <dgm:spPr/>
      <dgm:t>
        <a:bodyPr/>
        <a:lstStyle/>
        <a:p>
          <a:endParaRPr lang="bg-BG"/>
        </a:p>
      </dgm:t>
    </dgm:pt>
    <dgm:pt modelId="{0C036FDB-6CEE-419D-AC4B-DB1F10DD9CA8}">
      <dgm:prSet/>
      <dgm:spPr/>
      <dgm:t>
        <a:bodyPr/>
        <a:lstStyle/>
        <a:p>
          <a:r>
            <a:rPr lang="bg-BG"/>
            <a:t>Тест мениджър</a:t>
          </a:r>
        </a:p>
      </dgm:t>
    </dgm:pt>
    <dgm:pt modelId="{528A41AB-F3F5-4C80-97DA-4F5791AD18FB}" type="parTrans" cxnId="{F64CE70D-544A-40F3-B21D-60C2C71D7C61}">
      <dgm:prSet/>
      <dgm:spPr/>
      <dgm:t>
        <a:bodyPr/>
        <a:lstStyle/>
        <a:p>
          <a:endParaRPr lang="bg-BG"/>
        </a:p>
      </dgm:t>
    </dgm:pt>
    <dgm:pt modelId="{F91163EC-504A-478F-B404-2877825DEA4F}" type="sibTrans" cxnId="{F64CE70D-544A-40F3-B21D-60C2C71D7C61}">
      <dgm:prSet/>
      <dgm:spPr/>
      <dgm:t>
        <a:bodyPr/>
        <a:lstStyle/>
        <a:p>
          <a:endParaRPr lang="bg-BG"/>
        </a:p>
      </dgm:t>
    </dgm:pt>
    <dgm:pt modelId="{A9391612-783C-4C54-AFB5-9945BA33E7C0}">
      <dgm:prSet/>
      <dgm:spPr/>
      <dgm:t>
        <a:bodyPr/>
        <a:lstStyle/>
        <a:p>
          <a:r>
            <a:rPr lang="bg-BG"/>
            <a:t>Бизнес аналитик</a:t>
          </a:r>
        </a:p>
      </dgm:t>
    </dgm:pt>
    <dgm:pt modelId="{258FC96C-34A1-4668-96C9-E023836361B1}" type="parTrans" cxnId="{996C8CE2-BA07-42E7-B950-139C1E0239E8}">
      <dgm:prSet/>
      <dgm:spPr/>
      <dgm:t>
        <a:bodyPr/>
        <a:lstStyle/>
        <a:p>
          <a:endParaRPr lang="bg-BG"/>
        </a:p>
      </dgm:t>
    </dgm:pt>
    <dgm:pt modelId="{CAF5B31E-D7EE-48E4-8C45-42994E4E52BA}" type="sibTrans" cxnId="{996C8CE2-BA07-42E7-B950-139C1E0239E8}">
      <dgm:prSet/>
      <dgm:spPr/>
      <dgm:t>
        <a:bodyPr/>
        <a:lstStyle/>
        <a:p>
          <a:endParaRPr lang="bg-BG"/>
        </a:p>
      </dgm:t>
    </dgm:pt>
    <dgm:pt modelId="{A22C963C-332D-4752-9E23-FD6C146FF77B}">
      <dgm:prSet/>
      <dgm:spPr/>
      <dgm:t>
        <a:bodyPr/>
        <a:lstStyle/>
        <a:p>
          <a:r>
            <a:rPr lang="bg-BG"/>
            <a:t>Системен администратор</a:t>
          </a:r>
        </a:p>
      </dgm:t>
    </dgm:pt>
    <dgm:pt modelId="{1DF85094-C0A2-49E6-ACA4-690A85CB1D80}" type="parTrans" cxnId="{7A207E20-BA32-49EB-B0B9-8F6BC9B4CDCA}">
      <dgm:prSet/>
      <dgm:spPr/>
      <dgm:t>
        <a:bodyPr/>
        <a:lstStyle/>
        <a:p>
          <a:endParaRPr lang="bg-BG"/>
        </a:p>
      </dgm:t>
    </dgm:pt>
    <dgm:pt modelId="{8AB28F78-D203-46E2-A2EF-925EBF2DC0C7}" type="sibTrans" cxnId="{7A207E20-BA32-49EB-B0B9-8F6BC9B4CDCA}">
      <dgm:prSet/>
      <dgm:spPr/>
      <dgm:t>
        <a:bodyPr/>
        <a:lstStyle/>
        <a:p>
          <a:endParaRPr lang="bg-BG"/>
        </a:p>
      </dgm:t>
    </dgm:pt>
    <dgm:pt modelId="{61DB4EC9-1C6E-47B6-85FC-5D8C84164B0E}">
      <dgm:prSet/>
      <dgm:spPr/>
      <dgm:t>
        <a:bodyPr/>
        <a:lstStyle/>
        <a:p>
          <a:r>
            <a:rPr lang="bg-BG"/>
            <a:t>Разработчици</a:t>
          </a:r>
        </a:p>
      </dgm:t>
    </dgm:pt>
    <dgm:pt modelId="{DE167C35-10B6-4DCC-BBBC-5ABD0413CF43}" type="parTrans" cxnId="{9CC40D9A-DE2F-4C72-AF04-2ED41215D700}">
      <dgm:prSet/>
      <dgm:spPr/>
      <dgm:t>
        <a:bodyPr/>
        <a:lstStyle/>
        <a:p>
          <a:endParaRPr lang="bg-BG"/>
        </a:p>
      </dgm:t>
    </dgm:pt>
    <dgm:pt modelId="{24E520D0-F7E5-42A9-BE8E-6864C6FBD787}" type="sibTrans" cxnId="{9CC40D9A-DE2F-4C72-AF04-2ED41215D700}">
      <dgm:prSet/>
      <dgm:spPr/>
      <dgm:t>
        <a:bodyPr/>
        <a:lstStyle/>
        <a:p>
          <a:endParaRPr lang="bg-BG"/>
        </a:p>
      </dgm:t>
    </dgm:pt>
    <dgm:pt modelId="{C02645B7-4626-4BE1-B429-8D1B45ED1C56}">
      <dgm:prSet/>
      <dgm:spPr/>
      <dgm:t>
        <a:bodyPr/>
        <a:lstStyle/>
        <a:p>
          <a:r>
            <a:rPr lang="bg-BG"/>
            <a:t>Тестер</a:t>
          </a:r>
        </a:p>
      </dgm:t>
    </dgm:pt>
    <dgm:pt modelId="{2D0318D6-A254-44D9-B868-2A07E30C7495}" type="parTrans" cxnId="{C0C5962B-CB8D-4A35-92A8-6A59B235EE45}">
      <dgm:prSet/>
      <dgm:spPr/>
      <dgm:t>
        <a:bodyPr/>
        <a:lstStyle/>
        <a:p>
          <a:endParaRPr lang="bg-BG"/>
        </a:p>
      </dgm:t>
    </dgm:pt>
    <dgm:pt modelId="{05473136-71CE-46AA-ACD1-3658EB20A174}" type="sibTrans" cxnId="{C0C5962B-CB8D-4A35-92A8-6A59B235EE45}">
      <dgm:prSet/>
      <dgm:spPr/>
      <dgm:t>
        <a:bodyPr/>
        <a:lstStyle/>
        <a:p>
          <a:endParaRPr lang="bg-BG"/>
        </a:p>
      </dgm:t>
    </dgm:pt>
    <dgm:pt modelId="{79AA1883-E3FA-43F4-916F-48D1C77F050D}" type="pres">
      <dgm:prSet presAssocID="{5A23913E-811D-459E-AE77-87F36027D169}" presName="hierChild1" presStyleCnt="0">
        <dgm:presLayoutVars>
          <dgm:orgChart val="1"/>
          <dgm:chPref val="1"/>
          <dgm:dir/>
          <dgm:animOne val="branch"/>
          <dgm:animLvl val="lvl"/>
          <dgm:resizeHandles/>
        </dgm:presLayoutVars>
      </dgm:prSet>
      <dgm:spPr/>
      <dgm:t>
        <a:bodyPr/>
        <a:lstStyle/>
        <a:p>
          <a:endParaRPr lang="bg-BG"/>
        </a:p>
      </dgm:t>
    </dgm:pt>
    <dgm:pt modelId="{034EB3E6-AAAA-4537-B31B-D92ABFBD6019}" type="pres">
      <dgm:prSet presAssocID="{77F9EABF-F29D-4617-B96D-FD5BECB5F5B1}" presName="hierRoot1" presStyleCnt="0">
        <dgm:presLayoutVars>
          <dgm:hierBranch val="init"/>
        </dgm:presLayoutVars>
      </dgm:prSet>
      <dgm:spPr/>
      <dgm:t>
        <a:bodyPr/>
        <a:lstStyle/>
        <a:p>
          <a:endParaRPr lang="bg-BG"/>
        </a:p>
      </dgm:t>
    </dgm:pt>
    <dgm:pt modelId="{3EC78C8A-12ED-4F4E-B97A-BB6C22B8A557}" type="pres">
      <dgm:prSet presAssocID="{77F9EABF-F29D-4617-B96D-FD5BECB5F5B1}" presName="rootComposite1" presStyleCnt="0"/>
      <dgm:spPr/>
      <dgm:t>
        <a:bodyPr/>
        <a:lstStyle/>
        <a:p>
          <a:endParaRPr lang="bg-BG"/>
        </a:p>
      </dgm:t>
    </dgm:pt>
    <dgm:pt modelId="{E9061117-3934-4B0A-B721-421EB78ECB16}" type="pres">
      <dgm:prSet presAssocID="{77F9EABF-F29D-4617-B96D-FD5BECB5F5B1}" presName="rootText1" presStyleLbl="node0" presStyleIdx="0" presStyleCnt="1" custScaleX="174358" custScaleY="172454">
        <dgm:presLayoutVars>
          <dgm:chPref val="3"/>
        </dgm:presLayoutVars>
      </dgm:prSet>
      <dgm:spPr/>
      <dgm:t>
        <a:bodyPr/>
        <a:lstStyle/>
        <a:p>
          <a:endParaRPr lang="bg-BG"/>
        </a:p>
      </dgm:t>
    </dgm:pt>
    <dgm:pt modelId="{AC8248EA-1F54-43FC-B036-CC8CD6E18B0A}" type="pres">
      <dgm:prSet presAssocID="{77F9EABF-F29D-4617-B96D-FD5BECB5F5B1}" presName="rootConnector1" presStyleLbl="node1" presStyleIdx="0" presStyleCnt="0"/>
      <dgm:spPr/>
      <dgm:t>
        <a:bodyPr/>
        <a:lstStyle/>
        <a:p>
          <a:endParaRPr lang="bg-BG"/>
        </a:p>
      </dgm:t>
    </dgm:pt>
    <dgm:pt modelId="{A36145B3-40C6-4A49-B355-E494F145F40E}" type="pres">
      <dgm:prSet presAssocID="{77F9EABF-F29D-4617-B96D-FD5BECB5F5B1}" presName="hierChild2" presStyleCnt="0"/>
      <dgm:spPr/>
      <dgm:t>
        <a:bodyPr/>
        <a:lstStyle/>
        <a:p>
          <a:endParaRPr lang="bg-BG"/>
        </a:p>
      </dgm:t>
    </dgm:pt>
    <dgm:pt modelId="{6CBDBC55-087B-46B5-9A1F-E1110CC36BE7}" type="pres">
      <dgm:prSet presAssocID="{48E31D75-4BD1-4175-8F1F-CB3EBE858158}" presName="Name37" presStyleLbl="parChTrans1D2" presStyleIdx="0" presStyleCnt="1"/>
      <dgm:spPr/>
      <dgm:t>
        <a:bodyPr/>
        <a:lstStyle/>
        <a:p>
          <a:endParaRPr lang="bg-BG"/>
        </a:p>
      </dgm:t>
    </dgm:pt>
    <dgm:pt modelId="{43FDD2CD-5923-45CB-B0B3-5BE8170D9119}" type="pres">
      <dgm:prSet presAssocID="{BF7F5B6F-E4AC-4DA7-A171-ED5A7DF009CB}" presName="hierRoot2" presStyleCnt="0">
        <dgm:presLayoutVars>
          <dgm:hierBranch val="init"/>
        </dgm:presLayoutVars>
      </dgm:prSet>
      <dgm:spPr/>
      <dgm:t>
        <a:bodyPr/>
        <a:lstStyle/>
        <a:p>
          <a:endParaRPr lang="bg-BG"/>
        </a:p>
      </dgm:t>
    </dgm:pt>
    <dgm:pt modelId="{228A7301-C6BF-4093-A2B1-84623C11D6E5}" type="pres">
      <dgm:prSet presAssocID="{BF7F5B6F-E4AC-4DA7-A171-ED5A7DF009CB}" presName="rootComposite" presStyleCnt="0"/>
      <dgm:spPr/>
      <dgm:t>
        <a:bodyPr/>
        <a:lstStyle/>
        <a:p>
          <a:endParaRPr lang="bg-BG"/>
        </a:p>
      </dgm:t>
    </dgm:pt>
    <dgm:pt modelId="{F5456523-0AB3-4617-B9D9-123CB52FEDE5}" type="pres">
      <dgm:prSet presAssocID="{BF7F5B6F-E4AC-4DA7-A171-ED5A7DF009CB}" presName="rootText" presStyleLbl="node2" presStyleIdx="0" presStyleCnt="1" custScaleX="143070" custScaleY="154229">
        <dgm:presLayoutVars>
          <dgm:chPref val="3"/>
        </dgm:presLayoutVars>
      </dgm:prSet>
      <dgm:spPr/>
      <dgm:t>
        <a:bodyPr/>
        <a:lstStyle/>
        <a:p>
          <a:endParaRPr lang="bg-BG"/>
        </a:p>
      </dgm:t>
    </dgm:pt>
    <dgm:pt modelId="{755A0001-1D05-4C87-8012-0147C3FC048C}" type="pres">
      <dgm:prSet presAssocID="{BF7F5B6F-E4AC-4DA7-A171-ED5A7DF009CB}" presName="rootConnector" presStyleLbl="node2" presStyleIdx="0" presStyleCnt="1"/>
      <dgm:spPr/>
      <dgm:t>
        <a:bodyPr/>
        <a:lstStyle/>
        <a:p>
          <a:endParaRPr lang="bg-BG"/>
        </a:p>
      </dgm:t>
    </dgm:pt>
    <dgm:pt modelId="{9C666F33-01E3-42DA-BEE1-3EB4E529D97C}" type="pres">
      <dgm:prSet presAssocID="{BF7F5B6F-E4AC-4DA7-A171-ED5A7DF009CB}" presName="hierChild4" presStyleCnt="0"/>
      <dgm:spPr/>
      <dgm:t>
        <a:bodyPr/>
        <a:lstStyle/>
        <a:p>
          <a:endParaRPr lang="bg-BG"/>
        </a:p>
      </dgm:t>
    </dgm:pt>
    <dgm:pt modelId="{C13890F3-7BE3-4F39-9BD1-17A0E48EC053}" type="pres">
      <dgm:prSet presAssocID="{7765921D-DCFD-4962-90AD-5EA6DB47189C}" presName="Name37" presStyleLbl="parChTrans1D3" presStyleIdx="0" presStyleCnt="1"/>
      <dgm:spPr/>
      <dgm:t>
        <a:bodyPr/>
        <a:lstStyle/>
        <a:p>
          <a:endParaRPr lang="bg-BG"/>
        </a:p>
      </dgm:t>
    </dgm:pt>
    <dgm:pt modelId="{93F81B33-785D-4A45-86C0-5142388F0233}" type="pres">
      <dgm:prSet presAssocID="{A8D4D74D-69B6-4260-9AED-67855C1F53D6}" presName="hierRoot2" presStyleCnt="0">
        <dgm:presLayoutVars>
          <dgm:hierBranch val="init"/>
        </dgm:presLayoutVars>
      </dgm:prSet>
      <dgm:spPr/>
      <dgm:t>
        <a:bodyPr/>
        <a:lstStyle/>
        <a:p>
          <a:endParaRPr lang="bg-BG"/>
        </a:p>
      </dgm:t>
    </dgm:pt>
    <dgm:pt modelId="{A9EB6C7E-B14C-4804-9192-1610005C171F}" type="pres">
      <dgm:prSet presAssocID="{A8D4D74D-69B6-4260-9AED-67855C1F53D6}" presName="rootComposite" presStyleCnt="0"/>
      <dgm:spPr/>
      <dgm:t>
        <a:bodyPr/>
        <a:lstStyle/>
        <a:p>
          <a:endParaRPr lang="bg-BG"/>
        </a:p>
      </dgm:t>
    </dgm:pt>
    <dgm:pt modelId="{D8A68777-1117-454F-9913-11BCC7C95580}" type="pres">
      <dgm:prSet presAssocID="{A8D4D74D-69B6-4260-9AED-67855C1F53D6}" presName="rootText" presStyleLbl="node3" presStyleIdx="0" presStyleCnt="1" custScaleX="117804" custScaleY="118292">
        <dgm:presLayoutVars>
          <dgm:chPref val="3"/>
        </dgm:presLayoutVars>
      </dgm:prSet>
      <dgm:spPr/>
      <dgm:t>
        <a:bodyPr/>
        <a:lstStyle/>
        <a:p>
          <a:endParaRPr lang="bg-BG"/>
        </a:p>
      </dgm:t>
    </dgm:pt>
    <dgm:pt modelId="{1C9083F9-0E4E-4A89-A441-AE4BF1B9848D}" type="pres">
      <dgm:prSet presAssocID="{A8D4D74D-69B6-4260-9AED-67855C1F53D6}" presName="rootConnector" presStyleLbl="node3" presStyleIdx="0" presStyleCnt="1"/>
      <dgm:spPr/>
      <dgm:t>
        <a:bodyPr/>
        <a:lstStyle/>
        <a:p>
          <a:endParaRPr lang="bg-BG"/>
        </a:p>
      </dgm:t>
    </dgm:pt>
    <dgm:pt modelId="{B91F3856-A1E3-49C5-9682-89F3CE493A7C}" type="pres">
      <dgm:prSet presAssocID="{A8D4D74D-69B6-4260-9AED-67855C1F53D6}" presName="hierChild4" presStyleCnt="0"/>
      <dgm:spPr/>
      <dgm:t>
        <a:bodyPr/>
        <a:lstStyle/>
        <a:p>
          <a:endParaRPr lang="bg-BG"/>
        </a:p>
      </dgm:t>
    </dgm:pt>
    <dgm:pt modelId="{754F82AB-50DB-40A7-9E1A-ECEF6F98C4A9}" type="pres">
      <dgm:prSet presAssocID="{BCF2CE82-B5C1-460D-AB04-227C2C9126AF}" presName="Name37" presStyleLbl="parChTrans1D4" presStyleIdx="0" presStyleCnt="8"/>
      <dgm:spPr/>
      <dgm:t>
        <a:bodyPr/>
        <a:lstStyle/>
        <a:p>
          <a:endParaRPr lang="bg-BG"/>
        </a:p>
      </dgm:t>
    </dgm:pt>
    <dgm:pt modelId="{3369CF31-C08D-4AD3-A908-55D1ADAC4FFB}" type="pres">
      <dgm:prSet presAssocID="{838F2F9F-F7BA-4B47-B2E1-A742705B28BF}" presName="hierRoot2" presStyleCnt="0">
        <dgm:presLayoutVars>
          <dgm:hierBranch val="init"/>
        </dgm:presLayoutVars>
      </dgm:prSet>
      <dgm:spPr/>
      <dgm:t>
        <a:bodyPr/>
        <a:lstStyle/>
        <a:p>
          <a:endParaRPr lang="bg-BG"/>
        </a:p>
      </dgm:t>
    </dgm:pt>
    <dgm:pt modelId="{02B34288-5D45-4FC4-9907-5C17699A3BEC}" type="pres">
      <dgm:prSet presAssocID="{838F2F9F-F7BA-4B47-B2E1-A742705B28BF}" presName="rootComposite" presStyleCnt="0"/>
      <dgm:spPr/>
      <dgm:t>
        <a:bodyPr/>
        <a:lstStyle/>
        <a:p>
          <a:endParaRPr lang="bg-BG"/>
        </a:p>
      </dgm:t>
    </dgm:pt>
    <dgm:pt modelId="{412EA23C-D4EC-47E6-8E69-29DE2459D83B}" type="pres">
      <dgm:prSet presAssocID="{838F2F9F-F7BA-4B47-B2E1-A742705B28BF}" presName="rootText" presStyleLbl="node4" presStyleIdx="0" presStyleCnt="8" custScaleX="181149" custScaleY="164919">
        <dgm:presLayoutVars>
          <dgm:chPref val="3"/>
        </dgm:presLayoutVars>
      </dgm:prSet>
      <dgm:spPr/>
      <dgm:t>
        <a:bodyPr/>
        <a:lstStyle/>
        <a:p>
          <a:endParaRPr lang="bg-BG"/>
        </a:p>
      </dgm:t>
    </dgm:pt>
    <dgm:pt modelId="{8052D9D7-7271-4807-B4E3-D3F019B2E346}" type="pres">
      <dgm:prSet presAssocID="{838F2F9F-F7BA-4B47-B2E1-A742705B28BF}" presName="rootConnector" presStyleLbl="node4" presStyleIdx="0" presStyleCnt="8"/>
      <dgm:spPr/>
      <dgm:t>
        <a:bodyPr/>
        <a:lstStyle/>
        <a:p>
          <a:endParaRPr lang="bg-BG"/>
        </a:p>
      </dgm:t>
    </dgm:pt>
    <dgm:pt modelId="{A41E099E-5B79-4E5E-AF7A-5960F2A158B3}" type="pres">
      <dgm:prSet presAssocID="{838F2F9F-F7BA-4B47-B2E1-A742705B28BF}" presName="hierChild4" presStyleCnt="0"/>
      <dgm:spPr/>
      <dgm:t>
        <a:bodyPr/>
        <a:lstStyle/>
        <a:p>
          <a:endParaRPr lang="bg-BG"/>
        </a:p>
      </dgm:t>
    </dgm:pt>
    <dgm:pt modelId="{CCE8A60C-5D23-419F-918B-258756382FC3}" type="pres">
      <dgm:prSet presAssocID="{9208EA3D-15C2-4341-9EBD-80E7E5E62AC4}" presName="Name37" presStyleLbl="parChTrans1D4" presStyleIdx="1" presStyleCnt="8"/>
      <dgm:spPr/>
      <dgm:t>
        <a:bodyPr/>
        <a:lstStyle/>
        <a:p>
          <a:endParaRPr lang="bg-BG"/>
        </a:p>
      </dgm:t>
    </dgm:pt>
    <dgm:pt modelId="{DB591D68-A515-43E6-BE4C-BB35AA1338CE}" type="pres">
      <dgm:prSet presAssocID="{692C7EA0-70C0-4954-97AC-92A71D96FDD1}" presName="hierRoot2" presStyleCnt="0">
        <dgm:presLayoutVars>
          <dgm:hierBranch val="init"/>
        </dgm:presLayoutVars>
      </dgm:prSet>
      <dgm:spPr/>
      <dgm:t>
        <a:bodyPr/>
        <a:lstStyle/>
        <a:p>
          <a:endParaRPr lang="bg-BG"/>
        </a:p>
      </dgm:t>
    </dgm:pt>
    <dgm:pt modelId="{DFCFB4CA-A901-48F9-9C1D-6E4E669D5ABF}" type="pres">
      <dgm:prSet presAssocID="{692C7EA0-70C0-4954-97AC-92A71D96FDD1}" presName="rootComposite" presStyleCnt="0"/>
      <dgm:spPr/>
      <dgm:t>
        <a:bodyPr/>
        <a:lstStyle/>
        <a:p>
          <a:endParaRPr lang="bg-BG"/>
        </a:p>
      </dgm:t>
    </dgm:pt>
    <dgm:pt modelId="{29893396-B9D9-4D63-A1CC-9CF3FFD097D8}" type="pres">
      <dgm:prSet presAssocID="{692C7EA0-70C0-4954-97AC-92A71D96FDD1}" presName="rootText" presStyleLbl="node4" presStyleIdx="1" presStyleCnt="8" custScaleX="114860" custScaleY="136293">
        <dgm:presLayoutVars>
          <dgm:chPref val="3"/>
        </dgm:presLayoutVars>
      </dgm:prSet>
      <dgm:spPr/>
      <dgm:t>
        <a:bodyPr/>
        <a:lstStyle/>
        <a:p>
          <a:endParaRPr lang="bg-BG"/>
        </a:p>
      </dgm:t>
    </dgm:pt>
    <dgm:pt modelId="{FC2B29EB-008C-41AB-9BD6-824AF43A2D97}" type="pres">
      <dgm:prSet presAssocID="{692C7EA0-70C0-4954-97AC-92A71D96FDD1}" presName="rootConnector" presStyleLbl="node4" presStyleIdx="1" presStyleCnt="8"/>
      <dgm:spPr/>
      <dgm:t>
        <a:bodyPr/>
        <a:lstStyle/>
        <a:p>
          <a:endParaRPr lang="bg-BG"/>
        </a:p>
      </dgm:t>
    </dgm:pt>
    <dgm:pt modelId="{B7FDBD8E-1E55-461A-88CA-F0DB0591F099}" type="pres">
      <dgm:prSet presAssocID="{692C7EA0-70C0-4954-97AC-92A71D96FDD1}" presName="hierChild4" presStyleCnt="0"/>
      <dgm:spPr/>
      <dgm:t>
        <a:bodyPr/>
        <a:lstStyle/>
        <a:p>
          <a:endParaRPr lang="bg-BG"/>
        </a:p>
      </dgm:t>
    </dgm:pt>
    <dgm:pt modelId="{109DB02A-7DB7-4F3C-B0FA-27F9D651FFF5}" type="pres">
      <dgm:prSet presAssocID="{1DF85094-C0A2-49E6-ACA4-690A85CB1D80}" presName="Name37" presStyleLbl="parChTrans1D4" presStyleIdx="2" presStyleCnt="8"/>
      <dgm:spPr/>
      <dgm:t>
        <a:bodyPr/>
        <a:lstStyle/>
        <a:p>
          <a:endParaRPr lang="bg-BG"/>
        </a:p>
      </dgm:t>
    </dgm:pt>
    <dgm:pt modelId="{E149B0AC-450F-4DB5-B54F-335128F2D747}" type="pres">
      <dgm:prSet presAssocID="{A22C963C-332D-4752-9E23-FD6C146FF77B}" presName="hierRoot2" presStyleCnt="0">
        <dgm:presLayoutVars>
          <dgm:hierBranch val="init"/>
        </dgm:presLayoutVars>
      </dgm:prSet>
      <dgm:spPr/>
      <dgm:t>
        <a:bodyPr/>
        <a:lstStyle/>
        <a:p>
          <a:endParaRPr lang="bg-BG"/>
        </a:p>
      </dgm:t>
    </dgm:pt>
    <dgm:pt modelId="{E5337635-F78F-4F67-8EE8-23A8609C4AA0}" type="pres">
      <dgm:prSet presAssocID="{A22C963C-332D-4752-9E23-FD6C146FF77B}" presName="rootComposite" presStyleCnt="0"/>
      <dgm:spPr/>
      <dgm:t>
        <a:bodyPr/>
        <a:lstStyle/>
        <a:p>
          <a:endParaRPr lang="bg-BG"/>
        </a:p>
      </dgm:t>
    </dgm:pt>
    <dgm:pt modelId="{95F5B652-AB8A-46D5-8E16-A9E8FDBACA9C}" type="pres">
      <dgm:prSet presAssocID="{A22C963C-332D-4752-9E23-FD6C146FF77B}" presName="rootText" presStyleLbl="node4" presStyleIdx="2" presStyleCnt="8">
        <dgm:presLayoutVars>
          <dgm:chPref val="3"/>
        </dgm:presLayoutVars>
      </dgm:prSet>
      <dgm:spPr/>
      <dgm:t>
        <a:bodyPr/>
        <a:lstStyle/>
        <a:p>
          <a:endParaRPr lang="bg-BG"/>
        </a:p>
      </dgm:t>
    </dgm:pt>
    <dgm:pt modelId="{2770788A-1F4C-43C6-B056-7F7757ABA096}" type="pres">
      <dgm:prSet presAssocID="{A22C963C-332D-4752-9E23-FD6C146FF77B}" presName="rootConnector" presStyleLbl="node4" presStyleIdx="2" presStyleCnt="8"/>
      <dgm:spPr/>
      <dgm:t>
        <a:bodyPr/>
        <a:lstStyle/>
        <a:p>
          <a:endParaRPr lang="bg-BG"/>
        </a:p>
      </dgm:t>
    </dgm:pt>
    <dgm:pt modelId="{BD58F101-BFC0-4E85-907C-9E39140E3085}" type="pres">
      <dgm:prSet presAssocID="{A22C963C-332D-4752-9E23-FD6C146FF77B}" presName="hierChild4" presStyleCnt="0"/>
      <dgm:spPr/>
      <dgm:t>
        <a:bodyPr/>
        <a:lstStyle/>
        <a:p>
          <a:endParaRPr lang="bg-BG"/>
        </a:p>
      </dgm:t>
    </dgm:pt>
    <dgm:pt modelId="{113D1D8B-B746-41DF-953C-A71B8EC9B516}" type="pres">
      <dgm:prSet presAssocID="{A22C963C-332D-4752-9E23-FD6C146FF77B}" presName="hierChild5" presStyleCnt="0"/>
      <dgm:spPr/>
      <dgm:t>
        <a:bodyPr/>
        <a:lstStyle/>
        <a:p>
          <a:endParaRPr lang="bg-BG"/>
        </a:p>
      </dgm:t>
    </dgm:pt>
    <dgm:pt modelId="{50938896-69FC-4237-8DBE-8CEE4C590A15}" type="pres">
      <dgm:prSet presAssocID="{692C7EA0-70C0-4954-97AC-92A71D96FDD1}" presName="hierChild5" presStyleCnt="0"/>
      <dgm:spPr/>
      <dgm:t>
        <a:bodyPr/>
        <a:lstStyle/>
        <a:p>
          <a:endParaRPr lang="bg-BG"/>
        </a:p>
      </dgm:t>
    </dgm:pt>
    <dgm:pt modelId="{9DB8DEF4-81BC-4060-A054-8458338775C9}" type="pres">
      <dgm:prSet presAssocID="{0A24663C-F986-4AA4-AAE5-EA719D2469E5}" presName="Name37" presStyleLbl="parChTrans1D4" presStyleIdx="3" presStyleCnt="8"/>
      <dgm:spPr/>
      <dgm:t>
        <a:bodyPr/>
        <a:lstStyle/>
        <a:p>
          <a:endParaRPr lang="bg-BG"/>
        </a:p>
      </dgm:t>
    </dgm:pt>
    <dgm:pt modelId="{65053283-1C35-4B2D-8314-FBA26623C460}" type="pres">
      <dgm:prSet presAssocID="{481A7A76-63B0-4A8E-AD19-EF5C273F3CF7}" presName="hierRoot2" presStyleCnt="0">
        <dgm:presLayoutVars>
          <dgm:hierBranch val="init"/>
        </dgm:presLayoutVars>
      </dgm:prSet>
      <dgm:spPr/>
      <dgm:t>
        <a:bodyPr/>
        <a:lstStyle/>
        <a:p>
          <a:endParaRPr lang="bg-BG"/>
        </a:p>
      </dgm:t>
    </dgm:pt>
    <dgm:pt modelId="{898F5FF1-36C5-42BE-A58E-E57E48F9E590}" type="pres">
      <dgm:prSet presAssocID="{481A7A76-63B0-4A8E-AD19-EF5C273F3CF7}" presName="rootComposite" presStyleCnt="0"/>
      <dgm:spPr/>
      <dgm:t>
        <a:bodyPr/>
        <a:lstStyle/>
        <a:p>
          <a:endParaRPr lang="bg-BG"/>
        </a:p>
      </dgm:t>
    </dgm:pt>
    <dgm:pt modelId="{6D4B2938-2033-40C1-8710-1C660080C5EA}" type="pres">
      <dgm:prSet presAssocID="{481A7A76-63B0-4A8E-AD19-EF5C273F3CF7}" presName="rootText" presStyleLbl="node4" presStyleIdx="3" presStyleCnt="8" custScaleX="114175" custScaleY="146336">
        <dgm:presLayoutVars>
          <dgm:chPref val="3"/>
        </dgm:presLayoutVars>
      </dgm:prSet>
      <dgm:spPr/>
      <dgm:t>
        <a:bodyPr/>
        <a:lstStyle/>
        <a:p>
          <a:endParaRPr lang="bg-BG"/>
        </a:p>
      </dgm:t>
    </dgm:pt>
    <dgm:pt modelId="{55CACBA6-4440-4E95-AE3E-55B1E7516680}" type="pres">
      <dgm:prSet presAssocID="{481A7A76-63B0-4A8E-AD19-EF5C273F3CF7}" presName="rootConnector" presStyleLbl="node4" presStyleIdx="3" presStyleCnt="8"/>
      <dgm:spPr/>
      <dgm:t>
        <a:bodyPr/>
        <a:lstStyle/>
        <a:p>
          <a:endParaRPr lang="bg-BG"/>
        </a:p>
      </dgm:t>
    </dgm:pt>
    <dgm:pt modelId="{4CD2F6EE-846D-478E-BB9E-4E135E3604B6}" type="pres">
      <dgm:prSet presAssocID="{481A7A76-63B0-4A8E-AD19-EF5C273F3CF7}" presName="hierChild4" presStyleCnt="0"/>
      <dgm:spPr/>
      <dgm:t>
        <a:bodyPr/>
        <a:lstStyle/>
        <a:p>
          <a:endParaRPr lang="bg-BG"/>
        </a:p>
      </dgm:t>
    </dgm:pt>
    <dgm:pt modelId="{BB50548D-2521-44CD-A975-B2E26EF33D1B}" type="pres">
      <dgm:prSet presAssocID="{DE167C35-10B6-4DCC-BBBC-5ABD0413CF43}" presName="Name37" presStyleLbl="parChTrans1D4" presStyleIdx="4" presStyleCnt="8"/>
      <dgm:spPr/>
      <dgm:t>
        <a:bodyPr/>
        <a:lstStyle/>
        <a:p>
          <a:endParaRPr lang="bg-BG"/>
        </a:p>
      </dgm:t>
    </dgm:pt>
    <dgm:pt modelId="{26D65F73-3D73-4ECB-A4EE-AAD66B372B8F}" type="pres">
      <dgm:prSet presAssocID="{61DB4EC9-1C6E-47B6-85FC-5D8C84164B0E}" presName="hierRoot2" presStyleCnt="0">
        <dgm:presLayoutVars>
          <dgm:hierBranch val="init"/>
        </dgm:presLayoutVars>
      </dgm:prSet>
      <dgm:spPr/>
      <dgm:t>
        <a:bodyPr/>
        <a:lstStyle/>
        <a:p>
          <a:endParaRPr lang="bg-BG"/>
        </a:p>
      </dgm:t>
    </dgm:pt>
    <dgm:pt modelId="{BD083C13-5234-4985-B277-D237834DF2A6}" type="pres">
      <dgm:prSet presAssocID="{61DB4EC9-1C6E-47B6-85FC-5D8C84164B0E}" presName="rootComposite" presStyleCnt="0"/>
      <dgm:spPr/>
      <dgm:t>
        <a:bodyPr/>
        <a:lstStyle/>
        <a:p>
          <a:endParaRPr lang="bg-BG"/>
        </a:p>
      </dgm:t>
    </dgm:pt>
    <dgm:pt modelId="{46808BAC-6C9A-4D8A-B0B9-1C7BB6224523}" type="pres">
      <dgm:prSet presAssocID="{61DB4EC9-1C6E-47B6-85FC-5D8C84164B0E}" presName="rootText" presStyleLbl="node4" presStyleIdx="4" presStyleCnt="8">
        <dgm:presLayoutVars>
          <dgm:chPref val="3"/>
        </dgm:presLayoutVars>
      </dgm:prSet>
      <dgm:spPr/>
      <dgm:t>
        <a:bodyPr/>
        <a:lstStyle/>
        <a:p>
          <a:endParaRPr lang="bg-BG"/>
        </a:p>
      </dgm:t>
    </dgm:pt>
    <dgm:pt modelId="{C26C75F5-FF35-4534-9A2D-275D5B3A4674}" type="pres">
      <dgm:prSet presAssocID="{61DB4EC9-1C6E-47B6-85FC-5D8C84164B0E}" presName="rootConnector" presStyleLbl="node4" presStyleIdx="4" presStyleCnt="8"/>
      <dgm:spPr/>
      <dgm:t>
        <a:bodyPr/>
        <a:lstStyle/>
        <a:p>
          <a:endParaRPr lang="bg-BG"/>
        </a:p>
      </dgm:t>
    </dgm:pt>
    <dgm:pt modelId="{9E934E81-AA85-458A-AA2D-A9C12BC9D5E6}" type="pres">
      <dgm:prSet presAssocID="{61DB4EC9-1C6E-47B6-85FC-5D8C84164B0E}" presName="hierChild4" presStyleCnt="0"/>
      <dgm:spPr/>
      <dgm:t>
        <a:bodyPr/>
        <a:lstStyle/>
        <a:p>
          <a:endParaRPr lang="bg-BG"/>
        </a:p>
      </dgm:t>
    </dgm:pt>
    <dgm:pt modelId="{AB9D45C4-ECDE-4757-B4D9-30A38E76117A}" type="pres">
      <dgm:prSet presAssocID="{61DB4EC9-1C6E-47B6-85FC-5D8C84164B0E}" presName="hierChild5" presStyleCnt="0"/>
      <dgm:spPr/>
      <dgm:t>
        <a:bodyPr/>
        <a:lstStyle/>
        <a:p>
          <a:endParaRPr lang="bg-BG"/>
        </a:p>
      </dgm:t>
    </dgm:pt>
    <dgm:pt modelId="{F08154E2-EF1E-43E7-A5CC-07A0D0D23A18}" type="pres">
      <dgm:prSet presAssocID="{481A7A76-63B0-4A8E-AD19-EF5C273F3CF7}" presName="hierChild5" presStyleCnt="0"/>
      <dgm:spPr/>
      <dgm:t>
        <a:bodyPr/>
        <a:lstStyle/>
        <a:p>
          <a:endParaRPr lang="bg-BG"/>
        </a:p>
      </dgm:t>
    </dgm:pt>
    <dgm:pt modelId="{C1AAB388-941D-4683-AC53-2B2D55484CCB}" type="pres">
      <dgm:prSet presAssocID="{528A41AB-F3F5-4C80-97DA-4F5791AD18FB}" presName="Name37" presStyleLbl="parChTrans1D4" presStyleIdx="5" presStyleCnt="8"/>
      <dgm:spPr/>
      <dgm:t>
        <a:bodyPr/>
        <a:lstStyle/>
        <a:p>
          <a:endParaRPr lang="bg-BG"/>
        </a:p>
      </dgm:t>
    </dgm:pt>
    <dgm:pt modelId="{6DB6BFC2-2951-432C-8656-53DEA348E925}" type="pres">
      <dgm:prSet presAssocID="{0C036FDB-6CEE-419D-AC4B-DB1F10DD9CA8}" presName="hierRoot2" presStyleCnt="0">
        <dgm:presLayoutVars>
          <dgm:hierBranch val="init"/>
        </dgm:presLayoutVars>
      </dgm:prSet>
      <dgm:spPr/>
      <dgm:t>
        <a:bodyPr/>
        <a:lstStyle/>
        <a:p>
          <a:endParaRPr lang="bg-BG"/>
        </a:p>
      </dgm:t>
    </dgm:pt>
    <dgm:pt modelId="{4AF2E9EA-4528-4358-A2CA-2B72F6E5C413}" type="pres">
      <dgm:prSet presAssocID="{0C036FDB-6CEE-419D-AC4B-DB1F10DD9CA8}" presName="rootComposite" presStyleCnt="0"/>
      <dgm:spPr/>
      <dgm:t>
        <a:bodyPr/>
        <a:lstStyle/>
        <a:p>
          <a:endParaRPr lang="bg-BG"/>
        </a:p>
      </dgm:t>
    </dgm:pt>
    <dgm:pt modelId="{FFB7B436-C144-46A1-B4D4-9D50256E4C39}" type="pres">
      <dgm:prSet presAssocID="{0C036FDB-6CEE-419D-AC4B-DB1F10DD9CA8}" presName="rootText" presStyleLbl="node4" presStyleIdx="5" presStyleCnt="8" custScaleX="107167" custScaleY="134184">
        <dgm:presLayoutVars>
          <dgm:chPref val="3"/>
        </dgm:presLayoutVars>
      </dgm:prSet>
      <dgm:spPr/>
      <dgm:t>
        <a:bodyPr/>
        <a:lstStyle/>
        <a:p>
          <a:endParaRPr lang="bg-BG"/>
        </a:p>
      </dgm:t>
    </dgm:pt>
    <dgm:pt modelId="{1317273D-99E0-4119-9620-E9E7252B0B29}" type="pres">
      <dgm:prSet presAssocID="{0C036FDB-6CEE-419D-AC4B-DB1F10DD9CA8}" presName="rootConnector" presStyleLbl="node4" presStyleIdx="5" presStyleCnt="8"/>
      <dgm:spPr/>
      <dgm:t>
        <a:bodyPr/>
        <a:lstStyle/>
        <a:p>
          <a:endParaRPr lang="bg-BG"/>
        </a:p>
      </dgm:t>
    </dgm:pt>
    <dgm:pt modelId="{47F4B78B-6D62-4B8F-BA87-034A2F87F364}" type="pres">
      <dgm:prSet presAssocID="{0C036FDB-6CEE-419D-AC4B-DB1F10DD9CA8}" presName="hierChild4" presStyleCnt="0"/>
      <dgm:spPr/>
      <dgm:t>
        <a:bodyPr/>
        <a:lstStyle/>
        <a:p>
          <a:endParaRPr lang="bg-BG"/>
        </a:p>
      </dgm:t>
    </dgm:pt>
    <dgm:pt modelId="{520962A8-EC0E-4FBD-8E5F-C1388155AAA5}" type="pres">
      <dgm:prSet presAssocID="{2D0318D6-A254-44D9-B868-2A07E30C7495}" presName="Name37" presStyleLbl="parChTrans1D4" presStyleIdx="6" presStyleCnt="8"/>
      <dgm:spPr/>
      <dgm:t>
        <a:bodyPr/>
        <a:lstStyle/>
        <a:p>
          <a:endParaRPr lang="bg-BG"/>
        </a:p>
      </dgm:t>
    </dgm:pt>
    <dgm:pt modelId="{8B70B145-5208-4773-8F0E-C6219BEC62E2}" type="pres">
      <dgm:prSet presAssocID="{C02645B7-4626-4BE1-B429-8D1B45ED1C56}" presName="hierRoot2" presStyleCnt="0">
        <dgm:presLayoutVars>
          <dgm:hierBranch val="init"/>
        </dgm:presLayoutVars>
      </dgm:prSet>
      <dgm:spPr/>
      <dgm:t>
        <a:bodyPr/>
        <a:lstStyle/>
        <a:p>
          <a:endParaRPr lang="bg-BG"/>
        </a:p>
      </dgm:t>
    </dgm:pt>
    <dgm:pt modelId="{68EB92D1-168F-4F93-9E76-A1AEBC85A636}" type="pres">
      <dgm:prSet presAssocID="{C02645B7-4626-4BE1-B429-8D1B45ED1C56}" presName="rootComposite" presStyleCnt="0"/>
      <dgm:spPr/>
      <dgm:t>
        <a:bodyPr/>
        <a:lstStyle/>
        <a:p>
          <a:endParaRPr lang="bg-BG"/>
        </a:p>
      </dgm:t>
    </dgm:pt>
    <dgm:pt modelId="{9B291A54-25E7-43A9-91F5-D894D5CD5BBE}" type="pres">
      <dgm:prSet presAssocID="{C02645B7-4626-4BE1-B429-8D1B45ED1C56}" presName="rootText" presStyleLbl="node4" presStyleIdx="6" presStyleCnt="8">
        <dgm:presLayoutVars>
          <dgm:chPref val="3"/>
        </dgm:presLayoutVars>
      </dgm:prSet>
      <dgm:spPr/>
      <dgm:t>
        <a:bodyPr/>
        <a:lstStyle/>
        <a:p>
          <a:endParaRPr lang="bg-BG"/>
        </a:p>
      </dgm:t>
    </dgm:pt>
    <dgm:pt modelId="{3F4BDA65-2283-45B4-A472-518490CD451A}" type="pres">
      <dgm:prSet presAssocID="{C02645B7-4626-4BE1-B429-8D1B45ED1C56}" presName="rootConnector" presStyleLbl="node4" presStyleIdx="6" presStyleCnt="8"/>
      <dgm:spPr/>
      <dgm:t>
        <a:bodyPr/>
        <a:lstStyle/>
        <a:p>
          <a:endParaRPr lang="bg-BG"/>
        </a:p>
      </dgm:t>
    </dgm:pt>
    <dgm:pt modelId="{E8A9E3EB-6B0A-4B30-B5C4-9ADFF53932A5}" type="pres">
      <dgm:prSet presAssocID="{C02645B7-4626-4BE1-B429-8D1B45ED1C56}" presName="hierChild4" presStyleCnt="0"/>
      <dgm:spPr/>
      <dgm:t>
        <a:bodyPr/>
        <a:lstStyle/>
        <a:p>
          <a:endParaRPr lang="bg-BG"/>
        </a:p>
      </dgm:t>
    </dgm:pt>
    <dgm:pt modelId="{66D991BE-0D4B-4455-9D1E-690C7E362FFD}" type="pres">
      <dgm:prSet presAssocID="{C02645B7-4626-4BE1-B429-8D1B45ED1C56}" presName="hierChild5" presStyleCnt="0"/>
      <dgm:spPr/>
      <dgm:t>
        <a:bodyPr/>
        <a:lstStyle/>
        <a:p>
          <a:endParaRPr lang="bg-BG"/>
        </a:p>
      </dgm:t>
    </dgm:pt>
    <dgm:pt modelId="{5FDBB128-83AF-4985-9CE9-A53E52F1CBA7}" type="pres">
      <dgm:prSet presAssocID="{0C036FDB-6CEE-419D-AC4B-DB1F10DD9CA8}" presName="hierChild5" presStyleCnt="0"/>
      <dgm:spPr/>
      <dgm:t>
        <a:bodyPr/>
        <a:lstStyle/>
        <a:p>
          <a:endParaRPr lang="bg-BG"/>
        </a:p>
      </dgm:t>
    </dgm:pt>
    <dgm:pt modelId="{CB96A722-0AB4-4546-8AE6-C0BCF0CD0594}" type="pres">
      <dgm:prSet presAssocID="{258FC96C-34A1-4668-96C9-E023836361B1}" presName="Name37" presStyleLbl="parChTrans1D4" presStyleIdx="7" presStyleCnt="8"/>
      <dgm:spPr/>
      <dgm:t>
        <a:bodyPr/>
        <a:lstStyle/>
        <a:p>
          <a:endParaRPr lang="bg-BG"/>
        </a:p>
      </dgm:t>
    </dgm:pt>
    <dgm:pt modelId="{D34A73A8-50B6-44F4-A2FC-697D83F655DF}" type="pres">
      <dgm:prSet presAssocID="{A9391612-783C-4C54-AFB5-9945BA33E7C0}" presName="hierRoot2" presStyleCnt="0">
        <dgm:presLayoutVars>
          <dgm:hierBranch val="init"/>
        </dgm:presLayoutVars>
      </dgm:prSet>
      <dgm:spPr/>
      <dgm:t>
        <a:bodyPr/>
        <a:lstStyle/>
        <a:p>
          <a:endParaRPr lang="bg-BG"/>
        </a:p>
      </dgm:t>
    </dgm:pt>
    <dgm:pt modelId="{3530CBF0-954B-4090-A4D4-92171B0B481F}" type="pres">
      <dgm:prSet presAssocID="{A9391612-783C-4C54-AFB5-9945BA33E7C0}" presName="rootComposite" presStyleCnt="0"/>
      <dgm:spPr/>
      <dgm:t>
        <a:bodyPr/>
        <a:lstStyle/>
        <a:p>
          <a:endParaRPr lang="bg-BG"/>
        </a:p>
      </dgm:t>
    </dgm:pt>
    <dgm:pt modelId="{0D4E3119-F2FE-470B-B117-642D7DDBEFA5}" type="pres">
      <dgm:prSet presAssocID="{A9391612-783C-4C54-AFB5-9945BA33E7C0}" presName="rootText" presStyleLbl="node4" presStyleIdx="7" presStyleCnt="8" custScaleX="152357" custScaleY="125427">
        <dgm:presLayoutVars>
          <dgm:chPref val="3"/>
        </dgm:presLayoutVars>
      </dgm:prSet>
      <dgm:spPr/>
      <dgm:t>
        <a:bodyPr/>
        <a:lstStyle/>
        <a:p>
          <a:endParaRPr lang="bg-BG"/>
        </a:p>
      </dgm:t>
    </dgm:pt>
    <dgm:pt modelId="{1D154383-3E3C-47EA-A9BC-415B762FC309}" type="pres">
      <dgm:prSet presAssocID="{A9391612-783C-4C54-AFB5-9945BA33E7C0}" presName="rootConnector" presStyleLbl="node4" presStyleIdx="7" presStyleCnt="8"/>
      <dgm:spPr/>
      <dgm:t>
        <a:bodyPr/>
        <a:lstStyle/>
        <a:p>
          <a:endParaRPr lang="bg-BG"/>
        </a:p>
      </dgm:t>
    </dgm:pt>
    <dgm:pt modelId="{F4776EFF-2F9E-4212-94E8-EDC085E710E4}" type="pres">
      <dgm:prSet presAssocID="{A9391612-783C-4C54-AFB5-9945BA33E7C0}" presName="hierChild4" presStyleCnt="0"/>
      <dgm:spPr/>
      <dgm:t>
        <a:bodyPr/>
        <a:lstStyle/>
        <a:p>
          <a:endParaRPr lang="bg-BG"/>
        </a:p>
      </dgm:t>
    </dgm:pt>
    <dgm:pt modelId="{72D82AA8-CD03-4D60-8222-08BBE9108B4F}" type="pres">
      <dgm:prSet presAssocID="{A9391612-783C-4C54-AFB5-9945BA33E7C0}" presName="hierChild5" presStyleCnt="0"/>
      <dgm:spPr/>
      <dgm:t>
        <a:bodyPr/>
        <a:lstStyle/>
        <a:p>
          <a:endParaRPr lang="bg-BG"/>
        </a:p>
      </dgm:t>
    </dgm:pt>
    <dgm:pt modelId="{2AA8EE82-66BD-43F4-8DC7-4F05010DAF39}" type="pres">
      <dgm:prSet presAssocID="{838F2F9F-F7BA-4B47-B2E1-A742705B28BF}" presName="hierChild5" presStyleCnt="0"/>
      <dgm:spPr/>
      <dgm:t>
        <a:bodyPr/>
        <a:lstStyle/>
        <a:p>
          <a:endParaRPr lang="bg-BG"/>
        </a:p>
      </dgm:t>
    </dgm:pt>
    <dgm:pt modelId="{0A3B7EEE-8AD7-49C1-ADAD-27F497E86865}" type="pres">
      <dgm:prSet presAssocID="{A8D4D74D-69B6-4260-9AED-67855C1F53D6}" presName="hierChild5" presStyleCnt="0"/>
      <dgm:spPr/>
      <dgm:t>
        <a:bodyPr/>
        <a:lstStyle/>
        <a:p>
          <a:endParaRPr lang="bg-BG"/>
        </a:p>
      </dgm:t>
    </dgm:pt>
    <dgm:pt modelId="{B3702563-AACA-46DD-8A00-7152535AADE7}" type="pres">
      <dgm:prSet presAssocID="{BF7F5B6F-E4AC-4DA7-A171-ED5A7DF009CB}" presName="hierChild5" presStyleCnt="0"/>
      <dgm:spPr/>
      <dgm:t>
        <a:bodyPr/>
        <a:lstStyle/>
        <a:p>
          <a:endParaRPr lang="bg-BG"/>
        </a:p>
      </dgm:t>
    </dgm:pt>
    <dgm:pt modelId="{15E396B2-0320-4DAC-AFC0-BDED45A10D6D}" type="pres">
      <dgm:prSet presAssocID="{77F9EABF-F29D-4617-B96D-FD5BECB5F5B1}" presName="hierChild3" presStyleCnt="0"/>
      <dgm:spPr/>
      <dgm:t>
        <a:bodyPr/>
        <a:lstStyle/>
        <a:p>
          <a:endParaRPr lang="bg-BG"/>
        </a:p>
      </dgm:t>
    </dgm:pt>
  </dgm:ptLst>
  <dgm:cxnLst>
    <dgm:cxn modelId="{17FC08A9-1301-4EFB-A86E-4F757E06BB59}" type="presOf" srcId="{838F2F9F-F7BA-4B47-B2E1-A742705B28BF}" destId="{412EA23C-D4EC-47E6-8E69-29DE2459D83B}" srcOrd="0" destOrd="0" presId="urn:microsoft.com/office/officeart/2005/8/layout/orgChart1"/>
    <dgm:cxn modelId="{9D625C3E-BBCA-4AB1-8AEE-E311B46686F3}" type="presOf" srcId="{BCF2CE82-B5C1-460D-AB04-227C2C9126AF}" destId="{754F82AB-50DB-40A7-9E1A-ECEF6F98C4A9}" srcOrd="0" destOrd="0" presId="urn:microsoft.com/office/officeart/2005/8/layout/orgChart1"/>
    <dgm:cxn modelId="{C9713E86-C8AA-4F46-A6F0-29DBF0BE95AE}" type="presOf" srcId="{BF7F5B6F-E4AC-4DA7-A171-ED5A7DF009CB}" destId="{755A0001-1D05-4C87-8012-0147C3FC048C}" srcOrd="1" destOrd="0" presId="urn:microsoft.com/office/officeart/2005/8/layout/orgChart1"/>
    <dgm:cxn modelId="{3B566301-FF4E-49A2-8543-F4C2EBF88081}" srcId="{77F9EABF-F29D-4617-B96D-FD5BECB5F5B1}" destId="{BF7F5B6F-E4AC-4DA7-A171-ED5A7DF009CB}" srcOrd="0" destOrd="0" parTransId="{48E31D75-4BD1-4175-8F1F-CB3EBE858158}" sibTransId="{19E65D30-EB5D-40AF-9993-FBDD3F7B57C6}"/>
    <dgm:cxn modelId="{996C8CE2-BA07-42E7-B950-139C1E0239E8}" srcId="{838F2F9F-F7BA-4B47-B2E1-A742705B28BF}" destId="{A9391612-783C-4C54-AFB5-9945BA33E7C0}" srcOrd="3" destOrd="0" parTransId="{258FC96C-34A1-4668-96C9-E023836361B1}" sibTransId="{CAF5B31E-D7EE-48E4-8C45-42994E4E52BA}"/>
    <dgm:cxn modelId="{A8D66115-6CDF-4DAC-ABBB-8BB1657EB867}" type="presOf" srcId="{BF7F5B6F-E4AC-4DA7-A171-ED5A7DF009CB}" destId="{F5456523-0AB3-4617-B9D9-123CB52FEDE5}" srcOrd="0" destOrd="0" presId="urn:microsoft.com/office/officeart/2005/8/layout/orgChart1"/>
    <dgm:cxn modelId="{6A054300-A6A7-4BB0-B9D0-CA20F22527C6}" type="presOf" srcId="{DE167C35-10B6-4DCC-BBBC-5ABD0413CF43}" destId="{BB50548D-2521-44CD-A975-B2E26EF33D1B}" srcOrd="0" destOrd="0" presId="urn:microsoft.com/office/officeart/2005/8/layout/orgChart1"/>
    <dgm:cxn modelId="{2484580D-2158-41C7-B92C-1F10A1C2AAE4}" type="presOf" srcId="{692C7EA0-70C0-4954-97AC-92A71D96FDD1}" destId="{29893396-B9D9-4D63-A1CC-9CF3FFD097D8}" srcOrd="0" destOrd="0" presId="urn:microsoft.com/office/officeart/2005/8/layout/orgChart1"/>
    <dgm:cxn modelId="{1A202B64-EC18-4740-82B9-744B108B062C}" type="presOf" srcId="{1DF85094-C0A2-49E6-ACA4-690A85CB1D80}" destId="{109DB02A-7DB7-4F3C-B0FA-27F9D651FFF5}" srcOrd="0" destOrd="0" presId="urn:microsoft.com/office/officeart/2005/8/layout/orgChart1"/>
    <dgm:cxn modelId="{B1D18ABE-F7EC-4F7C-A091-33FA9E0ABB1F}" srcId="{BF7F5B6F-E4AC-4DA7-A171-ED5A7DF009CB}" destId="{A8D4D74D-69B6-4260-9AED-67855C1F53D6}" srcOrd="0" destOrd="0" parTransId="{7765921D-DCFD-4962-90AD-5EA6DB47189C}" sibTransId="{29DA299E-94D9-469D-A450-28161F7538D6}"/>
    <dgm:cxn modelId="{C0C5962B-CB8D-4A35-92A8-6A59B235EE45}" srcId="{0C036FDB-6CEE-419D-AC4B-DB1F10DD9CA8}" destId="{C02645B7-4626-4BE1-B429-8D1B45ED1C56}" srcOrd="0" destOrd="0" parTransId="{2D0318D6-A254-44D9-B868-2A07E30C7495}" sibTransId="{05473136-71CE-46AA-ACD1-3658EB20A174}"/>
    <dgm:cxn modelId="{07FE64F4-5BEE-4EAC-BC24-AE9C37D14E8F}" srcId="{838F2F9F-F7BA-4B47-B2E1-A742705B28BF}" destId="{481A7A76-63B0-4A8E-AD19-EF5C273F3CF7}" srcOrd="1" destOrd="0" parTransId="{0A24663C-F986-4AA4-AAE5-EA719D2469E5}" sibTransId="{9E883E23-83FC-4DE3-A2C2-69374FEA6E2A}"/>
    <dgm:cxn modelId="{42D55433-0E73-40DA-86BA-8D718A474BA0}" type="presOf" srcId="{838F2F9F-F7BA-4B47-B2E1-A742705B28BF}" destId="{8052D9D7-7271-4807-B4E3-D3F019B2E346}" srcOrd="1" destOrd="0" presId="urn:microsoft.com/office/officeart/2005/8/layout/orgChart1"/>
    <dgm:cxn modelId="{6DD787A9-3C79-4272-82FB-FEC8EC4939DD}" type="presOf" srcId="{A9391612-783C-4C54-AFB5-9945BA33E7C0}" destId="{0D4E3119-F2FE-470B-B117-642D7DDBEFA5}" srcOrd="0" destOrd="0" presId="urn:microsoft.com/office/officeart/2005/8/layout/orgChart1"/>
    <dgm:cxn modelId="{E37E154B-7AF7-4178-B0F7-4EDDB9020168}" type="presOf" srcId="{77F9EABF-F29D-4617-B96D-FD5BECB5F5B1}" destId="{E9061117-3934-4B0A-B721-421EB78ECB16}" srcOrd="0" destOrd="0" presId="urn:microsoft.com/office/officeart/2005/8/layout/orgChart1"/>
    <dgm:cxn modelId="{015C0CE4-9594-4327-971A-6EF03DAD00F6}" type="presOf" srcId="{A22C963C-332D-4752-9E23-FD6C146FF77B}" destId="{2770788A-1F4C-43C6-B056-7F7757ABA096}" srcOrd="1" destOrd="0" presId="urn:microsoft.com/office/officeart/2005/8/layout/orgChart1"/>
    <dgm:cxn modelId="{B7FAF65B-ADF5-432A-9995-DF21A545FC90}" srcId="{838F2F9F-F7BA-4B47-B2E1-A742705B28BF}" destId="{692C7EA0-70C0-4954-97AC-92A71D96FDD1}" srcOrd="0" destOrd="0" parTransId="{9208EA3D-15C2-4341-9EBD-80E7E5E62AC4}" sibTransId="{B178C0B7-6598-4268-987B-C90083814EC2}"/>
    <dgm:cxn modelId="{1528654F-626C-42F2-AE2F-B2EF48A6E353}" type="presOf" srcId="{C02645B7-4626-4BE1-B429-8D1B45ED1C56}" destId="{3F4BDA65-2283-45B4-A472-518490CD451A}" srcOrd="1" destOrd="0" presId="urn:microsoft.com/office/officeart/2005/8/layout/orgChart1"/>
    <dgm:cxn modelId="{AC6F474C-C3A4-421B-AE15-7A645FB2B18B}" type="presOf" srcId="{9208EA3D-15C2-4341-9EBD-80E7E5E62AC4}" destId="{CCE8A60C-5D23-419F-918B-258756382FC3}" srcOrd="0" destOrd="0" presId="urn:microsoft.com/office/officeart/2005/8/layout/orgChart1"/>
    <dgm:cxn modelId="{2B3F7BD3-1A4A-478F-8A3D-E13167C6893E}" type="presOf" srcId="{5A23913E-811D-459E-AE77-87F36027D169}" destId="{79AA1883-E3FA-43F4-916F-48D1C77F050D}" srcOrd="0" destOrd="0" presId="urn:microsoft.com/office/officeart/2005/8/layout/orgChart1"/>
    <dgm:cxn modelId="{E70B48AB-F3A8-499E-8B36-50F9876B99AA}" type="presOf" srcId="{C02645B7-4626-4BE1-B429-8D1B45ED1C56}" destId="{9B291A54-25E7-43A9-91F5-D894D5CD5BBE}" srcOrd="0" destOrd="0" presId="urn:microsoft.com/office/officeart/2005/8/layout/orgChart1"/>
    <dgm:cxn modelId="{9CC40D9A-DE2F-4C72-AF04-2ED41215D700}" srcId="{481A7A76-63B0-4A8E-AD19-EF5C273F3CF7}" destId="{61DB4EC9-1C6E-47B6-85FC-5D8C84164B0E}" srcOrd="0" destOrd="0" parTransId="{DE167C35-10B6-4DCC-BBBC-5ABD0413CF43}" sibTransId="{24E520D0-F7E5-42A9-BE8E-6864C6FBD787}"/>
    <dgm:cxn modelId="{6F458A37-FA03-49D2-B6AA-1FA6723DB1BE}" type="presOf" srcId="{77F9EABF-F29D-4617-B96D-FD5BECB5F5B1}" destId="{AC8248EA-1F54-43FC-B036-CC8CD6E18B0A}" srcOrd="1" destOrd="0" presId="urn:microsoft.com/office/officeart/2005/8/layout/orgChart1"/>
    <dgm:cxn modelId="{BD2AF323-9B03-4B58-9178-0EABDA4FB631}" type="presOf" srcId="{2D0318D6-A254-44D9-B868-2A07E30C7495}" destId="{520962A8-EC0E-4FBD-8E5F-C1388155AAA5}" srcOrd="0" destOrd="0" presId="urn:microsoft.com/office/officeart/2005/8/layout/orgChart1"/>
    <dgm:cxn modelId="{43E0C387-43BE-4AE2-A144-030DCB83B96C}" type="presOf" srcId="{528A41AB-F3F5-4C80-97DA-4F5791AD18FB}" destId="{C1AAB388-941D-4683-AC53-2B2D55484CCB}" srcOrd="0" destOrd="0" presId="urn:microsoft.com/office/officeart/2005/8/layout/orgChart1"/>
    <dgm:cxn modelId="{44D17AE0-E3ED-4592-8D0D-0E0E92C32CC2}" type="presOf" srcId="{61DB4EC9-1C6E-47B6-85FC-5D8C84164B0E}" destId="{46808BAC-6C9A-4D8A-B0B9-1C7BB6224523}" srcOrd="0" destOrd="0" presId="urn:microsoft.com/office/officeart/2005/8/layout/orgChart1"/>
    <dgm:cxn modelId="{FBB83FCB-A93B-4922-9D56-62E4142CD1D1}" type="presOf" srcId="{A9391612-783C-4C54-AFB5-9945BA33E7C0}" destId="{1D154383-3E3C-47EA-A9BC-415B762FC309}" srcOrd="1" destOrd="0" presId="urn:microsoft.com/office/officeart/2005/8/layout/orgChart1"/>
    <dgm:cxn modelId="{9A1BEAE0-A64C-4694-BC3D-EEEC0730F478}" type="presOf" srcId="{258FC96C-34A1-4668-96C9-E023836361B1}" destId="{CB96A722-0AB4-4546-8AE6-C0BCF0CD0594}" srcOrd="0" destOrd="0" presId="urn:microsoft.com/office/officeart/2005/8/layout/orgChart1"/>
    <dgm:cxn modelId="{5C03CDB5-0CA3-45B0-9651-8C44858329AD}" type="presOf" srcId="{0C036FDB-6CEE-419D-AC4B-DB1F10DD9CA8}" destId="{FFB7B436-C144-46A1-B4D4-9D50256E4C39}" srcOrd="0" destOrd="0" presId="urn:microsoft.com/office/officeart/2005/8/layout/orgChart1"/>
    <dgm:cxn modelId="{B6728726-1316-4802-9B15-21E86BA95562}" srcId="{5A23913E-811D-459E-AE77-87F36027D169}" destId="{77F9EABF-F29D-4617-B96D-FD5BECB5F5B1}" srcOrd="0" destOrd="0" parTransId="{31EFE4B3-55AA-4470-B54E-9950AB39F3B7}" sibTransId="{F86788E7-BDBC-4C27-8E42-2EDC99B5010B}"/>
    <dgm:cxn modelId="{ADAE6AAE-1447-44D2-8816-E91866BAC6F9}" type="presOf" srcId="{0C036FDB-6CEE-419D-AC4B-DB1F10DD9CA8}" destId="{1317273D-99E0-4119-9620-E9E7252B0B29}" srcOrd="1" destOrd="0" presId="urn:microsoft.com/office/officeart/2005/8/layout/orgChart1"/>
    <dgm:cxn modelId="{E82EA869-B4B8-41B9-9A25-109077723D12}" type="presOf" srcId="{61DB4EC9-1C6E-47B6-85FC-5D8C84164B0E}" destId="{C26C75F5-FF35-4534-9A2D-275D5B3A4674}" srcOrd="1" destOrd="0" presId="urn:microsoft.com/office/officeart/2005/8/layout/orgChart1"/>
    <dgm:cxn modelId="{1FF33A17-E2E7-443E-9E2B-38DF8F6EDCFE}" type="presOf" srcId="{481A7A76-63B0-4A8E-AD19-EF5C273F3CF7}" destId="{55CACBA6-4440-4E95-AE3E-55B1E7516680}" srcOrd="1" destOrd="0" presId="urn:microsoft.com/office/officeart/2005/8/layout/orgChart1"/>
    <dgm:cxn modelId="{F64CE70D-544A-40F3-B21D-60C2C71D7C61}" srcId="{838F2F9F-F7BA-4B47-B2E1-A742705B28BF}" destId="{0C036FDB-6CEE-419D-AC4B-DB1F10DD9CA8}" srcOrd="2" destOrd="0" parTransId="{528A41AB-F3F5-4C80-97DA-4F5791AD18FB}" sibTransId="{F91163EC-504A-478F-B404-2877825DEA4F}"/>
    <dgm:cxn modelId="{B5775965-099C-4D38-807F-BFEAA5B4B420}" type="presOf" srcId="{48E31D75-4BD1-4175-8F1F-CB3EBE858158}" destId="{6CBDBC55-087B-46B5-9A1F-E1110CC36BE7}" srcOrd="0" destOrd="0" presId="urn:microsoft.com/office/officeart/2005/8/layout/orgChart1"/>
    <dgm:cxn modelId="{F31D38F4-C985-40BF-AF77-88B4C56A8B55}" type="presOf" srcId="{A22C963C-332D-4752-9E23-FD6C146FF77B}" destId="{95F5B652-AB8A-46D5-8E16-A9E8FDBACA9C}" srcOrd="0" destOrd="0" presId="urn:microsoft.com/office/officeart/2005/8/layout/orgChart1"/>
    <dgm:cxn modelId="{078BC110-A5A8-4EF0-8E6F-CCC6660E83B8}" type="presOf" srcId="{A8D4D74D-69B6-4260-9AED-67855C1F53D6}" destId="{1C9083F9-0E4E-4A89-A441-AE4BF1B9848D}" srcOrd="1" destOrd="0" presId="urn:microsoft.com/office/officeart/2005/8/layout/orgChart1"/>
    <dgm:cxn modelId="{E1B88FA7-6202-458F-8F37-E5C6A16E6487}" type="presOf" srcId="{A8D4D74D-69B6-4260-9AED-67855C1F53D6}" destId="{D8A68777-1117-454F-9913-11BCC7C95580}" srcOrd="0" destOrd="0" presId="urn:microsoft.com/office/officeart/2005/8/layout/orgChart1"/>
    <dgm:cxn modelId="{413C0C39-435C-41F3-808F-142FCD638977}" type="presOf" srcId="{692C7EA0-70C0-4954-97AC-92A71D96FDD1}" destId="{FC2B29EB-008C-41AB-9BD6-824AF43A2D97}" srcOrd="1" destOrd="0" presId="urn:microsoft.com/office/officeart/2005/8/layout/orgChart1"/>
    <dgm:cxn modelId="{F92CFBE3-4B81-4F56-8B28-98A563EE97A2}" type="presOf" srcId="{7765921D-DCFD-4962-90AD-5EA6DB47189C}" destId="{C13890F3-7BE3-4F39-9BD1-17A0E48EC053}" srcOrd="0" destOrd="0" presId="urn:microsoft.com/office/officeart/2005/8/layout/orgChart1"/>
    <dgm:cxn modelId="{7A207E20-BA32-49EB-B0B9-8F6BC9B4CDCA}" srcId="{692C7EA0-70C0-4954-97AC-92A71D96FDD1}" destId="{A22C963C-332D-4752-9E23-FD6C146FF77B}" srcOrd="0" destOrd="0" parTransId="{1DF85094-C0A2-49E6-ACA4-690A85CB1D80}" sibTransId="{8AB28F78-D203-46E2-A2EF-925EBF2DC0C7}"/>
    <dgm:cxn modelId="{31AD1586-99C9-4635-B09E-2F271B5D7E1D}" type="presOf" srcId="{0A24663C-F986-4AA4-AAE5-EA719D2469E5}" destId="{9DB8DEF4-81BC-4060-A054-8458338775C9}" srcOrd="0" destOrd="0" presId="urn:microsoft.com/office/officeart/2005/8/layout/orgChart1"/>
    <dgm:cxn modelId="{4266D1E2-4CCE-4EE0-93C1-42FB4F9E3CCB}" type="presOf" srcId="{481A7A76-63B0-4A8E-AD19-EF5C273F3CF7}" destId="{6D4B2938-2033-40C1-8710-1C660080C5EA}" srcOrd="0" destOrd="0" presId="urn:microsoft.com/office/officeart/2005/8/layout/orgChart1"/>
    <dgm:cxn modelId="{3C64E9B6-64BD-4C1B-9E89-12725317E47D}" srcId="{A8D4D74D-69B6-4260-9AED-67855C1F53D6}" destId="{838F2F9F-F7BA-4B47-B2E1-A742705B28BF}" srcOrd="0" destOrd="0" parTransId="{BCF2CE82-B5C1-460D-AB04-227C2C9126AF}" sibTransId="{CF9DF716-7959-4F64-9C84-CBD492F9E5E6}"/>
    <dgm:cxn modelId="{9D1504DB-1A56-42DF-90B7-B26E8F4C6FF6}" type="presParOf" srcId="{79AA1883-E3FA-43F4-916F-48D1C77F050D}" destId="{034EB3E6-AAAA-4537-B31B-D92ABFBD6019}" srcOrd="0" destOrd="0" presId="urn:microsoft.com/office/officeart/2005/8/layout/orgChart1"/>
    <dgm:cxn modelId="{F1C91C49-AE90-431F-B2D3-04E013B44D39}" type="presParOf" srcId="{034EB3E6-AAAA-4537-B31B-D92ABFBD6019}" destId="{3EC78C8A-12ED-4F4E-B97A-BB6C22B8A557}" srcOrd="0" destOrd="0" presId="urn:microsoft.com/office/officeart/2005/8/layout/orgChart1"/>
    <dgm:cxn modelId="{60550E3F-8C27-4846-B820-CC91B88544C1}" type="presParOf" srcId="{3EC78C8A-12ED-4F4E-B97A-BB6C22B8A557}" destId="{E9061117-3934-4B0A-B721-421EB78ECB16}" srcOrd="0" destOrd="0" presId="urn:microsoft.com/office/officeart/2005/8/layout/orgChart1"/>
    <dgm:cxn modelId="{BAA93DA8-E2A6-4B08-8A2D-F75A7D1108CE}" type="presParOf" srcId="{3EC78C8A-12ED-4F4E-B97A-BB6C22B8A557}" destId="{AC8248EA-1F54-43FC-B036-CC8CD6E18B0A}" srcOrd="1" destOrd="0" presId="urn:microsoft.com/office/officeart/2005/8/layout/orgChart1"/>
    <dgm:cxn modelId="{1B9065FB-A145-4334-BDBF-82FD913A1CEE}" type="presParOf" srcId="{034EB3E6-AAAA-4537-B31B-D92ABFBD6019}" destId="{A36145B3-40C6-4A49-B355-E494F145F40E}" srcOrd="1" destOrd="0" presId="urn:microsoft.com/office/officeart/2005/8/layout/orgChart1"/>
    <dgm:cxn modelId="{F43D3349-E387-4127-BAC3-131D69565FAF}" type="presParOf" srcId="{A36145B3-40C6-4A49-B355-E494F145F40E}" destId="{6CBDBC55-087B-46B5-9A1F-E1110CC36BE7}" srcOrd="0" destOrd="0" presId="urn:microsoft.com/office/officeart/2005/8/layout/orgChart1"/>
    <dgm:cxn modelId="{1697C7B9-662D-41DA-BE63-79FE85A4CA33}" type="presParOf" srcId="{A36145B3-40C6-4A49-B355-E494F145F40E}" destId="{43FDD2CD-5923-45CB-B0B3-5BE8170D9119}" srcOrd="1" destOrd="0" presId="urn:microsoft.com/office/officeart/2005/8/layout/orgChart1"/>
    <dgm:cxn modelId="{DF38EDD0-C127-41E9-97CD-778B30E30959}" type="presParOf" srcId="{43FDD2CD-5923-45CB-B0B3-5BE8170D9119}" destId="{228A7301-C6BF-4093-A2B1-84623C11D6E5}" srcOrd="0" destOrd="0" presId="urn:microsoft.com/office/officeart/2005/8/layout/orgChart1"/>
    <dgm:cxn modelId="{3623AA18-BF04-4AE1-9B8A-949DF27C1978}" type="presParOf" srcId="{228A7301-C6BF-4093-A2B1-84623C11D6E5}" destId="{F5456523-0AB3-4617-B9D9-123CB52FEDE5}" srcOrd="0" destOrd="0" presId="urn:microsoft.com/office/officeart/2005/8/layout/orgChart1"/>
    <dgm:cxn modelId="{34BA1135-F312-4259-B796-518FF3BF97EE}" type="presParOf" srcId="{228A7301-C6BF-4093-A2B1-84623C11D6E5}" destId="{755A0001-1D05-4C87-8012-0147C3FC048C}" srcOrd="1" destOrd="0" presId="urn:microsoft.com/office/officeart/2005/8/layout/orgChart1"/>
    <dgm:cxn modelId="{39DF93D5-A445-4710-BBB5-3EAF6CDAFC4A}" type="presParOf" srcId="{43FDD2CD-5923-45CB-B0B3-5BE8170D9119}" destId="{9C666F33-01E3-42DA-BEE1-3EB4E529D97C}" srcOrd="1" destOrd="0" presId="urn:microsoft.com/office/officeart/2005/8/layout/orgChart1"/>
    <dgm:cxn modelId="{045CD238-E94E-4ACB-B000-42A318D7DB54}" type="presParOf" srcId="{9C666F33-01E3-42DA-BEE1-3EB4E529D97C}" destId="{C13890F3-7BE3-4F39-9BD1-17A0E48EC053}" srcOrd="0" destOrd="0" presId="urn:microsoft.com/office/officeart/2005/8/layout/orgChart1"/>
    <dgm:cxn modelId="{A1A4AAC3-B248-4B94-8BDE-4363EABA2C79}" type="presParOf" srcId="{9C666F33-01E3-42DA-BEE1-3EB4E529D97C}" destId="{93F81B33-785D-4A45-86C0-5142388F0233}" srcOrd="1" destOrd="0" presId="urn:microsoft.com/office/officeart/2005/8/layout/orgChart1"/>
    <dgm:cxn modelId="{BF6FB8EB-2C13-476D-8A72-3652B8EBCAF8}" type="presParOf" srcId="{93F81B33-785D-4A45-86C0-5142388F0233}" destId="{A9EB6C7E-B14C-4804-9192-1610005C171F}" srcOrd="0" destOrd="0" presId="urn:microsoft.com/office/officeart/2005/8/layout/orgChart1"/>
    <dgm:cxn modelId="{36AE1D64-2A5B-4692-A46B-F7031176354C}" type="presParOf" srcId="{A9EB6C7E-B14C-4804-9192-1610005C171F}" destId="{D8A68777-1117-454F-9913-11BCC7C95580}" srcOrd="0" destOrd="0" presId="urn:microsoft.com/office/officeart/2005/8/layout/orgChart1"/>
    <dgm:cxn modelId="{F2E52344-F1C4-480A-AA57-D14BA8D16302}" type="presParOf" srcId="{A9EB6C7E-B14C-4804-9192-1610005C171F}" destId="{1C9083F9-0E4E-4A89-A441-AE4BF1B9848D}" srcOrd="1" destOrd="0" presId="urn:microsoft.com/office/officeart/2005/8/layout/orgChart1"/>
    <dgm:cxn modelId="{72BD990D-A847-4222-AEF4-1DDC25D3F288}" type="presParOf" srcId="{93F81B33-785D-4A45-86C0-5142388F0233}" destId="{B91F3856-A1E3-49C5-9682-89F3CE493A7C}" srcOrd="1" destOrd="0" presId="urn:microsoft.com/office/officeart/2005/8/layout/orgChart1"/>
    <dgm:cxn modelId="{B679BA5F-0E7D-451D-9EA2-BB7842E6A3C4}" type="presParOf" srcId="{B91F3856-A1E3-49C5-9682-89F3CE493A7C}" destId="{754F82AB-50DB-40A7-9E1A-ECEF6F98C4A9}" srcOrd="0" destOrd="0" presId="urn:microsoft.com/office/officeart/2005/8/layout/orgChart1"/>
    <dgm:cxn modelId="{F817187B-0178-42FE-85C6-C7E6178909A9}" type="presParOf" srcId="{B91F3856-A1E3-49C5-9682-89F3CE493A7C}" destId="{3369CF31-C08D-4AD3-A908-55D1ADAC4FFB}" srcOrd="1" destOrd="0" presId="urn:microsoft.com/office/officeart/2005/8/layout/orgChart1"/>
    <dgm:cxn modelId="{9A1CA0C2-0492-48CB-9FD3-510CACE071DB}" type="presParOf" srcId="{3369CF31-C08D-4AD3-A908-55D1ADAC4FFB}" destId="{02B34288-5D45-4FC4-9907-5C17699A3BEC}" srcOrd="0" destOrd="0" presId="urn:microsoft.com/office/officeart/2005/8/layout/orgChart1"/>
    <dgm:cxn modelId="{E6061190-8492-49A3-B932-C0740A513FA3}" type="presParOf" srcId="{02B34288-5D45-4FC4-9907-5C17699A3BEC}" destId="{412EA23C-D4EC-47E6-8E69-29DE2459D83B}" srcOrd="0" destOrd="0" presId="urn:microsoft.com/office/officeart/2005/8/layout/orgChart1"/>
    <dgm:cxn modelId="{A139D5D5-CB56-46BE-889B-0BC5FC0A91EB}" type="presParOf" srcId="{02B34288-5D45-4FC4-9907-5C17699A3BEC}" destId="{8052D9D7-7271-4807-B4E3-D3F019B2E346}" srcOrd="1" destOrd="0" presId="urn:microsoft.com/office/officeart/2005/8/layout/orgChart1"/>
    <dgm:cxn modelId="{776F1DA6-7B50-445F-B0DA-6D852FCCFD08}" type="presParOf" srcId="{3369CF31-C08D-4AD3-A908-55D1ADAC4FFB}" destId="{A41E099E-5B79-4E5E-AF7A-5960F2A158B3}" srcOrd="1" destOrd="0" presId="urn:microsoft.com/office/officeart/2005/8/layout/orgChart1"/>
    <dgm:cxn modelId="{4D81CC60-39AA-40B1-B8D6-D31DAA3C33CB}" type="presParOf" srcId="{A41E099E-5B79-4E5E-AF7A-5960F2A158B3}" destId="{CCE8A60C-5D23-419F-918B-258756382FC3}" srcOrd="0" destOrd="0" presId="urn:microsoft.com/office/officeart/2005/8/layout/orgChart1"/>
    <dgm:cxn modelId="{7A916A0A-4189-439D-BCD7-963A6AFF4674}" type="presParOf" srcId="{A41E099E-5B79-4E5E-AF7A-5960F2A158B3}" destId="{DB591D68-A515-43E6-BE4C-BB35AA1338CE}" srcOrd="1" destOrd="0" presId="urn:microsoft.com/office/officeart/2005/8/layout/orgChart1"/>
    <dgm:cxn modelId="{13D4198D-B4EF-4E17-BE83-582527FF0B92}" type="presParOf" srcId="{DB591D68-A515-43E6-BE4C-BB35AA1338CE}" destId="{DFCFB4CA-A901-48F9-9C1D-6E4E669D5ABF}" srcOrd="0" destOrd="0" presId="urn:microsoft.com/office/officeart/2005/8/layout/orgChart1"/>
    <dgm:cxn modelId="{AF4DD802-38A9-4353-AC8A-F3A7D50AA832}" type="presParOf" srcId="{DFCFB4CA-A901-48F9-9C1D-6E4E669D5ABF}" destId="{29893396-B9D9-4D63-A1CC-9CF3FFD097D8}" srcOrd="0" destOrd="0" presId="urn:microsoft.com/office/officeart/2005/8/layout/orgChart1"/>
    <dgm:cxn modelId="{AF3805F6-2F80-45F9-9D40-707B3DE860BF}" type="presParOf" srcId="{DFCFB4CA-A901-48F9-9C1D-6E4E669D5ABF}" destId="{FC2B29EB-008C-41AB-9BD6-824AF43A2D97}" srcOrd="1" destOrd="0" presId="urn:microsoft.com/office/officeart/2005/8/layout/orgChart1"/>
    <dgm:cxn modelId="{9E7CB0D3-6E8B-4B68-AF65-AB35E13FA93F}" type="presParOf" srcId="{DB591D68-A515-43E6-BE4C-BB35AA1338CE}" destId="{B7FDBD8E-1E55-461A-88CA-F0DB0591F099}" srcOrd="1" destOrd="0" presId="urn:microsoft.com/office/officeart/2005/8/layout/orgChart1"/>
    <dgm:cxn modelId="{EA89E501-047C-4311-81A1-B44BD193167E}" type="presParOf" srcId="{B7FDBD8E-1E55-461A-88CA-F0DB0591F099}" destId="{109DB02A-7DB7-4F3C-B0FA-27F9D651FFF5}" srcOrd="0" destOrd="0" presId="urn:microsoft.com/office/officeart/2005/8/layout/orgChart1"/>
    <dgm:cxn modelId="{A0282834-8A79-4664-A626-526F687D3E0A}" type="presParOf" srcId="{B7FDBD8E-1E55-461A-88CA-F0DB0591F099}" destId="{E149B0AC-450F-4DB5-B54F-335128F2D747}" srcOrd="1" destOrd="0" presId="urn:microsoft.com/office/officeart/2005/8/layout/orgChart1"/>
    <dgm:cxn modelId="{5262EC94-111D-4091-8FC3-57034FAB6BD3}" type="presParOf" srcId="{E149B0AC-450F-4DB5-B54F-335128F2D747}" destId="{E5337635-F78F-4F67-8EE8-23A8609C4AA0}" srcOrd="0" destOrd="0" presId="urn:microsoft.com/office/officeart/2005/8/layout/orgChart1"/>
    <dgm:cxn modelId="{AF2A9E60-ED84-4242-B15D-4161605B99C8}" type="presParOf" srcId="{E5337635-F78F-4F67-8EE8-23A8609C4AA0}" destId="{95F5B652-AB8A-46D5-8E16-A9E8FDBACA9C}" srcOrd="0" destOrd="0" presId="urn:microsoft.com/office/officeart/2005/8/layout/orgChart1"/>
    <dgm:cxn modelId="{E9E8CC8C-8AD3-4F80-B14E-648606C890FB}" type="presParOf" srcId="{E5337635-F78F-4F67-8EE8-23A8609C4AA0}" destId="{2770788A-1F4C-43C6-B056-7F7757ABA096}" srcOrd="1" destOrd="0" presId="urn:microsoft.com/office/officeart/2005/8/layout/orgChart1"/>
    <dgm:cxn modelId="{27DB1790-63B2-4214-864D-699F494C0702}" type="presParOf" srcId="{E149B0AC-450F-4DB5-B54F-335128F2D747}" destId="{BD58F101-BFC0-4E85-907C-9E39140E3085}" srcOrd="1" destOrd="0" presId="urn:microsoft.com/office/officeart/2005/8/layout/orgChart1"/>
    <dgm:cxn modelId="{40444932-9D3D-4B61-BE3B-3E1D02326FDA}" type="presParOf" srcId="{E149B0AC-450F-4DB5-B54F-335128F2D747}" destId="{113D1D8B-B746-41DF-953C-A71B8EC9B516}" srcOrd="2" destOrd="0" presId="urn:microsoft.com/office/officeart/2005/8/layout/orgChart1"/>
    <dgm:cxn modelId="{696EA99A-E132-4C92-B0AB-EE8BC4D23ED6}" type="presParOf" srcId="{DB591D68-A515-43E6-BE4C-BB35AA1338CE}" destId="{50938896-69FC-4237-8DBE-8CEE4C590A15}" srcOrd="2" destOrd="0" presId="urn:microsoft.com/office/officeart/2005/8/layout/orgChart1"/>
    <dgm:cxn modelId="{B846A919-ED21-4427-8FD8-492E0BCE0B3E}" type="presParOf" srcId="{A41E099E-5B79-4E5E-AF7A-5960F2A158B3}" destId="{9DB8DEF4-81BC-4060-A054-8458338775C9}" srcOrd="2" destOrd="0" presId="urn:microsoft.com/office/officeart/2005/8/layout/orgChart1"/>
    <dgm:cxn modelId="{E028AE2C-E5C3-4229-AF02-DA9F721CB00C}" type="presParOf" srcId="{A41E099E-5B79-4E5E-AF7A-5960F2A158B3}" destId="{65053283-1C35-4B2D-8314-FBA26623C460}" srcOrd="3" destOrd="0" presId="urn:microsoft.com/office/officeart/2005/8/layout/orgChart1"/>
    <dgm:cxn modelId="{ECA639A0-F22E-4A68-A315-0B4BFD3E4FB8}" type="presParOf" srcId="{65053283-1C35-4B2D-8314-FBA26623C460}" destId="{898F5FF1-36C5-42BE-A58E-E57E48F9E590}" srcOrd="0" destOrd="0" presId="urn:microsoft.com/office/officeart/2005/8/layout/orgChart1"/>
    <dgm:cxn modelId="{FA721FCE-AEEE-4E17-8A69-754A130E1F3C}" type="presParOf" srcId="{898F5FF1-36C5-42BE-A58E-E57E48F9E590}" destId="{6D4B2938-2033-40C1-8710-1C660080C5EA}" srcOrd="0" destOrd="0" presId="urn:microsoft.com/office/officeart/2005/8/layout/orgChart1"/>
    <dgm:cxn modelId="{9F56ADC4-D231-4710-9E35-47402D725165}" type="presParOf" srcId="{898F5FF1-36C5-42BE-A58E-E57E48F9E590}" destId="{55CACBA6-4440-4E95-AE3E-55B1E7516680}" srcOrd="1" destOrd="0" presId="urn:microsoft.com/office/officeart/2005/8/layout/orgChart1"/>
    <dgm:cxn modelId="{70D71D62-EB8A-4071-9AB6-6705D015D441}" type="presParOf" srcId="{65053283-1C35-4B2D-8314-FBA26623C460}" destId="{4CD2F6EE-846D-478E-BB9E-4E135E3604B6}" srcOrd="1" destOrd="0" presId="urn:microsoft.com/office/officeart/2005/8/layout/orgChart1"/>
    <dgm:cxn modelId="{7DBB5C6E-9898-4DB7-A932-6A17614FB124}" type="presParOf" srcId="{4CD2F6EE-846D-478E-BB9E-4E135E3604B6}" destId="{BB50548D-2521-44CD-A975-B2E26EF33D1B}" srcOrd="0" destOrd="0" presId="urn:microsoft.com/office/officeart/2005/8/layout/orgChart1"/>
    <dgm:cxn modelId="{379441EF-A045-4FFA-818E-557F34FD1557}" type="presParOf" srcId="{4CD2F6EE-846D-478E-BB9E-4E135E3604B6}" destId="{26D65F73-3D73-4ECB-A4EE-AAD66B372B8F}" srcOrd="1" destOrd="0" presId="urn:microsoft.com/office/officeart/2005/8/layout/orgChart1"/>
    <dgm:cxn modelId="{F9144D9A-A6E0-4388-B5C2-DD254AAA2539}" type="presParOf" srcId="{26D65F73-3D73-4ECB-A4EE-AAD66B372B8F}" destId="{BD083C13-5234-4985-B277-D237834DF2A6}" srcOrd="0" destOrd="0" presId="urn:microsoft.com/office/officeart/2005/8/layout/orgChart1"/>
    <dgm:cxn modelId="{F8563BAA-994F-4251-AA46-131B640E983A}" type="presParOf" srcId="{BD083C13-5234-4985-B277-D237834DF2A6}" destId="{46808BAC-6C9A-4D8A-B0B9-1C7BB6224523}" srcOrd="0" destOrd="0" presId="urn:microsoft.com/office/officeart/2005/8/layout/orgChart1"/>
    <dgm:cxn modelId="{9C3314BF-4049-430B-A503-4FE761DC2A23}" type="presParOf" srcId="{BD083C13-5234-4985-B277-D237834DF2A6}" destId="{C26C75F5-FF35-4534-9A2D-275D5B3A4674}" srcOrd="1" destOrd="0" presId="urn:microsoft.com/office/officeart/2005/8/layout/orgChart1"/>
    <dgm:cxn modelId="{DC563E4C-15FA-45EE-8F20-301EFBB6C536}" type="presParOf" srcId="{26D65F73-3D73-4ECB-A4EE-AAD66B372B8F}" destId="{9E934E81-AA85-458A-AA2D-A9C12BC9D5E6}" srcOrd="1" destOrd="0" presId="urn:microsoft.com/office/officeart/2005/8/layout/orgChart1"/>
    <dgm:cxn modelId="{C2A1DDFF-8EB3-4317-82CA-45F3E928CBA2}" type="presParOf" srcId="{26D65F73-3D73-4ECB-A4EE-AAD66B372B8F}" destId="{AB9D45C4-ECDE-4757-B4D9-30A38E76117A}" srcOrd="2" destOrd="0" presId="urn:microsoft.com/office/officeart/2005/8/layout/orgChart1"/>
    <dgm:cxn modelId="{3A0E29D1-C008-4D9C-BF0E-48BAADAAD8A9}" type="presParOf" srcId="{65053283-1C35-4B2D-8314-FBA26623C460}" destId="{F08154E2-EF1E-43E7-A5CC-07A0D0D23A18}" srcOrd="2" destOrd="0" presId="urn:microsoft.com/office/officeart/2005/8/layout/orgChart1"/>
    <dgm:cxn modelId="{0557AD34-2631-4E32-8DCE-383AFD81A743}" type="presParOf" srcId="{A41E099E-5B79-4E5E-AF7A-5960F2A158B3}" destId="{C1AAB388-941D-4683-AC53-2B2D55484CCB}" srcOrd="4" destOrd="0" presId="urn:microsoft.com/office/officeart/2005/8/layout/orgChart1"/>
    <dgm:cxn modelId="{63C80DCF-A5EA-45B7-8006-4D92FC7C496D}" type="presParOf" srcId="{A41E099E-5B79-4E5E-AF7A-5960F2A158B3}" destId="{6DB6BFC2-2951-432C-8656-53DEA348E925}" srcOrd="5" destOrd="0" presId="urn:microsoft.com/office/officeart/2005/8/layout/orgChart1"/>
    <dgm:cxn modelId="{18F255A9-8BC7-447A-8736-60F2C512838E}" type="presParOf" srcId="{6DB6BFC2-2951-432C-8656-53DEA348E925}" destId="{4AF2E9EA-4528-4358-A2CA-2B72F6E5C413}" srcOrd="0" destOrd="0" presId="urn:microsoft.com/office/officeart/2005/8/layout/orgChart1"/>
    <dgm:cxn modelId="{26158E81-A7D5-4D47-A183-FBF6C32DE68C}" type="presParOf" srcId="{4AF2E9EA-4528-4358-A2CA-2B72F6E5C413}" destId="{FFB7B436-C144-46A1-B4D4-9D50256E4C39}" srcOrd="0" destOrd="0" presId="urn:microsoft.com/office/officeart/2005/8/layout/orgChart1"/>
    <dgm:cxn modelId="{0DA4B6EB-B331-4A3D-89F3-DD1BFD14FC0E}" type="presParOf" srcId="{4AF2E9EA-4528-4358-A2CA-2B72F6E5C413}" destId="{1317273D-99E0-4119-9620-E9E7252B0B29}" srcOrd="1" destOrd="0" presId="urn:microsoft.com/office/officeart/2005/8/layout/orgChart1"/>
    <dgm:cxn modelId="{588DBBDB-572F-4D70-B703-54D6AB263B14}" type="presParOf" srcId="{6DB6BFC2-2951-432C-8656-53DEA348E925}" destId="{47F4B78B-6D62-4B8F-BA87-034A2F87F364}" srcOrd="1" destOrd="0" presId="urn:microsoft.com/office/officeart/2005/8/layout/orgChart1"/>
    <dgm:cxn modelId="{CE94FA29-4A67-4821-83BB-096DE4DAE2B6}" type="presParOf" srcId="{47F4B78B-6D62-4B8F-BA87-034A2F87F364}" destId="{520962A8-EC0E-4FBD-8E5F-C1388155AAA5}" srcOrd="0" destOrd="0" presId="urn:microsoft.com/office/officeart/2005/8/layout/orgChart1"/>
    <dgm:cxn modelId="{132DCB51-138E-4913-A6FF-A64D9354F8F2}" type="presParOf" srcId="{47F4B78B-6D62-4B8F-BA87-034A2F87F364}" destId="{8B70B145-5208-4773-8F0E-C6219BEC62E2}" srcOrd="1" destOrd="0" presId="urn:microsoft.com/office/officeart/2005/8/layout/orgChart1"/>
    <dgm:cxn modelId="{F0080635-C5F4-4995-B71F-C0A4C057DB3C}" type="presParOf" srcId="{8B70B145-5208-4773-8F0E-C6219BEC62E2}" destId="{68EB92D1-168F-4F93-9E76-A1AEBC85A636}" srcOrd="0" destOrd="0" presId="urn:microsoft.com/office/officeart/2005/8/layout/orgChart1"/>
    <dgm:cxn modelId="{F817DA76-8993-4F60-BEA3-F49688DCD9B8}" type="presParOf" srcId="{68EB92D1-168F-4F93-9E76-A1AEBC85A636}" destId="{9B291A54-25E7-43A9-91F5-D894D5CD5BBE}" srcOrd="0" destOrd="0" presId="urn:microsoft.com/office/officeart/2005/8/layout/orgChart1"/>
    <dgm:cxn modelId="{F224CCCE-C32E-4C76-80C1-55AA01423D30}" type="presParOf" srcId="{68EB92D1-168F-4F93-9E76-A1AEBC85A636}" destId="{3F4BDA65-2283-45B4-A472-518490CD451A}" srcOrd="1" destOrd="0" presId="urn:microsoft.com/office/officeart/2005/8/layout/orgChart1"/>
    <dgm:cxn modelId="{6FB5C4A5-3355-447E-AA8F-796308A7491E}" type="presParOf" srcId="{8B70B145-5208-4773-8F0E-C6219BEC62E2}" destId="{E8A9E3EB-6B0A-4B30-B5C4-9ADFF53932A5}" srcOrd="1" destOrd="0" presId="urn:microsoft.com/office/officeart/2005/8/layout/orgChart1"/>
    <dgm:cxn modelId="{602D7B9F-CBDD-4364-80D1-6BD7865D82FD}" type="presParOf" srcId="{8B70B145-5208-4773-8F0E-C6219BEC62E2}" destId="{66D991BE-0D4B-4455-9D1E-690C7E362FFD}" srcOrd="2" destOrd="0" presId="urn:microsoft.com/office/officeart/2005/8/layout/orgChart1"/>
    <dgm:cxn modelId="{94317B92-E597-4A37-AA9F-503447E5AD47}" type="presParOf" srcId="{6DB6BFC2-2951-432C-8656-53DEA348E925}" destId="{5FDBB128-83AF-4985-9CE9-A53E52F1CBA7}" srcOrd="2" destOrd="0" presId="urn:microsoft.com/office/officeart/2005/8/layout/orgChart1"/>
    <dgm:cxn modelId="{8F832EFF-8985-4C74-AAE3-795CC4D56E90}" type="presParOf" srcId="{A41E099E-5B79-4E5E-AF7A-5960F2A158B3}" destId="{CB96A722-0AB4-4546-8AE6-C0BCF0CD0594}" srcOrd="6" destOrd="0" presId="urn:microsoft.com/office/officeart/2005/8/layout/orgChart1"/>
    <dgm:cxn modelId="{5070B39B-27EF-4D66-ACEB-3F664945EB07}" type="presParOf" srcId="{A41E099E-5B79-4E5E-AF7A-5960F2A158B3}" destId="{D34A73A8-50B6-44F4-A2FC-697D83F655DF}" srcOrd="7" destOrd="0" presId="urn:microsoft.com/office/officeart/2005/8/layout/orgChart1"/>
    <dgm:cxn modelId="{E9E2A7DE-A06A-40E2-B48F-4BF5ED1F7A79}" type="presParOf" srcId="{D34A73A8-50B6-44F4-A2FC-697D83F655DF}" destId="{3530CBF0-954B-4090-A4D4-92171B0B481F}" srcOrd="0" destOrd="0" presId="urn:microsoft.com/office/officeart/2005/8/layout/orgChart1"/>
    <dgm:cxn modelId="{AA16B5D1-0B4C-4D5E-8ECD-8601E971C9C9}" type="presParOf" srcId="{3530CBF0-954B-4090-A4D4-92171B0B481F}" destId="{0D4E3119-F2FE-470B-B117-642D7DDBEFA5}" srcOrd="0" destOrd="0" presId="urn:microsoft.com/office/officeart/2005/8/layout/orgChart1"/>
    <dgm:cxn modelId="{FA96595A-84F7-48E7-A9B2-9B439A44D32D}" type="presParOf" srcId="{3530CBF0-954B-4090-A4D4-92171B0B481F}" destId="{1D154383-3E3C-47EA-A9BC-415B762FC309}" srcOrd="1" destOrd="0" presId="urn:microsoft.com/office/officeart/2005/8/layout/orgChart1"/>
    <dgm:cxn modelId="{E66C05F0-CD2E-473B-9ACA-A4D6C3AD0D64}" type="presParOf" srcId="{D34A73A8-50B6-44F4-A2FC-697D83F655DF}" destId="{F4776EFF-2F9E-4212-94E8-EDC085E710E4}" srcOrd="1" destOrd="0" presId="urn:microsoft.com/office/officeart/2005/8/layout/orgChart1"/>
    <dgm:cxn modelId="{3B6B2EE5-D2E4-4C7D-A9EE-15F30E3CCA1A}" type="presParOf" srcId="{D34A73A8-50B6-44F4-A2FC-697D83F655DF}" destId="{72D82AA8-CD03-4D60-8222-08BBE9108B4F}" srcOrd="2" destOrd="0" presId="urn:microsoft.com/office/officeart/2005/8/layout/orgChart1"/>
    <dgm:cxn modelId="{0EF015DD-1717-4D13-807F-21141D32A44E}" type="presParOf" srcId="{3369CF31-C08D-4AD3-A908-55D1ADAC4FFB}" destId="{2AA8EE82-66BD-43F4-8DC7-4F05010DAF39}" srcOrd="2" destOrd="0" presId="urn:microsoft.com/office/officeart/2005/8/layout/orgChart1"/>
    <dgm:cxn modelId="{19A89AD0-F0A9-4D61-813D-0567457B7459}" type="presParOf" srcId="{93F81B33-785D-4A45-86C0-5142388F0233}" destId="{0A3B7EEE-8AD7-49C1-ADAD-27F497E86865}" srcOrd="2" destOrd="0" presId="urn:microsoft.com/office/officeart/2005/8/layout/orgChart1"/>
    <dgm:cxn modelId="{EADE9ECF-A370-4048-BF2E-C9366AAB4C06}" type="presParOf" srcId="{43FDD2CD-5923-45CB-B0B3-5BE8170D9119}" destId="{B3702563-AACA-46DD-8A00-7152535AADE7}" srcOrd="2" destOrd="0" presId="urn:microsoft.com/office/officeart/2005/8/layout/orgChart1"/>
    <dgm:cxn modelId="{EAD1AA8F-612F-4DAE-926C-B66FAB3D2ED8}" type="presParOf" srcId="{034EB3E6-AAAA-4537-B31B-D92ABFBD6019}" destId="{15E396B2-0320-4DAC-AFC0-BDED45A10D6D}"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96A722-0AB4-4546-8AE6-C0BCF0CD0594}">
      <dsp:nvSpPr>
        <dsp:cNvPr id="0" name=""/>
        <dsp:cNvSpPr/>
      </dsp:nvSpPr>
      <dsp:spPr>
        <a:xfrm>
          <a:off x="3124200" y="2550624"/>
          <a:ext cx="1383521" cy="145560"/>
        </a:xfrm>
        <a:custGeom>
          <a:avLst/>
          <a:gdLst/>
          <a:ahLst/>
          <a:cxnLst/>
          <a:rect l="0" t="0" r="0" b="0"/>
          <a:pathLst>
            <a:path>
              <a:moveTo>
                <a:pt x="0" y="0"/>
              </a:moveTo>
              <a:lnTo>
                <a:pt x="0" y="72780"/>
              </a:lnTo>
              <a:lnTo>
                <a:pt x="1383521" y="72780"/>
              </a:lnTo>
              <a:lnTo>
                <a:pt x="1383521" y="14556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0962A8-EC0E-4FBD-8E5F-C1388155AAA5}">
      <dsp:nvSpPr>
        <dsp:cNvPr id="0" name=""/>
        <dsp:cNvSpPr/>
      </dsp:nvSpPr>
      <dsp:spPr>
        <a:xfrm>
          <a:off x="3165595" y="3161229"/>
          <a:ext cx="111423" cy="318846"/>
        </a:xfrm>
        <a:custGeom>
          <a:avLst/>
          <a:gdLst/>
          <a:ahLst/>
          <a:cxnLst/>
          <a:rect l="0" t="0" r="0" b="0"/>
          <a:pathLst>
            <a:path>
              <a:moveTo>
                <a:pt x="0" y="0"/>
              </a:moveTo>
              <a:lnTo>
                <a:pt x="0" y="318846"/>
              </a:lnTo>
              <a:lnTo>
                <a:pt x="111423" y="31884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AAB388-941D-4683-AC53-2B2D55484CCB}">
      <dsp:nvSpPr>
        <dsp:cNvPr id="0" name=""/>
        <dsp:cNvSpPr/>
      </dsp:nvSpPr>
      <dsp:spPr>
        <a:xfrm>
          <a:off x="3124200" y="2550624"/>
          <a:ext cx="338524" cy="145560"/>
        </a:xfrm>
        <a:custGeom>
          <a:avLst/>
          <a:gdLst/>
          <a:ahLst/>
          <a:cxnLst/>
          <a:rect l="0" t="0" r="0" b="0"/>
          <a:pathLst>
            <a:path>
              <a:moveTo>
                <a:pt x="0" y="0"/>
              </a:moveTo>
              <a:lnTo>
                <a:pt x="0" y="72780"/>
              </a:lnTo>
              <a:lnTo>
                <a:pt x="338524" y="72780"/>
              </a:lnTo>
              <a:lnTo>
                <a:pt x="338524" y="14556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50548D-2521-44CD-A975-B2E26EF33D1B}">
      <dsp:nvSpPr>
        <dsp:cNvPr id="0" name=""/>
        <dsp:cNvSpPr/>
      </dsp:nvSpPr>
      <dsp:spPr>
        <a:xfrm>
          <a:off x="2233496" y="3203344"/>
          <a:ext cx="118709" cy="318846"/>
        </a:xfrm>
        <a:custGeom>
          <a:avLst/>
          <a:gdLst/>
          <a:ahLst/>
          <a:cxnLst/>
          <a:rect l="0" t="0" r="0" b="0"/>
          <a:pathLst>
            <a:path>
              <a:moveTo>
                <a:pt x="0" y="0"/>
              </a:moveTo>
              <a:lnTo>
                <a:pt x="0" y="318846"/>
              </a:lnTo>
              <a:lnTo>
                <a:pt x="118709" y="31884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B8DEF4-81BC-4060-A054-8458338775C9}">
      <dsp:nvSpPr>
        <dsp:cNvPr id="0" name=""/>
        <dsp:cNvSpPr/>
      </dsp:nvSpPr>
      <dsp:spPr>
        <a:xfrm>
          <a:off x="2550055" y="2550624"/>
          <a:ext cx="574144" cy="145560"/>
        </a:xfrm>
        <a:custGeom>
          <a:avLst/>
          <a:gdLst/>
          <a:ahLst/>
          <a:cxnLst/>
          <a:rect l="0" t="0" r="0" b="0"/>
          <a:pathLst>
            <a:path>
              <a:moveTo>
                <a:pt x="574144" y="0"/>
              </a:moveTo>
              <a:lnTo>
                <a:pt x="574144" y="72780"/>
              </a:lnTo>
              <a:lnTo>
                <a:pt x="0" y="72780"/>
              </a:lnTo>
              <a:lnTo>
                <a:pt x="0" y="14556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9DB02A-7DB7-4F3C-B0FA-27F9D651FFF5}">
      <dsp:nvSpPr>
        <dsp:cNvPr id="0" name=""/>
        <dsp:cNvSpPr/>
      </dsp:nvSpPr>
      <dsp:spPr>
        <a:xfrm>
          <a:off x="1292266" y="3168538"/>
          <a:ext cx="119421" cy="318846"/>
        </a:xfrm>
        <a:custGeom>
          <a:avLst/>
          <a:gdLst/>
          <a:ahLst/>
          <a:cxnLst/>
          <a:rect l="0" t="0" r="0" b="0"/>
          <a:pathLst>
            <a:path>
              <a:moveTo>
                <a:pt x="0" y="0"/>
              </a:moveTo>
              <a:lnTo>
                <a:pt x="0" y="318846"/>
              </a:lnTo>
              <a:lnTo>
                <a:pt x="119421" y="31884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E8A60C-5D23-419F-918B-258756382FC3}">
      <dsp:nvSpPr>
        <dsp:cNvPr id="0" name=""/>
        <dsp:cNvSpPr/>
      </dsp:nvSpPr>
      <dsp:spPr>
        <a:xfrm>
          <a:off x="1610724" y="2550624"/>
          <a:ext cx="1513475" cy="145560"/>
        </a:xfrm>
        <a:custGeom>
          <a:avLst/>
          <a:gdLst/>
          <a:ahLst/>
          <a:cxnLst/>
          <a:rect l="0" t="0" r="0" b="0"/>
          <a:pathLst>
            <a:path>
              <a:moveTo>
                <a:pt x="1513475" y="0"/>
              </a:moveTo>
              <a:lnTo>
                <a:pt x="1513475" y="72780"/>
              </a:lnTo>
              <a:lnTo>
                <a:pt x="0" y="72780"/>
              </a:lnTo>
              <a:lnTo>
                <a:pt x="0" y="14556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4F82AB-50DB-40A7-9E1A-ECEF6F98C4A9}">
      <dsp:nvSpPr>
        <dsp:cNvPr id="0" name=""/>
        <dsp:cNvSpPr/>
      </dsp:nvSpPr>
      <dsp:spPr>
        <a:xfrm>
          <a:off x="3078480" y="1833501"/>
          <a:ext cx="91440" cy="145560"/>
        </a:xfrm>
        <a:custGeom>
          <a:avLst/>
          <a:gdLst/>
          <a:ahLst/>
          <a:cxnLst/>
          <a:rect l="0" t="0" r="0" b="0"/>
          <a:pathLst>
            <a:path>
              <a:moveTo>
                <a:pt x="45720" y="0"/>
              </a:moveTo>
              <a:lnTo>
                <a:pt x="45720" y="14556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3890F3-7BE3-4F39-9BD1-17A0E48EC053}">
      <dsp:nvSpPr>
        <dsp:cNvPr id="0" name=""/>
        <dsp:cNvSpPr/>
      </dsp:nvSpPr>
      <dsp:spPr>
        <a:xfrm>
          <a:off x="3078480" y="1277974"/>
          <a:ext cx="91440" cy="145560"/>
        </a:xfrm>
        <a:custGeom>
          <a:avLst/>
          <a:gdLst/>
          <a:ahLst/>
          <a:cxnLst/>
          <a:rect l="0" t="0" r="0" b="0"/>
          <a:pathLst>
            <a:path>
              <a:moveTo>
                <a:pt x="45720" y="0"/>
              </a:moveTo>
              <a:lnTo>
                <a:pt x="45720" y="14556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BDBC55-087B-46B5-9A1F-E1110CC36BE7}">
      <dsp:nvSpPr>
        <dsp:cNvPr id="0" name=""/>
        <dsp:cNvSpPr/>
      </dsp:nvSpPr>
      <dsp:spPr>
        <a:xfrm>
          <a:off x="3078480" y="597900"/>
          <a:ext cx="91440" cy="145560"/>
        </a:xfrm>
        <a:custGeom>
          <a:avLst/>
          <a:gdLst/>
          <a:ahLst/>
          <a:cxnLst/>
          <a:rect l="0" t="0" r="0" b="0"/>
          <a:pathLst>
            <a:path>
              <a:moveTo>
                <a:pt x="45720" y="0"/>
              </a:moveTo>
              <a:lnTo>
                <a:pt x="45720" y="14556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61117-3934-4B0A-B721-421EB78ECB16}">
      <dsp:nvSpPr>
        <dsp:cNvPr id="0" name=""/>
        <dsp:cNvSpPr/>
      </dsp:nvSpPr>
      <dsp:spPr>
        <a:xfrm>
          <a:off x="2519924" y="223"/>
          <a:ext cx="1208551" cy="597677"/>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bg-BG" sz="800" kern="1200"/>
            <a:t>Възложител</a:t>
          </a:r>
        </a:p>
      </dsp:txBody>
      <dsp:txXfrm>
        <a:off x="2519924" y="223"/>
        <a:ext cx="1208551" cy="597677"/>
      </dsp:txXfrm>
    </dsp:sp>
    <dsp:sp modelId="{F5456523-0AB3-4617-B9D9-123CB52FEDE5}">
      <dsp:nvSpPr>
        <dsp:cNvPr id="0" name=""/>
        <dsp:cNvSpPr/>
      </dsp:nvSpPr>
      <dsp:spPr>
        <a:xfrm>
          <a:off x="2628359" y="743460"/>
          <a:ext cx="991680" cy="53451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bg-BG" sz="800" kern="1200"/>
            <a:t>Комисия за вземане на решение</a:t>
          </a:r>
        </a:p>
      </dsp:txBody>
      <dsp:txXfrm>
        <a:off x="2628359" y="743460"/>
        <a:ext cx="991680" cy="534514"/>
      </dsp:txXfrm>
    </dsp:sp>
    <dsp:sp modelId="{D8A68777-1117-454F-9913-11BCC7C95580}">
      <dsp:nvSpPr>
        <dsp:cNvPr id="0" name=""/>
        <dsp:cNvSpPr/>
      </dsp:nvSpPr>
      <dsp:spPr>
        <a:xfrm>
          <a:off x="2715924" y="1423535"/>
          <a:ext cx="816551" cy="409966"/>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bg-BG" sz="800" kern="1200"/>
            <a:t>Ръководител на екипа на възложителя</a:t>
          </a:r>
        </a:p>
      </dsp:txBody>
      <dsp:txXfrm>
        <a:off x="2715924" y="1423535"/>
        <a:ext cx="816551" cy="409966"/>
      </dsp:txXfrm>
    </dsp:sp>
    <dsp:sp modelId="{412EA23C-D4EC-47E6-8E69-29DE2459D83B}">
      <dsp:nvSpPr>
        <dsp:cNvPr id="0" name=""/>
        <dsp:cNvSpPr/>
      </dsp:nvSpPr>
      <dsp:spPr>
        <a:xfrm>
          <a:off x="2496388" y="1979062"/>
          <a:ext cx="1255622" cy="571562"/>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bg-BG" sz="800" kern="1200"/>
            <a:t>Ръководител на екипа по разработка </a:t>
          </a:r>
          <a:r>
            <a:rPr lang="en-US" sz="800" kern="1200"/>
            <a:t>E-Health</a:t>
          </a:r>
          <a:endParaRPr lang="bg-BG" sz="800" kern="1200"/>
        </a:p>
      </dsp:txBody>
      <dsp:txXfrm>
        <a:off x="2496388" y="1979062"/>
        <a:ext cx="1255622" cy="571562"/>
      </dsp:txXfrm>
    </dsp:sp>
    <dsp:sp modelId="{29893396-B9D9-4D63-A1CC-9CF3FFD097D8}">
      <dsp:nvSpPr>
        <dsp:cNvPr id="0" name=""/>
        <dsp:cNvSpPr/>
      </dsp:nvSpPr>
      <dsp:spPr>
        <a:xfrm>
          <a:off x="1212651" y="2696185"/>
          <a:ext cx="796144" cy="472353"/>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bg-BG" sz="800" kern="1200"/>
            <a:t>Софтуерен архитект</a:t>
          </a:r>
        </a:p>
      </dsp:txBody>
      <dsp:txXfrm>
        <a:off x="1212651" y="2696185"/>
        <a:ext cx="796144" cy="472353"/>
      </dsp:txXfrm>
    </dsp:sp>
    <dsp:sp modelId="{95F5B652-AB8A-46D5-8E16-A9E8FDBACA9C}">
      <dsp:nvSpPr>
        <dsp:cNvPr id="0" name=""/>
        <dsp:cNvSpPr/>
      </dsp:nvSpPr>
      <dsp:spPr>
        <a:xfrm>
          <a:off x="1411687" y="3314098"/>
          <a:ext cx="693143" cy="346571"/>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bg-BG" sz="800" kern="1200"/>
            <a:t>Системен администратор</a:t>
          </a:r>
        </a:p>
      </dsp:txBody>
      <dsp:txXfrm>
        <a:off x="1411687" y="3314098"/>
        <a:ext cx="693143" cy="346571"/>
      </dsp:txXfrm>
    </dsp:sp>
    <dsp:sp modelId="{6D4B2938-2033-40C1-8710-1C660080C5EA}">
      <dsp:nvSpPr>
        <dsp:cNvPr id="0" name=""/>
        <dsp:cNvSpPr/>
      </dsp:nvSpPr>
      <dsp:spPr>
        <a:xfrm>
          <a:off x="2154356" y="2696185"/>
          <a:ext cx="791396" cy="507159"/>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bg-BG" sz="800" kern="1200"/>
            <a:t>Дизайн мениджър</a:t>
          </a:r>
        </a:p>
      </dsp:txBody>
      <dsp:txXfrm>
        <a:off x="2154356" y="2696185"/>
        <a:ext cx="791396" cy="507159"/>
      </dsp:txXfrm>
    </dsp:sp>
    <dsp:sp modelId="{46808BAC-6C9A-4D8A-B0B9-1C7BB6224523}">
      <dsp:nvSpPr>
        <dsp:cNvPr id="0" name=""/>
        <dsp:cNvSpPr/>
      </dsp:nvSpPr>
      <dsp:spPr>
        <a:xfrm>
          <a:off x="2352205" y="3348904"/>
          <a:ext cx="693143" cy="346571"/>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bg-BG" sz="800" kern="1200"/>
            <a:t>Разработчици</a:t>
          </a:r>
        </a:p>
      </dsp:txBody>
      <dsp:txXfrm>
        <a:off x="2352205" y="3348904"/>
        <a:ext cx="693143" cy="346571"/>
      </dsp:txXfrm>
    </dsp:sp>
    <dsp:sp modelId="{FFB7B436-C144-46A1-B4D4-9D50256E4C39}">
      <dsp:nvSpPr>
        <dsp:cNvPr id="0" name=""/>
        <dsp:cNvSpPr/>
      </dsp:nvSpPr>
      <dsp:spPr>
        <a:xfrm>
          <a:off x="3091313" y="2696185"/>
          <a:ext cx="742821" cy="465043"/>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bg-BG" sz="800" kern="1200"/>
            <a:t>Тест мениджър</a:t>
          </a:r>
        </a:p>
      </dsp:txBody>
      <dsp:txXfrm>
        <a:off x="3091313" y="2696185"/>
        <a:ext cx="742821" cy="465043"/>
      </dsp:txXfrm>
    </dsp:sp>
    <dsp:sp modelId="{9B291A54-25E7-43A9-91F5-D894D5CD5BBE}">
      <dsp:nvSpPr>
        <dsp:cNvPr id="0" name=""/>
        <dsp:cNvSpPr/>
      </dsp:nvSpPr>
      <dsp:spPr>
        <a:xfrm>
          <a:off x="3277019" y="3306789"/>
          <a:ext cx="693143" cy="346571"/>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bg-BG" sz="800" kern="1200"/>
            <a:t>Тестер</a:t>
          </a:r>
        </a:p>
      </dsp:txBody>
      <dsp:txXfrm>
        <a:off x="3277019" y="3306789"/>
        <a:ext cx="693143" cy="346571"/>
      </dsp:txXfrm>
    </dsp:sp>
    <dsp:sp modelId="{0D4E3119-F2FE-470B-B117-642D7DDBEFA5}">
      <dsp:nvSpPr>
        <dsp:cNvPr id="0" name=""/>
        <dsp:cNvSpPr/>
      </dsp:nvSpPr>
      <dsp:spPr>
        <a:xfrm>
          <a:off x="3979695" y="2696185"/>
          <a:ext cx="1056053" cy="43469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bg-BG" sz="800" kern="1200"/>
            <a:t>Бизнес аналитик</a:t>
          </a:r>
        </a:p>
      </dsp:txBody>
      <dsp:txXfrm>
        <a:off x="3979695" y="2696185"/>
        <a:ext cx="1056053" cy="4346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78D53-2C53-407A-B55D-53D967E4F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Template>
  <TotalTime>1018</TotalTime>
  <Pages>23</Pages>
  <Words>6420</Words>
  <Characters>36599</Characters>
  <Application>Microsoft Office Word</Application>
  <DocSecurity>0</DocSecurity>
  <Lines>304</Lines>
  <Paragraphs>85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Software Development Plan</vt:lpstr>
      <vt:lpstr>Software Development Plan</vt:lpstr>
    </vt:vector>
  </TitlesOfParts>
  <Company>&lt;Company Name&gt;</Company>
  <LinksUpToDate>false</LinksUpToDate>
  <CharactersWithSpaces>42934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Malvina Makarieva</dc:creator>
  <cp:keywords/>
  <dc:description/>
  <cp:lastModifiedBy>Malvina Makarieva</cp:lastModifiedBy>
  <cp:revision>15</cp:revision>
  <cp:lastPrinted>1900-12-31T21:00:00Z</cp:lastPrinted>
  <dcterms:created xsi:type="dcterms:W3CDTF">2014-10-11T13:33:00Z</dcterms:created>
  <dcterms:modified xsi:type="dcterms:W3CDTF">2014-10-24T21:08:00Z</dcterms:modified>
</cp:coreProperties>
</file>
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23721" w14:textId="77777777" w:rsidR="0085257A" w:rsidRDefault="004133D6">
      <w:pPr>
        <w:pStyle w:val="Title"/>
        <w:jc w:val="right"/>
      </w:pPr>
      <w:r>
        <w:fldChar w:fldCharType="begin"/>
      </w:r>
      <w:r>
        <w:instrText xml:space="preserve"> SUBJECT  \* MERGEFORMAT </w:instrText>
      </w:r>
      <w:r>
        <w:fldChar w:fldCharType="separate"/>
      </w:r>
      <w:r w:rsidR="00B74D85">
        <w:t>&lt;Project Name&gt;</w:t>
      </w:r>
      <w:r>
        <w:fldChar w:fldCharType="end"/>
      </w:r>
    </w:p>
    <w:p w14:paraId="2389C33C" w14:textId="77777777" w:rsidR="0085257A" w:rsidRDefault="005E4D41">
      <w:pPr>
        <w:pStyle w:val="Title"/>
        <w:jc w:val="right"/>
      </w:pPr>
      <w:fldSimple w:instr=" TITLE  \* MERGEFORMAT ">
        <w:r w:rsidR="00B74D85">
          <w:t>Vision</w:t>
        </w:r>
      </w:fldSimple>
    </w:p>
    <w:p w14:paraId="77138AE4" w14:textId="77777777" w:rsidR="0085257A" w:rsidRDefault="0085257A">
      <w:pPr>
        <w:pStyle w:val="Title"/>
        <w:jc w:val="right"/>
      </w:pPr>
    </w:p>
    <w:p w14:paraId="43C45293" w14:textId="77777777" w:rsidR="0085257A" w:rsidRDefault="0085257A">
      <w:pPr>
        <w:pStyle w:val="Title"/>
        <w:jc w:val="right"/>
        <w:rPr>
          <w:sz w:val="28"/>
        </w:rPr>
      </w:pPr>
      <w:r>
        <w:rPr>
          <w:sz w:val="28"/>
        </w:rPr>
        <w:t>Version &lt;1.0&gt;</w:t>
      </w:r>
    </w:p>
    <w:p w14:paraId="5DA0B415" w14:textId="77777777" w:rsidR="0085257A" w:rsidRDefault="0085257A">
      <w:pPr>
        <w:pStyle w:val="Title"/>
        <w:rPr>
          <w:sz w:val="28"/>
        </w:rPr>
      </w:pPr>
    </w:p>
    <w:p w14:paraId="79296BEF" w14:textId="77777777" w:rsidR="0085257A" w:rsidRDefault="0085257A"/>
    <w:p w14:paraId="451E95A7" w14:textId="77777777" w:rsidR="0085257A" w:rsidRDefault="0085257A">
      <w:pPr>
        <w:pStyle w:val="InfoBlue"/>
      </w:pPr>
      <w:r>
        <w:t xml:space="preserve">[Note: The following template is provided for use with the Rational Unified Process. Text enclosed in square </w:t>
      </w:r>
      <w:proofErr w:type="gramStart"/>
      <w:r>
        <w:t>brackets</w:t>
      </w:r>
      <w:proofErr w:type="gramEnd"/>
      <w:r>
        <w:t xml:space="preserve">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415FFBD0" w14:textId="77777777" w:rsidR="0085257A" w:rsidRDefault="0085257A">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A4C33BB" w14:textId="77777777" w:rsidR="0085257A" w:rsidRDefault="0085257A">
      <w:pPr>
        <w:sectPr w:rsidR="0085257A">
          <w:headerReference w:type="default" r:id="rId7"/>
          <w:pgSz w:w="12240" w:h="15840" w:code="1"/>
          <w:pgMar w:top="1440" w:right="1440" w:bottom="1440" w:left="1440" w:header="708" w:footer="708" w:gutter="0"/>
          <w:cols w:space="708"/>
          <w:vAlign w:val="center"/>
        </w:sectPr>
      </w:pPr>
    </w:p>
    <w:p w14:paraId="78694640" w14:textId="77777777" w:rsidR="0085257A" w:rsidRDefault="0085257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14:paraId="0FE67EF5" w14:textId="77777777">
        <w:tc>
          <w:tcPr>
            <w:tcW w:w="2304" w:type="dxa"/>
          </w:tcPr>
          <w:p w14:paraId="79B903BA" w14:textId="77777777" w:rsidR="0085257A" w:rsidRDefault="0085257A">
            <w:pPr>
              <w:pStyle w:val="Tabletext"/>
              <w:jc w:val="center"/>
              <w:rPr>
                <w:b/>
              </w:rPr>
            </w:pPr>
            <w:r>
              <w:rPr>
                <w:b/>
              </w:rPr>
              <w:t>Date</w:t>
            </w:r>
          </w:p>
        </w:tc>
        <w:tc>
          <w:tcPr>
            <w:tcW w:w="1152" w:type="dxa"/>
          </w:tcPr>
          <w:p w14:paraId="49D0E7C9" w14:textId="77777777" w:rsidR="0085257A" w:rsidRDefault="0085257A">
            <w:pPr>
              <w:pStyle w:val="Tabletext"/>
              <w:jc w:val="center"/>
              <w:rPr>
                <w:b/>
              </w:rPr>
            </w:pPr>
            <w:r>
              <w:rPr>
                <w:b/>
              </w:rPr>
              <w:t>Version</w:t>
            </w:r>
          </w:p>
        </w:tc>
        <w:tc>
          <w:tcPr>
            <w:tcW w:w="3744" w:type="dxa"/>
          </w:tcPr>
          <w:p w14:paraId="6E58F58A" w14:textId="77777777" w:rsidR="0085257A" w:rsidRDefault="0085257A">
            <w:pPr>
              <w:pStyle w:val="Tabletext"/>
              <w:jc w:val="center"/>
              <w:rPr>
                <w:b/>
              </w:rPr>
            </w:pPr>
            <w:r>
              <w:rPr>
                <w:b/>
              </w:rPr>
              <w:t>Description</w:t>
            </w:r>
          </w:p>
        </w:tc>
        <w:tc>
          <w:tcPr>
            <w:tcW w:w="2304" w:type="dxa"/>
          </w:tcPr>
          <w:p w14:paraId="65D0A212" w14:textId="77777777" w:rsidR="0085257A" w:rsidRDefault="0085257A">
            <w:pPr>
              <w:pStyle w:val="Tabletext"/>
              <w:jc w:val="center"/>
              <w:rPr>
                <w:b/>
              </w:rPr>
            </w:pPr>
            <w:r>
              <w:rPr>
                <w:b/>
              </w:rPr>
              <w:t>Author</w:t>
            </w:r>
          </w:p>
        </w:tc>
      </w:tr>
      <w:tr w:rsidR="0085257A" w14:paraId="42CBB21E" w14:textId="77777777">
        <w:tc>
          <w:tcPr>
            <w:tcW w:w="2304" w:type="dxa"/>
          </w:tcPr>
          <w:p w14:paraId="18A13E7E" w14:textId="77777777" w:rsidR="0085257A" w:rsidRDefault="0085257A">
            <w:pPr>
              <w:pStyle w:val="Tabletext"/>
            </w:pPr>
            <w:r>
              <w:t>&lt;</w:t>
            </w:r>
            <w:proofErr w:type="spellStart"/>
            <w:r>
              <w:t>dd</w:t>
            </w:r>
            <w:proofErr w:type="spellEnd"/>
            <w:r>
              <w:t>/mmm/</w:t>
            </w:r>
            <w:proofErr w:type="spellStart"/>
            <w:r>
              <w:t>yy</w:t>
            </w:r>
            <w:proofErr w:type="spellEnd"/>
            <w:r>
              <w:t>&gt;</w:t>
            </w:r>
          </w:p>
        </w:tc>
        <w:tc>
          <w:tcPr>
            <w:tcW w:w="1152" w:type="dxa"/>
          </w:tcPr>
          <w:p w14:paraId="7CE7382B" w14:textId="77777777" w:rsidR="0085257A" w:rsidRDefault="0085257A">
            <w:pPr>
              <w:pStyle w:val="Tabletext"/>
            </w:pPr>
            <w:r>
              <w:t>&lt;</w:t>
            </w:r>
            <w:proofErr w:type="spellStart"/>
            <w:r>
              <w:t>x.x</w:t>
            </w:r>
            <w:proofErr w:type="spellEnd"/>
            <w:r>
              <w:t>&gt;</w:t>
            </w:r>
          </w:p>
        </w:tc>
        <w:tc>
          <w:tcPr>
            <w:tcW w:w="3744" w:type="dxa"/>
          </w:tcPr>
          <w:p w14:paraId="4D62C600" w14:textId="77777777" w:rsidR="0085257A" w:rsidRDefault="0085257A">
            <w:pPr>
              <w:pStyle w:val="Tabletext"/>
            </w:pPr>
            <w:r>
              <w:t>&lt;details&gt;</w:t>
            </w:r>
          </w:p>
        </w:tc>
        <w:tc>
          <w:tcPr>
            <w:tcW w:w="2304" w:type="dxa"/>
          </w:tcPr>
          <w:p w14:paraId="6152DBEB" w14:textId="77777777" w:rsidR="0085257A" w:rsidRDefault="0085257A">
            <w:pPr>
              <w:pStyle w:val="Tabletext"/>
            </w:pPr>
            <w:r>
              <w:t>&lt;name&gt;</w:t>
            </w:r>
          </w:p>
        </w:tc>
      </w:tr>
      <w:tr w:rsidR="0085257A" w14:paraId="6FB365A2" w14:textId="77777777">
        <w:tc>
          <w:tcPr>
            <w:tcW w:w="2304" w:type="dxa"/>
          </w:tcPr>
          <w:p w14:paraId="1B7D0A62" w14:textId="77777777" w:rsidR="0085257A" w:rsidRDefault="0085257A">
            <w:pPr>
              <w:pStyle w:val="Tabletext"/>
            </w:pPr>
          </w:p>
        </w:tc>
        <w:tc>
          <w:tcPr>
            <w:tcW w:w="1152" w:type="dxa"/>
          </w:tcPr>
          <w:p w14:paraId="27041125" w14:textId="77777777" w:rsidR="0085257A" w:rsidRDefault="0085257A">
            <w:pPr>
              <w:pStyle w:val="Tabletext"/>
            </w:pPr>
          </w:p>
        </w:tc>
        <w:tc>
          <w:tcPr>
            <w:tcW w:w="3744" w:type="dxa"/>
          </w:tcPr>
          <w:p w14:paraId="62126D1D" w14:textId="77777777" w:rsidR="0085257A" w:rsidRDefault="0085257A">
            <w:pPr>
              <w:pStyle w:val="Tabletext"/>
            </w:pPr>
          </w:p>
        </w:tc>
        <w:tc>
          <w:tcPr>
            <w:tcW w:w="2304" w:type="dxa"/>
          </w:tcPr>
          <w:p w14:paraId="77F0E5F8" w14:textId="77777777" w:rsidR="0085257A" w:rsidRDefault="0085257A">
            <w:pPr>
              <w:pStyle w:val="Tabletext"/>
            </w:pPr>
          </w:p>
        </w:tc>
      </w:tr>
      <w:tr w:rsidR="0085257A" w14:paraId="68288306" w14:textId="77777777">
        <w:tc>
          <w:tcPr>
            <w:tcW w:w="2304" w:type="dxa"/>
          </w:tcPr>
          <w:p w14:paraId="504EF282" w14:textId="77777777" w:rsidR="0085257A" w:rsidRDefault="0085257A">
            <w:pPr>
              <w:pStyle w:val="Tabletext"/>
            </w:pPr>
          </w:p>
        </w:tc>
        <w:tc>
          <w:tcPr>
            <w:tcW w:w="1152" w:type="dxa"/>
          </w:tcPr>
          <w:p w14:paraId="7FBA4C66" w14:textId="77777777" w:rsidR="0085257A" w:rsidRDefault="0085257A">
            <w:pPr>
              <w:pStyle w:val="Tabletext"/>
            </w:pPr>
          </w:p>
        </w:tc>
        <w:tc>
          <w:tcPr>
            <w:tcW w:w="3744" w:type="dxa"/>
          </w:tcPr>
          <w:p w14:paraId="2911E9D4" w14:textId="77777777" w:rsidR="0085257A" w:rsidRDefault="0085257A">
            <w:pPr>
              <w:pStyle w:val="Tabletext"/>
            </w:pPr>
          </w:p>
        </w:tc>
        <w:tc>
          <w:tcPr>
            <w:tcW w:w="2304" w:type="dxa"/>
          </w:tcPr>
          <w:p w14:paraId="2F443EC3" w14:textId="77777777" w:rsidR="0085257A" w:rsidRDefault="0085257A">
            <w:pPr>
              <w:pStyle w:val="Tabletext"/>
            </w:pPr>
          </w:p>
        </w:tc>
      </w:tr>
      <w:tr w:rsidR="0085257A" w14:paraId="53E38E21" w14:textId="77777777">
        <w:tc>
          <w:tcPr>
            <w:tcW w:w="2304" w:type="dxa"/>
          </w:tcPr>
          <w:p w14:paraId="75376241" w14:textId="77777777" w:rsidR="0085257A" w:rsidRDefault="0085257A">
            <w:pPr>
              <w:pStyle w:val="Tabletext"/>
            </w:pPr>
          </w:p>
        </w:tc>
        <w:tc>
          <w:tcPr>
            <w:tcW w:w="1152" w:type="dxa"/>
          </w:tcPr>
          <w:p w14:paraId="68C15916" w14:textId="77777777" w:rsidR="0085257A" w:rsidRDefault="0085257A">
            <w:pPr>
              <w:pStyle w:val="Tabletext"/>
            </w:pPr>
          </w:p>
        </w:tc>
        <w:tc>
          <w:tcPr>
            <w:tcW w:w="3744" w:type="dxa"/>
          </w:tcPr>
          <w:p w14:paraId="5C839C66" w14:textId="77777777" w:rsidR="0085257A" w:rsidRDefault="0085257A">
            <w:pPr>
              <w:pStyle w:val="Tabletext"/>
            </w:pPr>
          </w:p>
        </w:tc>
        <w:tc>
          <w:tcPr>
            <w:tcW w:w="2304" w:type="dxa"/>
          </w:tcPr>
          <w:p w14:paraId="4013D51D" w14:textId="77777777" w:rsidR="0085257A" w:rsidRDefault="0085257A">
            <w:pPr>
              <w:pStyle w:val="Tabletext"/>
            </w:pPr>
          </w:p>
        </w:tc>
      </w:tr>
    </w:tbl>
    <w:p w14:paraId="5BD06499" w14:textId="77777777" w:rsidR="0085257A" w:rsidRDefault="0085257A"/>
    <w:p w14:paraId="64B02EE7" w14:textId="77777777" w:rsidR="0085257A" w:rsidRDefault="0085257A">
      <w:pPr>
        <w:pStyle w:val="Title"/>
      </w:pPr>
      <w:r>
        <w:br w:type="page"/>
      </w:r>
      <w:r>
        <w:lastRenderedPageBreak/>
        <w:t>Table of Contents</w:t>
      </w:r>
    </w:p>
    <w:p w14:paraId="4BCAA2E1" w14:textId="77777777" w:rsidR="00B03D1E" w:rsidRDefault="0085257A">
      <w:pPr>
        <w:pStyle w:val="TOC1"/>
        <w:tabs>
          <w:tab w:val="left" w:pos="432"/>
        </w:tabs>
        <w:rPr>
          <w:ins w:id="0" w:author="Mihail" w:date="2014-10-11T10:21:00Z"/>
          <w:rFonts w:asciiTheme="minorHAnsi" w:eastAsiaTheme="minorEastAsia" w:hAnsiTheme="minorHAnsi" w:cstheme="minorBidi"/>
          <w:noProof/>
          <w:sz w:val="22"/>
          <w:szCs w:val="22"/>
          <w:lang w:val="bg-BG" w:eastAsia="bg-BG"/>
        </w:rPr>
      </w:pPr>
      <w:r>
        <w:fldChar w:fldCharType="begin"/>
      </w:r>
      <w:r>
        <w:instrText xml:space="preserve"> TOC \o "1-3" </w:instrText>
      </w:r>
      <w:r>
        <w:fldChar w:fldCharType="separate"/>
      </w:r>
      <w:ins w:id="1" w:author="Mihail" w:date="2014-10-11T10:21:00Z">
        <w:r w:rsidR="00B03D1E">
          <w:rPr>
            <w:noProof/>
          </w:rPr>
          <w:t>1.</w:t>
        </w:r>
        <w:r w:rsidR="00B03D1E">
          <w:rPr>
            <w:rFonts w:asciiTheme="minorHAnsi" w:eastAsiaTheme="minorEastAsia" w:hAnsiTheme="minorHAnsi" w:cstheme="minorBidi"/>
            <w:noProof/>
            <w:sz w:val="22"/>
            <w:szCs w:val="22"/>
            <w:lang w:val="bg-BG" w:eastAsia="bg-BG"/>
          </w:rPr>
          <w:tab/>
        </w:r>
        <w:r w:rsidR="00B03D1E">
          <w:rPr>
            <w:noProof/>
          </w:rPr>
          <w:t>Introduction</w:t>
        </w:r>
        <w:r w:rsidR="00B03D1E">
          <w:rPr>
            <w:noProof/>
          </w:rPr>
          <w:tab/>
        </w:r>
        <w:r w:rsidR="00B03D1E">
          <w:rPr>
            <w:noProof/>
          </w:rPr>
          <w:fldChar w:fldCharType="begin"/>
        </w:r>
        <w:r w:rsidR="00B03D1E">
          <w:rPr>
            <w:noProof/>
          </w:rPr>
          <w:instrText xml:space="preserve"> PAGEREF _Toc400786225 \h </w:instrText>
        </w:r>
      </w:ins>
      <w:r w:rsidR="00B03D1E">
        <w:rPr>
          <w:noProof/>
        </w:rPr>
      </w:r>
      <w:r w:rsidR="00B03D1E">
        <w:rPr>
          <w:noProof/>
        </w:rPr>
        <w:fldChar w:fldCharType="separate"/>
      </w:r>
      <w:ins w:id="2" w:author="Mihail" w:date="2014-10-11T10:21:00Z">
        <w:r w:rsidR="00B03D1E">
          <w:rPr>
            <w:noProof/>
          </w:rPr>
          <w:t>4</w:t>
        </w:r>
        <w:r w:rsidR="00B03D1E">
          <w:rPr>
            <w:noProof/>
          </w:rPr>
          <w:fldChar w:fldCharType="end"/>
        </w:r>
      </w:ins>
    </w:p>
    <w:p w14:paraId="37D772D9" w14:textId="77777777" w:rsidR="00B03D1E" w:rsidRDefault="00B03D1E">
      <w:pPr>
        <w:pStyle w:val="TOC2"/>
        <w:tabs>
          <w:tab w:val="left" w:pos="1000"/>
        </w:tabs>
        <w:rPr>
          <w:ins w:id="3" w:author="Mihail" w:date="2014-10-11T10:21:00Z"/>
          <w:rFonts w:asciiTheme="minorHAnsi" w:eastAsiaTheme="minorEastAsia" w:hAnsiTheme="minorHAnsi" w:cstheme="minorBidi"/>
          <w:noProof/>
          <w:sz w:val="22"/>
          <w:szCs w:val="22"/>
          <w:lang w:val="bg-BG" w:eastAsia="bg-BG"/>
        </w:rPr>
      </w:pPr>
      <w:ins w:id="4" w:author="Mihail" w:date="2014-10-11T10:21:00Z">
        <w:r>
          <w:rPr>
            <w:noProof/>
          </w:rPr>
          <w:t>1.1</w:t>
        </w:r>
        <w:r>
          <w:rPr>
            <w:rFonts w:asciiTheme="minorHAnsi" w:eastAsiaTheme="minorEastAsia" w:hAnsiTheme="minorHAnsi" w:cstheme="minorBidi"/>
            <w:noProof/>
            <w:sz w:val="22"/>
            <w:szCs w:val="22"/>
            <w:lang w:val="bg-BG" w:eastAsia="bg-BG"/>
          </w:rPr>
          <w:tab/>
        </w:r>
        <w:r>
          <w:rPr>
            <w:noProof/>
          </w:rPr>
          <w:t>Purpose</w:t>
        </w:r>
        <w:r>
          <w:rPr>
            <w:noProof/>
          </w:rPr>
          <w:tab/>
        </w:r>
        <w:r>
          <w:rPr>
            <w:noProof/>
          </w:rPr>
          <w:fldChar w:fldCharType="begin"/>
        </w:r>
        <w:r>
          <w:rPr>
            <w:noProof/>
          </w:rPr>
          <w:instrText xml:space="preserve"> PAGEREF _Toc400786226 \h </w:instrText>
        </w:r>
      </w:ins>
      <w:r>
        <w:rPr>
          <w:noProof/>
        </w:rPr>
      </w:r>
      <w:r>
        <w:rPr>
          <w:noProof/>
        </w:rPr>
        <w:fldChar w:fldCharType="separate"/>
      </w:r>
      <w:ins w:id="5" w:author="Mihail" w:date="2014-10-11T10:21:00Z">
        <w:r>
          <w:rPr>
            <w:noProof/>
          </w:rPr>
          <w:t>4</w:t>
        </w:r>
        <w:r>
          <w:rPr>
            <w:noProof/>
          </w:rPr>
          <w:fldChar w:fldCharType="end"/>
        </w:r>
      </w:ins>
    </w:p>
    <w:p w14:paraId="5F5DB1E4" w14:textId="77777777" w:rsidR="00B03D1E" w:rsidRDefault="00B03D1E">
      <w:pPr>
        <w:pStyle w:val="TOC2"/>
        <w:tabs>
          <w:tab w:val="left" w:pos="1000"/>
        </w:tabs>
        <w:rPr>
          <w:ins w:id="6" w:author="Mihail" w:date="2014-10-11T10:21:00Z"/>
          <w:rFonts w:asciiTheme="minorHAnsi" w:eastAsiaTheme="minorEastAsia" w:hAnsiTheme="minorHAnsi" w:cstheme="minorBidi"/>
          <w:noProof/>
          <w:sz w:val="22"/>
          <w:szCs w:val="22"/>
          <w:lang w:val="bg-BG" w:eastAsia="bg-BG"/>
        </w:rPr>
      </w:pPr>
      <w:ins w:id="7" w:author="Mihail" w:date="2014-10-11T10:21:00Z">
        <w:r>
          <w:rPr>
            <w:noProof/>
          </w:rPr>
          <w:t>1.2</w:t>
        </w:r>
        <w:r>
          <w:rPr>
            <w:rFonts w:asciiTheme="minorHAnsi" w:eastAsiaTheme="minorEastAsia" w:hAnsiTheme="minorHAnsi" w:cstheme="minorBidi"/>
            <w:noProof/>
            <w:sz w:val="22"/>
            <w:szCs w:val="22"/>
            <w:lang w:val="bg-BG" w:eastAsia="bg-BG"/>
          </w:rPr>
          <w:tab/>
        </w:r>
        <w:r>
          <w:rPr>
            <w:noProof/>
          </w:rPr>
          <w:t>Scope</w:t>
        </w:r>
        <w:r>
          <w:rPr>
            <w:noProof/>
          </w:rPr>
          <w:tab/>
        </w:r>
        <w:r>
          <w:rPr>
            <w:noProof/>
          </w:rPr>
          <w:fldChar w:fldCharType="begin"/>
        </w:r>
        <w:r>
          <w:rPr>
            <w:noProof/>
          </w:rPr>
          <w:instrText xml:space="preserve"> PAGEREF _Toc400786227 \h </w:instrText>
        </w:r>
      </w:ins>
      <w:r>
        <w:rPr>
          <w:noProof/>
        </w:rPr>
      </w:r>
      <w:r>
        <w:rPr>
          <w:noProof/>
        </w:rPr>
        <w:fldChar w:fldCharType="separate"/>
      </w:r>
      <w:ins w:id="8" w:author="Mihail" w:date="2014-10-11T10:21:00Z">
        <w:r>
          <w:rPr>
            <w:noProof/>
          </w:rPr>
          <w:t>4</w:t>
        </w:r>
        <w:r>
          <w:rPr>
            <w:noProof/>
          </w:rPr>
          <w:fldChar w:fldCharType="end"/>
        </w:r>
      </w:ins>
    </w:p>
    <w:p w14:paraId="287E6779" w14:textId="77777777" w:rsidR="00B03D1E" w:rsidRDefault="00B03D1E">
      <w:pPr>
        <w:pStyle w:val="TOC2"/>
        <w:tabs>
          <w:tab w:val="left" w:pos="1000"/>
        </w:tabs>
        <w:rPr>
          <w:ins w:id="9" w:author="Mihail" w:date="2014-10-11T10:21:00Z"/>
          <w:rFonts w:asciiTheme="minorHAnsi" w:eastAsiaTheme="minorEastAsia" w:hAnsiTheme="minorHAnsi" w:cstheme="minorBidi"/>
          <w:noProof/>
          <w:sz w:val="22"/>
          <w:szCs w:val="22"/>
          <w:lang w:val="bg-BG" w:eastAsia="bg-BG"/>
        </w:rPr>
      </w:pPr>
      <w:ins w:id="10" w:author="Mihail" w:date="2014-10-11T10:21:00Z">
        <w:r>
          <w:rPr>
            <w:noProof/>
          </w:rPr>
          <w:t>1.3</w:t>
        </w:r>
        <w:r>
          <w:rPr>
            <w:rFonts w:asciiTheme="minorHAnsi" w:eastAsiaTheme="minorEastAsia" w:hAnsiTheme="minorHAnsi" w:cstheme="minorBidi"/>
            <w:noProof/>
            <w:sz w:val="22"/>
            <w:szCs w:val="22"/>
            <w:lang w:val="bg-BG" w:eastAsia="bg-BG"/>
          </w:rPr>
          <w:tab/>
        </w:r>
        <w:r>
          <w:rPr>
            <w:noProof/>
          </w:rPr>
          <w:t>Definitions, Acronyms, and Abbreviations</w:t>
        </w:r>
        <w:r>
          <w:rPr>
            <w:noProof/>
          </w:rPr>
          <w:tab/>
        </w:r>
        <w:r>
          <w:rPr>
            <w:noProof/>
          </w:rPr>
          <w:fldChar w:fldCharType="begin"/>
        </w:r>
        <w:r>
          <w:rPr>
            <w:noProof/>
          </w:rPr>
          <w:instrText xml:space="preserve"> PAGEREF _Toc400786228 \h </w:instrText>
        </w:r>
      </w:ins>
      <w:r>
        <w:rPr>
          <w:noProof/>
        </w:rPr>
      </w:r>
      <w:r>
        <w:rPr>
          <w:noProof/>
        </w:rPr>
        <w:fldChar w:fldCharType="separate"/>
      </w:r>
      <w:ins w:id="11" w:author="Mihail" w:date="2014-10-11T10:21:00Z">
        <w:r>
          <w:rPr>
            <w:noProof/>
          </w:rPr>
          <w:t>4</w:t>
        </w:r>
        <w:r>
          <w:rPr>
            <w:noProof/>
          </w:rPr>
          <w:fldChar w:fldCharType="end"/>
        </w:r>
      </w:ins>
    </w:p>
    <w:p w14:paraId="14545929" w14:textId="77777777" w:rsidR="00B03D1E" w:rsidRDefault="00B03D1E">
      <w:pPr>
        <w:pStyle w:val="TOC2"/>
        <w:tabs>
          <w:tab w:val="left" w:pos="1000"/>
        </w:tabs>
        <w:rPr>
          <w:ins w:id="12" w:author="Mihail" w:date="2014-10-11T10:21:00Z"/>
          <w:rFonts w:asciiTheme="minorHAnsi" w:eastAsiaTheme="minorEastAsia" w:hAnsiTheme="minorHAnsi" w:cstheme="minorBidi"/>
          <w:noProof/>
          <w:sz w:val="22"/>
          <w:szCs w:val="22"/>
          <w:lang w:val="bg-BG" w:eastAsia="bg-BG"/>
        </w:rPr>
      </w:pPr>
      <w:ins w:id="13" w:author="Mihail" w:date="2014-10-11T10:21:00Z">
        <w:r>
          <w:rPr>
            <w:noProof/>
          </w:rPr>
          <w:t>1.4</w:t>
        </w:r>
        <w:r>
          <w:rPr>
            <w:rFonts w:asciiTheme="minorHAnsi" w:eastAsiaTheme="minorEastAsia" w:hAnsiTheme="minorHAnsi" w:cstheme="minorBidi"/>
            <w:noProof/>
            <w:sz w:val="22"/>
            <w:szCs w:val="22"/>
            <w:lang w:val="bg-BG" w:eastAsia="bg-BG"/>
          </w:rPr>
          <w:tab/>
        </w:r>
        <w:r>
          <w:rPr>
            <w:noProof/>
          </w:rPr>
          <w:t>References</w:t>
        </w:r>
        <w:r>
          <w:rPr>
            <w:noProof/>
          </w:rPr>
          <w:tab/>
        </w:r>
        <w:r>
          <w:rPr>
            <w:noProof/>
          </w:rPr>
          <w:fldChar w:fldCharType="begin"/>
        </w:r>
        <w:r>
          <w:rPr>
            <w:noProof/>
          </w:rPr>
          <w:instrText xml:space="preserve"> PAGEREF _Toc400786229 \h </w:instrText>
        </w:r>
      </w:ins>
      <w:r>
        <w:rPr>
          <w:noProof/>
        </w:rPr>
      </w:r>
      <w:r>
        <w:rPr>
          <w:noProof/>
        </w:rPr>
        <w:fldChar w:fldCharType="separate"/>
      </w:r>
      <w:ins w:id="14" w:author="Mihail" w:date="2014-10-11T10:21:00Z">
        <w:r>
          <w:rPr>
            <w:noProof/>
          </w:rPr>
          <w:t>4</w:t>
        </w:r>
        <w:r>
          <w:rPr>
            <w:noProof/>
          </w:rPr>
          <w:fldChar w:fldCharType="end"/>
        </w:r>
      </w:ins>
    </w:p>
    <w:p w14:paraId="02ED4953" w14:textId="77777777" w:rsidR="00B03D1E" w:rsidRDefault="00B03D1E">
      <w:pPr>
        <w:pStyle w:val="TOC2"/>
        <w:tabs>
          <w:tab w:val="left" w:pos="1000"/>
        </w:tabs>
        <w:rPr>
          <w:ins w:id="15" w:author="Mihail" w:date="2014-10-11T10:21:00Z"/>
          <w:rFonts w:asciiTheme="minorHAnsi" w:eastAsiaTheme="minorEastAsia" w:hAnsiTheme="minorHAnsi" w:cstheme="minorBidi"/>
          <w:noProof/>
          <w:sz w:val="22"/>
          <w:szCs w:val="22"/>
          <w:lang w:val="bg-BG" w:eastAsia="bg-BG"/>
        </w:rPr>
      </w:pPr>
      <w:ins w:id="16" w:author="Mihail" w:date="2014-10-11T10:21:00Z">
        <w:r>
          <w:rPr>
            <w:noProof/>
          </w:rPr>
          <w:t>1.5</w:t>
        </w:r>
        <w:r>
          <w:rPr>
            <w:rFonts w:asciiTheme="minorHAnsi" w:eastAsiaTheme="minorEastAsia" w:hAnsiTheme="minorHAnsi" w:cstheme="minorBidi"/>
            <w:noProof/>
            <w:sz w:val="22"/>
            <w:szCs w:val="22"/>
            <w:lang w:val="bg-BG" w:eastAsia="bg-BG"/>
          </w:rPr>
          <w:tab/>
        </w:r>
        <w:r>
          <w:rPr>
            <w:noProof/>
          </w:rPr>
          <w:t>Overview</w:t>
        </w:r>
        <w:r>
          <w:rPr>
            <w:noProof/>
          </w:rPr>
          <w:tab/>
        </w:r>
        <w:r>
          <w:rPr>
            <w:noProof/>
          </w:rPr>
          <w:fldChar w:fldCharType="begin"/>
        </w:r>
        <w:r>
          <w:rPr>
            <w:noProof/>
          </w:rPr>
          <w:instrText xml:space="preserve"> PAGEREF _Toc400786230 \h </w:instrText>
        </w:r>
      </w:ins>
      <w:r>
        <w:rPr>
          <w:noProof/>
        </w:rPr>
      </w:r>
      <w:r>
        <w:rPr>
          <w:noProof/>
        </w:rPr>
        <w:fldChar w:fldCharType="separate"/>
      </w:r>
      <w:ins w:id="17" w:author="Mihail" w:date="2014-10-11T10:21:00Z">
        <w:r>
          <w:rPr>
            <w:noProof/>
          </w:rPr>
          <w:t>4</w:t>
        </w:r>
        <w:r>
          <w:rPr>
            <w:noProof/>
          </w:rPr>
          <w:fldChar w:fldCharType="end"/>
        </w:r>
      </w:ins>
    </w:p>
    <w:p w14:paraId="642296F1" w14:textId="77777777" w:rsidR="00B03D1E" w:rsidRDefault="00B03D1E">
      <w:pPr>
        <w:pStyle w:val="TOC1"/>
        <w:tabs>
          <w:tab w:val="left" w:pos="432"/>
        </w:tabs>
        <w:rPr>
          <w:ins w:id="18" w:author="Mihail" w:date="2014-10-11T10:21:00Z"/>
          <w:rFonts w:asciiTheme="minorHAnsi" w:eastAsiaTheme="minorEastAsia" w:hAnsiTheme="minorHAnsi" w:cstheme="minorBidi"/>
          <w:noProof/>
          <w:sz w:val="22"/>
          <w:szCs w:val="22"/>
          <w:lang w:val="bg-BG" w:eastAsia="bg-BG"/>
        </w:rPr>
      </w:pPr>
      <w:ins w:id="19" w:author="Mihail" w:date="2014-10-11T10:21:00Z">
        <w:r>
          <w:rPr>
            <w:noProof/>
          </w:rPr>
          <w:t>2.</w:t>
        </w:r>
        <w:r>
          <w:rPr>
            <w:rFonts w:asciiTheme="minorHAnsi" w:eastAsiaTheme="minorEastAsia" w:hAnsiTheme="minorHAnsi" w:cstheme="minorBidi"/>
            <w:noProof/>
            <w:sz w:val="22"/>
            <w:szCs w:val="22"/>
            <w:lang w:val="bg-BG" w:eastAsia="bg-BG"/>
          </w:rPr>
          <w:tab/>
        </w:r>
        <w:r>
          <w:rPr>
            <w:noProof/>
          </w:rPr>
          <w:t>Positioning</w:t>
        </w:r>
        <w:r>
          <w:rPr>
            <w:noProof/>
          </w:rPr>
          <w:tab/>
        </w:r>
        <w:r>
          <w:rPr>
            <w:noProof/>
          </w:rPr>
          <w:fldChar w:fldCharType="begin"/>
        </w:r>
        <w:r>
          <w:rPr>
            <w:noProof/>
          </w:rPr>
          <w:instrText xml:space="preserve"> PAGEREF _Toc400786231 \h </w:instrText>
        </w:r>
      </w:ins>
      <w:r>
        <w:rPr>
          <w:noProof/>
        </w:rPr>
      </w:r>
      <w:r>
        <w:rPr>
          <w:noProof/>
        </w:rPr>
        <w:fldChar w:fldCharType="separate"/>
      </w:r>
      <w:ins w:id="20" w:author="Mihail" w:date="2014-10-11T10:21:00Z">
        <w:r>
          <w:rPr>
            <w:noProof/>
          </w:rPr>
          <w:t>4</w:t>
        </w:r>
        <w:r>
          <w:rPr>
            <w:noProof/>
          </w:rPr>
          <w:fldChar w:fldCharType="end"/>
        </w:r>
      </w:ins>
    </w:p>
    <w:p w14:paraId="1E0598B0" w14:textId="77777777" w:rsidR="00B03D1E" w:rsidRDefault="00B03D1E">
      <w:pPr>
        <w:pStyle w:val="TOC2"/>
        <w:tabs>
          <w:tab w:val="left" w:pos="1000"/>
        </w:tabs>
        <w:rPr>
          <w:ins w:id="21" w:author="Mihail" w:date="2014-10-11T10:21:00Z"/>
          <w:rFonts w:asciiTheme="minorHAnsi" w:eastAsiaTheme="minorEastAsia" w:hAnsiTheme="minorHAnsi" w:cstheme="minorBidi"/>
          <w:noProof/>
          <w:sz w:val="22"/>
          <w:szCs w:val="22"/>
          <w:lang w:val="bg-BG" w:eastAsia="bg-BG"/>
        </w:rPr>
      </w:pPr>
      <w:ins w:id="22" w:author="Mihail" w:date="2014-10-11T10:21:00Z">
        <w:r>
          <w:rPr>
            <w:noProof/>
          </w:rPr>
          <w:t>2.1</w:t>
        </w:r>
        <w:r>
          <w:rPr>
            <w:rFonts w:asciiTheme="minorHAnsi" w:eastAsiaTheme="minorEastAsia" w:hAnsiTheme="minorHAnsi" w:cstheme="minorBidi"/>
            <w:noProof/>
            <w:sz w:val="22"/>
            <w:szCs w:val="22"/>
            <w:lang w:val="bg-BG" w:eastAsia="bg-BG"/>
          </w:rPr>
          <w:tab/>
        </w:r>
        <w:r>
          <w:rPr>
            <w:noProof/>
          </w:rPr>
          <w:t>Business Opportunity</w:t>
        </w:r>
        <w:r>
          <w:rPr>
            <w:noProof/>
          </w:rPr>
          <w:tab/>
        </w:r>
        <w:r>
          <w:rPr>
            <w:noProof/>
          </w:rPr>
          <w:fldChar w:fldCharType="begin"/>
        </w:r>
        <w:r>
          <w:rPr>
            <w:noProof/>
          </w:rPr>
          <w:instrText xml:space="preserve"> PAGEREF _Toc400786232 \h </w:instrText>
        </w:r>
      </w:ins>
      <w:r>
        <w:rPr>
          <w:noProof/>
        </w:rPr>
      </w:r>
      <w:r>
        <w:rPr>
          <w:noProof/>
        </w:rPr>
        <w:fldChar w:fldCharType="separate"/>
      </w:r>
      <w:ins w:id="23" w:author="Mihail" w:date="2014-10-11T10:21:00Z">
        <w:r>
          <w:rPr>
            <w:noProof/>
          </w:rPr>
          <w:t>4</w:t>
        </w:r>
        <w:r>
          <w:rPr>
            <w:noProof/>
          </w:rPr>
          <w:fldChar w:fldCharType="end"/>
        </w:r>
      </w:ins>
    </w:p>
    <w:p w14:paraId="57BF4917" w14:textId="77777777" w:rsidR="00B03D1E" w:rsidRDefault="00B03D1E">
      <w:pPr>
        <w:pStyle w:val="TOC2"/>
        <w:tabs>
          <w:tab w:val="left" w:pos="1000"/>
        </w:tabs>
        <w:rPr>
          <w:ins w:id="24" w:author="Mihail" w:date="2014-10-11T10:21:00Z"/>
          <w:rFonts w:asciiTheme="minorHAnsi" w:eastAsiaTheme="minorEastAsia" w:hAnsiTheme="minorHAnsi" w:cstheme="minorBidi"/>
          <w:noProof/>
          <w:sz w:val="22"/>
          <w:szCs w:val="22"/>
          <w:lang w:val="bg-BG" w:eastAsia="bg-BG"/>
        </w:rPr>
      </w:pPr>
      <w:ins w:id="25" w:author="Mihail" w:date="2014-10-11T10:21:00Z">
        <w:r>
          <w:rPr>
            <w:noProof/>
          </w:rPr>
          <w:t>2.2</w:t>
        </w:r>
        <w:r>
          <w:rPr>
            <w:rFonts w:asciiTheme="minorHAnsi" w:eastAsiaTheme="minorEastAsia" w:hAnsiTheme="minorHAnsi" w:cstheme="minorBidi"/>
            <w:noProof/>
            <w:sz w:val="22"/>
            <w:szCs w:val="22"/>
            <w:lang w:val="bg-BG" w:eastAsia="bg-BG"/>
          </w:rPr>
          <w:tab/>
        </w:r>
        <w:r>
          <w:rPr>
            <w:noProof/>
          </w:rPr>
          <w:t>Problem Statement</w:t>
        </w:r>
        <w:r>
          <w:rPr>
            <w:noProof/>
          </w:rPr>
          <w:tab/>
        </w:r>
        <w:r>
          <w:rPr>
            <w:noProof/>
          </w:rPr>
          <w:fldChar w:fldCharType="begin"/>
        </w:r>
        <w:r>
          <w:rPr>
            <w:noProof/>
          </w:rPr>
          <w:instrText xml:space="preserve"> PAGEREF _Toc400786233 \h </w:instrText>
        </w:r>
      </w:ins>
      <w:r>
        <w:rPr>
          <w:noProof/>
        </w:rPr>
      </w:r>
      <w:r>
        <w:rPr>
          <w:noProof/>
        </w:rPr>
        <w:fldChar w:fldCharType="separate"/>
      </w:r>
      <w:ins w:id="26" w:author="Mihail" w:date="2014-10-11T10:21:00Z">
        <w:r>
          <w:rPr>
            <w:noProof/>
          </w:rPr>
          <w:t>4</w:t>
        </w:r>
        <w:r>
          <w:rPr>
            <w:noProof/>
          </w:rPr>
          <w:fldChar w:fldCharType="end"/>
        </w:r>
      </w:ins>
    </w:p>
    <w:p w14:paraId="6063D730" w14:textId="77777777" w:rsidR="00B03D1E" w:rsidRDefault="00B03D1E">
      <w:pPr>
        <w:pStyle w:val="TOC2"/>
        <w:tabs>
          <w:tab w:val="left" w:pos="1000"/>
        </w:tabs>
        <w:rPr>
          <w:ins w:id="27" w:author="Mihail" w:date="2014-10-11T10:21:00Z"/>
          <w:rFonts w:asciiTheme="minorHAnsi" w:eastAsiaTheme="minorEastAsia" w:hAnsiTheme="minorHAnsi" w:cstheme="minorBidi"/>
          <w:noProof/>
          <w:sz w:val="22"/>
          <w:szCs w:val="22"/>
          <w:lang w:val="bg-BG" w:eastAsia="bg-BG"/>
        </w:rPr>
      </w:pPr>
      <w:ins w:id="28" w:author="Mihail" w:date="2014-10-11T10:21:00Z">
        <w:r>
          <w:rPr>
            <w:noProof/>
          </w:rPr>
          <w:t>2.3</w:t>
        </w:r>
        <w:r>
          <w:rPr>
            <w:rFonts w:asciiTheme="minorHAnsi" w:eastAsiaTheme="minorEastAsia" w:hAnsiTheme="minorHAnsi" w:cstheme="minorBidi"/>
            <w:noProof/>
            <w:sz w:val="22"/>
            <w:szCs w:val="22"/>
            <w:lang w:val="bg-BG" w:eastAsia="bg-BG"/>
          </w:rPr>
          <w:tab/>
        </w:r>
        <w:r>
          <w:rPr>
            <w:noProof/>
          </w:rPr>
          <w:t>Product Position Statement</w:t>
        </w:r>
        <w:r>
          <w:rPr>
            <w:noProof/>
          </w:rPr>
          <w:tab/>
        </w:r>
        <w:r>
          <w:rPr>
            <w:noProof/>
          </w:rPr>
          <w:fldChar w:fldCharType="begin"/>
        </w:r>
        <w:r>
          <w:rPr>
            <w:noProof/>
          </w:rPr>
          <w:instrText xml:space="preserve"> PAGEREF _Toc400786234 \h </w:instrText>
        </w:r>
      </w:ins>
      <w:r>
        <w:rPr>
          <w:noProof/>
        </w:rPr>
      </w:r>
      <w:r>
        <w:rPr>
          <w:noProof/>
        </w:rPr>
        <w:fldChar w:fldCharType="separate"/>
      </w:r>
      <w:ins w:id="29" w:author="Mihail" w:date="2014-10-11T10:21:00Z">
        <w:r>
          <w:rPr>
            <w:noProof/>
          </w:rPr>
          <w:t>4</w:t>
        </w:r>
        <w:r>
          <w:rPr>
            <w:noProof/>
          </w:rPr>
          <w:fldChar w:fldCharType="end"/>
        </w:r>
      </w:ins>
    </w:p>
    <w:p w14:paraId="7143327D" w14:textId="77777777" w:rsidR="00B03D1E" w:rsidRDefault="00B03D1E">
      <w:pPr>
        <w:pStyle w:val="TOC1"/>
        <w:tabs>
          <w:tab w:val="left" w:pos="432"/>
        </w:tabs>
        <w:rPr>
          <w:ins w:id="30" w:author="Mihail" w:date="2014-10-11T10:21:00Z"/>
          <w:rFonts w:asciiTheme="minorHAnsi" w:eastAsiaTheme="minorEastAsia" w:hAnsiTheme="minorHAnsi" w:cstheme="minorBidi"/>
          <w:noProof/>
          <w:sz w:val="22"/>
          <w:szCs w:val="22"/>
          <w:lang w:val="bg-BG" w:eastAsia="bg-BG"/>
        </w:rPr>
      </w:pPr>
      <w:ins w:id="31" w:author="Mihail" w:date="2014-10-11T10:21:00Z">
        <w:r>
          <w:rPr>
            <w:noProof/>
          </w:rPr>
          <w:t>3.</w:t>
        </w:r>
        <w:r>
          <w:rPr>
            <w:rFonts w:asciiTheme="minorHAnsi" w:eastAsiaTheme="minorEastAsia" w:hAnsiTheme="minorHAnsi" w:cstheme="minorBidi"/>
            <w:noProof/>
            <w:sz w:val="22"/>
            <w:szCs w:val="22"/>
            <w:lang w:val="bg-BG" w:eastAsia="bg-BG"/>
          </w:rPr>
          <w:tab/>
        </w:r>
        <w:r>
          <w:rPr>
            <w:noProof/>
          </w:rPr>
          <w:t>Stakeholder and User Descriptions</w:t>
        </w:r>
        <w:r>
          <w:rPr>
            <w:noProof/>
          </w:rPr>
          <w:tab/>
        </w:r>
        <w:r>
          <w:rPr>
            <w:noProof/>
          </w:rPr>
          <w:fldChar w:fldCharType="begin"/>
        </w:r>
        <w:r>
          <w:rPr>
            <w:noProof/>
          </w:rPr>
          <w:instrText xml:space="preserve"> PAGEREF _Toc400786235 \h </w:instrText>
        </w:r>
      </w:ins>
      <w:r>
        <w:rPr>
          <w:noProof/>
        </w:rPr>
      </w:r>
      <w:r>
        <w:rPr>
          <w:noProof/>
        </w:rPr>
        <w:fldChar w:fldCharType="separate"/>
      </w:r>
      <w:ins w:id="32" w:author="Mihail" w:date="2014-10-11T10:21:00Z">
        <w:r>
          <w:rPr>
            <w:noProof/>
          </w:rPr>
          <w:t>5</w:t>
        </w:r>
        <w:r>
          <w:rPr>
            <w:noProof/>
          </w:rPr>
          <w:fldChar w:fldCharType="end"/>
        </w:r>
      </w:ins>
    </w:p>
    <w:p w14:paraId="39F4CE63" w14:textId="77777777" w:rsidR="00B03D1E" w:rsidRDefault="00B03D1E">
      <w:pPr>
        <w:pStyle w:val="TOC2"/>
        <w:tabs>
          <w:tab w:val="left" w:pos="1000"/>
        </w:tabs>
        <w:rPr>
          <w:ins w:id="33" w:author="Mihail" w:date="2014-10-11T10:21:00Z"/>
          <w:rFonts w:asciiTheme="minorHAnsi" w:eastAsiaTheme="minorEastAsia" w:hAnsiTheme="minorHAnsi" w:cstheme="minorBidi"/>
          <w:noProof/>
          <w:sz w:val="22"/>
          <w:szCs w:val="22"/>
          <w:lang w:val="bg-BG" w:eastAsia="bg-BG"/>
        </w:rPr>
      </w:pPr>
      <w:ins w:id="34" w:author="Mihail" w:date="2014-10-11T10:21:00Z">
        <w:r>
          <w:rPr>
            <w:noProof/>
          </w:rPr>
          <w:t>3.1</w:t>
        </w:r>
        <w:r>
          <w:rPr>
            <w:rFonts w:asciiTheme="minorHAnsi" w:eastAsiaTheme="minorEastAsia" w:hAnsiTheme="minorHAnsi" w:cstheme="minorBidi"/>
            <w:noProof/>
            <w:sz w:val="22"/>
            <w:szCs w:val="22"/>
            <w:lang w:val="bg-BG" w:eastAsia="bg-BG"/>
          </w:rPr>
          <w:tab/>
        </w:r>
        <w:r>
          <w:rPr>
            <w:noProof/>
          </w:rPr>
          <w:t>Stakeholder Summary</w:t>
        </w:r>
        <w:r>
          <w:rPr>
            <w:noProof/>
          </w:rPr>
          <w:tab/>
        </w:r>
        <w:r>
          <w:rPr>
            <w:noProof/>
          </w:rPr>
          <w:fldChar w:fldCharType="begin"/>
        </w:r>
        <w:r>
          <w:rPr>
            <w:noProof/>
          </w:rPr>
          <w:instrText xml:space="preserve"> PAGEREF _Toc400786237 \h </w:instrText>
        </w:r>
      </w:ins>
      <w:r>
        <w:rPr>
          <w:noProof/>
        </w:rPr>
      </w:r>
      <w:r>
        <w:rPr>
          <w:noProof/>
        </w:rPr>
        <w:fldChar w:fldCharType="separate"/>
      </w:r>
      <w:ins w:id="35" w:author="Mihail" w:date="2014-10-11T10:21:00Z">
        <w:r>
          <w:rPr>
            <w:noProof/>
          </w:rPr>
          <w:t>5</w:t>
        </w:r>
        <w:r>
          <w:rPr>
            <w:noProof/>
          </w:rPr>
          <w:fldChar w:fldCharType="end"/>
        </w:r>
      </w:ins>
    </w:p>
    <w:p w14:paraId="7F9E71DF" w14:textId="77777777" w:rsidR="00B03D1E" w:rsidRDefault="00B03D1E">
      <w:pPr>
        <w:pStyle w:val="TOC2"/>
        <w:tabs>
          <w:tab w:val="left" w:pos="1000"/>
        </w:tabs>
        <w:rPr>
          <w:ins w:id="36" w:author="Mihail" w:date="2014-10-11T10:21:00Z"/>
          <w:rFonts w:asciiTheme="minorHAnsi" w:eastAsiaTheme="minorEastAsia" w:hAnsiTheme="minorHAnsi" w:cstheme="minorBidi"/>
          <w:noProof/>
          <w:sz w:val="22"/>
          <w:szCs w:val="22"/>
          <w:lang w:val="bg-BG" w:eastAsia="bg-BG"/>
        </w:rPr>
      </w:pPr>
      <w:ins w:id="37" w:author="Mihail" w:date="2014-10-11T10:21:00Z">
        <w:r>
          <w:rPr>
            <w:noProof/>
          </w:rPr>
          <w:t>3.2</w:t>
        </w:r>
        <w:r>
          <w:rPr>
            <w:rFonts w:asciiTheme="minorHAnsi" w:eastAsiaTheme="minorEastAsia" w:hAnsiTheme="minorHAnsi" w:cstheme="minorBidi"/>
            <w:noProof/>
            <w:sz w:val="22"/>
            <w:szCs w:val="22"/>
            <w:lang w:val="bg-BG" w:eastAsia="bg-BG"/>
          </w:rPr>
          <w:tab/>
        </w:r>
        <w:r>
          <w:rPr>
            <w:noProof/>
          </w:rPr>
          <w:t>User Summary</w:t>
        </w:r>
        <w:r>
          <w:rPr>
            <w:noProof/>
          </w:rPr>
          <w:tab/>
        </w:r>
        <w:r>
          <w:rPr>
            <w:noProof/>
          </w:rPr>
          <w:fldChar w:fldCharType="begin"/>
        </w:r>
        <w:r>
          <w:rPr>
            <w:noProof/>
          </w:rPr>
          <w:instrText xml:space="preserve"> PAGEREF _Toc400786238 \h </w:instrText>
        </w:r>
      </w:ins>
      <w:r>
        <w:rPr>
          <w:noProof/>
        </w:rPr>
      </w:r>
      <w:r>
        <w:rPr>
          <w:noProof/>
        </w:rPr>
        <w:fldChar w:fldCharType="separate"/>
      </w:r>
      <w:ins w:id="38" w:author="Mihail" w:date="2014-10-11T10:21:00Z">
        <w:r>
          <w:rPr>
            <w:noProof/>
          </w:rPr>
          <w:t>5</w:t>
        </w:r>
        <w:r>
          <w:rPr>
            <w:noProof/>
          </w:rPr>
          <w:fldChar w:fldCharType="end"/>
        </w:r>
      </w:ins>
    </w:p>
    <w:p w14:paraId="7C8363E8" w14:textId="77777777" w:rsidR="00B03D1E" w:rsidRDefault="00B03D1E">
      <w:pPr>
        <w:pStyle w:val="TOC2"/>
        <w:tabs>
          <w:tab w:val="left" w:pos="1000"/>
        </w:tabs>
        <w:rPr>
          <w:ins w:id="39" w:author="Mihail" w:date="2014-10-11T10:21:00Z"/>
          <w:rFonts w:asciiTheme="minorHAnsi" w:eastAsiaTheme="minorEastAsia" w:hAnsiTheme="minorHAnsi" w:cstheme="minorBidi"/>
          <w:noProof/>
          <w:sz w:val="22"/>
          <w:szCs w:val="22"/>
          <w:lang w:val="bg-BG" w:eastAsia="bg-BG"/>
        </w:rPr>
      </w:pPr>
      <w:ins w:id="40" w:author="Mihail" w:date="2014-10-11T10:21:00Z">
        <w:r>
          <w:rPr>
            <w:noProof/>
          </w:rPr>
          <w:t>3.3</w:t>
        </w:r>
        <w:r>
          <w:rPr>
            <w:rFonts w:asciiTheme="minorHAnsi" w:eastAsiaTheme="minorEastAsia" w:hAnsiTheme="minorHAnsi" w:cstheme="minorBidi"/>
            <w:noProof/>
            <w:sz w:val="22"/>
            <w:szCs w:val="22"/>
            <w:lang w:val="bg-BG" w:eastAsia="bg-BG"/>
          </w:rPr>
          <w:tab/>
        </w:r>
        <w:r>
          <w:rPr>
            <w:noProof/>
          </w:rPr>
          <w:t>User Environment</w:t>
        </w:r>
        <w:r>
          <w:rPr>
            <w:noProof/>
          </w:rPr>
          <w:tab/>
        </w:r>
        <w:r>
          <w:rPr>
            <w:noProof/>
          </w:rPr>
          <w:fldChar w:fldCharType="begin"/>
        </w:r>
        <w:r>
          <w:rPr>
            <w:noProof/>
          </w:rPr>
          <w:instrText xml:space="preserve"> PAGEREF _Toc400786239 \h </w:instrText>
        </w:r>
      </w:ins>
      <w:r>
        <w:rPr>
          <w:noProof/>
        </w:rPr>
      </w:r>
      <w:r>
        <w:rPr>
          <w:noProof/>
        </w:rPr>
        <w:fldChar w:fldCharType="separate"/>
      </w:r>
      <w:ins w:id="41" w:author="Mihail" w:date="2014-10-11T10:21:00Z">
        <w:r>
          <w:rPr>
            <w:noProof/>
          </w:rPr>
          <w:t>6</w:t>
        </w:r>
        <w:r>
          <w:rPr>
            <w:noProof/>
          </w:rPr>
          <w:fldChar w:fldCharType="end"/>
        </w:r>
      </w:ins>
    </w:p>
    <w:p w14:paraId="579CAAB3" w14:textId="77777777" w:rsidR="00B03D1E" w:rsidRDefault="00B03D1E">
      <w:pPr>
        <w:pStyle w:val="TOC2"/>
        <w:tabs>
          <w:tab w:val="left" w:pos="1000"/>
        </w:tabs>
        <w:rPr>
          <w:ins w:id="42" w:author="Mihail" w:date="2014-10-11T10:21:00Z"/>
          <w:rFonts w:asciiTheme="minorHAnsi" w:eastAsiaTheme="minorEastAsia" w:hAnsiTheme="minorHAnsi" w:cstheme="minorBidi"/>
          <w:noProof/>
          <w:sz w:val="22"/>
          <w:szCs w:val="22"/>
          <w:lang w:val="bg-BG" w:eastAsia="bg-BG"/>
        </w:rPr>
      </w:pPr>
      <w:ins w:id="43" w:author="Mihail" w:date="2014-10-11T10:21:00Z">
        <w:r>
          <w:rPr>
            <w:noProof/>
          </w:rPr>
          <w:t>3.4</w:t>
        </w:r>
        <w:r>
          <w:rPr>
            <w:rFonts w:asciiTheme="minorHAnsi" w:eastAsiaTheme="minorEastAsia" w:hAnsiTheme="minorHAnsi" w:cstheme="minorBidi"/>
            <w:noProof/>
            <w:sz w:val="22"/>
            <w:szCs w:val="22"/>
            <w:lang w:val="bg-BG" w:eastAsia="bg-BG"/>
          </w:rPr>
          <w:tab/>
        </w:r>
        <w:r>
          <w:rPr>
            <w:noProof/>
          </w:rPr>
          <w:t>Key Stakeholder or User Needs</w:t>
        </w:r>
        <w:r>
          <w:rPr>
            <w:noProof/>
          </w:rPr>
          <w:tab/>
        </w:r>
        <w:r>
          <w:rPr>
            <w:noProof/>
          </w:rPr>
          <w:fldChar w:fldCharType="begin"/>
        </w:r>
        <w:r>
          <w:rPr>
            <w:noProof/>
          </w:rPr>
          <w:instrText xml:space="preserve"> PAGEREF _Toc400786244 \h </w:instrText>
        </w:r>
      </w:ins>
      <w:r>
        <w:rPr>
          <w:noProof/>
        </w:rPr>
      </w:r>
      <w:r>
        <w:rPr>
          <w:noProof/>
        </w:rPr>
        <w:fldChar w:fldCharType="separate"/>
      </w:r>
      <w:ins w:id="44" w:author="Mihail" w:date="2014-10-11T10:21:00Z">
        <w:r>
          <w:rPr>
            <w:noProof/>
          </w:rPr>
          <w:t>6</w:t>
        </w:r>
        <w:r>
          <w:rPr>
            <w:noProof/>
          </w:rPr>
          <w:fldChar w:fldCharType="end"/>
        </w:r>
      </w:ins>
    </w:p>
    <w:p w14:paraId="304D72C4" w14:textId="77777777" w:rsidR="00B03D1E" w:rsidRDefault="00B03D1E">
      <w:pPr>
        <w:pStyle w:val="TOC1"/>
        <w:tabs>
          <w:tab w:val="left" w:pos="432"/>
        </w:tabs>
        <w:rPr>
          <w:ins w:id="45" w:author="Mihail" w:date="2014-10-11T10:21:00Z"/>
          <w:rFonts w:asciiTheme="minorHAnsi" w:eastAsiaTheme="minorEastAsia" w:hAnsiTheme="minorHAnsi" w:cstheme="minorBidi"/>
          <w:noProof/>
          <w:sz w:val="22"/>
          <w:szCs w:val="22"/>
          <w:lang w:val="bg-BG" w:eastAsia="bg-BG"/>
        </w:rPr>
      </w:pPr>
      <w:ins w:id="46" w:author="Mihail" w:date="2014-10-11T10:21:00Z">
        <w:r>
          <w:rPr>
            <w:noProof/>
          </w:rPr>
          <w:t>4.</w:t>
        </w:r>
        <w:r>
          <w:rPr>
            <w:rFonts w:asciiTheme="minorHAnsi" w:eastAsiaTheme="minorEastAsia" w:hAnsiTheme="minorHAnsi" w:cstheme="minorBidi"/>
            <w:noProof/>
            <w:sz w:val="22"/>
            <w:szCs w:val="22"/>
            <w:lang w:val="bg-BG" w:eastAsia="bg-BG"/>
          </w:rPr>
          <w:tab/>
        </w:r>
        <w:r>
          <w:rPr>
            <w:noProof/>
          </w:rPr>
          <w:t>Product Overview</w:t>
        </w:r>
        <w:r>
          <w:rPr>
            <w:noProof/>
          </w:rPr>
          <w:tab/>
        </w:r>
        <w:r>
          <w:rPr>
            <w:noProof/>
          </w:rPr>
          <w:fldChar w:fldCharType="begin"/>
        </w:r>
        <w:r>
          <w:rPr>
            <w:noProof/>
          </w:rPr>
          <w:instrText xml:space="preserve"> PAGEREF _Toc400786248 \h </w:instrText>
        </w:r>
      </w:ins>
      <w:r>
        <w:rPr>
          <w:noProof/>
        </w:rPr>
      </w:r>
      <w:r>
        <w:rPr>
          <w:noProof/>
        </w:rPr>
        <w:fldChar w:fldCharType="separate"/>
      </w:r>
      <w:ins w:id="47" w:author="Mihail" w:date="2014-10-11T10:21:00Z">
        <w:r>
          <w:rPr>
            <w:noProof/>
          </w:rPr>
          <w:t>6</w:t>
        </w:r>
        <w:r>
          <w:rPr>
            <w:noProof/>
          </w:rPr>
          <w:fldChar w:fldCharType="end"/>
        </w:r>
      </w:ins>
    </w:p>
    <w:p w14:paraId="26388599" w14:textId="77777777" w:rsidR="00B03D1E" w:rsidRDefault="00B03D1E">
      <w:pPr>
        <w:pStyle w:val="TOC2"/>
        <w:tabs>
          <w:tab w:val="left" w:pos="1000"/>
        </w:tabs>
        <w:rPr>
          <w:ins w:id="48" w:author="Mihail" w:date="2014-10-11T10:21:00Z"/>
          <w:rFonts w:asciiTheme="minorHAnsi" w:eastAsiaTheme="minorEastAsia" w:hAnsiTheme="minorHAnsi" w:cstheme="minorBidi"/>
          <w:noProof/>
          <w:sz w:val="22"/>
          <w:szCs w:val="22"/>
          <w:lang w:val="bg-BG" w:eastAsia="bg-BG"/>
        </w:rPr>
      </w:pPr>
      <w:ins w:id="49" w:author="Mihail" w:date="2014-10-11T10:21:00Z">
        <w:r>
          <w:rPr>
            <w:noProof/>
          </w:rPr>
          <w:t>4.1</w:t>
        </w:r>
        <w:r>
          <w:rPr>
            <w:rFonts w:asciiTheme="minorHAnsi" w:eastAsiaTheme="minorEastAsia" w:hAnsiTheme="minorHAnsi" w:cstheme="minorBidi"/>
            <w:noProof/>
            <w:sz w:val="22"/>
            <w:szCs w:val="22"/>
            <w:lang w:val="bg-BG" w:eastAsia="bg-BG"/>
          </w:rPr>
          <w:tab/>
        </w:r>
        <w:r>
          <w:rPr>
            <w:noProof/>
          </w:rPr>
          <w:t>Assumptions and Dependencies</w:t>
        </w:r>
        <w:r>
          <w:rPr>
            <w:noProof/>
          </w:rPr>
          <w:tab/>
        </w:r>
        <w:r>
          <w:rPr>
            <w:noProof/>
          </w:rPr>
          <w:fldChar w:fldCharType="begin"/>
        </w:r>
        <w:r>
          <w:rPr>
            <w:noProof/>
          </w:rPr>
          <w:instrText xml:space="preserve"> PAGEREF _Toc400786251 \h </w:instrText>
        </w:r>
      </w:ins>
      <w:r>
        <w:rPr>
          <w:noProof/>
        </w:rPr>
      </w:r>
      <w:r>
        <w:rPr>
          <w:noProof/>
        </w:rPr>
        <w:fldChar w:fldCharType="separate"/>
      </w:r>
      <w:ins w:id="50" w:author="Mihail" w:date="2014-10-11T10:21:00Z">
        <w:r>
          <w:rPr>
            <w:noProof/>
          </w:rPr>
          <w:t>6</w:t>
        </w:r>
        <w:r>
          <w:rPr>
            <w:noProof/>
          </w:rPr>
          <w:fldChar w:fldCharType="end"/>
        </w:r>
      </w:ins>
    </w:p>
    <w:p w14:paraId="616A017E" w14:textId="77777777" w:rsidR="00B03D1E" w:rsidRDefault="00B03D1E">
      <w:pPr>
        <w:pStyle w:val="TOC2"/>
        <w:tabs>
          <w:tab w:val="left" w:pos="1000"/>
        </w:tabs>
        <w:rPr>
          <w:ins w:id="51" w:author="Mihail" w:date="2014-10-11T10:21:00Z"/>
          <w:rFonts w:asciiTheme="minorHAnsi" w:eastAsiaTheme="minorEastAsia" w:hAnsiTheme="minorHAnsi" w:cstheme="minorBidi"/>
          <w:noProof/>
          <w:sz w:val="22"/>
          <w:szCs w:val="22"/>
          <w:lang w:val="bg-BG" w:eastAsia="bg-BG"/>
        </w:rPr>
      </w:pPr>
      <w:ins w:id="52" w:author="Mihail" w:date="2014-10-11T10:21:00Z">
        <w:r>
          <w:rPr>
            <w:noProof/>
          </w:rPr>
          <w:t>4.2</w:t>
        </w:r>
        <w:r>
          <w:rPr>
            <w:rFonts w:asciiTheme="minorHAnsi" w:eastAsiaTheme="minorEastAsia" w:hAnsiTheme="minorHAnsi" w:cstheme="minorBidi"/>
            <w:noProof/>
            <w:sz w:val="22"/>
            <w:szCs w:val="22"/>
            <w:lang w:val="bg-BG" w:eastAsia="bg-BG"/>
          </w:rPr>
          <w:tab/>
        </w:r>
        <w:r>
          <w:rPr>
            <w:noProof/>
          </w:rPr>
          <w:t>Cost and Pricing</w:t>
        </w:r>
        <w:r>
          <w:rPr>
            <w:noProof/>
          </w:rPr>
          <w:tab/>
        </w:r>
        <w:r>
          <w:rPr>
            <w:noProof/>
          </w:rPr>
          <w:fldChar w:fldCharType="begin"/>
        </w:r>
        <w:r>
          <w:rPr>
            <w:noProof/>
          </w:rPr>
          <w:instrText xml:space="preserve"> PAGEREF _Toc400786252 \h </w:instrText>
        </w:r>
      </w:ins>
      <w:r>
        <w:rPr>
          <w:noProof/>
        </w:rPr>
      </w:r>
      <w:r>
        <w:rPr>
          <w:noProof/>
        </w:rPr>
        <w:fldChar w:fldCharType="separate"/>
      </w:r>
      <w:ins w:id="53" w:author="Mihail" w:date="2014-10-11T10:21:00Z">
        <w:r>
          <w:rPr>
            <w:noProof/>
          </w:rPr>
          <w:t>7</w:t>
        </w:r>
        <w:r>
          <w:rPr>
            <w:noProof/>
          </w:rPr>
          <w:fldChar w:fldCharType="end"/>
        </w:r>
      </w:ins>
    </w:p>
    <w:p w14:paraId="3AC8207B" w14:textId="77777777" w:rsidR="00B03D1E" w:rsidRDefault="00B03D1E">
      <w:pPr>
        <w:pStyle w:val="TOC2"/>
        <w:tabs>
          <w:tab w:val="left" w:pos="1000"/>
        </w:tabs>
        <w:rPr>
          <w:ins w:id="54" w:author="Mihail" w:date="2014-10-11T10:21:00Z"/>
          <w:rFonts w:asciiTheme="minorHAnsi" w:eastAsiaTheme="minorEastAsia" w:hAnsiTheme="minorHAnsi" w:cstheme="minorBidi"/>
          <w:noProof/>
          <w:sz w:val="22"/>
          <w:szCs w:val="22"/>
          <w:lang w:val="bg-BG" w:eastAsia="bg-BG"/>
        </w:rPr>
      </w:pPr>
      <w:ins w:id="55" w:author="Mihail" w:date="2014-10-11T10:21:00Z">
        <w:r>
          <w:rPr>
            <w:noProof/>
          </w:rPr>
          <w:t>4.3</w:t>
        </w:r>
        <w:r>
          <w:rPr>
            <w:rFonts w:asciiTheme="minorHAnsi" w:eastAsiaTheme="minorEastAsia" w:hAnsiTheme="minorHAnsi" w:cstheme="minorBidi"/>
            <w:noProof/>
            <w:sz w:val="22"/>
            <w:szCs w:val="22"/>
            <w:lang w:val="bg-BG" w:eastAsia="bg-BG"/>
          </w:rPr>
          <w:tab/>
        </w:r>
        <w:r>
          <w:rPr>
            <w:noProof/>
          </w:rPr>
          <w:t>Licensing and Installation</w:t>
        </w:r>
        <w:r>
          <w:rPr>
            <w:noProof/>
          </w:rPr>
          <w:tab/>
        </w:r>
        <w:r>
          <w:rPr>
            <w:noProof/>
          </w:rPr>
          <w:fldChar w:fldCharType="begin"/>
        </w:r>
        <w:r>
          <w:rPr>
            <w:noProof/>
          </w:rPr>
          <w:instrText xml:space="preserve"> PAGEREF _Toc400786253 \h </w:instrText>
        </w:r>
      </w:ins>
      <w:r>
        <w:rPr>
          <w:noProof/>
        </w:rPr>
      </w:r>
      <w:r>
        <w:rPr>
          <w:noProof/>
        </w:rPr>
        <w:fldChar w:fldCharType="separate"/>
      </w:r>
      <w:ins w:id="56" w:author="Mihail" w:date="2014-10-11T10:21:00Z">
        <w:r>
          <w:rPr>
            <w:noProof/>
          </w:rPr>
          <w:t>7</w:t>
        </w:r>
        <w:r>
          <w:rPr>
            <w:noProof/>
          </w:rPr>
          <w:fldChar w:fldCharType="end"/>
        </w:r>
      </w:ins>
    </w:p>
    <w:p w14:paraId="2A92E321" w14:textId="77777777" w:rsidR="00B03D1E" w:rsidRDefault="00B03D1E">
      <w:pPr>
        <w:pStyle w:val="TOC2"/>
        <w:tabs>
          <w:tab w:val="left" w:pos="1000"/>
        </w:tabs>
        <w:rPr>
          <w:ins w:id="57" w:author="Mihail" w:date="2014-10-11T10:21:00Z"/>
          <w:rFonts w:asciiTheme="minorHAnsi" w:eastAsiaTheme="minorEastAsia" w:hAnsiTheme="minorHAnsi" w:cstheme="minorBidi"/>
          <w:noProof/>
          <w:sz w:val="22"/>
          <w:szCs w:val="22"/>
          <w:lang w:val="bg-BG" w:eastAsia="bg-BG"/>
        </w:rPr>
      </w:pPr>
      <w:ins w:id="58" w:author="Mihail" w:date="2014-10-11T10:21:00Z">
        <w:r>
          <w:rPr>
            <w:noProof/>
          </w:rPr>
          <w:t>4.4</w:t>
        </w:r>
        <w:r>
          <w:rPr>
            <w:rFonts w:asciiTheme="minorHAnsi" w:eastAsiaTheme="minorEastAsia" w:hAnsiTheme="minorHAnsi" w:cstheme="minorBidi"/>
            <w:noProof/>
            <w:sz w:val="22"/>
            <w:szCs w:val="22"/>
            <w:lang w:val="bg-BG" w:eastAsia="bg-BG"/>
          </w:rPr>
          <w:tab/>
        </w:r>
        <w:r>
          <w:rPr>
            <w:noProof/>
          </w:rPr>
          <w:t>Product Features</w:t>
        </w:r>
        <w:r>
          <w:rPr>
            <w:noProof/>
          </w:rPr>
          <w:tab/>
        </w:r>
        <w:r>
          <w:rPr>
            <w:noProof/>
          </w:rPr>
          <w:fldChar w:fldCharType="begin"/>
        </w:r>
        <w:r>
          <w:rPr>
            <w:noProof/>
          </w:rPr>
          <w:instrText xml:space="preserve"> PAGEREF _Toc400786254 \h </w:instrText>
        </w:r>
      </w:ins>
      <w:r>
        <w:rPr>
          <w:noProof/>
        </w:rPr>
      </w:r>
      <w:r>
        <w:rPr>
          <w:noProof/>
        </w:rPr>
        <w:fldChar w:fldCharType="separate"/>
      </w:r>
      <w:ins w:id="59" w:author="Mihail" w:date="2014-10-11T10:21:00Z">
        <w:r>
          <w:rPr>
            <w:noProof/>
          </w:rPr>
          <w:t>7</w:t>
        </w:r>
        <w:r>
          <w:rPr>
            <w:noProof/>
          </w:rPr>
          <w:fldChar w:fldCharType="end"/>
        </w:r>
      </w:ins>
    </w:p>
    <w:p w14:paraId="602037A9" w14:textId="77777777" w:rsidR="00B03D1E" w:rsidRDefault="00B03D1E">
      <w:pPr>
        <w:pStyle w:val="TOC1"/>
        <w:tabs>
          <w:tab w:val="left" w:pos="432"/>
        </w:tabs>
        <w:rPr>
          <w:ins w:id="60" w:author="Mihail" w:date="2014-10-11T10:21:00Z"/>
          <w:rFonts w:asciiTheme="minorHAnsi" w:eastAsiaTheme="minorEastAsia" w:hAnsiTheme="minorHAnsi" w:cstheme="minorBidi"/>
          <w:noProof/>
          <w:sz w:val="22"/>
          <w:szCs w:val="22"/>
          <w:lang w:val="bg-BG" w:eastAsia="bg-BG"/>
        </w:rPr>
      </w:pPr>
      <w:ins w:id="61" w:author="Mihail" w:date="2014-10-11T10:21:00Z">
        <w:r>
          <w:rPr>
            <w:noProof/>
          </w:rPr>
          <w:t>5.</w:t>
        </w:r>
        <w:r>
          <w:rPr>
            <w:rFonts w:asciiTheme="minorHAnsi" w:eastAsiaTheme="minorEastAsia" w:hAnsiTheme="minorHAnsi" w:cstheme="minorBidi"/>
            <w:noProof/>
            <w:sz w:val="22"/>
            <w:szCs w:val="22"/>
            <w:lang w:val="bg-BG" w:eastAsia="bg-BG"/>
          </w:rPr>
          <w:tab/>
        </w:r>
        <w:r>
          <w:rPr>
            <w:noProof/>
          </w:rPr>
          <w:t>Constraints</w:t>
        </w:r>
        <w:r>
          <w:rPr>
            <w:noProof/>
          </w:rPr>
          <w:tab/>
        </w:r>
        <w:r>
          <w:rPr>
            <w:noProof/>
          </w:rPr>
          <w:fldChar w:fldCharType="begin"/>
        </w:r>
        <w:r>
          <w:rPr>
            <w:noProof/>
          </w:rPr>
          <w:instrText xml:space="preserve"> PAGEREF _Toc400786257 \h </w:instrText>
        </w:r>
      </w:ins>
      <w:r>
        <w:rPr>
          <w:noProof/>
        </w:rPr>
      </w:r>
      <w:r>
        <w:rPr>
          <w:noProof/>
        </w:rPr>
        <w:fldChar w:fldCharType="separate"/>
      </w:r>
      <w:ins w:id="62" w:author="Mihail" w:date="2014-10-11T10:21:00Z">
        <w:r>
          <w:rPr>
            <w:noProof/>
          </w:rPr>
          <w:t>7</w:t>
        </w:r>
        <w:r>
          <w:rPr>
            <w:noProof/>
          </w:rPr>
          <w:fldChar w:fldCharType="end"/>
        </w:r>
      </w:ins>
    </w:p>
    <w:p w14:paraId="4F0443F5" w14:textId="77777777" w:rsidR="00B03D1E" w:rsidRDefault="00B03D1E">
      <w:pPr>
        <w:pStyle w:val="TOC1"/>
        <w:tabs>
          <w:tab w:val="left" w:pos="432"/>
        </w:tabs>
        <w:rPr>
          <w:ins w:id="63" w:author="Mihail" w:date="2014-10-11T10:21:00Z"/>
          <w:rFonts w:asciiTheme="minorHAnsi" w:eastAsiaTheme="minorEastAsia" w:hAnsiTheme="minorHAnsi" w:cstheme="minorBidi"/>
          <w:noProof/>
          <w:sz w:val="22"/>
          <w:szCs w:val="22"/>
          <w:lang w:val="bg-BG" w:eastAsia="bg-BG"/>
        </w:rPr>
      </w:pPr>
      <w:ins w:id="64" w:author="Mihail" w:date="2014-10-11T10:21:00Z">
        <w:r>
          <w:rPr>
            <w:noProof/>
          </w:rPr>
          <w:t>6.</w:t>
        </w:r>
        <w:r>
          <w:rPr>
            <w:rFonts w:asciiTheme="minorHAnsi" w:eastAsiaTheme="minorEastAsia" w:hAnsiTheme="minorHAnsi" w:cstheme="minorBidi"/>
            <w:noProof/>
            <w:sz w:val="22"/>
            <w:szCs w:val="22"/>
            <w:lang w:val="bg-BG" w:eastAsia="bg-BG"/>
          </w:rPr>
          <w:tab/>
        </w:r>
        <w:r>
          <w:rPr>
            <w:noProof/>
          </w:rPr>
          <w:t>Quality Ranges</w:t>
        </w:r>
        <w:r>
          <w:rPr>
            <w:noProof/>
          </w:rPr>
          <w:tab/>
        </w:r>
        <w:r>
          <w:rPr>
            <w:noProof/>
          </w:rPr>
          <w:fldChar w:fldCharType="begin"/>
        </w:r>
        <w:r>
          <w:rPr>
            <w:noProof/>
          </w:rPr>
          <w:instrText xml:space="preserve"> PAGEREF _Toc400786258 \h </w:instrText>
        </w:r>
      </w:ins>
      <w:r>
        <w:rPr>
          <w:noProof/>
        </w:rPr>
      </w:r>
      <w:r>
        <w:rPr>
          <w:noProof/>
        </w:rPr>
        <w:fldChar w:fldCharType="separate"/>
      </w:r>
      <w:ins w:id="65" w:author="Mihail" w:date="2014-10-11T10:21:00Z">
        <w:r>
          <w:rPr>
            <w:noProof/>
          </w:rPr>
          <w:t>7</w:t>
        </w:r>
        <w:r>
          <w:rPr>
            <w:noProof/>
          </w:rPr>
          <w:fldChar w:fldCharType="end"/>
        </w:r>
      </w:ins>
    </w:p>
    <w:p w14:paraId="71AFE79E" w14:textId="77777777" w:rsidR="00B03D1E" w:rsidRDefault="00B03D1E">
      <w:pPr>
        <w:pStyle w:val="TOC1"/>
        <w:tabs>
          <w:tab w:val="left" w:pos="432"/>
        </w:tabs>
        <w:rPr>
          <w:ins w:id="66" w:author="Mihail" w:date="2014-10-11T10:21:00Z"/>
          <w:rFonts w:asciiTheme="minorHAnsi" w:eastAsiaTheme="minorEastAsia" w:hAnsiTheme="minorHAnsi" w:cstheme="minorBidi"/>
          <w:noProof/>
          <w:sz w:val="22"/>
          <w:szCs w:val="22"/>
          <w:lang w:val="bg-BG" w:eastAsia="bg-BG"/>
        </w:rPr>
      </w:pPr>
      <w:ins w:id="67" w:author="Mihail" w:date="2014-10-11T10:21:00Z">
        <w:r>
          <w:rPr>
            <w:noProof/>
          </w:rPr>
          <w:t>7.</w:t>
        </w:r>
        <w:r>
          <w:rPr>
            <w:rFonts w:asciiTheme="minorHAnsi" w:eastAsiaTheme="minorEastAsia" w:hAnsiTheme="minorHAnsi" w:cstheme="minorBidi"/>
            <w:noProof/>
            <w:sz w:val="22"/>
            <w:szCs w:val="22"/>
            <w:lang w:val="bg-BG" w:eastAsia="bg-BG"/>
          </w:rPr>
          <w:tab/>
        </w:r>
        <w:r>
          <w:rPr>
            <w:noProof/>
          </w:rPr>
          <w:t>Other Product Requirements</w:t>
        </w:r>
        <w:r>
          <w:rPr>
            <w:noProof/>
          </w:rPr>
          <w:tab/>
        </w:r>
        <w:r>
          <w:rPr>
            <w:noProof/>
          </w:rPr>
          <w:fldChar w:fldCharType="begin"/>
        </w:r>
        <w:r>
          <w:rPr>
            <w:noProof/>
          </w:rPr>
          <w:instrText xml:space="preserve"> PAGEREF _Toc400786260 \h </w:instrText>
        </w:r>
      </w:ins>
      <w:r>
        <w:rPr>
          <w:noProof/>
        </w:rPr>
      </w:r>
      <w:r>
        <w:rPr>
          <w:noProof/>
        </w:rPr>
        <w:fldChar w:fldCharType="separate"/>
      </w:r>
      <w:ins w:id="68" w:author="Mihail" w:date="2014-10-11T10:21:00Z">
        <w:r>
          <w:rPr>
            <w:noProof/>
          </w:rPr>
          <w:t>7</w:t>
        </w:r>
        <w:r>
          <w:rPr>
            <w:noProof/>
          </w:rPr>
          <w:fldChar w:fldCharType="end"/>
        </w:r>
      </w:ins>
    </w:p>
    <w:p w14:paraId="04557B88" w14:textId="77777777" w:rsidR="00B03D1E" w:rsidRDefault="00B03D1E">
      <w:pPr>
        <w:pStyle w:val="TOC2"/>
        <w:tabs>
          <w:tab w:val="left" w:pos="1000"/>
        </w:tabs>
        <w:rPr>
          <w:ins w:id="69" w:author="Mihail" w:date="2014-10-11T10:21:00Z"/>
          <w:rFonts w:asciiTheme="minorHAnsi" w:eastAsiaTheme="minorEastAsia" w:hAnsiTheme="minorHAnsi" w:cstheme="minorBidi"/>
          <w:noProof/>
          <w:sz w:val="22"/>
          <w:szCs w:val="22"/>
          <w:lang w:val="bg-BG" w:eastAsia="bg-BG"/>
        </w:rPr>
      </w:pPr>
      <w:ins w:id="70" w:author="Mihail" w:date="2014-10-11T10:21:00Z">
        <w:r>
          <w:rPr>
            <w:noProof/>
          </w:rPr>
          <w:t>7.1</w:t>
        </w:r>
        <w:r>
          <w:rPr>
            <w:rFonts w:asciiTheme="minorHAnsi" w:eastAsiaTheme="minorEastAsia" w:hAnsiTheme="minorHAnsi" w:cstheme="minorBidi"/>
            <w:noProof/>
            <w:sz w:val="22"/>
            <w:szCs w:val="22"/>
            <w:lang w:val="bg-BG" w:eastAsia="bg-BG"/>
          </w:rPr>
          <w:tab/>
        </w:r>
        <w:r>
          <w:rPr>
            <w:noProof/>
          </w:rPr>
          <w:t>System Requirements</w:t>
        </w:r>
        <w:r>
          <w:rPr>
            <w:noProof/>
          </w:rPr>
          <w:tab/>
        </w:r>
        <w:r>
          <w:rPr>
            <w:noProof/>
          </w:rPr>
          <w:fldChar w:fldCharType="begin"/>
        </w:r>
        <w:r>
          <w:rPr>
            <w:noProof/>
          </w:rPr>
          <w:instrText xml:space="preserve"> PAGEREF _Toc400786262 \h </w:instrText>
        </w:r>
      </w:ins>
      <w:r>
        <w:rPr>
          <w:noProof/>
        </w:rPr>
      </w:r>
      <w:r>
        <w:rPr>
          <w:noProof/>
        </w:rPr>
        <w:fldChar w:fldCharType="separate"/>
      </w:r>
      <w:ins w:id="71" w:author="Mihail" w:date="2014-10-11T10:21:00Z">
        <w:r>
          <w:rPr>
            <w:noProof/>
          </w:rPr>
          <w:t>8</w:t>
        </w:r>
        <w:r>
          <w:rPr>
            <w:noProof/>
          </w:rPr>
          <w:fldChar w:fldCharType="end"/>
        </w:r>
      </w:ins>
    </w:p>
    <w:p w14:paraId="5E70CFDE" w14:textId="77777777" w:rsidR="00B03D1E" w:rsidRDefault="00B03D1E">
      <w:pPr>
        <w:pStyle w:val="TOC2"/>
        <w:tabs>
          <w:tab w:val="left" w:pos="1000"/>
        </w:tabs>
        <w:rPr>
          <w:ins w:id="72" w:author="Mihail" w:date="2014-10-11T10:21:00Z"/>
          <w:rFonts w:asciiTheme="minorHAnsi" w:eastAsiaTheme="minorEastAsia" w:hAnsiTheme="minorHAnsi" w:cstheme="minorBidi"/>
          <w:noProof/>
          <w:sz w:val="22"/>
          <w:szCs w:val="22"/>
          <w:lang w:val="bg-BG" w:eastAsia="bg-BG"/>
        </w:rPr>
      </w:pPr>
      <w:ins w:id="73" w:author="Mihail" w:date="2014-10-11T10:21:00Z">
        <w:r>
          <w:rPr>
            <w:noProof/>
          </w:rPr>
          <w:t>7.2</w:t>
        </w:r>
        <w:r>
          <w:rPr>
            <w:rFonts w:asciiTheme="minorHAnsi" w:eastAsiaTheme="minorEastAsia" w:hAnsiTheme="minorHAnsi" w:cstheme="minorBidi"/>
            <w:noProof/>
            <w:sz w:val="22"/>
            <w:szCs w:val="22"/>
            <w:lang w:val="bg-BG" w:eastAsia="bg-BG"/>
          </w:rPr>
          <w:tab/>
        </w:r>
        <w:r>
          <w:rPr>
            <w:noProof/>
          </w:rPr>
          <w:t>Performance Requirements</w:t>
        </w:r>
        <w:r>
          <w:rPr>
            <w:noProof/>
          </w:rPr>
          <w:tab/>
        </w:r>
        <w:r>
          <w:rPr>
            <w:noProof/>
          </w:rPr>
          <w:fldChar w:fldCharType="begin"/>
        </w:r>
        <w:r>
          <w:rPr>
            <w:noProof/>
          </w:rPr>
          <w:instrText xml:space="preserve"> PAGEREF _Toc400786263 \h </w:instrText>
        </w:r>
      </w:ins>
      <w:r>
        <w:rPr>
          <w:noProof/>
        </w:rPr>
      </w:r>
      <w:r>
        <w:rPr>
          <w:noProof/>
        </w:rPr>
        <w:fldChar w:fldCharType="separate"/>
      </w:r>
      <w:ins w:id="74" w:author="Mihail" w:date="2014-10-11T10:21:00Z">
        <w:r>
          <w:rPr>
            <w:noProof/>
          </w:rPr>
          <w:t>8</w:t>
        </w:r>
        <w:r>
          <w:rPr>
            <w:noProof/>
          </w:rPr>
          <w:fldChar w:fldCharType="end"/>
        </w:r>
      </w:ins>
    </w:p>
    <w:p w14:paraId="28E37215" w14:textId="77777777" w:rsidR="00B03D1E" w:rsidRDefault="00B03D1E">
      <w:pPr>
        <w:pStyle w:val="TOC2"/>
        <w:tabs>
          <w:tab w:val="left" w:pos="1000"/>
        </w:tabs>
        <w:rPr>
          <w:ins w:id="75" w:author="Mihail" w:date="2014-10-11T10:21:00Z"/>
          <w:rFonts w:asciiTheme="minorHAnsi" w:eastAsiaTheme="minorEastAsia" w:hAnsiTheme="minorHAnsi" w:cstheme="minorBidi"/>
          <w:noProof/>
          <w:sz w:val="22"/>
          <w:szCs w:val="22"/>
          <w:lang w:val="bg-BG" w:eastAsia="bg-BG"/>
        </w:rPr>
      </w:pPr>
      <w:ins w:id="76" w:author="Mihail" w:date="2014-10-11T10:21:00Z">
        <w:r>
          <w:rPr>
            <w:noProof/>
          </w:rPr>
          <w:t>7.3</w:t>
        </w:r>
        <w:r>
          <w:rPr>
            <w:rFonts w:asciiTheme="minorHAnsi" w:eastAsiaTheme="minorEastAsia" w:hAnsiTheme="minorHAnsi" w:cstheme="minorBidi"/>
            <w:noProof/>
            <w:sz w:val="22"/>
            <w:szCs w:val="22"/>
            <w:lang w:val="bg-BG" w:eastAsia="bg-BG"/>
          </w:rPr>
          <w:tab/>
        </w:r>
        <w:r>
          <w:rPr>
            <w:noProof/>
          </w:rPr>
          <w:t>Environmental Requirements</w:t>
        </w:r>
        <w:r>
          <w:rPr>
            <w:noProof/>
          </w:rPr>
          <w:tab/>
        </w:r>
        <w:r>
          <w:rPr>
            <w:noProof/>
          </w:rPr>
          <w:fldChar w:fldCharType="begin"/>
        </w:r>
        <w:r>
          <w:rPr>
            <w:noProof/>
          </w:rPr>
          <w:instrText xml:space="preserve"> PAGEREF _Toc400786264 \h </w:instrText>
        </w:r>
      </w:ins>
      <w:r>
        <w:rPr>
          <w:noProof/>
        </w:rPr>
      </w:r>
      <w:r>
        <w:rPr>
          <w:noProof/>
        </w:rPr>
        <w:fldChar w:fldCharType="separate"/>
      </w:r>
      <w:ins w:id="77" w:author="Mihail" w:date="2014-10-11T10:21:00Z">
        <w:r>
          <w:rPr>
            <w:noProof/>
          </w:rPr>
          <w:t>8</w:t>
        </w:r>
        <w:r>
          <w:rPr>
            <w:noProof/>
          </w:rPr>
          <w:fldChar w:fldCharType="end"/>
        </w:r>
      </w:ins>
    </w:p>
    <w:p w14:paraId="389C61D3" w14:textId="77777777" w:rsidR="00B03D1E" w:rsidRDefault="00B03D1E">
      <w:pPr>
        <w:pStyle w:val="TOC1"/>
        <w:tabs>
          <w:tab w:val="left" w:pos="432"/>
        </w:tabs>
        <w:rPr>
          <w:ins w:id="78" w:author="Mihail" w:date="2014-10-11T10:21:00Z"/>
          <w:rFonts w:asciiTheme="minorHAnsi" w:eastAsiaTheme="minorEastAsia" w:hAnsiTheme="minorHAnsi" w:cstheme="minorBidi"/>
          <w:noProof/>
          <w:sz w:val="22"/>
          <w:szCs w:val="22"/>
          <w:lang w:val="bg-BG" w:eastAsia="bg-BG"/>
        </w:rPr>
      </w:pPr>
      <w:ins w:id="79" w:author="Mihail" w:date="2014-10-11T10:21:00Z">
        <w:r>
          <w:rPr>
            <w:noProof/>
          </w:rPr>
          <w:t>8.</w:t>
        </w:r>
        <w:r>
          <w:rPr>
            <w:rFonts w:asciiTheme="minorHAnsi" w:eastAsiaTheme="minorEastAsia" w:hAnsiTheme="minorHAnsi" w:cstheme="minorBidi"/>
            <w:noProof/>
            <w:sz w:val="22"/>
            <w:szCs w:val="22"/>
            <w:lang w:val="bg-BG" w:eastAsia="bg-BG"/>
          </w:rPr>
          <w:tab/>
        </w:r>
        <w:r>
          <w:rPr>
            <w:noProof/>
          </w:rPr>
          <w:t>Documentation Requirements</w:t>
        </w:r>
        <w:r>
          <w:rPr>
            <w:noProof/>
          </w:rPr>
          <w:tab/>
        </w:r>
        <w:r>
          <w:rPr>
            <w:noProof/>
          </w:rPr>
          <w:fldChar w:fldCharType="begin"/>
        </w:r>
        <w:r>
          <w:rPr>
            <w:noProof/>
          </w:rPr>
          <w:instrText xml:space="preserve"> PAGEREF _Toc400786265 \h </w:instrText>
        </w:r>
      </w:ins>
      <w:r>
        <w:rPr>
          <w:noProof/>
        </w:rPr>
      </w:r>
      <w:r>
        <w:rPr>
          <w:noProof/>
        </w:rPr>
        <w:fldChar w:fldCharType="separate"/>
      </w:r>
      <w:ins w:id="80" w:author="Mihail" w:date="2014-10-11T10:21:00Z">
        <w:r>
          <w:rPr>
            <w:noProof/>
          </w:rPr>
          <w:t>8</w:t>
        </w:r>
        <w:r>
          <w:rPr>
            <w:noProof/>
          </w:rPr>
          <w:fldChar w:fldCharType="end"/>
        </w:r>
      </w:ins>
    </w:p>
    <w:p w14:paraId="6261BF74" w14:textId="77777777" w:rsidR="00B03D1E" w:rsidRDefault="00B03D1E">
      <w:pPr>
        <w:pStyle w:val="TOC2"/>
        <w:tabs>
          <w:tab w:val="left" w:pos="1000"/>
        </w:tabs>
        <w:rPr>
          <w:ins w:id="81" w:author="Mihail" w:date="2014-10-11T10:21:00Z"/>
          <w:rFonts w:asciiTheme="minorHAnsi" w:eastAsiaTheme="minorEastAsia" w:hAnsiTheme="minorHAnsi" w:cstheme="minorBidi"/>
          <w:noProof/>
          <w:sz w:val="22"/>
          <w:szCs w:val="22"/>
          <w:lang w:val="bg-BG" w:eastAsia="bg-BG"/>
        </w:rPr>
      </w:pPr>
      <w:ins w:id="82" w:author="Mihail" w:date="2014-10-11T10:21:00Z">
        <w:r>
          <w:rPr>
            <w:noProof/>
          </w:rPr>
          <w:t>8.1</w:t>
        </w:r>
        <w:r>
          <w:rPr>
            <w:rFonts w:asciiTheme="minorHAnsi" w:eastAsiaTheme="minorEastAsia" w:hAnsiTheme="minorHAnsi" w:cstheme="minorBidi"/>
            <w:noProof/>
            <w:sz w:val="22"/>
            <w:szCs w:val="22"/>
            <w:lang w:val="bg-BG" w:eastAsia="bg-BG"/>
          </w:rPr>
          <w:tab/>
        </w:r>
        <w:r>
          <w:rPr>
            <w:noProof/>
          </w:rPr>
          <w:t>User Manual</w:t>
        </w:r>
        <w:r>
          <w:rPr>
            <w:noProof/>
          </w:rPr>
          <w:tab/>
        </w:r>
        <w:r>
          <w:rPr>
            <w:noProof/>
          </w:rPr>
          <w:fldChar w:fldCharType="begin"/>
        </w:r>
        <w:r>
          <w:rPr>
            <w:noProof/>
          </w:rPr>
          <w:instrText xml:space="preserve"> PAGEREF _Toc400786266 \h </w:instrText>
        </w:r>
      </w:ins>
      <w:r>
        <w:rPr>
          <w:noProof/>
        </w:rPr>
      </w:r>
      <w:r>
        <w:rPr>
          <w:noProof/>
        </w:rPr>
        <w:fldChar w:fldCharType="separate"/>
      </w:r>
      <w:ins w:id="83" w:author="Mihail" w:date="2014-10-11T10:21:00Z">
        <w:r>
          <w:rPr>
            <w:noProof/>
          </w:rPr>
          <w:t>8</w:t>
        </w:r>
        <w:r>
          <w:rPr>
            <w:noProof/>
          </w:rPr>
          <w:fldChar w:fldCharType="end"/>
        </w:r>
      </w:ins>
    </w:p>
    <w:p w14:paraId="5AFAC33E" w14:textId="77777777" w:rsidR="00B03D1E" w:rsidRDefault="00B03D1E">
      <w:pPr>
        <w:pStyle w:val="TOC2"/>
        <w:tabs>
          <w:tab w:val="left" w:pos="1000"/>
        </w:tabs>
        <w:rPr>
          <w:ins w:id="84" w:author="Mihail" w:date="2014-10-11T10:21:00Z"/>
          <w:rFonts w:asciiTheme="minorHAnsi" w:eastAsiaTheme="minorEastAsia" w:hAnsiTheme="minorHAnsi" w:cstheme="minorBidi"/>
          <w:noProof/>
          <w:sz w:val="22"/>
          <w:szCs w:val="22"/>
          <w:lang w:val="bg-BG" w:eastAsia="bg-BG"/>
        </w:rPr>
      </w:pPr>
      <w:ins w:id="85" w:author="Mihail" w:date="2014-10-11T10:21:00Z">
        <w:r>
          <w:rPr>
            <w:noProof/>
          </w:rPr>
          <w:t>8.2</w:t>
        </w:r>
        <w:r>
          <w:rPr>
            <w:rFonts w:asciiTheme="minorHAnsi" w:eastAsiaTheme="minorEastAsia" w:hAnsiTheme="minorHAnsi" w:cstheme="minorBidi"/>
            <w:noProof/>
            <w:sz w:val="22"/>
            <w:szCs w:val="22"/>
            <w:lang w:val="bg-BG" w:eastAsia="bg-BG"/>
          </w:rPr>
          <w:tab/>
        </w:r>
        <w:r>
          <w:rPr>
            <w:noProof/>
          </w:rPr>
          <w:t>Online Help</w:t>
        </w:r>
        <w:r>
          <w:rPr>
            <w:noProof/>
          </w:rPr>
          <w:tab/>
        </w:r>
        <w:r>
          <w:rPr>
            <w:noProof/>
          </w:rPr>
          <w:fldChar w:fldCharType="begin"/>
        </w:r>
        <w:r>
          <w:rPr>
            <w:noProof/>
          </w:rPr>
          <w:instrText xml:space="preserve"> PAGEREF _Toc400786267 \h </w:instrText>
        </w:r>
      </w:ins>
      <w:r>
        <w:rPr>
          <w:noProof/>
        </w:rPr>
      </w:r>
      <w:r>
        <w:rPr>
          <w:noProof/>
        </w:rPr>
        <w:fldChar w:fldCharType="separate"/>
      </w:r>
      <w:ins w:id="86" w:author="Mihail" w:date="2014-10-11T10:21:00Z">
        <w:r>
          <w:rPr>
            <w:noProof/>
          </w:rPr>
          <w:t>8</w:t>
        </w:r>
        <w:r>
          <w:rPr>
            <w:noProof/>
          </w:rPr>
          <w:fldChar w:fldCharType="end"/>
        </w:r>
      </w:ins>
    </w:p>
    <w:p w14:paraId="61211643" w14:textId="77777777" w:rsidR="00B03D1E" w:rsidRDefault="00B03D1E">
      <w:pPr>
        <w:pStyle w:val="TOC2"/>
        <w:tabs>
          <w:tab w:val="left" w:pos="1000"/>
        </w:tabs>
        <w:rPr>
          <w:ins w:id="87" w:author="Mihail" w:date="2014-10-11T10:21:00Z"/>
          <w:rFonts w:asciiTheme="minorHAnsi" w:eastAsiaTheme="minorEastAsia" w:hAnsiTheme="minorHAnsi" w:cstheme="minorBidi"/>
          <w:noProof/>
          <w:sz w:val="22"/>
          <w:szCs w:val="22"/>
          <w:lang w:val="bg-BG" w:eastAsia="bg-BG"/>
        </w:rPr>
      </w:pPr>
      <w:ins w:id="88" w:author="Mihail" w:date="2014-10-11T10:21:00Z">
        <w:r>
          <w:rPr>
            <w:noProof/>
          </w:rPr>
          <w:t>8.3</w:t>
        </w:r>
        <w:r>
          <w:rPr>
            <w:rFonts w:asciiTheme="minorHAnsi" w:eastAsiaTheme="minorEastAsia" w:hAnsiTheme="minorHAnsi" w:cstheme="minorBidi"/>
            <w:noProof/>
            <w:sz w:val="22"/>
            <w:szCs w:val="22"/>
            <w:lang w:val="bg-BG" w:eastAsia="bg-BG"/>
          </w:rPr>
          <w:tab/>
        </w:r>
        <w:r>
          <w:rPr>
            <w:noProof/>
          </w:rPr>
          <w:t>Installation Guides, Configuration, and Read Me File</w:t>
        </w:r>
        <w:r>
          <w:rPr>
            <w:noProof/>
          </w:rPr>
          <w:tab/>
        </w:r>
        <w:r>
          <w:rPr>
            <w:noProof/>
          </w:rPr>
          <w:fldChar w:fldCharType="begin"/>
        </w:r>
        <w:r>
          <w:rPr>
            <w:noProof/>
          </w:rPr>
          <w:instrText xml:space="preserve"> PAGEREF _Toc400786268 \h </w:instrText>
        </w:r>
      </w:ins>
      <w:r>
        <w:rPr>
          <w:noProof/>
        </w:rPr>
      </w:r>
      <w:r>
        <w:rPr>
          <w:noProof/>
        </w:rPr>
        <w:fldChar w:fldCharType="separate"/>
      </w:r>
      <w:ins w:id="89" w:author="Mihail" w:date="2014-10-11T10:21:00Z">
        <w:r>
          <w:rPr>
            <w:noProof/>
          </w:rPr>
          <w:t>8</w:t>
        </w:r>
        <w:r>
          <w:rPr>
            <w:noProof/>
          </w:rPr>
          <w:fldChar w:fldCharType="end"/>
        </w:r>
      </w:ins>
    </w:p>
    <w:p w14:paraId="4D5FE207" w14:textId="77777777" w:rsidR="00B03D1E" w:rsidRDefault="00B03D1E">
      <w:pPr>
        <w:pStyle w:val="TOC1"/>
        <w:tabs>
          <w:tab w:val="left" w:pos="432"/>
        </w:tabs>
        <w:rPr>
          <w:ins w:id="90" w:author="Mihail" w:date="2014-10-11T10:21:00Z"/>
          <w:rFonts w:asciiTheme="minorHAnsi" w:eastAsiaTheme="minorEastAsia" w:hAnsiTheme="minorHAnsi" w:cstheme="minorBidi"/>
          <w:noProof/>
          <w:sz w:val="22"/>
          <w:szCs w:val="22"/>
          <w:lang w:val="bg-BG" w:eastAsia="bg-BG"/>
        </w:rPr>
      </w:pPr>
      <w:ins w:id="91" w:author="Mihail" w:date="2014-10-11T10:21:00Z">
        <w:r>
          <w:rPr>
            <w:noProof/>
          </w:rPr>
          <w:t>9.</w:t>
        </w:r>
        <w:r>
          <w:rPr>
            <w:rFonts w:asciiTheme="minorHAnsi" w:eastAsiaTheme="minorEastAsia" w:hAnsiTheme="minorHAnsi" w:cstheme="minorBidi"/>
            <w:noProof/>
            <w:sz w:val="22"/>
            <w:szCs w:val="22"/>
            <w:lang w:val="bg-BG" w:eastAsia="bg-BG"/>
          </w:rPr>
          <w:tab/>
        </w:r>
        <w:r>
          <w:rPr>
            <w:noProof/>
          </w:rPr>
          <w:t>A         Feature Attributes</w:t>
        </w:r>
        <w:r>
          <w:rPr>
            <w:noProof/>
          </w:rPr>
          <w:tab/>
        </w:r>
        <w:r>
          <w:rPr>
            <w:noProof/>
          </w:rPr>
          <w:fldChar w:fldCharType="begin"/>
        </w:r>
        <w:r>
          <w:rPr>
            <w:noProof/>
          </w:rPr>
          <w:instrText xml:space="preserve"> PAGEREF _Toc400786270 \h </w:instrText>
        </w:r>
      </w:ins>
      <w:r>
        <w:rPr>
          <w:noProof/>
        </w:rPr>
      </w:r>
      <w:r>
        <w:rPr>
          <w:noProof/>
        </w:rPr>
        <w:fldChar w:fldCharType="separate"/>
      </w:r>
      <w:ins w:id="92" w:author="Mihail" w:date="2014-10-11T10:21:00Z">
        <w:r>
          <w:rPr>
            <w:noProof/>
          </w:rPr>
          <w:t>8</w:t>
        </w:r>
        <w:r>
          <w:rPr>
            <w:noProof/>
          </w:rPr>
          <w:fldChar w:fldCharType="end"/>
        </w:r>
      </w:ins>
    </w:p>
    <w:p w14:paraId="726F10A4" w14:textId="77777777" w:rsidR="00B03D1E" w:rsidRDefault="00B03D1E">
      <w:pPr>
        <w:pStyle w:val="TOC2"/>
        <w:rPr>
          <w:ins w:id="93" w:author="Mihail" w:date="2014-10-11T10:21:00Z"/>
          <w:rFonts w:asciiTheme="minorHAnsi" w:eastAsiaTheme="minorEastAsia" w:hAnsiTheme="minorHAnsi" w:cstheme="minorBidi"/>
          <w:noProof/>
          <w:sz w:val="22"/>
          <w:szCs w:val="22"/>
          <w:lang w:val="bg-BG" w:eastAsia="bg-BG"/>
        </w:rPr>
      </w:pPr>
      <w:ins w:id="94" w:author="Mihail" w:date="2014-10-11T10:21:00Z">
        <w:r>
          <w:rPr>
            <w:noProof/>
          </w:rPr>
          <w:t xml:space="preserve"> </w:t>
        </w:r>
        <w:r>
          <w:rPr>
            <w:noProof/>
          </w:rPr>
          <w:tab/>
        </w:r>
        <w:r>
          <w:rPr>
            <w:noProof/>
          </w:rPr>
          <w:fldChar w:fldCharType="begin"/>
        </w:r>
        <w:r>
          <w:rPr>
            <w:noProof/>
          </w:rPr>
          <w:instrText xml:space="preserve"> PAGEREF _Toc400786271 \h </w:instrText>
        </w:r>
      </w:ins>
      <w:r>
        <w:rPr>
          <w:noProof/>
        </w:rPr>
      </w:r>
      <w:r>
        <w:rPr>
          <w:noProof/>
        </w:rPr>
        <w:fldChar w:fldCharType="separate"/>
      </w:r>
      <w:ins w:id="95" w:author="Mihail" w:date="2014-10-11T10:21:00Z">
        <w:r>
          <w:rPr>
            <w:noProof/>
          </w:rPr>
          <w:t>8</w:t>
        </w:r>
        <w:r>
          <w:rPr>
            <w:noProof/>
          </w:rPr>
          <w:fldChar w:fldCharType="end"/>
        </w:r>
      </w:ins>
    </w:p>
    <w:p w14:paraId="29DE4536" w14:textId="77777777" w:rsidR="00B03D1E" w:rsidRDefault="00B03D1E">
      <w:pPr>
        <w:pStyle w:val="TOC2"/>
        <w:tabs>
          <w:tab w:val="left" w:pos="1000"/>
        </w:tabs>
        <w:rPr>
          <w:ins w:id="96" w:author="Mihail" w:date="2014-10-11T10:21:00Z"/>
          <w:rFonts w:asciiTheme="minorHAnsi" w:eastAsiaTheme="minorEastAsia" w:hAnsiTheme="minorHAnsi" w:cstheme="minorBidi"/>
          <w:noProof/>
          <w:sz w:val="22"/>
          <w:szCs w:val="22"/>
          <w:lang w:val="bg-BG" w:eastAsia="bg-BG"/>
        </w:rPr>
      </w:pPr>
      <w:ins w:id="97" w:author="Mihail" w:date="2014-10-11T10:21:00Z">
        <w:r>
          <w:rPr>
            <w:noProof/>
          </w:rPr>
          <w:t>A.3</w:t>
        </w:r>
        <w:r>
          <w:rPr>
            <w:rFonts w:asciiTheme="minorHAnsi" w:eastAsiaTheme="minorEastAsia" w:hAnsiTheme="minorHAnsi" w:cstheme="minorBidi"/>
            <w:noProof/>
            <w:sz w:val="22"/>
            <w:szCs w:val="22"/>
            <w:lang w:val="bg-BG" w:eastAsia="bg-BG"/>
          </w:rPr>
          <w:tab/>
        </w:r>
        <w:r>
          <w:rPr>
            <w:noProof/>
          </w:rPr>
          <w:t>Effort</w:t>
        </w:r>
        <w:r>
          <w:rPr>
            <w:noProof/>
          </w:rPr>
          <w:tab/>
        </w:r>
        <w:r>
          <w:rPr>
            <w:noProof/>
          </w:rPr>
          <w:fldChar w:fldCharType="begin"/>
        </w:r>
        <w:r>
          <w:rPr>
            <w:noProof/>
          </w:rPr>
          <w:instrText xml:space="preserve"> PAGEREF _Toc400786272 \h </w:instrText>
        </w:r>
      </w:ins>
      <w:r>
        <w:rPr>
          <w:noProof/>
        </w:rPr>
      </w:r>
      <w:r>
        <w:rPr>
          <w:noProof/>
        </w:rPr>
        <w:fldChar w:fldCharType="separate"/>
      </w:r>
      <w:ins w:id="98" w:author="Mihail" w:date="2014-10-11T10:21:00Z">
        <w:r>
          <w:rPr>
            <w:noProof/>
          </w:rPr>
          <w:t>8</w:t>
        </w:r>
        <w:r>
          <w:rPr>
            <w:noProof/>
          </w:rPr>
          <w:fldChar w:fldCharType="end"/>
        </w:r>
      </w:ins>
    </w:p>
    <w:p w14:paraId="4F11F62B" w14:textId="77777777" w:rsidR="00B03D1E" w:rsidRDefault="00B03D1E">
      <w:pPr>
        <w:pStyle w:val="TOC2"/>
        <w:tabs>
          <w:tab w:val="left" w:pos="1000"/>
        </w:tabs>
        <w:rPr>
          <w:ins w:id="99" w:author="Mihail" w:date="2014-10-11T10:21:00Z"/>
          <w:rFonts w:asciiTheme="minorHAnsi" w:eastAsiaTheme="minorEastAsia" w:hAnsiTheme="minorHAnsi" w:cstheme="minorBidi"/>
          <w:noProof/>
          <w:sz w:val="22"/>
          <w:szCs w:val="22"/>
          <w:lang w:val="bg-BG" w:eastAsia="bg-BG"/>
        </w:rPr>
      </w:pPr>
      <w:ins w:id="100" w:author="Mihail" w:date="2014-10-11T10:21:00Z">
        <w:r>
          <w:rPr>
            <w:noProof/>
          </w:rPr>
          <w:t>A.4</w:t>
        </w:r>
        <w:r>
          <w:rPr>
            <w:rFonts w:asciiTheme="minorHAnsi" w:eastAsiaTheme="minorEastAsia" w:hAnsiTheme="minorHAnsi" w:cstheme="minorBidi"/>
            <w:noProof/>
            <w:sz w:val="22"/>
            <w:szCs w:val="22"/>
            <w:lang w:val="bg-BG" w:eastAsia="bg-BG"/>
          </w:rPr>
          <w:tab/>
        </w:r>
        <w:r>
          <w:rPr>
            <w:noProof/>
          </w:rPr>
          <w:t>Risk</w:t>
        </w:r>
        <w:r>
          <w:rPr>
            <w:noProof/>
          </w:rPr>
          <w:tab/>
        </w:r>
        <w:r>
          <w:rPr>
            <w:noProof/>
          </w:rPr>
          <w:fldChar w:fldCharType="begin"/>
        </w:r>
        <w:r>
          <w:rPr>
            <w:noProof/>
          </w:rPr>
          <w:instrText xml:space="preserve"> PAGEREF _Toc400786273 \h </w:instrText>
        </w:r>
      </w:ins>
      <w:r>
        <w:rPr>
          <w:noProof/>
        </w:rPr>
      </w:r>
      <w:r>
        <w:rPr>
          <w:noProof/>
        </w:rPr>
        <w:fldChar w:fldCharType="separate"/>
      </w:r>
      <w:ins w:id="101" w:author="Mihail" w:date="2014-10-11T10:21:00Z">
        <w:r>
          <w:rPr>
            <w:noProof/>
          </w:rPr>
          <w:t>8</w:t>
        </w:r>
        <w:r>
          <w:rPr>
            <w:noProof/>
          </w:rPr>
          <w:fldChar w:fldCharType="end"/>
        </w:r>
      </w:ins>
    </w:p>
    <w:p w14:paraId="7F1DA962" w14:textId="77777777" w:rsidR="00B03D1E" w:rsidRDefault="00B03D1E">
      <w:pPr>
        <w:pStyle w:val="TOC2"/>
        <w:tabs>
          <w:tab w:val="left" w:pos="1000"/>
        </w:tabs>
        <w:rPr>
          <w:ins w:id="102" w:author="Mihail" w:date="2014-10-11T10:21:00Z"/>
          <w:rFonts w:asciiTheme="minorHAnsi" w:eastAsiaTheme="minorEastAsia" w:hAnsiTheme="minorHAnsi" w:cstheme="minorBidi"/>
          <w:noProof/>
          <w:sz w:val="22"/>
          <w:szCs w:val="22"/>
          <w:lang w:val="bg-BG" w:eastAsia="bg-BG"/>
        </w:rPr>
      </w:pPr>
      <w:ins w:id="103" w:author="Mihail" w:date="2014-10-11T10:21:00Z">
        <w:r>
          <w:rPr>
            <w:noProof/>
          </w:rPr>
          <w:t>A.6</w:t>
        </w:r>
        <w:r>
          <w:rPr>
            <w:rFonts w:asciiTheme="minorHAnsi" w:eastAsiaTheme="minorEastAsia" w:hAnsiTheme="minorHAnsi" w:cstheme="minorBidi"/>
            <w:noProof/>
            <w:sz w:val="22"/>
            <w:szCs w:val="22"/>
            <w:lang w:val="bg-BG" w:eastAsia="bg-BG"/>
          </w:rPr>
          <w:tab/>
        </w:r>
        <w:r>
          <w:rPr>
            <w:noProof/>
          </w:rPr>
          <w:t>Target Release</w:t>
        </w:r>
        <w:r>
          <w:rPr>
            <w:noProof/>
          </w:rPr>
          <w:tab/>
        </w:r>
        <w:r>
          <w:rPr>
            <w:noProof/>
          </w:rPr>
          <w:fldChar w:fldCharType="begin"/>
        </w:r>
        <w:r>
          <w:rPr>
            <w:noProof/>
          </w:rPr>
          <w:instrText xml:space="preserve"> PAGEREF _Toc400786274 \h </w:instrText>
        </w:r>
      </w:ins>
      <w:r>
        <w:rPr>
          <w:noProof/>
        </w:rPr>
      </w:r>
      <w:r>
        <w:rPr>
          <w:noProof/>
        </w:rPr>
        <w:fldChar w:fldCharType="separate"/>
      </w:r>
      <w:ins w:id="104" w:author="Mihail" w:date="2014-10-11T10:21:00Z">
        <w:r>
          <w:rPr>
            <w:noProof/>
          </w:rPr>
          <w:t>9</w:t>
        </w:r>
        <w:r>
          <w:rPr>
            <w:noProof/>
          </w:rPr>
          <w:fldChar w:fldCharType="end"/>
        </w:r>
      </w:ins>
    </w:p>
    <w:p w14:paraId="56042E48" w14:textId="77777777" w:rsidR="0085257A" w:rsidDel="00B03D1E" w:rsidRDefault="0085257A">
      <w:pPr>
        <w:pStyle w:val="TOC1"/>
        <w:tabs>
          <w:tab w:val="left" w:pos="432"/>
        </w:tabs>
        <w:rPr>
          <w:del w:id="105" w:author="Mihail" w:date="2014-10-11T10:21:00Z"/>
          <w:noProof/>
          <w:sz w:val="24"/>
          <w:szCs w:val="24"/>
        </w:rPr>
      </w:pPr>
      <w:del w:id="106" w:author="Mihail" w:date="2014-10-11T10:21:00Z">
        <w:r w:rsidDel="00B03D1E">
          <w:rPr>
            <w:noProof/>
            <w:szCs w:val="24"/>
          </w:rPr>
          <w:delText>1.</w:delText>
        </w:r>
        <w:r w:rsidDel="00B03D1E">
          <w:rPr>
            <w:noProof/>
            <w:sz w:val="24"/>
            <w:szCs w:val="24"/>
          </w:rPr>
          <w:tab/>
        </w:r>
        <w:r w:rsidDel="00B03D1E">
          <w:rPr>
            <w:noProof/>
            <w:szCs w:val="24"/>
          </w:rPr>
          <w:delText>Introduction</w:delText>
        </w:r>
        <w:r w:rsidDel="00B03D1E">
          <w:rPr>
            <w:noProof/>
          </w:rPr>
          <w:tab/>
        </w:r>
        <w:r w:rsidR="00B74D85" w:rsidDel="00B03D1E">
          <w:rPr>
            <w:noProof/>
          </w:rPr>
          <w:delText>2</w:delText>
        </w:r>
      </w:del>
    </w:p>
    <w:p w14:paraId="79705C3D" w14:textId="77777777" w:rsidR="0085257A" w:rsidDel="00B03D1E" w:rsidRDefault="0085257A">
      <w:pPr>
        <w:pStyle w:val="TOC2"/>
        <w:tabs>
          <w:tab w:val="left" w:pos="1000"/>
        </w:tabs>
        <w:rPr>
          <w:del w:id="107" w:author="Mihail" w:date="2014-10-11T10:21:00Z"/>
          <w:noProof/>
          <w:sz w:val="24"/>
          <w:szCs w:val="24"/>
        </w:rPr>
      </w:pPr>
      <w:del w:id="108" w:author="Mihail" w:date="2014-10-11T10:21:00Z">
        <w:r w:rsidDel="00B03D1E">
          <w:rPr>
            <w:noProof/>
          </w:rPr>
          <w:delText>1.1</w:delText>
        </w:r>
        <w:r w:rsidDel="00B03D1E">
          <w:rPr>
            <w:noProof/>
            <w:sz w:val="24"/>
            <w:szCs w:val="24"/>
          </w:rPr>
          <w:tab/>
        </w:r>
        <w:r w:rsidDel="00B03D1E">
          <w:rPr>
            <w:noProof/>
          </w:rPr>
          <w:delText>Purpose</w:delText>
        </w:r>
        <w:r w:rsidDel="00B03D1E">
          <w:rPr>
            <w:noProof/>
          </w:rPr>
          <w:tab/>
        </w:r>
        <w:r w:rsidR="00B74D85" w:rsidDel="00B03D1E">
          <w:rPr>
            <w:noProof/>
          </w:rPr>
          <w:delText>2</w:delText>
        </w:r>
      </w:del>
    </w:p>
    <w:p w14:paraId="668F996D" w14:textId="77777777" w:rsidR="0085257A" w:rsidDel="00B03D1E" w:rsidRDefault="0085257A">
      <w:pPr>
        <w:pStyle w:val="TOC2"/>
        <w:tabs>
          <w:tab w:val="left" w:pos="1000"/>
        </w:tabs>
        <w:rPr>
          <w:del w:id="109" w:author="Mihail" w:date="2014-10-11T10:21:00Z"/>
          <w:noProof/>
          <w:sz w:val="24"/>
          <w:szCs w:val="24"/>
        </w:rPr>
      </w:pPr>
      <w:del w:id="110" w:author="Mihail" w:date="2014-10-11T10:21:00Z">
        <w:r w:rsidDel="00B03D1E">
          <w:rPr>
            <w:noProof/>
          </w:rPr>
          <w:delText>1.2</w:delText>
        </w:r>
        <w:r w:rsidDel="00B03D1E">
          <w:rPr>
            <w:noProof/>
            <w:sz w:val="24"/>
            <w:szCs w:val="24"/>
          </w:rPr>
          <w:tab/>
        </w:r>
        <w:r w:rsidDel="00B03D1E">
          <w:rPr>
            <w:noProof/>
          </w:rPr>
          <w:delText>Scope</w:delText>
        </w:r>
        <w:r w:rsidDel="00B03D1E">
          <w:rPr>
            <w:noProof/>
          </w:rPr>
          <w:tab/>
        </w:r>
        <w:r w:rsidR="00B74D85" w:rsidDel="00B03D1E">
          <w:rPr>
            <w:noProof/>
          </w:rPr>
          <w:delText>2</w:delText>
        </w:r>
      </w:del>
    </w:p>
    <w:p w14:paraId="2DFDE1CF" w14:textId="77777777" w:rsidR="0085257A" w:rsidDel="00B03D1E" w:rsidRDefault="0085257A">
      <w:pPr>
        <w:pStyle w:val="TOC2"/>
        <w:tabs>
          <w:tab w:val="left" w:pos="1000"/>
        </w:tabs>
        <w:rPr>
          <w:del w:id="111" w:author="Mihail" w:date="2014-10-11T10:21:00Z"/>
          <w:noProof/>
          <w:sz w:val="24"/>
          <w:szCs w:val="24"/>
        </w:rPr>
      </w:pPr>
      <w:del w:id="112" w:author="Mihail" w:date="2014-10-11T10:21:00Z">
        <w:r w:rsidDel="00B03D1E">
          <w:rPr>
            <w:noProof/>
          </w:rPr>
          <w:lastRenderedPageBreak/>
          <w:delText>1.3</w:delText>
        </w:r>
        <w:r w:rsidDel="00B03D1E">
          <w:rPr>
            <w:noProof/>
            <w:sz w:val="24"/>
            <w:szCs w:val="24"/>
          </w:rPr>
          <w:tab/>
        </w:r>
        <w:r w:rsidDel="00B03D1E">
          <w:rPr>
            <w:noProof/>
          </w:rPr>
          <w:delText>Definitions, Acronyms, and Abbreviations</w:delText>
        </w:r>
        <w:r w:rsidDel="00B03D1E">
          <w:rPr>
            <w:noProof/>
          </w:rPr>
          <w:tab/>
        </w:r>
        <w:r w:rsidR="00B74D85" w:rsidDel="00B03D1E">
          <w:rPr>
            <w:noProof/>
          </w:rPr>
          <w:delText>2</w:delText>
        </w:r>
      </w:del>
    </w:p>
    <w:p w14:paraId="7FCC9BA9" w14:textId="77777777" w:rsidR="0085257A" w:rsidDel="00B03D1E" w:rsidRDefault="0085257A">
      <w:pPr>
        <w:pStyle w:val="TOC2"/>
        <w:tabs>
          <w:tab w:val="left" w:pos="1000"/>
        </w:tabs>
        <w:rPr>
          <w:del w:id="113" w:author="Mihail" w:date="2014-10-11T10:21:00Z"/>
          <w:noProof/>
          <w:sz w:val="24"/>
          <w:szCs w:val="24"/>
        </w:rPr>
      </w:pPr>
      <w:del w:id="114" w:author="Mihail" w:date="2014-10-11T10:21:00Z">
        <w:r w:rsidDel="00B03D1E">
          <w:rPr>
            <w:noProof/>
          </w:rPr>
          <w:delText>1.4</w:delText>
        </w:r>
        <w:r w:rsidDel="00B03D1E">
          <w:rPr>
            <w:noProof/>
            <w:sz w:val="24"/>
            <w:szCs w:val="24"/>
          </w:rPr>
          <w:tab/>
        </w:r>
        <w:r w:rsidDel="00B03D1E">
          <w:rPr>
            <w:noProof/>
          </w:rPr>
          <w:delText>References</w:delText>
        </w:r>
        <w:r w:rsidDel="00B03D1E">
          <w:rPr>
            <w:noProof/>
          </w:rPr>
          <w:tab/>
        </w:r>
        <w:r w:rsidR="00B74D85" w:rsidDel="00B03D1E">
          <w:rPr>
            <w:noProof/>
          </w:rPr>
          <w:delText>2</w:delText>
        </w:r>
      </w:del>
    </w:p>
    <w:p w14:paraId="677C9DF3" w14:textId="77777777" w:rsidR="0085257A" w:rsidDel="00B03D1E" w:rsidRDefault="0085257A">
      <w:pPr>
        <w:pStyle w:val="TOC2"/>
        <w:tabs>
          <w:tab w:val="left" w:pos="1000"/>
        </w:tabs>
        <w:rPr>
          <w:del w:id="115" w:author="Mihail" w:date="2014-10-11T10:21:00Z"/>
          <w:noProof/>
          <w:sz w:val="24"/>
          <w:szCs w:val="24"/>
        </w:rPr>
      </w:pPr>
      <w:del w:id="116" w:author="Mihail" w:date="2014-10-11T10:21:00Z">
        <w:r w:rsidDel="00B03D1E">
          <w:rPr>
            <w:noProof/>
          </w:rPr>
          <w:delText>1.5</w:delText>
        </w:r>
        <w:r w:rsidDel="00B03D1E">
          <w:rPr>
            <w:noProof/>
            <w:sz w:val="24"/>
            <w:szCs w:val="24"/>
          </w:rPr>
          <w:tab/>
        </w:r>
        <w:r w:rsidDel="00B03D1E">
          <w:rPr>
            <w:noProof/>
          </w:rPr>
          <w:delText>Overview</w:delText>
        </w:r>
        <w:r w:rsidDel="00B03D1E">
          <w:rPr>
            <w:noProof/>
          </w:rPr>
          <w:tab/>
        </w:r>
        <w:r w:rsidR="00B74D85" w:rsidDel="00B03D1E">
          <w:rPr>
            <w:noProof/>
          </w:rPr>
          <w:delText>2</w:delText>
        </w:r>
      </w:del>
    </w:p>
    <w:p w14:paraId="32C46159" w14:textId="77777777" w:rsidR="0085257A" w:rsidDel="00B03D1E" w:rsidRDefault="0085257A">
      <w:pPr>
        <w:pStyle w:val="TOC1"/>
        <w:tabs>
          <w:tab w:val="left" w:pos="432"/>
        </w:tabs>
        <w:rPr>
          <w:del w:id="117" w:author="Mihail" w:date="2014-10-11T10:21:00Z"/>
          <w:noProof/>
          <w:sz w:val="24"/>
          <w:szCs w:val="24"/>
        </w:rPr>
      </w:pPr>
      <w:del w:id="118" w:author="Mihail" w:date="2014-10-11T10:21:00Z">
        <w:r w:rsidDel="00B03D1E">
          <w:rPr>
            <w:noProof/>
            <w:szCs w:val="24"/>
          </w:rPr>
          <w:delText>2.</w:delText>
        </w:r>
        <w:r w:rsidDel="00B03D1E">
          <w:rPr>
            <w:noProof/>
            <w:sz w:val="24"/>
            <w:szCs w:val="24"/>
          </w:rPr>
          <w:tab/>
        </w:r>
        <w:r w:rsidDel="00B03D1E">
          <w:rPr>
            <w:noProof/>
            <w:szCs w:val="24"/>
          </w:rPr>
          <w:delText>Positioning</w:delText>
        </w:r>
        <w:r w:rsidDel="00B03D1E">
          <w:rPr>
            <w:noProof/>
          </w:rPr>
          <w:tab/>
        </w:r>
        <w:r w:rsidR="00B74D85" w:rsidDel="00B03D1E">
          <w:rPr>
            <w:noProof/>
          </w:rPr>
          <w:delText>2</w:delText>
        </w:r>
      </w:del>
    </w:p>
    <w:p w14:paraId="32D766A7" w14:textId="77777777" w:rsidR="0085257A" w:rsidDel="00B03D1E" w:rsidRDefault="0085257A">
      <w:pPr>
        <w:pStyle w:val="TOC2"/>
        <w:tabs>
          <w:tab w:val="left" w:pos="1000"/>
        </w:tabs>
        <w:rPr>
          <w:del w:id="119" w:author="Mihail" w:date="2014-10-11T10:21:00Z"/>
          <w:noProof/>
          <w:sz w:val="24"/>
          <w:szCs w:val="24"/>
        </w:rPr>
      </w:pPr>
      <w:del w:id="120" w:author="Mihail" w:date="2014-10-11T10:21:00Z">
        <w:r w:rsidDel="00B03D1E">
          <w:rPr>
            <w:noProof/>
          </w:rPr>
          <w:delText>2.1</w:delText>
        </w:r>
        <w:r w:rsidDel="00B03D1E">
          <w:rPr>
            <w:noProof/>
            <w:sz w:val="24"/>
            <w:szCs w:val="24"/>
          </w:rPr>
          <w:tab/>
        </w:r>
        <w:r w:rsidDel="00B03D1E">
          <w:rPr>
            <w:noProof/>
          </w:rPr>
          <w:delText>Business Opportunity</w:delText>
        </w:r>
        <w:r w:rsidDel="00B03D1E">
          <w:rPr>
            <w:noProof/>
          </w:rPr>
          <w:tab/>
        </w:r>
        <w:r w:rsidR="00B74D85" w:rsidDel="00B03D1E">
          <w:rPr>
            <w:noProof/>
          </w:rPr>
          <w:delText>2</w:delText>
        </w:r>
      </w:del>
    </w:p>
    <w:p w14:paraId="0C89EDE9" w14:textId="77777777" w:rsidR="0085257A" w:rsidDel="00B03D1E" w:rsidRDefault="0085257A">
      <w:pPr>
        <w:pStyle w:val="TOC2"/>
        <w:tabs>
          <w:tab w:val="left" w:pos="1000"/>
        </w:tabs>
        <w:rPr>
          <w:del w:id="121" w:author="Mihail" w:date="2014-10-11T10:21:00Z"/>
          <w:noProof/>
          <w:sz w:val="24"/>
          <w:szCs w:val="24"/>
        </w:rPr>
      </w:pPr>
      <w:del w:id="122" w:author="Mihail" w:date="2014-10-11T10:21:00Z">
        <w:r w:rsidDel="00B03D1E">
          <w:rPr>
            <w:noProof/>
          </w:rPr>
          <w:delText>2.2</w:delText>
        </w:r>
        <w:r w:rsidDel="00B03D1E">
          <w:rPr>
            <w:noProof/>
            <w:sz w:val="24"/>
            <w:szCs w:val="24"/>
          </w:rPr>
          <w:tab/>
        </w:r>
        <w:r w:rsidDel="00B03D1E">
          <w:rPr>
            <w:noProof/>
          </w:rPr>
          <w:delText>Problem Statement</w:delText>
        </w:r>
        <w:r w:rsidDel="00B03D1E">
          <w:rPr>
            <w:noProof/>
          </w:rPr>
          <w:tab/>
        </w:r>
        <w:r w:rsidR="00B74D85" w:rsidDel="00B03D1E">
          <w:rPr>
            <w:noProof/>
          </w:rPr>
          <w:delText>2</w:delText>
        </w:r>
      </w:del>
    </w:p>
    <w:p w14:paraId="2278C3EF" w14:textId="77777777" w:rsidR="0085257A" w:rsidDel="00B03D1E" w:rsidRDefault="0085257A">
      <w:pPr>
        <w:pStyle w:val="TOC2"/>
        <w:tabs>
          <w:tab w:val="left" w:pos="1000"/>
        </w:tabs>
        <w:rPr>
          <w:del w:id="123" w:author="Mihail" w:date="2014-10-11T10:21:00Z"/>
          <w:noProof/>
          <w:sz w:val="24"/>
          <w:szCs w:val="24"/>
        </w:rPr>
      </w:pPr>
      <w:del w:id="124" w:author="Mihail" w:date="2014-10-11T10:21:00Z">
        <w:r w:rsidDel="00B03D1E">
          <w:rPr>
            <w:noProof/>
          </w:rPr>
          <w:delText>2.3</w:delText>
        </w:r>
        <w:r w:rsidDel="00B03D1E">
          <w:rPr>
            <w:noProof/>
            <w:sz w:val="24"/>
            <w:szCs w:val="24"/>
          </w:rPr>
          <w:tab/>
        </w:r>
        <w:r w:rsidDel="00B03D1E">
          <w:rPr>
            <w:noProof/>
          </w:rPr>
          <w:delText>Product Position Statement</w:delText>
        </w:r>
        <w:r w:rsidDel="00B03D1E">
          <w:rPr>
            <w:noProof/>
          </w:rPr>
          <w:tab/>
        </w:r>
        <w:r w:rsidR="00B74D85" w:rsidDel="00B03D1E">
          <w:rPr>
            <w:noProof/>
          </w:rPr>
          <w:delText>2</w:delText>
        </w:r>
      </w:del>
    </w:p>
    <w:p w14:paraId="0E017BD2" w14:textId="77777777" w:rsidR="0085257A" w:rsidDel="00B03D1E" w:rsidRDefault="0085257A">
      <w:pPr>
        <w:pStyle w:val="TOC1"/>
        <w:tabs>
          <w:tab w:val="left" w:pos="432"/>
        </w:tabs>
        <w:rPr>
          <w:del w:id="125" w:author="Mihail" w:date="2014-10-11T10:21:00Z"/>
          <w:noProof/>
          <w:sz w:val="24"/>
          <w:szCs w:val="24"/>
        </w:rPr>
      </w:pPr>
      <w:del w:id="126" w:author="Mihail" w:date="2014-10-11T10:21:00Z">
        <w:r w:rsidDel="00B03D1E">
          <w:rPr>
            <w:noProof/>
            <w:szCs w:val="24"/>
          </w:rPr>
          <w:delText>3.</w:delText>
        </w:r>
        <w:r w:rsidDel="00B03D1E">
          <w:rPr>
            <w:noProof/>
            <w:sz w:val="24"/>
            <w:szCs w:val="24"/>
          </w:rPr>
          <w:tab/>
        </w:r>
        <w:r w:rsidDel="00B03D1E">
          <w:rPr>
            <w:noProof/>
            <w:szCs w:val="24"/>
          </w:rPr>
          <w:delText>Stakeholder and User Descriptions</w:delText>
        </w:r>
        <w:r w:rsidDel="00B03D1E">
          <w:rPr>
            <w:noProof/>
          </w:rPr>
          <w:tab/>
        </w:r>
        <w:r w:rsidR="00B74D85" w:rsidDel="00B03D1E">
          <w:rPr>
            <w:noProof/>
          </w:rPr>
          <w:delText>2</w:delText>
        </w:r>
      </w:del>
    </w:p>
    <w:p w14:paraId="69F7F284" w14:textId="77777777" w:rsidR="0085257A" w:rsidDel="00B03D1E" w:rsidRDefault="0085257A">
      <w:pPr>
        <w:pStyle w:val="TOC2"/>
        <w:tabs>
          <w:tab w:val="left" w:pos="1000"/>
        </w:tabs>
        <w:rPr>
          <w:del w:id="127" w:author="Mihail" w:date="2014-10-11T10:21:00Z"/>
          <w:noProof/>
          <w:sz w:val="24"/>
          <w:szCs w:val="24"/>
        </w:rPr>
      </w:pPr>
      <w:del w:id="128" w:author="Mihail" w:date="2014-10-11T10:21:00Z">
        <w:r w:rsidDel="00B03D1E">
          <w:rPr>
            <w:noProof/>
          </w:rPr>
          <w:delText>3.1</w:delText>
        </w:r>
        <w:r w:rsidDel="00B03D1E">
          <w:rPr>
            <w:noProof/>
            <w:sz w:val="24"/>
            <w:szCs w:val="24"/>
          </w:rPr>
          <w:tab/>
        </w:r>
        <w:r w:rsidDel="00B03D1E">
          <w:rPr>
            <w:noProof/>
          </w:rPr>
          <w:delText>Market Demographics</w:delText>
        </w:r>
        <w:r w:rsidDel="00B03D1E">
          <w:rPr>
            <w:noProof/>
          </w:rPr>
          <w:tab/>
        </w:r>
        <w:r w:rsidR="00B74D85" w:rsidDel="00B03D1E">
          <w:rPr>
            <w:noProof/>
          </w:rPr>
          <w:delText>2</w:delText>
        </w:r>
      </w:del>
    </w:p>
    <w:p w14:paraId="681F99E0" w14:textId="77777777" w:rsidR="0085257A" w:rsidDel="00B03D1E" w:rsidRDefault="0085257A">
      <w:pPr>
        <w:pStyle w:val="TOC2"/>
        <w:tabs>
          <w:tab w:val="left" w:pos="1000"/>
        </w:tabs>
        <w:rPr>
          <w:del w:id="129" w:author="Mihail" w:date="2014-10-11T10:21:00Z"/>
          <w:noProof/>
          <w:sz w:val="24"/>
          <w:szCs w:val="24"/>
        </w:rPr>
      </w:pPr>
      <w:del w:id="130" w:author="Mihail" w:date="2014-10-11T10:21:00Z">
        <w:r w:rsidDel="00B03D1E">
          <w:rPr>
            <w:noProof/>
          </w:rPr>
          <w:delText>3.2</w:delText>
        </w:r>
        <w:r w:rsidDel="00B03D1E">
          <w:rPr>
            <w:noProof/>
            <w:sz w:val="24"/>
            <w:szCs w:val="24"/>
          </w:rPr>
          <w:tab/>
        </w:r>
        <w:r w:rsidDel="00B03D1E">
          <w:rPr>
            <w:noProof/>
          </w:rPr>
          <w:delText>Stakeholder Summary</w:delText>
        </w:r>
        <w:r w:rsidDel="00B03D1E">
          <w:rPr>
            <w:noProof/>
          </w:rPr>
          <w:tab/>
        </w:r>
        <w:r w:rsidR="00B74D85" w:rsidDel="00B03D1E">
          <w:rPr>
            <w:noProof/>
          </w:rPr>
          <w:delText>2</w:delText>
        </w:r>
      </w:del>
    </w:p>
    <w:p w14:paraId="1F5F241B" w14:textId="77777777" w:rsidR="0085257A" w:rsidDel="00B03D1E" w:rsidRDefault="0085257A">
      <w:pPr>
        <w:pStyle w:val="TOC2"/>
        <w:tabs>
          <w:tab w:val="left" w:pos="1000"/>
        </w:tabs>
        <w:rPr>
          <w:del w:id="131" w:author="Mihail" w:date="2014-10-11T10:21:00Z"/>
          <w:noProof/>
          <w:sz w:val="24"/>
          <w:szCs w:val="24"/>
        </w:rPr>
      </w:pPr>
      <w:del w:id="132" w:author="Mihail" w:date="2014-10-11T10:21:00Z">
        <w:r w:rsidDel="00B03D1E">
          <w:rPr>
            <w:noProof/>
          </w:rPr>
          <w:delText>3.3</w:delText>
        </w:r>
        <w:r w:rsidDel="00B03D1E">
          <w:rPr>
            <w:noProof/>
            <w:sz w:val="24"/>
            <w:szCs w:val="24"/>
          </w:rPr>
          <w:tab/>
        </w:r>
        <w:r w:rsidDel="00B03D1E">
          <w:rPr>
            <w:noProof/>
          </w:rPr>
          <w:delText>User Summary</w:delText>
        </w:r>
        <w:r w:rsidDel="00B03D1E">
          <w:rPr>
            <w:noProof/>
          </w:rPr>
          <w:tab/>
        </w:r>
        <w:r w:rsidR="00B74D85" w:rsidDel="00B03D1E">
          <w:rPr>
            <w:noProof/>
          </w:rPr>
          <w:delText>2</w:delText>
        </w:r>
      </w:del>
    </w:p>
    <w:p w14:paraId="1FF8F1B5" w14:textId="77777777" w:rsidR="0085257A" w:rsidDel="00B03D1E" w:rsidRDefault="0085257A">
      <w:pPr>
        <w:pStyle w:val="TOC2"/>
        <w:tabs>
          <w:tab w:val="left" w:pos="1000"/>
        </w:tabs>
        <w:rPr>
          <w:del w:id="133" w:author="Mihail" w:date="2014-10-11T10:21:00Z"/>
          <w:noProof/>
          <w:sz w:val="24"/>
          <w:szCs w:val="24"/>
        </w:rPr>
      </w:pPr>
      <w:del w:id="134" w:author="Mihail" w:date="2014-10-11T10:21:00Z">
        <w:r w:rsidDel="00B03D1E">
          <w:rPr>
            <w:noProof/>
          </w:rPr>
          <w:delText>3.4</w:delText>
        </w:r>
        <w:r w:rsidDel="00B03D1E">
          <w:rPr>
            <w:noProof/>
            <w:sz w:val="24"/>
            <w:szCs w:val="24"/>
          </w:rPr>
          <w:tab/>
        </w:r>
        <w:r w:rsidDel="00B03D1E">
          <w:rPr>
            <w:noProof/>
          </w:rPr>
          <w:delText>User Environment</w:delText>
        </w:r>
        <w:r w:rsidDel="00B03D1E">
          <w:rPr>
            <w:noProof/>
          </w:rPr>
          <w:tab/>
        </w:r>
        <w:r w:rsidR="00B74D85" w:rsidDel="00B03D1E">
          <w:rPr>
            <w:noProof/>
          </w:rPr>
          <w:delText>2</w:delText>
        </w:r>
      </w:del>
    </w:p>
    <w:p w14:paraId="2C5D74B0" w14:textId="77777777" w:rsidR="0085257A" w:rsidDel="00B03D1E" w:rsidRDefault="0085257A">
      <w:pPr>
        <w:pStyle w:val="TOC2"/>
        <w:tabs>
          <w:tab w:val="left" w:pos="1000"/>
        </w:tabs>
        <w:rPr>
          <w:del w:id="135" w:author="Mihail" w:date="2014-10-11T10:21:00Z"/>
          <w:noProof/>
          <w:sz w:val="24"/>
          <w:szCs w:val="24"/>
        </w:rPr>
      </w:pPr>
      <w:del w:id="136" w:author="Mihail" w:date="2014-10-11T10:21:00Z">
        <w:r w:rsidDel="00B03D1E">
          <w:rPr>
            <w:noProof/>
          </w:rPr>
          <w:delText>3.5</w:delText>
        </w:r>
        <w:r w:rsidDel="00B03D1E">
          <w:rPr>
            <w:noProof/>
            <w:sz w:val="24"/>
            <w:szCs w:val="24"/>
          </w:rPr>
          <w:tab/>
        </w:r>
        <w:r w:rsidDel="00B03D1E">
          <w:rPr>
            <w:noProof/>
          </w:rPr>
          <w:delText>Stakeholder Profiles</w:delText>
        </w:r>
        <w:r w:rsidDel="00B03D1E">
          <w:rPr>
            <w:noProof/>
          </w:rPr>
          <w:tab/>
        </w:r>
        <w:r w:rsidR="00B74D85" w:rsidDel="00B03D1E">
          <w:rPr>
            <w:noProof/>
          </w:rPr>
          <w:delText>2</w:delText>
        </w:r>
      </w:del>
    </w:p>
    <w:p w14:paraId="185245CD" w14:textId="77777777" w:rsidR="0085257A" w:rsidDel="00B03D1E" w:rsidRDefault="0085257A">
      <w:pPr>
        <w:pStyle w:val="TOC3"/>
        <w:tabs>
          <w:tab w:val="left" w:pos="1600"/>
        </w:tabs>
        <w:rPr>
          <w:del w:id="137" w:author="Mihail" w:date="2014-10-11T10:21:00Z"/>
          <w:noProof/>
          <w:sz w:val="24"/>
          <w:szCs w:val="24"/>
        </w:rPr>
      </w:pPr>
      <w:del w:id="138" w:author="Mihail" w:date="2014-10-11T10:21:00Z">
        <w:r w:rsidDel="00B03D1E">
          <w:rPr>
            <w:noProof/>
          </w:rPr>
          <w:delText>3.5.1</w:delText>
        </w:r>
        <w:r w:rsidDel="00B03D1E">
          <w:rPr>
            <w:noProof/>
            <w:sz w:val="24"/>
            <w:szCs w:val="24"/>
          </w:rPr>
          <w:tab/>
        </w:r>
        <w:r w:rsidDel="00B03D1E">
          <w:rPr>
            <w:noProof/>
          </w:rPr>
          <w:delText>&lt;Stakeholder Name&gt;</w:delText>
        </w:r>
        <w:r w:rsidDel="00B03D1E">
          <w:rPr>
            <w:noProof/>
          </w:rPr>
          <w:tab/>
        </w:r>
        <w:r w:rsidR="00B74D85" w:rsidDel="00B03D1E">
          <w:rPr>
            <w:noProof/>
          </w:rPr>
          <w:delText>2</w:delText>
        </w:r>
      </w:del>
    </w:p>
    <w:p w14:paraId="274C965A" w14:textId="77777777" w:rsidR="0085257A" w:rsidDel="00B03D1E" w:rsidRDefault="0085257A">
      <w:pPr>
        <w:pStyle w:val="TOC2"/>
        <w:tabs>
          <w:tab w:val="left" w:pos="1000"/>
        </w:tabs>
        <w:rPr>
          <w:del w:id="139" w:author="Mihail" w:date="2014-10-11T10:21:00Z"/>
          <w:noProof/>
          <w:sz w:val="24"/>
          <w:szCs w:val="24"/>
        </w:rPr>
      </w:pPr>
      <w:del w:id="140" w:author="Mihail" w:date="2014-10-11T10:21:00Z">
        <w:r w:rsidDel="00B03D1E">
          <w:rPr>
            <w:noProof/>
          </w:rPr>
          <w:delText>3.6</w:delText>
        </w:r>
        <w:r w:rsidDel="00B03D1E">
          <w:rPr>
            <w:noProof/>
            <w:sz w:val="24"/>
            <w:szCs w:val="24"/>
          </w:rPr>
          <w:tab/>
        </w:r>
        <w:r w:rsidDel="00B03D1E">
          <w:rPr>
            <w:noProof/>
          </w:rPr>
          <w:delText>User Profiles</w:delText>
        </w:r>
        <w:r w:rsidDel="00B03D1E">
          <w:rPr>
            <w:noProof/>
          </w:rPr>
          <w:tab/>
        </w:r>
        <w:r w:rsidR="00B74D85" w:rsidDel="00B03D1E">
          <w:rPr>
            <w:noProof/>
          </w:rPr>
          <w:delText>2</w:delText>
        </w:r>
      </w:del>
    </w:p>
    <w:p w14:paraId="4030BC1C" w14:textId="77777777" w:rsidR="0085257A" w:rsidDel="00B03D1E" w:rsidRDefault="0085257A">
      <w:pPr>
        <w:pStyle w:val="TOC3"/>
        <w:tabs>
          <w:tab w:val="left" w:pos="1600"/>
        </w:tabs>
        <w:rPr>
          <w:del w:id="141" w:author="Mihail" w:date="2014-10-11T10:21:00Z"/>
          <w:noProof/>
          <w:sz w:val="24"/>
          <w:szCs w:val="24"/>
        </w:rPr>
      </w:pPr>
      <w:del w:id="142" w:author="Mihail" w:date="2014-10-11T10:21:00Z">
        <w:r w:rsidDel="00B03D1E">
          <w:rPr>
            <w:noProof/>
          </w:rPr>
          <w:delText>3.6.1</w:delText>
        </w:r>
        <w:r w:rsidDel="00B03D1E">
          <w:rPr>
            <w:noProof/>
            <w:sz w:val="24"/>
            <w:szCs w:val="24"/>
          </w:rPr>
          <w:tab/>
        </w:r>
        <w:r w:rsidDel="00B03D1E">
          <w:rPr>
            <w:noProof/>
          </w:rPr>
          <w:delText>&lt;User Name&gt;</w:delText>
        </w:r>
        <w:r w:rsidDel="00B03D1E">
          <w:rPr>
            <w:noProof/>
          </w:rPr>
          <w:tab/>
        </w:r>
        <w:r w:rsidR="00B74D85" w:rsidDel="00B03D1E">
          <w:rPr>
            <w:noProof/>
          </w:rPr>
          <w:delText>2</w:delText>
        </w:r>
      </w:del>
    </w:p>
    <w:p w14:paraId="28AD479A" w14:textId="77777777" w:rsidR="0085257A" w:rsidDel="00B03D1E" w:rsidRDefault="0085257A">
      <w:pPr>
        <w:pStyle w:val="TOC2"/>
        <w:tabs>
          <w:tab w:val="left" w:pos="1000"/>
        </w:tabs>
        <w:rPr>
          <w:del w:id="143" w:author="Mihail" w:date="2014-10-11T10:21:00Z"/>
          <w:noProof/>
          <w:sz w:val="24"/>
          <w:szCs w:val="24"/>
        </w:rPr>
      </w:pPr>
      <w:del w:id="144" w:author="Mihail" w:date="2014-10-11T10:21:00Z">
        <w:r w:rsidDel="00B03D1E">
          <w:rPr>
            <w:noProof/>
          </w:rPr>
          <w:delText>3.7</w:delText>
        </w:r>
        <w:r w:rsidDel="00B03D1E">
          <w:rPr>
            <w:noProof/>
            <w:sz w:val="24"/>
            <w:szCs w:val="24"/>
          </w:rPr>
          <w:tab/>
        </w:r>
        <w:r w:rsidDel="00B03D1E">
          <w:rPr>
            <w:noProof/>
          </w:rPr>
          <w:delText>Key Stakeholder or User Needs</w:delText>
        </w:r>
        <w:r w:rsidDel="00B03D1E">
          <w:rPr>
            <w:noProof/>
          </w:rPr>
          <w:tab/>
        </w:r>
        <w:r w:rsidR="00B74D85" w:rsidDel="00B03D1E">
          <w:rPr>
            <w:noProof/>
          </w:rPr>
          <w:delText>2</w:delText>
        </w:r>
      </w:del>
    </w:p>
    <w:p w14:paraId="1AA0B916" w14:textId="77777777" w:rsidR="0085257A" w:rsidDel="00B03D1E" w:rsidRDefault="0085257A">
      <w:pPr>
        <w:pStyle w:val="TOC2"/>
        <w:tabs>
          <w:tab w:val="left" w:pos="1000"/>
        </w:tabs>
        <w:rPr>
          <w:del w:id="145" w:author="Mihail" w:date="2014-10-11T10:21:00Z"/>
          <w:noProof/>
          <w:sz w:val="24"/>
          <w:szCs w:val="24"/>
        </w:rPr>
      </w:pPr>
      <w:del w:id="146" w:author="Mihail" w:date="2014-10-11T10:21:00Z">
        <w:r w:rsidDel="00B03D1E">
          <w:rPr>
            <w:noProof/>
          </w:rPr>
          <w:delText>3.8</w:delText>
        </w:r>
        <w:r w:rsidDel="00B03D1E">
          <w:rPr>
            <w:noProof/>
            <w:sz w:val="24"/>
            <w:szCs w:val="24"/>
          </w:rPr>
          <w:tab/>
        </w:r>
        <w:r w:rsidDel="00B03D1E">
          <w:rPr>
            <w:noProof/>
          </w:rPr>
          <w:delText>Alternatives and Competition</w:delText>
        </w:r>
        <w:r w:rsidDel="00B03D1E">
          <w:rPr>
            <w:noProof/>
          </w:rPr>
          <w:tab/>
        </w:r>
        <w:r w:rsidR="00B74D85" w:rsidDel="00B03D1E">
          <w:rPr>
            <w:noProof/>
          </w:rPr>
          <w:delText>2</w:delText>
        </w:r>
      </w:del>
    </w:p>
    <w:p w14:paraId="22E9482D" w14:textId="77777777" w:rsidR="0085257A" w:rsidDel="00B03D1E" w:rsidRDefault="0085257A">
      <w:pPr>
        <w:pStyle w:val="TOC3"/>
        <w:tabs>
          <w:tab w:val="left" w:pos="1600"/>
        </w:tabs>
        <w:rPr>
          <w:del w:id="147" w:author="Mihail" w:date="2014-10-11T10:21:00Z"/>
          <w:noProof/>
          <w:sz w:val="24"/>
          <w:szCs w:val="24"/>
        </w:rPr>
      </w:pPr>
      <w:del w:id="148" w:author="Mihail" w:date="2014-10-11T10:21:00Z">
        <w:r w:rsidDel="00B03D1E">
          <w:rPr>
            <w:noProof/>
          </w:rPr>
          <w:delText>3.8.1</w:delText>
        </w:r>
        <w:r w:rsidDel="00B03D1E">
          <w:rPr>
            <w:noProof/>
            <w:sz w:val="24"/>
            <w:szCs w:val="24"/>
          </w:rPr>
          <w:tab/>
        </w:r>
        <w:r w:rsidDel="00B03D1E">
          <w:rPr>
            <w:noProof/>
          </w:rPr>
          <w:delText>&lt;aCompetitor&gt;</w:delText>
        </w:r>
        <w:r w:rsidDel="00B03D1E">
          <w:rPr>
            <w:noProof/>
          </w:rPr>
          <w:tab/>
        </w:r>
        <w:r w:rsidR="00B74D85" w:rsidDel="00B03D1E">
          <w:rPr>
            <w:noProof/>
          </w:rPr>
          <w:delText>2</w:delText>
        </w:r>
      </w:del>
    </w:p>
    <w:p w14:paraId="6A82AF40" w14:textId="77777777" w:rsidR="0085257A" w:rsidDel="00B03D1E" w:rsidRDefault="0085257A">
      <w:pPr>
        <w:pStyle w:val="TOC3"/>
        <w:tabs>
          <w:tab w:val="left" w:pos="1600"/>
        </w:tabs>
        <w:rPr>
          <w:del w:id="149" w:author="Mihail" w:date="2014-10-11T10:21:00Z"/>
          <w:noProof/>
          <w:sz w:val="24"/>
          <w:szCs w:val="24"/>
        </w:rPr>
      </w:pPr>
      <w:del w:id="150" w:author="Mihail" w:date="2014-10-11T10:21:00Z">
        <w:r w:rsidDel="00B03D1E">
          <w:rPr>
            <w:noProof/>
          </w:rPr>
          <w:delText>3.8.2</w:delText>
        </w:r>
        <w:r w:rsidDel="00B03D1E">
          <w:rPr>
            <w:noProof/>
            <w:sz w:val="24"/>
            <w:szCs w:val="24"/>
          </w:rPr>
          <w:tab/>
        </w:r>
        <w:r w:rsidDel="00B03D1E">
          <w:rPr>
            <w:noProof/>
          </w:rPr>
          <w:delText>&lt;anotherCompetitor&gt;</w:delText>
        </w:r>
        <w:r w:rsidDel="00B03D1E">
          <w:rPr>
            <w:noProof/>
          </w:rPr>
          <w:tab/>
        </w:r>
        <w:r w:rsidR="00B74D85" w:rsidDel="00B03D1E">
          <w:rPr>
            <w:noProof/>
          </w:rPr>
          <w:delText>2</w:delText>
        </w:r>
      </w:del>
    </w:p>
    <w:p w14:paraId="328A2057" w14:textId="77777777" w:rsidR="0085257A" w:rsidDel="00B03D1E" w:rsidRDefault="0085257A">
      <w:pPr>
        <w:pStyle w:val="TOC1"/>
        <w:tabs>
          <w:tab w:val="left" w:pos="432"/>
        </w:tabs>
        <w:rPr>
          <w:del w:id="151" w:author="Mihail" w:date="2014-10-11T10:21:00Z"/>
          <w:noProof/>
          <w:sz w:val="24"/>
          <w:szCs w:val="24"/>
        </w:rPr>
      </w:pPr>
      <w:del w:id="152" w:author="Mihail" w:date="2014-10-11T10:21:00Z">
        <w:r w:rsidDel="00B03D1E">
          <w:rPr>
            <w:noProof/>
            <w:szCs w:val="24"/>
          </w:rPr>
          <w:delText>4.</w:delText>
        </w:r>
        <w:r w:rsidDel="00B03D1E">
          <w:rPr>
            <w:noProof/>
            <w:sz w:val="24"/>
            <w:szCs w:val="24"/>
          </w:rPr>
          <w:tab/>
        </w:r>
        <w:r w:rsidDel="00B03D1E">
          <w:rPr>
            <w:noProof/>
            <w:szCs w:val="24"/>
          </w:rPr>
          <w:delText>Product Overview</w:delText>
        </w:r>
        <w:r w:rsidDel="00B03D1E">
          <w:rPr>
            <w:noProof/>
          </w:rPr>
          <w:tab/>
        </w:r>
        <w:r w:rsidR="00B74D85" w:rsidDel="00B03D1E">
          <w:rPr>
            <w:noProof/>
          </w:rPr>
          <w:delText>2</w:delText>
        </w:r>
      </w:del>
    </w:p>
    <w:p w14:paraId="78076745" w14:textId="77777777" w:rsidR="0085257A" w:rsidDel="00B03D1E" w:rsidRDefault="0085257A">
      <w:pPr>
        <w:pStyle w:val="TOC2"/>
        <w:tabs>
          <w:tab w:val="left" w:pos="1000"/>
        </w:tabs>
        <w:rPr>
          <w:del w:id="153" w:author="Mihail" w:date="2014-10-11T10:21:00Z"/>
          <w:noProof/>
          <w:sz w:val="24"/>
          <w:szCs w:val="24"/>
        </w:rPr>
      </w:pPr>
      <w:del w:id="154" w:author="Mihail" w:date="2014-10-11T10:21:00Z">
        <w:r w:rsidDel="00B03D1E">
          <w:rPr>
            <w:noProof/>
          </w:rPr>
          <w:delText>4.1</w:delText>
        </w:r>
        <w:r w:rsidDel="00B03D1E">
          <w:rPr>
            <w:noProof/>
            <w:sz w:val="24"/>
            <w:szCs w:val="24"/>
          </w:rPr>
          <w:tab/>
        </w:r>
        <w:r w:rsidDel="00B03D1E">
          <w:rPr>
            <w:noProof/>
          </w:rPr>
          <w:delText>Product Perspective</w:delText>
        </w:r>
        <w:r w:rsidDel="00B03D1E">
          <w:rPr>
            <w:noProof/>
          </w:rPr>
          <w:tab/>
        </w:r>
        <w:r w:rsidR="00B74D85" w:rsidDel="00B03D1E">
          <w:rPr>
            <w:noProof/>
          </w:rPr>
          <w:delText>2</w:delText>
        </w:r>
      </w:del>
    </w:p>
    <w:p w14:paraId="4F11AEB6" w14:textId="77777777" w:rsidR="0085257A" w:rsidDel="00B03D1E" w:rsidRDefault="0085257A">
      <w:pPr>
        <w:pStyle w:val="TOC2"/>
        <w:tabs>
          <w:tab w:val="left" w:pos="1000"/>
        </w:tabs>
        <w:rPr>
          <w:del w:id="155" w:author="Mihail" w:date="2014-10-11T10:21:00Z"/>
          <w:noProof/>
          <w:sz w:val="24"/>
          <w:szCs w:val="24"/>
        </w:rPr>
      </w:pPr>
      <w:del w:id="156" w:author="Mihail" w:date="2014-10-11T10:21:00Z">
        <w:r w:rsidDel="00B03D1E">
          <w:rPr>
            <w:noProof/>
          </w:rPr>
          <w:delText>4.2</w:delText>
        </w:r>
        <w:r w:rsidDel="00B03D1E">
          <w:rPr>
            <w:noProof/>
            <w:sz w:val="24"/>
            <w:szCs w:val="24"/>
          </w:rPr>
          <w:tab/>
        </w:r>
        <w:r w:rsidDel="00B03D1E">
          <w:rPr>
            <w:noProof/>
          </w:rPr>
          <w:delText>Summary of Capabilities</w:delText>
        </w:r>
        <w:r w:rsidDel="00B03D1E">
          <w:rPr>
            <w:noProof/>
          </w:rPr>
          <w:tab/>
        </w:r>
        <w:r w:rsidR="00B74D85" w:rsidDel="00B03D1E">
          <w:rPr>
            <w:noProof/>
          </w:rPr>
          <w:delText>2</w:delText>
        </w:r>
      </w:del>
    </w:p>
    <w:p w14:paraId="746864A4" w14:textId="77777777" w:rsidR="0085257A" w:rsidDel="00B03D1E" w:rsidRDefault="0085257A">
      <w:pPr>
        <w:pStyle w:val="TOC2"/>
        <w:tabs>
          <w:tab w:val="left" w:pos="1000"/>
        </w:tabs>
        <w:rPr>
          <w:del w:id="157" w:author="Mihail" w:date="2014-10-11T10:21:00Z"/>
          <w:noProof/>
          <w:sz w:val="24"/>
          <w:szCs w:val="24"/>
        </w:rPr>
      </w:pPr>
      <w:del w:id="158" w:author="Mihail" w:date="2014-10-11T10:21:00Z">
        <w:r w:rsidDel="00B03D1E">
          <w:rPr>
            <w:noProof/>
          </w:rPr>
          <w:delText>4.3</w:delText>
        </w:r>
        <w:r w:rsidDel="00B03D1E">
          <w:rPr>
            <w:noProof/>
            <w:sz w:val="24"/>
            <w:szCs w:val="24"/>
          </w:rPr>
          <w:tab/>
        </w:r>
        <w:r w:rsidDel="00B03D1E">
          <w:rPr>
            <w:noProof/>
          </w:rPr>
          <w:delText>Assumptions and Dependencies</w:delText>
        </w:r>
        <w:r w:rsidDel="00B03D1E">
          <w:rPr>
            <w:noProof/>
          </w:rPr>
          <w:tab/>
        </w:r>
        <w:r w:rsidR="00B74D85" w:rsidDel="00B03D1E">
          <w:rPr>
            <w:noProof/>
          </w:rPr>
          <w:delText>2</w:delText>
        </w:r>
      </w:del>
    </w:p>
    <w:p w14:paraId="63E9D053" w14:textId="77777777" w:rsidR="0085257A" w:rsidDel="00B03D1E" w:rsidRDefault="0085257A">
      <w:pPr>
        <w:pStyle w:val="TOC2"/>
        <w:tabs>
          <w:tab w:val="left" w:pos="1000"/>
        </w:tabs>
        <w:rPr>
          <w:del w:id="159" w:author="Mihail" w:date="2014-10-11T10:21:00Z"/>
          <w:noProof/>
          <w:sz w:val="24"/>
          <w:szCs w:val="24"/>
        </w:rPr>
      </w:pPr>
      <w:del w:id="160" w:author="Mihail" w:date="2014-10-11T10:21:00Z">
        <w:r w:rsidDel="00B03D1E">
          <w:rPr>
            <w:noProof/>
          </w:rPr>
          <w:delText>4.4</w:delText>
        </w:r>
        <w:r w:rsidDel="00B03D1E">
          <w:rPr>
            <w:noProof/>
            <w:sz w:val="24"/>
            <w:szCs w:val="24"/>
          </w:rPr>
          <w:tab/>
        </w:r>
        <w:r w:rsidDel="00B03D1E">
          <w:rPr>
            <w:noProof/>
          </w:rPr>
          <w:delText>Cost and Pricing</w:delText>
        </w:r>
        <w:r w:rsidDel="00B03D1E">
          <w:rPr>
            <w:noProof/>
          </w:rPr>
          <w:tab/>
        </w:r>
        <w:r w:rsidR="00B74D85" w:rsidDel="00B03D1E">
          <w:rPr>
            <w:noProof/>
          </w:rPr>
          <w:delText>2</w:delText>
        </w:r>
      </w:del>
    </w:p>
    <w:p w14:paraId="1BE9FDF6" w14:textId="77777777" w:rsidR="0085257A" w:rsidDel="00B03D1E" w:rsidRDefault="0085257A">
      <w:pPr>
        <w:pStyle w:val="TOC2"/>
        <w:tabs>
          <w:tab w:val="left" w:pos="1000"/>
        </w:tabs>
        <w:rPr>
          <w:del w:id="161" w:author="Mihail" w:date="2014-10-11T10:21:00Z"/>
          <w:noProof/>
          <w:sz w:val="24"/>
          <w:szCs w:val="24"/>
        </w:rPr>
      </w:pPr>
      <w:del w:id="162" w:author="Mihail" w:date="2014-10-11T10:21:00Z">
        <w:r w:rsidDel="00B03D1E">
          <w:rPr>
            <w:noProof/>
          </w:rPr>
          <w:delText>4.5</w:delText>
        </w:r>
        <w:r w:rsidDel="00B03D1E">
          <w:rPr>
            <w:noProof/>
            <w:sz w:val="24"/>
            <w:szCs w:val="24"/>
          </w:rPr>
          <w:tab/>
        </w:r>
        <w:r w:rsidDel="00B03D1E">
          <w:rPr>
            <w:noProof/>
          </w:rPr>
          <w:delText>Licensing and Installation</w:delText>
        </w:r>
        <w:r w:rsidDel="00B03D1E">
          <w:rPr>
            <w:noProof/>
          </w:rPr>
          <w:tab/>
        </w:r>
        <w:r w:rsidR="00B74D85" w:rsidDel="00B03D1E">
          <w:rPr>
            <w:noProof/>
          </w:rPr>
          <w:delText>2</w:delText>
        </w:r>
      </w:del>
    </w:p>
    <w:p w14:paraId="7AC078DE" w14:textId="77777777" w:rsidR="0085257A" w:rsidDel="00B03D1E" w:rsidRDefault="0085257A">
      <w:pPr>
        <w:pStyle w:val="TOC1"/>
        <w:tabs>
          <w:tab w:val="left" w:pos="432"/>
        </w:tabs>
        <w:rPr>
          <w:del w:id="163" w:author="Mihail" w:date="2014-10-11T10:21:00Z"/>
          <w:noProof/>
          <w:sz w:val="24"/>
          <w:szCs w:val="24"/>
        </w:rPr>
      </w:pPr>
      <w:del w:id="164" w:author="Mihail" w:date="2014-10-11T10:21:00Z">
        <w:r w:rsidDel="00B03D1E">
          <w:rPr>
            <w:noProof/>
            <w:szCs w:val="24"/>
          </w:rPr>
          <w:delText>5.</w:delText>
        </w:r>
        <w:r w:rsidDel="00B03D1E">
          <w:rPr>
            <w:noProof/>
            <w:sz w:val="24"/>
            <w:szCs w:val="24"/>
          </w:rPr>
          <w:tab/>
        </w:r>
        <w:r w:rsidDel="00B03D1E">
          <w:rPr>
            <w:noProof/>
            <w:szCs w:val="24"/>
          </w:rPr>
          <w:delText>Product Features</w:delText>
        </w:r>
        <w:r w:rsidDel="00B03D1E">
          <w:rPr>
            <w:noProof/>
          </w:rPr>
          <w:tab/>
        </w:r>
        <w:r w:rsidR="00B74D85" w:rsidDel="00B03D1E">
          <w:rPr>
            <w:noProof/>
          </w:rPr>
          <w:delText>2</w:delText>
        </w:r>
      </w:del>
    </w:p>
    <w:p w14:paraId="44E9C6D2" w14:textId="77777777" w:rsidR="0085257A" w:rsidDel="00B03D1E" w:rsidRDefault="0085257A">
      <w:pPr>
        <w:pStyle w:val="TOC2"/>
        <w:tabs>
          <w:tab w:val="left" w:pos="1000"/>
        </w:tabs>
        <w:rPr>
          <w:del w:id="165" w:author="Mihail" w:date="2014-10-11T10:21:00Z"/>
          <w:noProof/>
          <w:sz w:val="24"/>
          <w:szCs w:val="24"/>
        </w:rPr>
      </w:pPr>
      <w:del w:id="166" w:author="Mihail" w:date="2014-10-11T10:21:00Z">
        <w:r w:rsidDel="00B03D1E">
          <w:rPr>
            <w:noProof/>
          </w:rPr>
          <w:delText>5.1</w:delText>
        </w:r>
        <w:r w:rsidDel="00B03D1E">
          <w:rPr>
            <w:noProof/>
            <w:sz w:val="24"/>
            <w:szCs w:val="24"/>
          </w:rPr>
          <w:tab/>
        </w:r>
        <w:r w:rsidDel="00B03D1E">
          <w:rPr>
            <w:noProof/>
          </w:rPr>
          <w:delText>&lt;aFeature&gt;</w:delText>
        </w:r>
        <w:r w:rsidDel="00B03D1E">
          <w:rPr>
            <w:noProof/>
          </w:rPr>
          <w:tab/>
        </w:r>
        <w:r w:rsidR="00B74D85" w:rsidDel="00B03D1E">
          <w:rPr>
            <w:noProof/>
          </w:rPr>
          <w:delText>2</w:delText>
        </w:r>
      </w:del>
    </w:p>
    <w:p w14:paraId="577D4EF6" w14:textId="77777777" w:rsidR="0085257A" w:rsidDel="00B03D1E" w:rsidRDefault="0085257A">
      <w:pPr>
        <w:pStyle w:val="TOC2"/>
        <w:tabs>
          <w:tab w:val="left" w:pos="1000"/>
        </w:tabs>
        <w:rPr>
          <w:del w:id="167" w:author="Mihail" w:date="2014-10-11T10:21:00Z"/>
          <w:noProof/>
          <w:sz w:val="24"/>
          <w:szCs w:val="24"/>
        </w:rPr>
      </w:pPr>
      <w:del w:id="168" w:author="Mihail" w:date="2014-10-11T10:21:00Z">
        <w:r w:rsidDel="00B03D1E">
          <w:rPr>
            <w:noProof/>
          </w:rPr>
          <w:delText>5.2</w:delText>
        </w:r>
        <w:r w:rsidDel="00B03D1E">
          <w:rPr>
            <w:noProof/>
            <w:sz w:val="24"/>
            <w:szCs w:val="24"/>
          </w:rPr>
          <w:tab/>
        </w:r>
        <w:r w:rsidDel="00B03D1E">
          <w:rPr>
            <w:noProof/>
          </w:rPr>
          <w:delText>&lt;anotherFeature&gt;</w:delText>
        </w:r>
        <w:r w:rsidDel="00B03D1E">
          <w:rPr>
            <w:noProof/>
          </w:rPr>
          <w:tab/>
        </w:r>
        <w:r w:rsidR="00B74D85" w:rsidDel="00B03D1E">
          <w:rPr>
            <w:noProof/>
          </w:rPr>
          <w:delText>2</w:delText>
        </w:r>
      </w:del>
    </w:p>
    <w:p w14:paraId="7D4B2A0D" w14:textId="77777777" w:rsidR="0085257A" w:rsidDel="00B03D1E" w:rsidRDefault="0085257A">
      <w:pPr>
        <w:pStyle w:val="TOC1"/>
        <w:tabs>
          <w:tab w:val="left" w:pos="432"/>
        </w:tabs>
        <w:rPr>
          <w:del w:id="169" w:author="Mihail" w:date="2014-10-11T10:21:00Z"/>
          <w:noProof/>
          <w:sz w:val="24"/>
          <w:szCs w:val="24"/>
        </w:rPr>
      </w:pPr>
      <w:del w:id="170" w:author="Mihail" w:date="2014-10-11T10:21:00Z">
        <w:r w:rsidDel="00B03D1E">
          <w:rPr>
            <w:noProof/>
            <w:szCs w:val="24"/>
          </w:rPr>
          <w:delText>6.</w:delText>
        </w:r>
        <w:r w:rsidDel="00B03D1E">
          <w:rPr>
            <w:noProof/>
            <w:sz w:val="24"/>
            <w:szCs w:val="24"/>
          </w:rPr>
          <w:tab/>
        </w:r>
        <w:r w:rsidDel="00B03D1E">
          <w:rPr>
            <w:noProof/>
            <w:szCs w:val="24"/>
          </w:rPr>
          <w:delText>Constraints</w:delText>
        </w:r>
        <w:r w:rsidDel="00B03D1E">
          <w:rPr>
            <w:noProof/>
          </w:rPr>
          <w:tab/>
        </w:r>
        <w:r w:rsidR="00B74D85" w:rsidDel="00B03D1E">
          <w:rPr>
            <w:noProof/>
          </w:rPr>
          <w:delText>2</w:delText>
        </w:r>
      </w:del>
    </w:p>
    <w:p w14:paraId="47992A23" w14:textId="77777777" w:rsidR="0085257A" w:rsidDel="00B03D1E" w:rsidRDefault="0085257A">
      <w:pPr>
        <w:pStyle w:val="TOC1"/>
        <w:tabs>
          <w:tab w:val="left" w:pos="432"/>
        </w:tabs>
        <w:rPr>
          <w:del w:id="171" w:author="Mihail" w:date="2014-10-11T10:21:00Z"/>
          <w:noProof/>
          <w:sz w:val="24"/>
          <w:szCs w:val="24"/>
        </w:rPr>
      </w:pPr>
      <w:del w:id="172" w:author="Mihail" w:date="2014-10-11T10:21:00Z">
        <w:r w:rsidDel="00B03D1E">
          <w:rPr>
            <w:noProof/>
            <w:szCs w:val="24"/>
          </w:rPr>
          <w:delText>7.</w:delText>
        </w:r>
        <w:r w:rsidDel="00B03D1E">
          <w:rPr>
            <w:noProof/>
            <w:sz w:val="24"/>
            <w:szCs w:val="24"/>
          </w:rPr>
          <w:tab/>
        </w:r>
        <w:r w:rsidDel="00B03D1E">
          <w:rPr>
            <w:noProof/>
            <w:szCs w:val="24"/>
          </w:rPr>
          <w:delText>Quality Ranges</w:delText>
        </w:r>
        <w:r w:rsidDel="00B03D1E">
          <w:rPr>
            <w:noProof/>
          </w:rPr>
          <w:tab/>
        </w:r>
        <w:r w:rsidR="00B74D85" w:rsidDel="00B03D1E">
          <w:rPr>
            <w:noProof/>
          </w:rPr>
          <w:delText>2</w:delText>
        </w:r>
      </w:del>
    </w:p>
    <w:p w14:paraId="59F24C77" w14:textId="77777777" w:rsidR="0085257A" w:rsidDel="00B03D1E" w:rsidRDefault="0085257A">
      <w:pPr>
        <w:pStyle w:val="TOC1"/>
        <w:tabs>
          <w:tab w:val="left" w:pos="432"/>
        </w:tabs>
        <w:rPr>
          <w:del w:id="173" w:author="Mihail" w:date="2014-10-11T10:21:00Z"/>
          <w:noProof/>
          <w:sz w:val="24"/>
          <w:szCs w:val="24"/>
        </w:rPr>
      </w:pPr>
      <w:del w:id="174" w:author="Mihail" w:date="2014-10-11T10:21:00Z">
        <w:r w:rsidDel="00B03D1E">
          <w:rPr>
            <w:noProof/>
            <w:szCs w:val="24"/>
          </w:rPr>
          <w:delText>8.</w:delText>
        </w:r>
        <w:r w:rsidDel="00B03D1E">
          <w:rPr>
            <w:noProof/>
            <w:sz w:val="24"/>
            <w:szCs w:val="24"/>
          </w:rPr>
          <w:tab/>
        </w:r>
        <w:r w:rsidDel="00B03D1E">
          <w:rPr>
            <w:noProof/>
            <w:szCs w:val="24"/>
          </w:rPr>
          <w:delText>Precedence and Priority</w:delText>
        </w:r>
        <w:r w:rsidDel="00B03D1E">
          <w:rPr>
            <w:noProof/>
          </w:rPr>
          <w:tab/>
        </w:r>
        <w:r w:rsidR="00B74D85" w:rsidDel="00B03D1E">
          <w:rPr>
            <w:noProof/>
          </w:rPr>
          <w:delText>2</w:delText>
        </w:r>
      </w:del>
    </w:p>
    <w:p w14:paraId="3F6C6392" w14:textId="77777777" w:rsidR="0085257A" w:rsidDel="00B03D1E" w:rsidRDefault="0085257A">
      <w:pPr>
        <w:pStyle w:val="TOC1"/>
        <w:tabs>
          <w:tab w:val="left" w:pos="432"/>
        </w:tabs>
        <w:rPr>
          <w:del w:id="175" w:author="Mihail" w:date="2014-10-11T10:21:00Z"/>
          <w:noProof/>
          <w:sz w:val="24"/>
          <w:szCs w:val="24"/>
        </w:rPr>
      </w:pPr>
      <w:del w:id="176" w:author="Mihail" w:date="2014-10-11T10:21:00Z">
        <w:r w:rsidDel="00B03D1E">
          <w:rPr>
            <w:noProof/>
            <w:szCs w:val="24"/>
          </w:rPr>
          <w:delText>9.</w:delText>
        </w:r>
        <w:r w:rsidDel="00B03D1E">
          <w:rPr>
            <w:noProof/>
            <w:sz w:val="24"/>
            <w:szCs w:val="24"/>
          </w:rPr>
          <w:tab/>
        </w:r>
        <w:r w:rsidDel="00B03D1E">
          <w:rPr>
            <w:noProof/>
            <w:szCs w:val="24"/>
          </w:rPr>
          <w:delText>Other Product Requirements</w:delText>
        </w:r>
        <w:r w:rsidDel="00B03D1E">
          <w:rPr>
            <w:noProof/>
          </w:rPr>
          <w:tab/>
        </w:r>
        <w:r w:rsidR="00B74D85" w:rsidDel="00B03D1E">
          <w:rPr>
            <w:noProof/>
          </w:rPr>
          <w:delText>2</w:delText>
        </w:r>
      </w:del>
    </w:p>
    <w:p w14:paraId="3C34B8EC" w14:textId="77777777" w:rsidR="0085257A" w:rsidDel="00B03D1E" w:rsidRDefault="0085257A">
      <w:pPr>
        <w:pStyle w:val="TOC2"/>
        <w:tabs>
          <w:tab w:val="left" w:pos="1000"/>
        </w:tabs>
        <w:rPr>
          <w:del w:id="177" w:author="Mihail" w:date="2014-10-11T10:21:00Z"/>
          <w:noProof/>
          <w:sz w:val="24"/>
          <w:szCs w:val="24"/>
        </w:rPr>
      </w:pPr>
      <w:del w:id="178" w:author="Mihail" w:date="2014-10-11T10:21:00Z">
        <w:r w:rsidDel="00B03D1E">
          <w:rPr>
            <w:noProof/>
          </w:rPr>
          <w:delText>9.1</w:delText>
        </w:r>
        <w:r w:rsidDel="00B03D1E">
          <w:rPr>
            <w:noProof/>
            <w:sz w:val="24"/>
            <w:szCs w:val="24"/>
          </w:rPr>
          <w:tab/>
        </w:r>
        <w:r w:rsidDel="00B03D1E">
          <w:rPr>
            <w:noProof/>
          </w:rPr>
          <w:delText>Applicable Standards</w:delText>
        </w:r>
        <w:r w:rsidDel="00B03D1E">
          <w:rPr>
            <w:noProof/>
          </w:rPr>
          <w:tab/>
        </w:r>
        <w:r w:rsidR="00B74D85" w:rsidDel="00B03D1E">
          <w:rPr>
            <w:noProof/>
          </w:rPr>
          <w:delText>2</w:delText>
        </w:r>
      </w:del>
    </w:p>
    <w:p w14:paraId="4DA70A41" w14:textId="77777777" w:rsidR="0085257A" w:rsidDel="00B03D1E" w:rsidRDefault="0085257A">
      <w:pPr>
        <w:pStyle w:val="TOC2"/>
        <w:tabs>
          <w:tab w:val="left" w:pos="1000"/>
        </w:tabs>
        <w:rPr>
          <w:del w:id="179" w:author="Mihail" w:date="2014-10-11T10:21:00Z"/>
          <w:noProof/>
          <w:sz w:val="24"/>
          <w:szCs w:val="24"/>
        </w:rPr>
      </w:pPr>
      <w:del w:id="180" w:author="Mihail" w:date="2014-10-11T10:21:00Z">
        <w:r w:rsidDel="00B03D1E">
          <w:rPr>
            <w:noProof/>
          </w:rPr>
          <w:delText>9.2</w:delText>
        </w:r>
        <w:r w:rsidDel="00B03D1E">
          <w:rPr>
            <w:noProof/>
            <w:sz w:val="24"/>
            <w:szCs w:val="24"/>
          </w:rPr>
          <w:tab/>
        </w:r>
        <w:r w:rsidDel="00B03D1E">
          <w:rPr>
            <w:noProof/>
          </w:rPr>
          <w:delText>System Requirements</w:delText>
        </w:r>
        <w:r w:rsidDel="00B03D1E">
          <w:rPr>
            <w:noProof/>
          </w:rPr>
          <w:tab/>
        </w:r>
        <w:r w:rsidR="00B74D85" w:rsidDel="00B03D1E">
          <w:rPr>
            <w:noProof/>
          </w:rPr>
          <w:delText>2</w:delText>
        </w:r>
      </w:del>
    </w:p>
    <w:p w14:paraId="1C413542" w14:textId="77777777" w:rsidR="0085257A" w:rsidDel="00B03D1E" w:rsidRDefault="0085257A">
      <w:pPr>
        <w:pStyle w:val="TOC2"/>
        <w:tabs>
          <w:tab w:val="left" w:pos="1000"/>
        </w:tabs>
        <w:rPr>
          <w:del w:id="181" w:author="Mihail" w:date="2014-10-11T10:21:00Z"/>
          <w:noProof/>
          <w:sz w:val="24"/>
          <w:szCs w:val="24"/>
        </w:rPr>
      </w:pPr>
      <w:del w:id="182" w:author="Mihail" w:date="2014-10-11T10:21:00Z">
        <w:r w:rsidDel="00B03D1E">
          <w:rPr>
            <w:noProof/>
          </w:rPr>
          <w:delText>9.3</w:delText>
        </w:r>
        <w:r w:rsidDel="00B03D1E">
          <w:rPr>
            <w:noProof/>
            <w:sz w:val="24"/>
            <w:szCs w:val="24"/>
          </w:rPr>
          <w:tab/>
        </w:r>
        <w:r w:rsidDel="00B03D1E">
          <w:rPr>
            <w:noProof/>
          </w:rPr>
          <w:delText>Performance Requirements</w:delText>
        </w:r>
        <w:r w:rsidDel="00B03D1E">
          <w:rPr>
            <w:noProof/>
          </w:rPr>
          <w:tab/>
        </w:r>
        <w:r w:rsidR="00B74D85" w:rsidDel="00B03D1E">
          <w:rPr>
            <w:noProof/>
          </w:rPr>
          <w:delText>2</w:delText>
        </w:r>
      </w:del>
    </w:p>
    <w:p w14:paraId="0CA4F00F" w14:textId="77777777" w:rsidR="0085257A" w:rsidDel="00B03D1E" w:rsidRDefault="0085257A">
      <w:pPr>
        <w:pStyle w:val="TOC2"/>
        <w:tabs>
          <w:tab w:val="left" w:pos="1000"/>
        </w:tabs>
        <w:rPr>
          <w:del w:id="183" w:author="Mihail" w:date="2014-10-11T10:21:00Z"/>
          <w:noProof/>
          <w:sz w:val="24"/>
          <w:szCs w:val="24"/>
        </w:rPr>
      </w:pPr>
      <w:del w:id="184" w:author="Mihail" w:date="2014-10-11T10:21:00Z">
        <w:r w:rsidDel="00B03D1E">
          <w:rPr>
            <w:noProof/>
          </w:rPr>
          <w:delText>9.4</w:delText>
        </w:r>
        <w:r w:rsidDel="00B03D1E">
          <w:rPr>
            <w:noProof/>
            <w:sz w:val="24"/>
            <w:szCs w:val="24"/>
          </w:rPr>
          <w:tab/>
        </w:r>
        <w:r w:rsidDel="00B03D1E">
          <w:rPr>
            <w:noProof/>
          </w:rPr>
          <w:delText>Environmental Requirements</w:delText>
        </w:r>
        <w:r w:rsidDel="00B03D1E">
          <w:rPr>
            <w:noProof/>
          </w:rPr>
          <w:tab/>
        </w:r>
        <w:r w:rsidR="00B74D85" w:rsidDel="00B03D1E">
          <w:rPr>
            <w:noProof/>
          </w:rPr>
          <w:delText>2</w:delText>
        </w:r>
      </w:del>
    </w:p>
    <w:p w14:paraId="2E9A2314" w14:textId="77777777" w:rsidR="0085257A" w:rsidDel="00B03D1E" w:rsidRDefault="0085257A">
      <w:pPr>
        <w:pStyle w:val="TOC1"/>
        <w:tabs>
          <w:tab w:val="left" w:pos="864"/>
        </w:tabs>
        <w:rPr>
          <w:del w:id="185" w:author="Mihail" w:date="2014-10-11T10:21:00Z"/>
          <w:noProof/>
          <w:sz w:val="24"/>
          <w:szCs w:val="24"/>
        </w:rPr>
      </w:pPr>
      <w:del w:id="186" w:author="Mihail" w:date="2014-10-11T10:21:00Z">
        <w:r w:rsidDel="00B03D1E">
          <w:rPr>
            <w:noProof/>
            <w:szCs w:val="24"/>
          </w:rPr>
          <w:delText>10.</w:delText>
        </w:r>
        <w:r w:rsidDel="00B03D1E">
          <w:rPr>
            <w:noProof/>
            <w:sz w:val="24"/>
            <w:szCs w:val="24"/>
          </w:rPr>
          <w:tab/>
        </w:r>
        <w:r w:rsidDel="00B03D1E">
          <w:rPr>
            <w:noProof/>
            <w:szCs w:val="24"/>
          </w:rPr>
          <w:delText>Documentation Requirements</w:delText>
        </w:r>
        <w:r w:rsidDel="00B03D1E">
          <w:rPr>
            <w:noProof/>
          </w:rPr>
          <w:tab/>
        </w:r>
        <w:r w:rsidR="00B74D85" w:rsidDel="00B03D1E">
          <w:rPr>
            <w:noProof/>
          </w:rPr>
          <w:delText>2</w:delText>
        </w:r>
      </w:del>
    </w:p>
    <w:p w14:paraId="6A406F82" w14:textId="77777777" w:rsidR="0085257A" w:rsidDel="00B03D1E" w:rsidRDefault="0085257A">
      <w:pPr>
        <w:pStyle w:val="TOC2"/>
        <w:tabs>
          <w:tab w:val="left" w:pos="1200"/>
        </w:tabs>
        <w:rPr>
          <w:del w:id="187" w:author="Mihail" w:date="2014-10-11T10:21:00Z"/>
          <w:noProof/>
          <w:sz w:val="24"/>
          <w:szCs w:val="24"/>
        </w:rPr>
      </w:pPr>
      <w:del w:id="188" w:author="Mihail" w:date="2014-10-11T10:21:00Z">
        <w:r w:rsidDel="00B03D1E">
          <w:rPr>
            <w:noProof/>
          </w:rPr>
          <w:delText>10.1</w:delText>
        </w:r>
        <w:r w:rsidDel="00B03D1E">
          <w:rPr>
            <w:noProof/>
            <w:sz w:val="24"/>
            <w:szCs w:val="24"/>
          </w:rPr>
          <w:tab/>
        </w:r>
        <w:r w:rsidDel="00B03D1E">
          <w:rPr>
            <w:noProof/>
          </w:rPr>
          <w:delText>User Manual</w:delText>
        </w:r>
        <w:r w:rsidDel="00B03D1E">
          <w:rPr>
            <w:noProof/>
          </w:rPr>
          <w:tab/>
        </w:r>
        <w:r w:rsidR="00B74D85" w:rsidDel="00B03D1E">
          <w:rPr>
            <w:noProof/>
          </w:rPr>
          <w:delText>2</w:delText>
        </w:r>
      </w:del>
    </w:p>
    <w:p w14:paraId="4502C5BD" w14:textId="77777777" w:rsidR="0085257A" w:rsidDel="00B03D1E" w:rsidRDefault="0085257A">
      <w:pPr>
        <w:pStyle w:val="TOC2"/>
        <w:tabs>
          <w:tab w:val="left" w:pos="1200"/>
        </w:tabs>
        <w:rPr>
          <w:del w:id="189" w:author="Mihail" w:date="2014-10-11T10:21:00Z"/>
          <w:noProof/>
          <w:sz w:val="24"/>
          <w:szCs w:val="24"/>
        </w:rPr>
      </w:pPr>
      <w:del w:id="190" w:author="Mihail" w:date="2014-10-11T10:21:00Z">
        <w:r w:rsidDel="00B03D1E">
          <w:rPr>
            <w:noProof/>
          </w:rPr>
          <w:delText>10.2</w:delText>
        </w:r>
        <w:r w:rsidDel="00B03D1E">
          <w:rPr>
            <w:noProof/>
            <w:sz w:val="24"/>
            <w:szCs w:val="24"/>
          </w:rPr>
          <w:tab/>
        </w:r>
        <w:r w:rsidDel="00B03D1E">
          <w:rPr>
            <w:noProof/>
          </w:rPr>
          <w:delText>Online Help</w:delText>
        </w:r>
        <w:r w:rsidDel="00B03D1E">
          <w:rPr>
            <w:noProof/>
          </w:rPr>
          <w:tab/>
        </w:r>
        <w:r w:rsidR="00B74D85" w:rsidDel="00B03D1E">
          <w:rPr>
            <w:noProof/>
          </w:rPr>
          <w:delText>2</w:delText>
        </w:r>
      </w:del>
    </w:p>
    <w:p w14:paraId="1668B2A3" w14:textId="77777777" w:rsidR="0085257A" w:rsidDel="00B03D1E" w:rsidRDefault="0085257A">
      <w:pPr>
        <w:pStyle w:val="TOC2"/>
        <w:tabs>
          <w:tab w:val="left" w:pos="1200"/>
        </w:tabs>
        <w:rPr>
          <w:del w:id="191" w:author="Mihail" w:date="2014-10-11T10:21:00Z"/>
          <w:noProof/>
          <w:sz w:val="24"/>
          <w:szCs w:val="24"/>
        </w:rPr>
      </w:pPr>
      <w:del w:id="192" w:author="Mihail" w:date="2014-10-11T10:21:00Z">
        <w:r w:rsidDel="00B03D1E">
          <w:rPr>
            <w:noProof/>
          </w:rPr>
          <w:delText>10.3</w:delText>
        </w:r>
        <w:r w:rsidDel="00B03D1E">
          <w:rPr>
            <w:noProof/>
            <w:sz w:val="24"/>
            <w:szCs w:val="24"/>
          </w:rPr>
          <w:tab/>
        </w:r>
        <w:r w:rsidDel="00B03D1E">
          <w:rPr>
            <w:noProof/>
          </w:rPr>
          <w:delText>Installation Guides, Configuration, and Read Me File</w:delText>
        </w:r>
        <w:r w:rsidDel="00B03D1E">
          <w:rPr>
            <w:noProof/>
          </w:rPr>
          <w:tab/>
        </w:r>
        <w:r w:rsidR="00B74D85" w:rsidDel="00B03D1E">
          <w:rPr>
            <w:noProof/>
          </w:rPr>
          <w:delText>2</w:delText>
        </w:r>
      </w:del>
    </w:p>
    <w:p w14:paraId="4999DBED" w14:textId="77777777" w:rsidR="0085257A" w:rsidDel="00B03D1E" w:rsidRDefault="0085257A">
      <w:pPr>
        <w:pStyle w:val="TOC2"/>
        <w:tabs>
          <w:tab w:val="left" w:pos="1200"/>
        </w:tabs>
        <w:rPr>
          <w:del w:id="193" w:author="Mihail" w:date="2014-10-11T10:21:00Z"/>
          <w:noProof/>
          <w:sz w:val="24"/>
          <w:szCs w:val="24"/>
        </w:rPr>
      </w:pPr>
      <w:del w:id="194" w:author="Mihail" w:date="2014-10-11T10:21:00Z">
        <w:r w:rsidDel="00B03D1E">
          <w:rPr>
            <w:noProof/>
          </w:rPr>
          <w:delText>10.4</w:delText>
        </w:r>
        <w:r w:rsidDel="00B03D1E">
          <w:rPr>
            <w:noProof/>
            <w:sz w:val="24"/>
            <w:szCs w:val="24"/>
          </w:rPr>
          <w:tab/>
        </w:r>
        <w:r w:rsidDel="00B03D1E">
          <w:rPr>
            <w:noProof/>
          </w:rPr>
          <w:delText>Labeling and Packaging</w:delText>
        </w:r>
        <w:r w:rsidDel="00B03D1E">
          <w:rPr>
            <w:noProof/>
          </w:rPr>
          <w:tab/>
        </w:r>
        <w:r w:rsidR="00B74D85" w:rsidDel="00B03D1E">
          <w:rPr>
            <w:noProof/>
          </w:rPr>
          <w:delText>2</w:delText>
        </w:r>
      </w:del>
    </w:p>
    <w:p w14:paraId="2E96DC3B" w14:textId="77777777" w:rsidR="0085257A" w:rsidDel="00B03D1E" w:rsidRDefault="0085257A">
      <w:pPr>
        <w:pStyle w:val="TOC1"/>
        <w:rPr>
          <w:del w:id="195" w:author="Mihail" w:date="2014-10-11T10:21:00Z"/>
          <w:noProof/>
          <w:sz w:val="24"/>
          <w:szCs w:val="24"/>
        </w:rPr>
      </w:pPr>
      <w:del w:id="196" w:author="Mihail" w:date="2014-10-11T10:21:00Z">
        <w:r w:rsidDel="00B03D1E">
          <w:rPr>
            <w:noProof/>
            <w:szCs w:val="24"/>
          </w:rPr>
          <w:lastRenderedPageBreak/>
          <w:delText>A         Feature Attributes</w:delText>
        </w:r>
        <w:r w:rsidDel="00B03D1E">
          <w:rPr>
            <w:noProof/>
          </w:rPr>
          <w:tab/>
        </w:r>
        <w:r w:rsidR="00B74D85" w:rsidDel="00B03D1E">
          <w:rPr>
            <w:noProof/>
          </w:rPr>
          <w:delText>2</w:delText>
        </w:r>
      </w:del>
    </w:p>
    <w:p w14:paraId="6C8B81B2" w14:textId="77777777" w:rsidR="0085257A" w:rsidDel="00B03D1E" w:rsidRDefault="0085257A">
      <w:pPr>
        <w:pStyle w:val="TOC2"/>
        <w:tabs>
          <w:tab w:val="left" w:pos="1000"/>
        </w:tabs>
        <w:rPr>
          <w:del w:id="197" w:author="Mihail" w:date="2014-10-11T10:21:00Z"/>
          <w:noProof/>
          <w:sz w:val="24"/>
          <w:szCs w:val="24"/>
        </w:rPr>
      </w:pPr>
      <w:del w:id="198" w:author="Mihail" w:date="2014-10-11T10:21:00Z">
        <w:r w:rsidDel="00B03D1E">
          <w:rPr>
            <w:noProof/>
          </w:rPr>
          <w:delText>A.1</w:delText>
        </w:r>
        <w:r w:rsidDel="00B03D1E">
          <w:rPr>
            <w:noProof/>
            <w:sz w:val="24"/>
            <w:szCs w:val="24"/>
          </w:rPr>
          <w:tab/>
        </w:r>
        <w:r w:rsidDel="00B03D1E">
          <w:rPr>
            <w:noProof/>
          </w:rPr>
          <w:delText>Status</w:delText>
        </w:r>
        <w:r w:rsidDel="00B03D1E">
          <w:rPr>
            <w:noProof/>
          </w:rPr>
          <w:tab/>
        </w:r>
        <w:r w:rsidR="00B74D85" w:rsidDel="00B03D1E">
          <w:rPr>
            <w:noProof/>
          </w:rPr>
          <w:delText>2</w:delText>
        </w:r>
      </w:del>
    </w:p>
    <w:p w14:paraId="3EFB87B2" w14:textId="77777777" w:rsidR="0085257A" w:rsidDel="00B03D1E" w:rsidRDefault="0085257A">
      <w:pPr>
        <w:pStyle w:val="TOC2"/>
        <w:tabs>
          <w:tab w:val="left" w:pos="1000"/>
        </w:tabs>
        <w:rPr>
          <w:del w:id="199" w:author="Mihail" w:date="2014-10-11T10:21:00Z"/>
          <w:noProof/>
          <w:sz w:val="24"/>
          <w:szCs w:val="24"/>
        </w:rPr>
      </w:pPr>
      <w:del w:id="200" w:author="Mihail" w:date="2014-10-11T10:21:00Z">
        <w:r w:rsidDel="00B03D1E">
          <w:rPr>
            <w:noProof/>
          </w:rPr>
          <w:delText>A.2</w:delText>
        </w:r>
        <w:r w:rsidDel="00B03D1E">
          <w:rPr>
            <w:noProof/>
            <w:sz w:val="24"/>
            <w:szCs w:val="24"/>
          </w:rPr>
          <w:tab/>
        </w:r>
        <w:r w:rsidDel="00B03D1E">
          <w:rPr>
            <w:noProof/>
          </w:rPr>
          <w:delText>Benefit</w:delText>
        </w:r>
        <w:r w:rsidDel="00B03D1E">
          <w:rPr>
            <w:noProof/>
          </w:rPr>
          <w:tab/>
        </w:r>
        <w:r w:rsidR="00B74D85" w:rsidDel="00B03D1E">
          <w:rPr>
            <w:noProof/>
          </w:rPr>
          <w:delText>2</w:delText>
        </w:r>
      </w:del>
    </w:p>
    <w:p w14:paraId="52917F38" w14:textId="77777777" w:rsidR="0085257A" w:rsidDel="00B03D1E" w:rsidRDefault="0085257A">
      <w:pPr>
        <w:pStyle w:val="TOC2"/>
        <w:tabs>
          <w:tab w:val="left" w:pos="1000"/>
        </w:tabs>
        <w:rPr>
          <w:del w:id="201" w:author="Mihail" w:date="2014-10-11T10:21:00Z"/>
          <w:noProof/>
          <w:sz w:val="24"/>
          <w:szCs w:val="24"/>
        </w:rPr>
      </w:pPr>
      <w:del w:id="202" w:author="Mihail" w:date="2014-10-11T10:21:00Z">
        <w:r w:rsidDel="00B03D1E">
          <w:rPr>
            <w:noProof/>
          </w:rPr>
          <w:delText>A.3</w:delText>
        </w:r>
        <w:r w:rsidDel="00B03D1E">
          <w:rPr>
            <w:noProof/>
            <w:sz w:val="24"/>
            <w:szCs w:val="24"/>
          </w:rPr>
          <w:tab/>
        </w:r>
        <w:r w:rsidDel="00B03D1E">
          <w:rPr>
            <w:noProof/>
          </w:rPr>
          <w:delText>Effort</w:delText>
        </w:r>
        <w:r w:rsidDel="00B03D1E">
          <w:rPr>
            <w:noProof/>
          </w:rPr>
          <w:tab/>
        </w:r>
        <w:r w:rsidR="00B74D85" w:rsidDel="00B03D1E">
          <w:rPr>
            <w:noProof/>
          </w:rPr>
          <w:delText>2</w:delText>
        </w:r>
      </w:del>
    </w:p>
    <w:p w14:paraId="32CA7317" w14:textId="77777777" w:rsidR="0085257A" w:rsidDel="00B03D1E" w:rsidRDefault="0085257A">
      <w:pPr>
        <w:pStyle w:val="TOC2"/>
        <w:tabs>
          <w:tab w:val="left" w:pos="1000"/>
        </w:tabs>
        <w:rPr>
          <w:del w:id="203" w:author="Mihail" w:date="2014-10-11T10:21:00Z"/>
          <w:noProof/>
          <w:sz w:val="24"/>
          <w:szCs w:val="24"/>
        </w:rPr>
      </w:pPr>
      <w:del w:id="204" w:author="Mihail" w:date="2014-10-11T10:21:00Z">
        <w:r w:rsidDel="00B03D1E">
          <w:rPr>
            <w:noProof/>
          </w:rPr>
          <w:delText>A.4</w:delText>
        </w:r>
        <w:r w:rsidDel="00B03D1E">
          <w:rPr>
            <w:noProof/>
            <w:sz w:val="24"/>
            <w:szCs w:val="24"/>
          </w:rPr>
          <w:tab/>
        </w:r>
        <w:r w:rsidDel="00B03D1E">
          <w:rPr>
            <w:noProof/>
          </w:rPr>
          <w:delText>Risk</w:delText>
        </w:r>
        <w:r w:rsidDel="00B03D1E">
          <w:rPr>
            <w:noProof/>
          </w:rPr>
          <w:tab/>
        </w:r>
        <w:r w:rsidR="00B74D85" w:rsidDel="00B03D1E">
          <w:rPr>
            <w:noProof/>
          </w:rPr>
          <w:delText>2</w:delText>
        </w:r>
      </w:del>
    </w:p>
    <w:p w14:paraId="1BAE1AD7" w14:textId="77777777" w:rsidR="0085257A" w:rsidDel="00B03D1E" w:rsidRDefault="0085257A">
      <w:pPr>
        <w:pStyle w:val="TOC2"/>
        <w:tabs>
          <w:tab w:val="left" w:pos="1000"/>
        </w:tabs>
        <w:rPr>
          <w:del w:id="205" w:author="Mihail" w:date="2014-10-11T10:21:00Z"/>
          <w:noProof/>
          <w:sz w:val="24"/>
          <w:szCs w:val="24"/>
        </w:rPr>
      </w:pPr>
      <w:del w:id="206" w:author="Mihail" w:date="2014-10-11T10:21:00Z">
        <w:r w:rsidDel="00B03D1E">
          <w:rPr>
            <w:noProof/>
          </w:rPr>
          <w:delText>A.5</w:delText>
        </w:r>
        <w:r w:rsidDel="00B03D1E">
          <w:rPr>
            <w:noProof/>
            <w:sz w:val="24"/>
            <w:szCs w:val="24"/>
          </w:rPr>
          <w:tab/>
        </w:r>
        <w:r w:rsidDel="00B03D1E">
          <w:rPr>
            <w:noProof/>
          </w:rPr>
          <w:delText>Stability</w:delText>
        </w:r>
        <w:r w:rsidDel="00B03D1E">
          <w:rPr>
            <w:noProof/>
          </w:rPr>
          <w:tab/>
        </w:r>
        <w:r w:rsidR="00B74D85" w:rsidDel="00B03D1E">
          <w:rPr>
            <w:noProof/>
          </w:rPr>
          <w:delText>2</w:delText>
        </w:r>
      </w:del>
    </w:p>
    <w:p w14:paraId="014869A6" w14:textId="77777777" w:rsidR="0085257A" w:rsidDel="00B03D1E" w:rsidRDefault="0085257A">
      <w:pPr>
        <w:pStyle w:val="TOC2"/>
        <w:tabs>
          <w:tab w:val="left" w:pos="1000"/>
        </w:tabs>
        <w:rPr>
          <w:del w:id="207" w:author="Mihail" w:date="2014-10-11T10:21:00Z"/>
          <w:noProof/>
          <w:sz w:val="24"/>
          <w:szCs w:val="24"/>
        </w:rPr>
      </w:pPr>
      <w:del w:id="208" w:author="Mihail" w:date="2014-10-11T10:21:00Z">
        <w:r w:rsidDel="00B03D1E">
          <w:rPr>
            <w:noProof/>
          </w:rPr>
          <w:delText>A.6</w:delText>
        </w:r>
        <w:r w:rsidDel="00B03D1E">
          <w:rPr>
            <w:noProof/>
            <w:sz w:val="24"/>
            <w:szCs w:val="24"/>
          </w:rPr>
          <w:tab/>
        </w:r>
        <w:r w:rsidDel="00B03D1E">
          <w:rPr>
            <w:noProof/>
          </w:rPr>
          <w:delText>Target Release</w:delText>
        </w:r>
        <w:r w:rsidDel="00B03D1E">
          <w:rPr>
            <w:noProof/>
          </w:rPr>
          <w:tab/>
        </w:r>
        <w:r w:rsidR="00B74D85" w:rsidDel="00B03D1E">
          <w:rPr>
            <w:noProof/>
          </w:rPr>
          <w:delText>2</w:delText>
        </w:r>
      </w:del>
    </w:p>
    <w:p w14:paraId="5209B9FA" w14:textId="77777777" w:rsidR="0085257A" w:rsidDel="00B03D1E" w:rsidRDefault="0085257A">
      <w:pPr>
        <w:pStyle w:val="TOC2"/>
        <w:tabs>
          <w:tab w:val="left" w:pos="1000"/>
        </w:tabs>
        <w:rPr>
          <w:del w:id="209" w:author="Mihail" w:date="2014-10-11T10:21:00Z"/>
          <w:noProof/>
          <w:sz w:val="24"/>
          <w:szCs w:val="24"/>
        </w:rPr>
      </w:pPr>
      <w:del w:id="210" w:author="Mihail" w:date="2014-10-11T10:21:00Z">
        <w:r w:rsidDel="00B03D1E">
          <w:rPr>
            <w:noProof/>
          </w:rPr>
          <w:delText>A.7</w:delText>
        </w:r>
        <w:r w:rsidDel="00B03D1E">
          <w:rPr>
            <w:noProof/>
            <w:sz w:val="24"/>
            <w:szCs w:val="24"/>
          </w:rPr>
          <w:tab/>
        </w:r>
        <w:r w:rsidDel="00B03D1E">
          <w:rPr>
            <w:noProof/>
          </w:rPr>
          <w:delText>Assigned To</w:delText>
        </w:r>
        <w:r w:rsidDel="00B03D1E">
          <w:rPr>
            <w:noProof/>
          </w:rPr>
          <w:tab/>
        </w:r>
        <w:r w:rsidR="00B74D85" w:rsidDel="00B03D1E">
          <w:rPr>
            <w:noProof/>
          </w:rPr>
          <w:delText>2</w:delText>
        </w:r>
      </w:del>
    </w:p>
    <w:p w14:paraId="5A30A042" w14:textId="77777777" w:rsidR="0085257A" w:rsidDel="00B03D1E" w:rsidRDefault="0085257A">
      <w:pPr>
        <w:pStyle w:val="TOC2"/>
        <w:tabs>
          <w:tab w:val="left" w:pos="1000"/>
        </w:tabs>
        <w:rPr>
          <w:del w:id="211" w:author="Mihail" w:date="2014-10-11T10:21:00Z"/>
          <w:noProof/>
          <w:sz w:val="24"/>
          <w:szCs w:val="24"/>
        </w:rPr>
      </w:pPr>
      <w:del w:id="212" w:author="Mihail" w:date="2014-10-11T10:21:00Z">
        <w:r w:rsidDel="00B03D1E">
          <w:rPr>
            <w:noProof/>
          </w:rPr>
          <w:delText>A.8</w:delText>
        </w:r>
        <w:r w:rsidDel="00B03D1E">
          <w:rPr>
            <w:noProof/>
            <w:sz w:val="24"/>
            <w:szCs w:val="24"/>
          </w:rPr>
          <w:tab/>
        </w:r>
        <w:r w:rsidDel="00B03D1E">
          <w:rPr>
            <w:noProof/>
          </w:rPr>
          <w:delText>Reason</w:delText>
        </w:r>
        <w:r w:rsidDel="00B03D1E">
          <w:rPr>
            <w:noProof/>
          </w:rPr>
          <w:tab/>
        </w:r>
        <w:r w:rsidR="00B74D85" w:rsidDel="00B03D1E">
          <w:rPr>
            <w:noProof/>
          </w:rPr>
          <w:delText>2</w:delText>
        </w:r>
      </w:del>
    </w:p>
    <w:p w14:paraId="1680F39F" w14:textId="77777777" w:rsidR="0085257A" w:rsidRDefault="0085257A">
      <w:pPr>
        <w:pStyle w:val="Title"/>
      </w:pPr>
      <w:r>
        <w:fldChar w:fldCharType="end"/>
      </w:r>
      <w:r>
        <w:br w:type="page"/>
      </w:r>
      <w:fldSimple w:instr=" TITLE  \* MERGEFORMAT ">
        <w:r w:rsidR="00B74D85">
          <w:t>Vision</w:t>
        </w:r>
      </w:fldSimple>
    </w:p>
    <w:p w14:paraId="6C0EE6F6" w14:textId="77777777" w:rsidR="0085257A" w:rsidRDefault="0085257A">
      <w:pPr>
        <w:pStyle w:val="Heading1"/>
      </w:pPr>
      <w:bookmarkStart w:id="213" w:name="_Toc456598586"/>
      <w:bookmarkStart w:id="214" w:name="_Toc456600917"/>
      <w:bookmarkStart w:id="215" w:name="_Toc400786225"/>
      <w:bookmarkStart w:id="216" w:name="_Toc436203377"/>
      <w:bookmarkStart w:id="217" w:name="_Toc452813577"/>
      <w:r>
        <w:t>Introduction</w:t>
      </w:r>
      <w:bookmarkEnd w:id="213"/>
      <w:bookmarkEnd w:id="214"/>
      <w:bookmarkEnd w:id="215"/>
    </w:p>
    <w:p w14:paraId="12BF6128" w14:textId="77777777" w:rsidR="0085257A" w:rsidRDefault="0085257A">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14:paraId="52FF03B0" w14:textId="77777777" w:rsidR="0085257A" w:rsidRDefault="0085257A">
      <w:pPr>
        <w:pStyle w:val="InfoBlue"/>
      </w:pPr>
      <w:r>
        <w:t xml:space="preserve"> [The introduction of the </w:t>
      </w:r>
      <w:r>
        <w:rPr>
          <w:b/>
          <w:bCs/>
        </w:rPr>
        <w:t xml:space="preserve">Vision </w:t>
      </w:r>
      <w:r>
        <w:t xml:space="preserve">document provides an overview of the entire document. It includes the purpose, scope, definitions, acronyms, abbreviations, references, and overview of this </w:t>
      </w:r>
      <w:r>
        <w:rPr>
          <w:b/>
          <w:bCs/>
        </w:rPr>
        <w:t xml:space="preserve">Vision </w:t>
      </w:r>
      <w:r>
        <w:t>document.]</w:t>
      </w:r>
    </w:p>
    <w:p w14:paraId="1C3D4DB5" w14:textId="77777777" w:rsidR="0085257A" w:rsidRDefault="0085257A">
      <w:pPr>
        <w:pStyle w:val="Heading2"/>
      </w:pPr>
      <w:bookmarkStart w:id="218" w:name="_Toc456598587"/>
      <w:bookmarkStart w:id="219" w:name="_Toc456600918"/>
      <w:bookmarkStart w:id="220" w:name="_Toc400786226"/>
      <w:r>
        <w:t>Purpose</w:t>
      </w:r>
      <w:bookmarkEnd w:id="218"/>
      <w:bookmarkEnd w:id="219"/>
      <w:bookmarkEnd w:id="220"/>
    </w:p>
    <w:p w14:paraId="76DAD944" w14:textId="77777777" w:rsidR="0085257A" w:rsidRDefault="0085257A">
      <w:pPr>
        <w:pStyle w:val="InfoBlue"/>
      </w:pPr>
      <w:r>
        <w:t xml:space="preserve">[Specify the purpose of this </w:t>
      </w:r>
      <w:r>
        <w:rPr>
          <w:b/>
          <w:bCs/>
        </w:rPr>
        <w:t xml:space="preserve">Vision </w:t>
      </w:r>
      <w:r>
        <w:t>document</w:t>
      </w:r>
      <w:r>
        <w:rPr>
          <w:b/>
          <w:bCs/>
        </w:rPr>
        <w:t>.</w:t>
      </w:r>
      <w:r>
        <w:t>]</w:t>
      </w:r>
    </w:p>
    <w:p w14:paraId="44CDEE9A" w14:textId="77777777" w:rsidR="0085257A" w:rsidRDefault="0085257A">
      <w:pPr>
        <w:pStyle w:val="Heading2"/>
      </w:pPr>
      <w:bookmarkStart w:id="221" w:name="_Toc456598588"/>
      <w:bookmarkStart w:id="222" w:name="_Toc456600919"/>
      <w:bookmarkStart w:id="223" w:name="_Toc400786227"/>
      <w:r>
        <w:t>Scope</w:t>
      </w:r>
      <w:bookmarkEnd w:id="221"/>
      <w:bookmarkEnd w:id="222"/>
      <w:bookmarkEnd w:id="223"/>
    </w:p>
    <w:p w14:paraId="2B476F2D" w14:textId="77777777" w:rsidR="0085257A" w:rsidRDefault="0085257A">
      <w:pPr>
        <w:pStyle w:val="InfoBlue"/>
      </w:pPr>
      <w:r>
        <w:t xml:space="preserve">[A brief description of the scope of this </w:t>
      </w:r>
      <w:r>
        <w:rPr>
          <w:b/>
          <w:bCs/>
        </w:rPr>
        <w:t xml:space="preserve">Vision </w:t>
      </w:r>
      <w:r>
        <w:t>document; what Project(s) it is associated with and anything else that is affected or influenced by this document.]</w:t>
      </w:r>
    </w:p>
    <w:p w14:paraId="6E80D408" w14:textId="77777777" w:rsidR="0085257A" w:rsidRDefault="0085257A">
      <w:pPr>
        <w:pStyle w:val="Heading2"/>
      </w:pPr>
      <w:bookmarkStart w:id="224" w:name="_Toc456598589"/>
      <w:bookmarkStart w:id="225" w:name="_Toc456600920"/>
      <w:bookmarkStart w:id="226" w:name="_Toc400786228"/>
      <w:r>
        <w:t>Definitions, Acronyms, and Abbreviations</w:t>
      </w:r>
      <w:bookmarkEnd w:id="224"/>
      <w:bookmarkEnd w:id="225"/>
      <w:bookmarkEnd w:id="226"/>
    </w:p>
    <w:p w14:paraId="5F532A12" w14:textId="77777777" w:rsidR="0085257A" w:rsidRDefault="0085257A">
      <w:pPr>
        <w:pStyle w:val="InfoBlue"/>
      </w:pPr>
      <w:r>
        <w:t xml:space="preserve">[This subsection provides the definitions of all terms, acronyms, and abbreviations required to properly interpret the </w:t>
      </w:r>
      <w:r>
        <w:rPr>
          <w:b/>
          <w:bCs/>
        </w:rPr>
        <w:t xml:space="preserve">Vision </w:t>
      </w:r>
      <w:r>
        <w:t>document. This information may be provided by reference to the project’s Glossary.]</w:t>
      </w:r>
    </w:p>
    <w:p w14:paraId="1481D56D" w14:textId="77777777" w:rsidR="0085257A" w:rsidRDefault="0085257A">
      <w:pPr>
        <w:pStyle w:val="Heading2"/>
      </w:pPr>
      <w:bookmarkStart w:id="227" w:name="_Toc456598590"/>
      <w:bookmarkStart w:id="228" w:name="_Toc456600921"/>
      <w:bookmarkStart w:id="229" w:name="_Toc400786229"/>
      <w:r>
        <w:t>References</w:t>
      </w:r>
      <w:bookmarkEnd w:id="227"/>
      <w:bookmarkEnd w:id="228"/>
      <w:bookmarkEnd w:id="229"/>
    </w:p>
    <w:p w14:paraId="53E564C1" w14:textId="77777777" w:rsidR="0085257A" w:rsidRDefault="0085257A">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14:paraId="225715C2" w14:textId="77777777" w:rsidR="0085257A" w:rsidRDefault="0085257A">
      <w:pPr>
        <w:pStyle w:val="Heading2"/>
      </w:pPr>
      <w:bookmarkStart w:id="230" w:name="_Toc456598591"/>
      <w:bookmarkStart w:id="231" w:name="_Toc456600922"/>
      <w:bookmarkStart w:id="232" w:name="_Toc400786230"/>
      <w:r>
        <w:t>Overview</w:t>
      </w:r>
      <w:bookmarkEnd w:id="230"/>
      <w:bookmarkEnd w:id="231"/>
      <w:bookmarkEnd w:id="232"/>
    </w:p>
    <w:p w14:paraId="01EA7E8F" w14:textId="77777777" w:rsidR="0085257A" w:rsidRDefault="0085257A">
      <w:pPr>
        <w:pStyle w:val="InfoBlue"/>
      </w:pPr>
      <w:r>
        <w:t xml:space="preserve">[This subsection describes what the rest of the </w:t>
      </w:r>
      <w:r>
        <w:rPr>
          <w:b/>
          <w:bCs/>
        </w:rPr>
        <w:t xml:space="preserve">Vision </w:t>
      </w:r>
      <w:r>
        <w:t>document contains and explains how the document is organized.]</w:t>
      </w:r>
    </w:p>
    <w:p w14:paraId="1C05E794" w14:textId="77777777" w:rsidR="0085257A" w:rsidRDefault="0085257A">
      <w:pPr>
        <w:pStyle w:val="Heading1"/>
      </w:pPr>
      <w:bookmarkStart w:id="233" w:name="_Toc400786231"/>
      <w:r>
        <w:t>Positioning</w:t>
      </w:r>
      <w:bookmarkEnd w:id="216"/>
      <w:bookmarkEnd w:id="217"/>
      <w:bookmarkEnd w:id="233"/>
    </w:p>
    <w:p w14:paraId="2991D204" w14:textId="77777777" w:rsidR="0085257A" w:rsidRDefault="0085257A">
      <w:pPr>
        <w:pStyle w:val="Heading2"/>
      </w:pPr>
      <w:bookmarkStart w:id="234" w:name="_Toc436203378"/>
      <w:bookmarkStart w:id="235" w:name="_Toc452813578"/>
      <w:bookmarkStart w:id="236" w:name="_Toc400786232"/>
      <w:r>
        <w:t xml:space="preserve">Business </w:t>
      </w:r>
      <w:smartTag w:uri="urn:schemas-microsoft-com:office:smarttags" w:element="place">
        <w:r>
          <w:t>Opportunity</w:t>
        </w:r>
      </w:smartTag>
      <w:bookmarkEnd w:id="234"/>
      <w:bookmarkEnd w:id="235"/>
      <w:bookmarkEnd w:id="236"/>
    </w:p>
    <w:p w14:paraId="5A32A53D" w14:textId="77777777" w:rsidR="0085257A" w:rsidRDefault="0085257A">
      <w:pPr>
        <w:pStyle w:val="InfoBlue"/>
      </w:pPr>
      <w:r>
        <w:t>[Briefly describe the business opportunity being met by this project.]</w:t>
      </w:r>
    </w:p>
    <w:p w14:paraId="63FA016E" w14:textId="77777777" w:rsidR="0085257A" w:rsidRDefault="0085257A">
      <w:pPr>
        <w:pStyle w:val="Heading2"/>
      </w:pPr>
      <w:bookmarkStart w:id="237" w:name="_Toc436203379"/>
      <w:bookmarkStart w:id="238" w:name="_Toc452813579"/>
      <w:bookmarkStart w:id="239" w:name="_Toc400786233"/>
      <w:r>
        <w:t>Problem Statement</w:t>
      </w:r>
      <w:bookmarkEnd w:id="237"/>
      <w:bookmarkEnd w:id="238"/>
      <w:bookmarkEnd w:id="239"/>
    </w:p>
    <w:p w14:paraId="0915C4DD" w14:textId="77777777" w:rsidR="0085257A" w:rsidRDefault="0085257A">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14:paraId="0D186279"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32DF4FB" w14:textId="77777777" w:rsidR="0085257A" w:rsidRDefault="0085257A">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351BF87B" w14:textId="77777777" w:rsidR="0085257A" w:rsidRDefault="0085257A">
            <w:pPr>
              <w:pStyle w:val="InfoBlue"/>
            </w:pPr>
            <w:r>
              <w:t>[describe the problem]</w:t>
            </w:r>
          </w:p>
        </w:tc>
      </w:tr>
      <w:tr w:rsidR="0085257A" w14:paraId="4F41F39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B8682FC" w14:textId="77777777" w:rsidR="0085257A" w:rsidRDefault="0085257A">
            <w:pPr>
              <w:pStyle w:val="BodyText"/>
              <w:keepNext/>
              <w:ind w:left="72"/>
            </w:pPr>
            <w:r>
              <w:t>affects</w:t>
            </w:r>
          </w:p>
        </w:tc>
        <w:tc>
          <w:tcPr>
            <w:tcW w:w="5220" w:type="dxa"/>
            <w:tcBorders>
              <w:top w:val="single" w:sz="6" w:space="0" w:color="auto"/>
              <w:bottom w:val="single" w:sz="6" w:space="0" w:color="auto"/>
              <w:right w:val="single" w:sz="12" w:space="0" w:color="auto"/>
            </w:tcBorders>
          </w:tcPr>
          <w:p w14:paraId="725C053D" w14:textId="77777777" w:rsidR="0085257A" w:rsidRDefault="0085257A">
            <w:pPr>
              <w:pStyle w:val="InfoBlue"/>
            </w:pPr>
            <w:r>
              <w:t>[the stakeholders affected by the problem]</w:t>
            </w:r>
          </w:p>
        </w:tc>
      </w:tr>
      <w:tr w:rsidR="0085257A" w14:paraId="20ED937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029C5A3" w14:textId="77777777" w:rsidR="0085257A" w:rsidRDefault="0085257A">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D8FCE63" w14:textId="77777777" w:rsidR="0085257A" w:rsidRDefault="0085257A">
            <w:pPr>
              <w:pStyle w:val="InfoBlue"/>
            </w:pPr>
            <w:r>
              <w:t>[what is the impact of the problem?]</w:t>
            </w:r>
          </w:p>
        </w:tc>
      </w:tr>
      <w:tr w:rsidR="0085257A" w14:paraId="5464CD8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53E29F8" w14:textId="77777777" w:rsidR="0085257A" w:rsidRDefault="0085257A">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4CDCF9B7" w14:textId="77777777" w:rsidR="0085257A" w:rsidRDefault="0085257A">
            <w:pPr>
              <w:pStyle w:val="InfoBlue"/>
            </w:pPr>
            <w:r>
              <w:t>[list some key benefits of a successful solution]</w:t>
            </w:r>
          </w:p>
        </w:tc>
      </w:tr>
    </w:tbl>
    <w:p w14:paraId="3A2D8B09" w14:textId="77777777" w:rsidR="0085257A" w:rsidRDefault="0085257A">
      <w:pPr>
        <w:pStyle w:val="Heading2"/>
      </w:pPr>
      <w:bookmarkStart w:id="240" w:name="_Toc425054392"/>
      <w:bookmarkStart w:id="241" w:name="_Toc422186485"/>
      <w:bookmarkStart w:id="242" w:name="_Toc436203380"/>
      <w:bookmarkStart w:id="243" w:name="_Toc452813580"/>
      <w:bookmarkStart w:id="244" w:name="_Toc400786234"/>
      <w:r>
        <w:t>Product Position Statement</w:t>
      </w:r>
      <w:bookmarkEnd w:id="240"/>
      <w:bookmarkEnd w:id="241"/>
      <w:bookmarkEnd w:id="242"/>
      <w:bookmarkEnd w:id="243"/>
      <w:bookmarkEnd w:id="244"/>
    </w:p>
    <w:p w14:paraId="003BADB1" w14:textId="77777777" w:rsidR="0085257A" w:rsidRDefault="0085257A">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14:paraId="54FB288F"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C83157A" w14:textId="77777777" w:rsidR="0085257A" w:rsidRDefault="0085257A">
            <w:pPr>
              <w:pStyle w:val="BodyText"/>
              <w:keepNext/>
              <w:ind w:left="72"/>
            </w:pPr>
            <w:r>
              <w:lastRenderedPageBreak/>
              <w:t>For</w:t>
            </w:r>
          </w:p>
        </w:tc>
        <w:tc>
          <w:tcPr>
            <w:tcW w:w="5400" w:type="dxa"/>
            <w:tcBorders>
              <w:top w:val="single" w:sz="12" w:space="0" w:color="auto"/>
              <w:bottom w:val="single" w:sz="6" w:space="0" w:color="auto"/>
              <w:right w:val="single" w:sz="12" w:space="0" w:color="auto"/>
            </w:tcBorders>
          </w:tcPr>
          <w:p w14:paraId="1BDBA950" w14:textId="77777777" w:rsidR="0085257A" w:rsidRDefault="0085257A">
            <w:pPr>
              <w:pStyle w:val="InfoBlue"/>
            </w:pPr>
            <w:r>
              <w:t>[target customer]</w:t>
            </w:r>
          </w:p>
        </w:tc>
      </w:tr>
      <w:tr w:rsidR="0085257A" w14:paraId="63BEBD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24FE3FB" w14:textId="77777777" w:rsidR="0085257A" w:rsidRDefault="0085257A">
            <w:pPr>
              <w:pStyle w:val="BodyText"/>
              <w:keepNext/>
              <w:ind w:left="72"/>
            </w:pPr>
            <w:r>
              <w:t>Who</w:t>
            </w:r>
          </w:p>
        </w:tc>
        <w:tc>
          <w:tcPr>
            <w:tcW w:w="5400" w:type="dxa"/>
            <w:tcBorders>
              <w:top w:val="single" w:sz="6" w:space="0" w:color="auto"/>
              <w:bottom w:val="single" w:sz="6" w:space="0" w:color="auto"/>
              <w:right w:val="single" w:sz="12" w:space="0" w:color="auto"/>
            </w:tcBorders>
          </w:tcPr>
          <w:p w14:paraId="0DE9F73E" w14:textId="77777777" w:rsidR="0085257A" w:rsidRDefault="0085257A">
            <w:pPr>
              <w:pStyle w:val="InfoBlue"/>
            </w:pPr>
            <w:r>
              <w:t>[statement of the need or opportunity]</w:t>
            </w:r>
          </w:p>
        </w:tc>
      </w:tr>
      <w:tr w:rsidR="0085257A" w14:paraId="1E1B85F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789BE23" w14:textId="77777777" w:rsidR="0085257A" w:rsidRDefault="0085257A">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6A501AA8" w14:textId="77777777" w:rsidR="0085257A" w:rsidRDefault="0085257A">
            <w:pPr>
              <w:pStyle w:val="InfoBlue"/>
            </w:pPr>
            <w:r>
              <w:t xml:space="preserve"> is a [product category]</w:t>
            </w:r>
          </w:p>
        </w:tc>
      </w:tr>
      <w:tr w:rsidR="0085257A" w14:paraId="381CA37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0EFDE0E" w14:textId="77777777" w:rsidR="0085257A" w:rsidRDefault="0085257A">
            <w:pPr>
              <w:pStyle w:val="BodyText"/>
              <w:keepNext/>
              <w:ind w:left="72"/>
            </w:pPr>
            <w:r>
              <w:t>That</w:t>
            </w:r>
          </w:p>
        </w:tc>
        <w:tc>
          <w:tcPr>
            <w:tcW w:w="5400" w:type="dxa"/>
            <w:tcBorders>
              <w:top w:val="single" w:sz="6" w:space="0" w:color="auto"/>
              <w:bottom w:val="single" w:sz="6" w:space="0" w:color="auto"/>
              <w:right w:val="single" w:sz="12" w:space="0" w:color="auto"/>
            </w:tcBorders>
          </w:tcPr>
          <w:p w14:paraId="2D2679D5" w14:textId="77777777" w:rsidR="0085257A" w:rsidRDefault="0085257A">
            <w:pPr>
              <w:pStyle w:val="InfoBlue"/>
            </w:pPr>
            <w:r>
              <w:t>[statement of key benefit; that is, the compelling reason to buy]</w:t>
            </w:r>
          </w:p>
        </w:tc>
      </w:tr>
      <w:tr w:rsidR="0085257A" w14:paraId="11C1610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DB6EF55" w14:textId="77777777" w:rsidR="0085257A" w:rsidRDefault="0085257A">
            <w:pPr>
              <w:pStyle w:val="BodyText"/>
              <w:keepNext/>
              <w:ind w:left="72"/>
            </w:pPr>
            <w:r>
              <w:t>Unlike</w:t>
            </w:r>
          </w:p>
        </w:tc>
        <w:tc>
          <w:tcPr>
            <w:tcW w:w="5400" w:type="dxa"/>
            <w:tcBorders>
              <w:top w:val="single" w:sz="6" w:space="0" w:color="auto"/>
              <w:bottom w:val="single" w:sz="6" w:space="0" w:color="auto"/>
              <w:right w:val="single" w:sz="12" w:space="0" w:color="auto"/>
            </w:tcBorders>
          </w:tcPr>
          <w:p w14:paraId="2E085C15" w14:textId="77777777" w:rsidR="0085257A" w:rsidRDefault="0085257A">
            <w:pPr>
              <w:pStyle w:val="InfoBlue"/>
            </w:pPr>
            <w:r>
              <w:t>[primary competitive alternative]</w:t>
            </w:r>
          </w:p>
        </w:tc>
      </w:tr>
      <w:tr w:rsidR="0085257A" w14:paraId="346288C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42B51E3E" w14:textId="77777777" w:rsidR="0085257A" w:rsidRDefault="0085257A">
            <w:pPr>
              <w:pStyle w:val="BodyText"/>
              <w:ind w:left="72"/>
            </w:pPr>
            <w:r>
              <w:t>Our product</w:t>
            </w:r>
          </w:p>
        </w:tc>
        <w:tc>
          <w:tcPr>
            <w:tcW w:w="5400" w:type="dxa"/>
            <w:tcBorders>
              <w:top w:val="single" w:sz="6" w:space="0" w:color="auto"/>
              <w:bottom w:val="single" w:sz="12" w:space="0" w:color="auto"/>
              <w:right w:val="single" w:sz="12" w:space="0" w:color="auto"/>
            </w:tcBorders>
          </w:tcPr>
          <w:p w14:paraId="3956074B" w14:textId="77777777" w:rsidR="0085257A" w:rsidRDefault="0085257A">
            <w:pPr>
              <w:pStyle w:val="InfoBlue"/>
            </w:pPr>
            <w:r>
              <w:t>[statement of primary differentiation]</w:t>
            </w:r>
          </w:p>
        </w:tc>
      </w:tr>
    </w:tbl>
    <w:p w14:paraId="43256360" w14:textId="77777777" w:rsidR="0085257A" w:rsidRDefault="0085257A">
      <w:pPr>
        <w:pStyle w:val="InfoBlue"/>
      </w:pPr>
      <w:r>
        <w:t>[A product position statement communicates the intent of the application and the importance of the project to all concerned personnel.]</w:t>
      </w:r>
    </w:p>
    <w:p w14:paraId="0C623F1B" w14:textId="77777777" w:rsidR="0085257A" w:rsidRDefault="0085257A">
      <w:pPr>
        <w:pStyle w:val="Heading1"/>
      </w:pPr>
      <w:bookmarkStart w:id="245" w:name="_Toc447960005"/>
      <w:bookmarkStart w:id="246" w:name="_Toc452813581"/>
      <w:bookmarkStart w:id="247" w:name="_Toc400786235"/>
      <w:bookmarkStart w:id="248" w:name="_Toc436203381"/>
      <w:r>
        <w:t>Stakeholder and User Descriptions</w:t>
      </w:r>
      <w:bookmarkEnd w:id="245"/>
      <w:bookmarkEnd w:id="246"/>
      <w:bookmarkEnd w:id="247"/>
    </w:p>
    <w:p w14:paraId="301BB17F" w14:textId="77777777" w:rsidR="0085257A" w:rsidRDefault="0085257A">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317521F0" w14:textId="77777777" w:rsidR="0085257A" w:rsidRDefault="0085257A">
      <w:pPr>
        <w:pStyle w:val="Heading2"/>
        <w:widowControl/>
      </w:pPr>
      <w:bookmarkStart w:id="249" w:name="_Toc447960006"/>
      <w:bookmarkStart w:id="250" w:name="_Toc452813582"/>
      <w:bookmarkStart w:id="251" w:name="_Toc400786236"/>
      <w:r>
        <w:t>Market Demographics</w:t>
      </w:r>
      <w:bookmarkEnd w:id="249"/>
      <w:bookmarkEnd w:id="250"/>
      <w:bookmarkEnd w:id="251"/>
    </w:p>
    <w:p w14:paraId="75A3D4FE" w14:textId="77777777" w:rsidR="0085257A" w:rsidRDefault="0085257A">
      <w:pPr>
        <w:pStyle w:val="InfoBlue"/>
      </w:pPr>
      <w: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14:paraId="292F0830" w14:textId="77777777" w:rsidR="0085257A" w:rsidRDefault="0085257A">
      <w:pPr>
        <w:pStyle w:val="InfoBlue"/>
      </w:pPr>
      <w:r>
        <w:t xml:space="preserve">• </w:t>
      </w:r>
      <w:r>
        <w:tab/>
        <w:t xml:space="preserve">What is your organization’s reputation in these markets? </w:t>
      </w:r>
    </w:p>
    <w:p w14:paraId="0C59F348" w14:textId="77777777" w:rsidR="0085257A" w:rsidRDefault="0085257A">
      <w:pPr>
        <w:pStyle w:val="InfoBlue"/>
      </w:pPr>
      <w:r>
        <w:t>•</w:t>
      </w:r>
      <w:r>
        <w:tab/>
        <w:t xml:space="preserve">What would you like it to be? </w:t>
      </w:r>
    </w:p>
    <w:p w14:paraId="71D6BC76" w14:textId="77777777" w:rsidR="0085257A" w:rsidDel="009B7AC7" w:rsidRDefault="0085257A">
      <w:pPr>
        <w:pStyle w:val="InfoBlue"/>
        <w:rPr>
          <w:del w:id="252" w:author="Mihail" w:date="2014-10-11T10:10:00Z"/>
        </w:rPr>
      </w:pPr>
      <w:r>
        <w:t xml:space="preserve">• </w:t>
      </w:r>
      <w:r>
        <w:tab/>
        <w:t>How does this product or service support your goals?]</w:t>
      </w:r>
    </w:p>
    <w:p w14:paraId="5608FA9E" w14:textId="77777777" w:rsidR="0085257A" w:rsidRDefault="0085257A">
      <w:pPr>
        <w:pStyle w:val="Heading2"/>
      </w:pPr>
      <w:bookmarkStart w:id="253" w:name="_Toc452813583"/>
      <w:bookmarkStart w:id="254" w:name="_Toc400786237"/>
      <w:r>
        <w:t>Stakeholder Summary</w:t>
      </w:r>
      <w:bookmarkEnd w:id="253"/>
      <w:bookmarkEnd w:id="254"/>
    </w:p>
    <w:p w14:paraId="31837410" w14:textId="77777777" w:rsidR="0085257A" w:rsidRDefault="0085257A">
      <w:pPr>
        <w:pStyle w:val="InfoBlue"/>
      </w:pPr>
      <w:r>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14:paraId="2884E29A" w14:textId="77777777">
        <w:tc>
          <w:tcPr>
            <w:tcW w:w="1890" w:type="dxa"/>
            <w:shd w:val="solid" w:color="000000" w:fill="FFFFFF"/>
          </w:tcPr>
          <w:p w14:paraId="1B085C89" w14:textId="77777777" w:rsidR="0085257A" w:rsidRDefault="0085257A">
            <w:pPr>
              <w:pStyle w:val="BodyText"/>
              <w:ind w:left="0"/>
              <w:rPr>
                <w:b/>
              </w:rPr>
            </w:pPr>
            <w:r>
              <w:rPr>
                <w:b/>
              </w:rPr>
              <w:t>Name</w:t>
            </w:r>
          </w:p>
        </w:tc>
        <w:tc>
          <w:tcPr>
            <w:tcW w:w="2610" w:type="dxa"/>
            <w:shd w:val="solid" w:color="000000" w:fill="FFFFFF"/>
          </w:tcPr>
          <w:p w14:paraId="2AD2BBA1" w14:textId="77777777" w:rsidR="0085257A" w:rsidRDefault="0085257A">
            <w:pPr>
              <w:pStyle w:val="BodyText"/>
              <w:ind w:left="0"/>
              <w:rPr>
                <w:b/>
              </w:rPr>
            </w:pPr>
            <w:r>
              <w:rPr>
                <w:b/>
              </w:rPr>
              <w:t>Description</w:t>
            </w:r>
          </w:p>
        </w:tc>
        <w:tc>
          <w:tcPr>
            <w:tcW w:w="3960" w:type="dxa"/>
            <w:shd w:val="solid" w:color="000000" w:fill="FFFFFF"/>
          </w:tcPr>
          <w:p w14:paraId="7174CA61" w14:textId="77777777" w:rsidR="0085257A" w:rsidRDefault="0085257A">
            <w:pPr>
              <w:pStyle w:val="BodyText"/>
              <w:ind w:left="0"/>
              <w:rPr>
                <w:b/>
              </w:rPr>
            </w:pPr>
            <w:r>
              <w:rPr>
                <w:b/>
              </w:rPr>
              <w:t>Responsibilities</w:t>
            </w:r>
          </w:p>
        </w:tc>
      </w:tr>
      <w:tr w:rsidR="0085257A" w14:paraId="4F78088D" w14:textId="77777777">
        <w:tc>
          <w:tcPr>
            <w:tcW w:w="1890" w:type="dxa"/>
          </w:tcPr>
          <w:p w14:paraId="0CF5EF10" w14:textId="77777777" w:rsidR="0085257A" w:rsidRDefault="0085257A">
            <w:pPr>
              <w:pStyle w:val="InfoBlue"/>
            </w:pPr>
            <w:r>
              <w:t>[Name the stakeholder type.]</w:t>
            </w:r>
          </w:p>
        </w:tc>
        <w:tc>
          <w:tcPr>
            <w:tcW w:w="2610" w:type="dxa"/>
          </w:tcPr>
          <w:p w14:paraId="51E0E65E" w14:textId="77777777" w:rsidR="0085257A" w:rsidRDefault="0085257A">
            <w:pPr>
              <w:pStyle w:val="InfoBlue"/>
            </w:pPr>
            <w:r>
              <w:t>[Briefly describe the stakeholder.]</w:t>
            </w:r>
          </w:p>
        </w:tc>
        <w:tc>
          <w:tcPr>
            <w:tcW w:w="3960" w:type="dxa"/>
          </w:tcPr>
          <w:p w14:paraId="3BF28EC6" w14:textId="77777777" w:rsidR="0085257A" w:rsidRDefault="0085257A">
            <w:pPr>
              <w:pStyle w:val="InfoBlue"/>
            </w:pPr>
            <w:r>
              <w:t>[Summarize the stakeholder’s key responsibilities with regard to the system being developed; that is, their interest as a stakeholder. For example, this stakeholder:</w:t>
            </w:r>
          </w:p>
          <w:p w14:paraId="635C079C" w14:textId="77777777" w:rsidR="0085257A" w:rsidRDefault="0085257A">
            <w:pPr>
              <w:pStyle w:val="InfoBlue"/>
              <w:numPr>
                <w:ilvl w:val="0"/>
                <w:numId w:val="29"/>
              </w:numPr>
              <w:tabs>
                <w:tab w:val="clear" w:pos="360"/>
                <w:tab w:val="num" w:pos="252"/>
              </w:tabs>
              <w:ind w:left="252" w:hanging="180"/>
            </w:pPr>
            <w:r>
              <w:t>ensures that the system will be maintainable</w:t>
            </w:r>
          </w:p>
          <w:p w14:paraId="5C9CE907" w14:textId="77777777" w:rsidR="0085257A" w:rsidRDefault="0085257A">
            <w:pPr>
              <w:pStyle w:val="InfoBlue"/>
              <w:numPr>
                <w:ilvl w:val="0"/>
                <w:numId w:val="29"/>
              </w:numPr>
              <w:tabs>
                <w:tab w:val="clear" w:pos="360"/>
                <w:tab w:val="num" w:pos="252"/>
              </w:tabs>
              <w:ind w:left="252" w:hanging="180"/>
            </w:pPr>
            <w:r>
              <w:t>ensures that there will be a market demand for the product’s features</w:t>
            </w:r>
          </w:p>
          <w:p w14:paraId="0AA486F7" w14:textId="77777777" w:rsidR="0085257A" w:rsidRDefault="0085257A">
            <w:pPr>
              <w:pStyle w:val="InfoBlue"/>
              <w:numPr>
                <w:ilvl w:val="0"/>
                <w:numId w:val="29"/>
              </w:numPr>
              <w:tabs>
                <w:tab w:val="clear" w:pos="360"/>
                <w:tab w:val="num" w:pos="252"/>
              </w:tabs>
              <w:ind w:left="252" w:hanging="180"/>
            </w:pPr>
            <w:r>
              <w:t>monitors the project’s progress</w:t>
            </w:r>
          </w:p>
          <w:p w14:paraId="64DA67E7" w14:textId="77777777" w:rsidR="0085257A" w:rsidRDefault="0085257A">
            <w:pPr>
              <w:pStyle w:val="InfoBlue"/>
              <w:numPr>
                <w:ilvl w:val="0"/>
                <w:numId w:val="29"/>
              </w:numPr>
              <w:tabs>
                <w:tab w:val="clear" w:pos="360"/>
                <w:tab w:val="num" w:pos="252"/>
              </w:tabs>
              <w:ind w:left="252" w:hanging="180"/>
            </w:pPr>
            <w:r>
              <w:t>approves funding</w:t>
            </w:r>
          </w:p>
          <w:p w14:paraId="29D0EF46" w14:textId="77777777" w:rsidR="0085257A" w:rsidRDefault="0085257A">
            <w:pPr>
              <w:pStyle w:val="InfoBlue"/>
              <w:numPr>
                <w:ilvl w:val="0"/>
                <w:numId w:val="29"/>
              </w:numPr>
              <w:tabs>
                <w:tab w:val="clear" w:pos="360"/>
                <w:tab w:val="num" w:pos="252"/>
              </w:tabs>
              <w:ind w:left="252" w:hanging="180"/>
            </w:pPr>
            <w:r>
              <w:t>and so forth]</w:t>
            </w:r>
          </w:p>
        </w:tc>
      </w:tr>
    </w:tbl>
    <w:p w14:paraId="4AECE4EF" w14:textId="77777777" w:rsidR="0085257A" w:rsidRDefault="0085257A">
      <w:pPr>
        <w:pStyle w:val="Heading2"/>
      </w:pPr>
      <w:bookmarkStart w:id="255" w:name="_Toc452813584"/>
      <w:bookmarkStart w:id="256" w:name="_Toc400786238"/>
      <w:r>
        <w:lastRenderedPageBreak/>
        <w:t>User Summary</w:t>
      </w:r>
      <w:bookmarkEnd w:id="255"/>
      <w:bookmarkEnd w:id="256"/>
    </w:p>
    <w:p w14:paraId="7D178B3F" w14:textId="77777777" w:rsidR="0085257A" w:rsidRDefault="0085257A">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14:paraId="38619913" w14:textId="77777777">
        <w:trPr>
          <w:trHeight w:val="418"/>
        </w:trPr>
        <w:tc>
          <w:tcPr>
            <w:tcW w:w="998" w:type="dxa"/>
            <w:shd w:val="solid" w:color="000000" w:fill="FFFFFF"/>
          </w:tcPr>
          <w:p w14:paraId="0B45FBB5" w14:textId="77777777" w:rsidR="0085257A" w:rsidRDefault="0085257A">
            <w:pPr>
              <w:pStyle w:val="BodyText"/>
              <w:ind w:left="0"/>
              <w:rPr>
                <w:b/>
              </w:rPr>
            </w:pPr>
            <w:r>
              <w:rPr>
                <w:b/>
              </w:rPr>
              <w:t>Name</w:t>
            </w:r>
          </w:p>
        </w:tc>
        <w:tc>
          <w:tcPr>
            <w:tcW w:w="1882" w:type="dxa"/>
            <w:shd w:val="solid" w:color="000000" w:fill="FFFFFF"/>
          </w:tcPr>
          <w:p w14:paraId="16D60022" w14:textId="77777777" w:rsidR="0085257A" w:rsidRDefault="0085257A">
            <w:pPr>
              <w:pStyle w:val="BodyText"/>
              <w:ind w:left="0"/>
              <w:rPr>
                <w:b/>
              </w:rPr>
            </w:pPr>
            <w:r>
              <w:rPr>
                <w:b/>
              </w:rPr>
              <w:t>Description</w:t>
            </w:r>
          </w:p>
        </w:tc>
        <w:tc>
          <w:tcPr>
            <w:tcW w:w="3240" w:type="dxa"/>
            <w:shd w:val="solid" w:color="000000" w:fill="FFFFFF"/>
          </w:tcPr>
          <w:p w14:paraId="2ACFE6BA" w14:textId="77777777" w:rsidR="0085257A" w:rsidRDefault="0085257A">
            <w:pPr>
              <w:pStyle w:val="BodyText"/>
              <w:ind w:left="0"/>
              <w:rPr>
                <w:b/>
              </w:rPr>
            </w:pPr>
            <w:r>
              <w:rPr>
                <w:b/>
              </w:rPr>
              <w:t>Responsibilities</w:t>
            </w:r>
          </w:p>
        </w:tc>
        <w:tc>
          <w:tcPr>
            <w:tcW w:w="2628" w:type="dxa"/>
            <w:shd w:val="solid" w:color="000000" w:fill="FFFFFF"/>
          </w:tcPr>
          <w:p w14:paraId="04D34743" w14:textId="77777777" w:rsidR="0085257A" w:rsidRDefault="0085257A">
            <w:pPr>
              <w:pStyle w:val="BodyText"/>
              <w:ind w:left="0"/>
              <w:rPr>
                <w:b/>
              </w:rPr>
            </w:pPr>
            <w:r>
              <w:rPr>
                <w:b/>
              </w:rPr>
              <w:t>Stakeholder</w:t>
            </w:r>
          </w:p>
        </w:tc>
      </w:tr>
      <w:tr w:rsidR="0085257A" w14:paraId="0B058DE5" w14:textId="77777777">
        <w:trPr>
          <w:trHeight w:val="976"/>
        </w:trPr>
        <w:tc>
          <w:tcPr>
            <w:tcW w:w="998" w:type="dxa"/>
          </w:tcPr>
          <w:p w14:paraId="133A4F89" w14:textId="77777777" w:rsidR="0085257A" w:rsidRDefault="0085257A">
            <w:pPr>
              <w:pStyle w:val="InfoBlue"/>
            </w:pPr>
            <w:r>
              <w:t>[Name the user type.]</w:t>
            </w:r>
          </w:p>
        </w:tc>
        <w:tc>
          <w:tcPr>
            <w:tcW w:w="1882" w:type="dxa"/>
          </w:tcPr>
          <w:p w14:paraId="3F0A083F" w14:textId="77777777" w:rsidR="0085257A" w:rsidRDefault="0085257A">
            <w:pPr>
              <w:pStyle w:val="InfoBlue"/>
            </w:pPr>
            <w:r>
              <w:t>[Briefly describe what they represent with respect to the system.]</w:t>
            </w:r>
          </w:p>
        </w:tc>
        <w:tc>
          <w:tcPr>
            <w:tcW w:w="3240" w:type="dxa"/>
          </w:tcPr>
          <w:p w14:paraId="7EEB2BAE" w14:textId="77777777" w:rsidR="0085257A" w:rsidRDefault="0085257A">
            <w:pPr>
              <w:pStyle w:val="InfoBlue"/>
            </w:pPr>
            <w:r>
              <w:t>[List the user’s key responsibilities with regard to the system being developed; for example:</w:t>
            </w:r>
          </w:p>
          <w:p w14:paraId="1EF7A767" w14:textId="77777777" w:rsidR="0085257A" w:rsidRDefault="0085257A">
            <w:pPr>
              <w:pStyle w:val="InfoBlue"/>
              <w:numPr>
                <w:ilvl w:val="0"/>
                <w:numId w:val="29"/>
              </w:numPr>
              <w:tabs>
                <w:tab w:val="clear" w:pos="360"/>
                <w:tab w:val="num" w:pos="252"/>
              </w:tabs>
            </w:pPr>
            <w:r>
              <w:t>captures details</w:t>
            </w:r>
          </w:p>
          <w:p w14:paraId="1DDDD131" w14:textId="77777777" w:rsidR="0085257A" w:rsidRDefault="0085257A">
            <w:pPr>
              <w:pStyle w:val="InfoBlue"/>
              <w:numPr>
                <w:ilvl w:val="0"/>
                <w:numId w:val="29"/>
              </w:numPr>
              <w:tabs>
                <w:tab w:val="clear" w:pos="360"/>
                <w:tab w:val="num" w:pos="252"/>
              </w:tabs>
            </w:pPr>
            <w:r>
              <w:t>produces reports</w:t>
            </w:r>
          </w:p>
          <w:p w14:paraId="61AF162C" w14:textId="77777777" w:rsidR="0085257A" w:rsidRDefault="0085257A">
            <w:pPr>
              <w:pStyle w:val="InfoBlue"/>
              <w:numPr>
                <w:ilvl w:val="0"/>
                <w:numId w:val="29"/>
              </w:numPr>
              <w:tabs>
                <w:tab w:val="clear" w:pos="360"/>
                <w:tab w:val="num" w:pos="252"/>
              </w:tabs>
            </w:pPr>
            <w:r>
              <w:t>coordinates work</w:t>
            </w:r>
          </w:p>
          <w:p w14:paraId="14F279DE" w14:textId="77777777" w:rsidR="0085257A" w:rsidRDefault="0085257A">
            <w:pPr>
              <w:pStyle w:val="InfoBlue"/>
              <w:numPr>
                <w:ilvl w:val="0"/>
                <w:numId w:val="29"/>
              </w:numPr>
              <w:tabs>
                <w:tab w:val="clear" w:pos="360"/>
                <w:tab w:val="num" w:pos="252"/>
              </w:tabs>
            </w:pPr>
            <w:r>
              <w:t>and so on]</w:t>
            </w:r>
          </w:p>
        </w:tc>
        <w:tc>
          <w:tcPr>
            <w:tcW w:w="2628" w:type="dxa"/>
          </w:tcPr>
          <w:p w14:paraId="3539F1FF" w14:textId="77777777" w:rsidR="0085257A" w:rsidRDefault="0085257A">
            <w:pPr>
              <w:pStyle w:val="InfoBlue"/>
            </w:pPr>
            <w:r>
              <w:t>[If the user is not directly represented, identify which stakeholder is responsible for representing the user’s interest.]</w:t>
            </w:r>
          </w:p>
        </w:tc>
      </w:tr>
    </w:tbl>
    <w:p w14:paraId="6F213DE4" w14:textId="77777777" w:rsidR="0085257A" w:rsidRDefault="0085257A">
      <w:pPr>
        <w:pStyle w:val="BodyText"/>
      </w:pPr>
    </w:p>
    <w:p w14:paraId="69503A67" w14:textId="77777777" w:rsidR="0085257A" w:rsidRDefault="0085257A">
      <w:pPr>
        <w:pStyle w:val="Heading2"/>
      </w:pPr>
      <w:bookmarkStart w:id="257" w:name="_Toc425054386"/>
      <w:bookmarkStart w:id="258" w:name="_Toc342757864"/>
      <w:bookmarkStart w:id="259" w:name="_Toc346297773"/>
      <w:bookmarkStart w:id="260" w:name="_Toc422186479"/>
      <w:bookmarkStart w:id="261" w:name="_Toc436203384"/>
      <w:bookmarkStart w:id="262" w:name="_Toc452813585"/>
      <w:bookmarkStart w:id="263" w:name="_Toc400786239"/>
      <w:r>
        <w:t>User Environment</w:t>
      </w:r>
      <w:bookmarkEnd w:id="257"/>
      <w:bookmarkEnd w:id="258"/>
      <w:bookmarkEnd w:id="259"/>
      <w:bookmarkEnd w:id="260"/>
      <w:bookmarkEnd w:id="261"/>
      <w:bookmarkEnd w:id="262"/>
      <w:bookmarkEnd w:id="263"/>
    </w:p>
    <w:p w14:paraId="45DD74E2" w14:textId="77777777" w:rsidR="0085257A" w:rsidRDefault="0085257A">
      <w:pPr>
        <w:pStyle w:val="InfoBlue"/>
      </w:pPr>
      <w:r>
        <w:t>[Detail the working environment of the target user. Here are some suggestions:</w:t>
      </w:r>
    </w:p>
    <w:p w14:paraId="5BD9D86B" w14:textId="77777777" w:rsidR="0085257A" w:rsidRDefault="0085257A">
      <w:pPr>
        <w:pStyle w:val="InfoBlue"/>
        <w:numPr>
          <w:ilvl w:val="0"/>
          <w:numId w:val="28"/>
        </w:numPr>
      </w:pPr>
      <w:r>
        <w:t>Number of people involved in completing the task? Is this changing?</w:t>
      </w:r>
    </w:p>
    <w:p w14:paraId="4F50644D" w14:textId="77777777" w:rsidR="0085257A" w:rsidRDefault="0085257A">
      <w:pPr>
        <w:pStyle w:val="InfoBlue"/>
        <w:numPr>
          <w:ilvl w:val="0"/>
          <w:numId w:val="28"/>
        </w:numPr>
      </w:pPr>
      <w:r>
        <w:t>How long is a task cycle? Amount of time spent in each activity? Is this changing?</w:t>
      </w:r>
    </w:p>
    <w:p w14:paraId="5A24B93C" w14:textId="77777777" w:rsidR="0085257A" w:rsidRDefault="0085257A">
      <w:pPr>
        <w:pStyle w:val="InfoBlue"/>
        <w:numPr>
          <w:ilvl w:val="0"/>
          <w:numId w:val="28"/>
        </w:numPr>
      </w:pPr>
      <w:r>
        <w:t>Any unique environmental constraints: mobile, outdoors, in-flight, and so on?</w:t>
      </w:r>
    </w:p>
    <w:p w14:paraId="4DE315C7" w14:textId="77777777" w:rsidR="0085257A" w:rsidRDefault="0085257A">
      <w:pPr>
        <w:pStyle w:val="InfoBlue"/>
        <w:numPr>
          <w:ilvl w:val="0"/>
          <w:numId w:val="28"/>
        </w:numPr>
      </w:pPr>
      <w:r>
        <w:t>Which systems platforms are in use today? Future platforms?</w:t>
      </w:r>
      <w:bookmarkStart w:id="264" w:name="_GoBack"/>
      <w:bookmarkEnd w:id="264"/>
    </w:p>
    <w:p w14:paraId="1BC74B1D" w14:textId="77777777" w:rsidR="0085257A" w:rsidRDefault="0085257A">
      <w:pPr>
        <w:pStyle w:val="InfoBlue"/>
        <w:numPr>
          <w:ilvl w:val="0"/>
          <w:numId w:val="28"/>
        </w:numPr>
      </w:pPr>
      <w:r>
        <w:t>What other applications are in use? Does your application need to integrate with them?</w:t>
      </w:r>
    </w:p>
    <w:p w14:paraId="47994684" w14:textId="77777777" w:rsidR="0085257A" w:rsidRDefault="0085257A">
      <w:pPr>
        <w:pStyle w:val="InfoBlue"/>
      </w:pPr>
      <w:r>
        <w:t>This is where extracts from the Business Model could be included to outline the task and roles involved and so on.]</w:t>
      </w:r>
    </w:p>
    <w:p w14:paraId="5E330B85" w14:textId="76563B38" w:rsidR="0085257A" w:rsidDel="0042695D" w:rsidRDefault="0085257A">
      <w:pPr>
        <w:pStyle w:val="Heading2"/>
        <w:widowControl/>
        <w:rPr>
          <w:del w:id="265" w:author="Mihail" w:date="2014-10-24T23:42:00Z"/>
        </w:rPr>
      </w:pPr>
      <w:bookmarkStart w:id="266" w:name="_Toc452813586"/>
      <w:bookmarkStart w:id="267" w:name="_Toc400786240"/>
      <w:commentRangeStart w:id="268"/>
      <w:del w:id="269" w:author="Mihail" w:date="2014-10-24T23:42:00Z">
        <w:r w:rsidDel="0042695D">
          <w:delText>Stakeholder Profiles</w:delText>
        </w:r>
        <w:bookmarkEnd w:id="266"/>
        <w:bookmarkEnd w:id="267"/>
        <w:r w:rsidDel="0042695D">
          <w:delText xml:space="preserve">  </w:delText>
        </w:r>
      </w:del>
    </w:p>
    <w:p w14:paraId="674DD7CA" w14:textId="4B304378" w:rsidR="0085257A" w:rsidDel="0042695D" w:rsidRDefault="0085257A">
      <w:pPr>
        <w:pStyle w:val="InfoBlue"/>
        <w:rPr>
          <w:del w:id="270" w:author="Mihail" w:date="2014-10-24T23:42:00Z"/>
        </w:rPr>
      </w:pPr>
      <w:del w:id="271" w:author="Mihail" w:date="2014-10-24T23:42:00Z">
        <w:r w:rsidDel="0042695D">
          <w:delTex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delText>
        </w:r>
      </w:del>
    </w:p>
    <w:p w14:paraId="305C3E7E" w14:textId="31EE1D1E" w:rsidR="0085257A" w:rsidDel="0042695D" w:rsidRDefault="0085257A">
      <w:pPr>
        <w:pStyle w:val="Heading3"/>
        <w:rPr>
          <w:del w:id="272" w:author="Mihail" w:date="2014-10-24T23:42:00Z"/>
        </w:rPr>
      </w:pPr>
      <w:bookmarkStart w:id="273" w:name="_Toc400786241"/>
      <w:del w:id="274" w:author="Mihail" w:date="2014-10-24T23:42:00Z">
        <w:r w:rsidDel="0042695D">
          <w:delText>&lt;Stakeholder Name&gt;</w:delText>
        </w:r>
        <w:bookmarkEnd w:id="273"/>
      </w:del>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5257A" w:rsidDel="0042695D" w14:paraId="3A6FC246" w14:textId="06470D20">
        <w:trPr>
          <w:del w:id="275" w:author="Mihail" w:date="2014-10-24T23:42:00Z"/>
        </w:trPr>
        <w:tc>
          <w:tcPr>
            <w:tcW w:w="1890" w:type="dxa"/>
          </w:tcPr>
          <w:p w14:paraId="5DD64701" w14:textId="096F6CDF" w:rsidR="0085257A" w:rsidDel="0042695D" w:rsidRDefault="0085257A">
            <w:pPr>
              <w:rPr>
                <w:del w:id="276" w:author="Mihail" w:date="2014-10-24T23:42:00Z"/>
                <w:b/>
              </w:rPr>
            </w:pPr>
            <w:del w:id="277" w:author="Mihail" w:date="2014-10-24T23:42:00Z">
              <w:r w:rsidDel="0042695D">
                <w:rPr>
                  <w:b/>
                </w:rPr>
                <w:delText>Representative</w:delText>
              </w:r>
            </w:del>
          </w:p>
        </w:tc>
        <w:tc>
          <w:tcPr>
            <w:tcW w:w="6948" w:type="dxa"/>
          </w:tcPr>
          <w:p w14:paraId="006EEC66" w14:textId="1061780C" w:rsidR="0085257A" w:rsidDel="0042695D" w:rsidRDefault="0085257A">
            <w:pPr>
              <w:pStyle w:val="InfoBlue"/>
              <w:rPr>
                <w:del w:id="278" w:author="Mihail" w:date="2014-10-24T23:42:00Z"/>
              </w:rPr>
            </w:pPr>
            <w:del w:id="279" w:author="Mihail" w:date="2014-10-24T23:42:00Z">
              <w:r w:rsidDel="0042695D">
                <w:delText>[Who is the stakeholder representative to the project?  (Optional if documented elsewhere.)  What we want here is names.]</w:delText>
              </w:r>
            </w:del>
          </w:p>
        </w:tc>
      </w:tr>
      <w:tr w:rsidR="0085257A" w:rsidDel="0042695D" w14:paraId="69169CD4" w14:textId="3C518676">
        <w:trPr>
          <w:del w:id="280" w:author="Mihail" w:date="2014-10-24T23:42:00Z"/>
        </w:trPr>
        <w:tc>
          <w:tcPr>
            <w:tcW w:w="1890" w:type="dxa"/>
          </w:tcPr>
          <w:p w14:paraId="6C7CBA44" w14:textId="1D941B89" w:rsidR="0085257A" w:rsidDel="0042695D" w:rsidRDefault="0085257A">
            <w:pPr>
              <w:rPr>
                <w:del w:id="281" w:author="Mihail" w:date="2014-10-24T23:42:00Z"/>
                <w:b/>
              </w:rPr>
            </w:pPr>
            <w:del w:id="282" w:author="Mihail" w:date="2014-10-24T23:42:00Z">
              <w:r w:rsidDel="0042695D">
                <w:rPr>
                  <w:b/>
                </w:rPr>
                <w:delText>Description</w:delText>
              </w:r>
            </w:del>
          </w:p>
        </w:tc>
        <w:tc>
          <w:tcPr>
            <w:tcW w:w="6948" w:type="dxa"/>
          </w:tcPr>
          <w:p w14:paraId="0802A8E9" w14:textId="578FA248" w:rsidR="0085257A" w:rsidDel="0042695D" w:rsidRDefault="00B56935">
            <w:pPr>
              <w:pStyle w:val="InfoBlue"/>
              <w:rPr>
                <w:del w:id="283" w:author="Mihail" w:date="2014-10-24T23:42:00Z"/>
              </w:rPr>
            </w:pPr>
            <w:del w:id="284" w:author="Mihail" w:date="2014-10-24T23:42:00Z">
              <w:r w:rsidDel="0042695D">
                <w:delText>[Qualify the stakeholder’s expertise, technical background, and degree of sophistication—that is, guru, business, expert, casual user, and so on.]</w:delText>
              </w:r>
            </w:del>
          </w:p>
        </w:tc>
      </w:tr>
      <w:tr w:rsidR="0085257A" w:rsidDel="0042695D" w14:paraId="5BFCD910" w14:textId="64CA6681">
        <w:trPr>
          <w:del w:id="285" w:author="Mihail" w:date="2014-10-24T23:42:00Z"/>
        </w:trPr>
        <w:tc>
          <w:tcPr>
            <w:tcW w:w="1890" w:type="dxa"/>
          </w:tcPr>
          <w:p w14:paraId="238B54F9" w14:textId="052B7ABD" w:rsidR="0085257A" w:rsidDel="0042695D" w:rsidRDefault="0085257A">
            <w:pPr>
              <w:rPr>
                <w:del w:id="286" w:author="Mihail" w:date="2014-10-24T23:42:00Z"/>
                <w:b/>
              </w:rPr>
            </w:pPr>
            <w:del w:id="287" w:author="Mihail" w:date="2014-10-24T23:42:00Z">
              <w:r w:rsidDel="0042695D">
                <w:rPr>
                  <w:b/>
                </w:rPr>
                <w:delText>Type</w:delText>
              </w:r>
            </w:del>
          </w:p>
        </w:tc>
        <w:tc>
          <w:tcPr>
            <w:tcW w:w="6948" w:type="dxa"/>
          </w:tcPr>
          <w:p w14:paraId="334793C6" w14:textId="3CECD594" w:rsidR="0085257A" w:rsidDel="0042695D" w:rsidRDefault="00B56935">
            <w:pPr>
              <w:pStyle w:val="InfoBlue"/>
              <w:rPr>
                <w:del w:id="288" w:author="Mihail" w:date="2014-10-24T23:42:00Z"/>
              </w:rPr>
            </w:pPr>
            <w:del w:id="289" w:author="Mihail" w:date="2014-10-24T23:42:00Z">
              <w:r w:rsidDel="0042695D">
                <w:delText xml:space="preserve"> [A brief description of the stakeholder type.]</w:delText>
              </w:r>
            </w:del>
          </w:p>
        </w:tc>
      </w:tr>
      <w:tr w:rsidR="0085257A" w:rsidDel="0042695D" w14:paraId="3A105E1F" w14:textId="5ABB4F1E">
        <w:trPr>
          <w:del w:id="290" w:author="Mihail" w:date="2014-10-24T23:42:00Z"/>
        </w:trPr>
        <w:tc>
          <w:tcPr>
            <w:tcW w:w="1890" w:type="dxa"/>
          </w:tcPr>
          <w:p w14:paraId="0E201541" w14:textId="6AEC88A2" w:rsidR="0085257A" w:rsidDel="0042695D" w:rsidRDefault="0085257A">
            <w:pPr>
              <w:rPr>
                <w:del w:id="291" w:author="Mihail" w:date="2014-10-24T23:42:00Z"/>
                <w:b/>
              </w:rPr>
            </w:pPr>
            <w:del w:id="292" w:author="Mihail" w:date="2014-10-24T23:42:00Z">
              <w:r w:rsidDel="0042695D">
                <w:rPr>
                  <w:b/>
                </w:rPr>
                <w:delText>Responsibilities</w:delText>
              </w:r>
            </w:del>
          </w:p>
        </w:tc>
        <w:tc>
          <w:tcPr>
            <w:tcW w:w="6948" w:type="dxa"/>
          </w:tcPr>
          <w:p w14:paraId="7FDC1B4D" w14:textId="08F283EA" w:rsidR="0085257A" w:rsidDel="0042695D" w:rsidRDefault="0085257A">
            <w:pPr>
              <w:pStyle w:val="InfoBlue"/>
              <w:rPr>
                <w:del w:id="293" w:author="Mihail" w:date="2014-10-24T23:42:00Z"/>
              </w:rPr>
            </w:pPr>
            <w:del w:id="294" w:author="Mihail" w:date="2014-10-24T23:42:00Z">
              <w:r w:rsidDel="0042695D">
                <w:delText>[List the stakeholder’s key responsibilities with regard to the system being developed—that is, their interest as a stakeholder.]</w:delText>
              </w:r>
            </w:del>
          </w:p>
        </w:tc>
      </w:tr>
      <w:tr w:rsidR="0085257A" w:rsidDel="0042695D" w14:paraId="48720DFE" w14:textId="37EF8802">
        <w:trPr>
          <w:del w:id="295" w:author="Mihail" w:date="2014-10-24T23:42:00Z"/>
        </w:trPr>
        <w:tc>
          <w:tcPr>
            <w:tcW w:w="1890" w:type="dxa"/>
          </w:tcPr>
          <w:p w14:paraId="20F79C90" w14:textId="12533392" w:rsidR="0085257A" w:rsidDel="0042695D" w:rsidRDefault="0085257A">
            <w:pPr>
              <w:rPr>
                <w:del w:id="296" w:author="Mihail" w:date="2014-10-24T23:42:00Z"/>
                <w:b/>
              </w:rPr>
            </w:pPr>
            <w:del w:id="297" w:author="Mihail" w:date="2014-10-24T23:42:00Z">
              <w:r w:rsidDel="0042695D">
                <w:rPr>
                  <w:b/>
                </w:rPr>
                <w:delText>Success Criteria</w:delText>
              </w:r>
            </w:del>
          </w:p>
        </w:tc>
        <w:tc>
          <w:tcPr>
            <w:tcW w:w="6948" w:type="dxa"/>
          </w:tcPr>
          <w:p w14:paraId="563DF6DC" w14:textId="7460771B" w:rsidR="0085257A" w:rsidDel="0042695D" w:rsidRDefault="0085257A">
            <w:pPr>
              <w:pStyle w:val="InfoBlue"/>
              <w:rPr>
                <w:del w:id="298" w:author="Mihail" w:date="2014-10-24T23:42:00Z"/>
              </w:rPr>
            </w:pPr>
            <w:del w:id="299" w:author="Mihail" w:date="2014-10-24T23:42:00Z">
              <w:r w:rsidDel="0042695D">
                <w:delText xml:space="preserve">[How does the stakeholder define success? </w:delText>
              </w:r>
            </w:del>
          </w:p>
          <w:p w14:paraId="223438C1" w14:textId="58BBCE8B" w:rsidR="0085257A" w:rsidDel="0042695D" w:rsidRDefault="0085257A">
            <w:pPr>
              <w:pStyle w:val="InfoBlue"/>
              <w:rPr>
                <w:del w:id="300" w:author="Mihail" w:date="2014-10-24T23:42:00Z"/>
              </w:rPr>
            </w:pPr>
            <w:del w:id="301" w:author="Mihail" w:date="2014-10-24T23:42:00Z">
              <w:r w:rsidDel="0042695D">
                <w:delText>How is the stakeholder rewarded?]</w:delText>
              </w:r>
            </w:del>
          </w:p>
        </w:tc>
      </w:tr>
      <w:tr w:rsidR="0085257A" w:rsidDel="0042695D" w14:paraId="496BB62D" w14:textId="0BDC42D2">
        <w:trPr>
          <w:del w:id="302" w:author="Mihail" w:date="2014-10-24T23:42:00Z"/>
        </w:trPr>
        <w:tc>
          <w:tcPr>
            <w:tcW w:w="1890" w:type="dxa"/>
          </w:tcPr>
          <w:p w14:paraId="5A8FA6DC" w14:textId="1B3B370B" w:rsidR="0085257A" w:rsidDel="0042695D" w:rsidRDefault="0085257A">
            <w:pPr>
              <w:rPr>
                <w:del w:id="303" w:author="Mihail" w:date="2014-10-24T23:42:00Z"/>
                <w:b/>
              </w:rPr>
            </w:pPr>
            <w:del w:id="304" w:author="Mihail" w:date="2014-10-24T23:42:00Z">
              <w:r w:rsidDel="0042695D">
                <w:rPr>
                  <w:b/>
                </w:rPr>
                <w:delText>Involvement</w:delText>
              </w:r>
            </w:del>
          </w:p>
        </w:tc>
        <w:tc>
          <w:tcPr>
            <w:tcW w:w="6948" w:type="dxa"/>
          </w:tcPr>
          <w:p w14:paraId="54011ABD" w14:textId="33ACEBBB" w:rsidR="0085257A" w:rsidDel="0042695D" w:rsidRDefault="0085257A">
            <w:pPr>
              <w:pStyle w:val="InfoBlue"/>
              <w:rPr>
                <w:del w:id="305" w:author="Mihail" w:date="2014-10-24T23:42:00Z"/>
              </w:rPr>
            </w:pPr>
            <w:del w:id="306" w:author="Mihail" w:date="2014-10-24T23:42:00Z">
              <w:r w:rsidDel="0042695D">
                <w:delText>[How is the stakeholder involved in the project? Relate where possible to Rational Unified Process roles—that is, Requirements Reviewer and so on.]</w:delText>
              </w:r>
            </w:del>
          </w:p>
        </w:tc>
      </w:tr>
      <w:tr w:rsidR="0085257A" w:rsidDel="0042695D" w14:paraId="0ECE542D" w14:textId="229491ED">
        <w:trPr>
          <w:del w:id="307" w:author="Mihail" w:date="2014-10-24T23:42:00Z"/>
        </w:trPr>
        <w:tc>
          <w:tcPr>
            <w:tcW w:w="1890" w:type="dxa"/>
          </w:tcPr>
          <w:p w14:paraId="4438BD4E" w14:textId="59D0106A" w:rsidR="0085257A" w:rsidDel="0042695D" w:rsidRDefault="0085257A">
            <w:pPr>
              <w:rPr>
                <w:del w:id="308" w:author="Mihail" w:date="2014-10-24T23:42:00Z"/>
                <w:b/>
              </w:rPr>
            </w:pPr>
            <w:del w:id="309" w:author="Mihail" w:date="2014-10-24T23:42:00Z">
              <w:r w:rsidDel="0042695D">
                <w:rPr>
                  <w:b/>
                </w:rPr>
                <w:delText>Deliverables</w:delText>
              </w:r>
            </w:del>
          </w:p>
        </w:tc>
        <w:tc>
          <w:tcPr>
            <w:tcW w:w="6948" w:type="dxa"/>
          </w:tcPr>
          <w:p w14:paraId="4FC334D3" w14:textId="4C819742" w:rsidR="0085257A" w:rsidDel="0042695D" w:rsidRDefault="0085257A">
            <w:pPr>
              <w:pStyle w:val="InfoBlue"/>
              <w:rPr>
                <w:del w:id="310" w:author="Mihail" w:date="2014-10-24T23:42:00Z"/>
              </w:rPr>
            </w:pPr>
            <w:del w:id="311" w:author="Mihail" w:date="2014-10-24T23:42:00Z">
              <w:r w:rsidDel="0042695D">
                <w:delText>[Are there any additional deliverables required by the stakeholder?  These could be project deliverables or outputs from the system under development.]</w:delText>
              </w:r>
            </w:del>
          </w:p>
        </w:tc>
      </w:tr>
      <w:tr w:rsidR="0085257A" w:rsidDel="0042695D" w14:paraId="0E3AB38F" w14:textId="7D9FB671">
        <w:trPr>
          <w:del w:id="312" w:author="Mihail" w:date="2014-10-24T23:42:00Z"/>
        </w:trPr>
        <w:tc>
          <w:tcPr>
            <w:tcW w:w="1890" w:type="dxa"/>
          </w:tcPr>
          <w:p w14:paraId="1C800DCE" w14:textId="28F3C808" w:rsidR="0085257A" w:rsidDel="0042695D" w:rsidRDefault="0085257A">
            <w:pPr>
              <w:rPr>
                <w:del w:id="313" w:author="Mihail" w:date="2014-10-24T23:42:00Z"/>
                <w:b/>
              </w:rPr>
            </w:pPr>
            <w:del w:id="314" w:author="Mihail" w:date="2014-10-24T23:42:00Z">
              <w:r w:rsidDel="0042695D">
                <w:rPr>
                  <w:b/>
                </w:rPr>
                <w:delText>Comments / Issues</w:delText>
              </w:r>
            </w:del>
          </w:p>
        </w:tc>
        <w:tc>
          <w:tcPr>
            <w:tcW w:w="6948" w:type="dxa"/>
          </w:tcPr>
          <w:p w14:paraId="779E47F0" w14:textId="6B74DF19" w:rsidR="0085257A" w:rsidDel="0042695D" w:rsidRDefault="0085257A">
            <w:pPr>
              <w:pStyle w:val="InfoBlue"/>
              <w:rPr>
                <w:del w:id="315" w:author="Mihail" w:date="2014-10-24T23:42:00Z"/>
              </w:rPr>
            </w:pPr>
            <w:del w:id="316" w:author="Mihail" w:date="2014-10-24T23:42:00Z">
              <w:r w:rsidDel="0042695D">
                <w:delText>[Problems that interfere with success and any other relevant information go here.]</w:delText>
              </w:r>
            </w:del>
          </w:p>
        </w:tc>
      </w:tr>
    </w:tbl>
    <w:p w14:paraId="7D0721AE" w14:textId="732710B2" w:rsidR="0085257A" w:rsidDel="0042695D" w:rsidRDefault="0085257A">
      <w:pPr>
        <w:pStyle w:val="BodyText"/>
        <w:rPr>
          <w:del w:id="317" w:author="Mihail" w:date="2014-10-24T23:42:00Z"/>
        </w:rPr>
      </w:pPr>
    </w:p>
    <w:p w14:paraId="15A3FAE9" w14:textId="40EEC4F9" w:rsidR="0085257A" w:rsidDel="0042695D" w:rsidRDefault="0085257A">
      <w:pPr>
        <w:pStyle w:val="Heading2"/>
        <w:widowControl/>
        <w:rPr>
          <w:del w:id="318" w:author="Mihail" w:date="2014-10-24T23:42:00Z"/>
        </w:rPr>
      </w:pPr>
      <w:bookmarkStart w:id="319" w:name="_Toc425054385"/>
      <w:bookmarkStart w:id="320" w:name="_Toc342757863"/>
      <w:bookmarkStart w:id="321" w:name="_Toc346297772"/>
      <w:bookmarkStart w:id="322" w:name="_Toc422186478"/>
      <w:bookmarkStart w:id="323" w:name="_Toc436203383"/>
      <w:bookmarkStart w:id="324" w:name="_Toc452813587"/>
      <w:bookmarkStart w:id="325" w:name="_Toc400786242"/>
      <w:del w:id="326" w:author="Mihail" w:date="2014-10-24T23:42:00Z">
        <w:r w:rsidDel="0042695D">
          <w:delText>User Profiles</w:delText>
        </w:r>
        <w:bookmarkEnd w:id="319"/>
        <w:bookmarkEnd w:id="320"/>
        <w:bookmarkEnd w:id="321"/>
        <w:bookmarkEnd w:id="322"/>
        <w:bookmarkEnd w:id="323"/>
        <w:bookmarkEnd w:id="324"/>
        <w:bookmarkEnd w:id="325"/>
        <w:r w:rsidDel="0042695D">
          <w:delText xml:space="preserve">  </w:delText>
        </w:r>
      </w:del>
    </w:p>
    <w:p w14:paraId="4EDD894C" w14:textId="6884B600" w:rsidR="0085257A" w:rsidDel="0042695D" w:rsidRDefault="0085257A">
      <w:pPr>
        <w:pStyle w:val="InfoBlue"/>
        <w:rPr>
          <w:del w:id="327" w:author="Mihail" w:date="2014-10-24T23:42:00Z"/>
        </w:rPr>
      </w:pPr>
      <w:del w:id="328" w:author="Mihail" w:date="2014-10-24T23:42:00Z">
        <w:r w:rsidDel="0042695D">
          <w:delTex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delText>
        </w:r>
      </w:del>
    </w:p>
    <w:p w14:paraId="23E8FB7B" w14:textId="62B91B25" w:rsidR="0085257A" w:rsidDel="0042695D" w:rsidRDefault="0085257A">
      <w:pPr>
        <w:pStyle w:val="Heading3"/>
        <w:rPr>
          <w:del w:id="329" w:author="Mihail" w:date="2014-10-24T23:42:00Z"/>
        </w:rPr>
      </w:pPr>
      <w:bookmarkStart w:id="330" w:name="_Toc400786243"/>
      <w:del w:id="331" w:author="Mihail" w:date="2014-10-24T23:42:00Z">
        <w:r w:rsidDel="0042695D">
          <w:delText>&lt;User Name&gt;</w:delText>
        </w:r>
        <w:bookmarkEnd w:id="330"/>
        <w:r w:rsidDel="0042695D">
          <w:br/>
        </w:r>
      </w:del>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5257A" w:rsidDel="0042695D" w14:paraId="49B3FCFD" w14:textId="238E16A1">
        <w:trPr>
          <w:del w:id="332" w:author="Mihail" w:date="2014-10-24T23:42:00Z"/>
        </w:trPr>
        <w:tc>
          <w:tcPr>
            <w:tcW w:w="1890" w:type="dxa"/>
          </w:tcPr>
          <w:p w14:paraId="3C04737A" w14:textId="7E17B3AB" w:rsidR="0085257A" w:rsidDel="0042695D" w:rsidRDefault="0085257A">
            <w:pPr>
              <w:rPr>
                <w:del w:id="333" w:author="Mihail" w:date="2014-10-24T23:42:00Z"/>
                <w:b/>
              </w:rPr>
            </w:pPr>
            <w:del w:id="334" w:author="Mihail" w:date="2014-10-24T23:42:00Z">
              <w:r w:rsidDel="0042695D">
                <w:rPr>
                  <w:b/>
                </w:rPr>
                <w:delText>Representative</w:delText>
              </w:r>
            </w:del>
          </w:p>
        </w:tc>
        <w:tc>
          <w:tcPr>
            <w:tcW w:w="6948" w:type="dxa"/>
          </w:tcPr>
          <w:p w14:paraId="11CEE857" w14:textId="4C5CEA1C" w:rsidR="0085257A" w:rsidDel="0042695D" w:rsidRDefault="0085257A">
            <w:pPr>
              <w:pStyle w:val="InfoBlue"/>
              <w:rPr>
                <w:del w:id="335" w:author="Mihail" w:date="2014-10-24T23:42:00Z"/>
              </w:rPr>
            </w:pPr>
            <w:del w:id="336" w:author="Mihail" w:date="2014-10-24T23:42:00Z">
              <w:r w:rsidDel="0042695D">
                <w:delText>[Who is the user representative to the project?  (Optional if documented elsewhere.)  This often refers to the Stakeholder that represents the set of users, for example, Stakeholder: Stakeholder1.]</w:delText>
              </w:r>
            </w:del>
          </w:p>
        </w:tc>
      </w:tr>
      <w:tr w:rsidR="0085257A" w:rsidDel="0042695D" w14:paraId="32C6E71D" w14:textId="05F6284E">
        <w:trPr>
          <w:del w:id="337" w:author="Mihail" w:date="2014-10-24T23:42:00Z"/>
        </w:trPr>
        <w:tc>
          <w:tcPr>
            <w:tcW w:w="1890" w:type="dxa"/>
          </w:tcPr>
          <w:p w14:paraId="18FD5645" w14:textId="2D9455A8" w:rsidR="0085257A" w:rsidDel="0042695D" w:rsidRDefault="0085257A">
            <w:pPr>
              <w:rPr>
                <w:del w:id="338" w:author="Mihail" w:date="2014-10-24T23:42:00Z"/>
                <w:b/>
              </w:rPr>
            </w:pPr>
            <w:del w:id="339" w:author="Mihail" w:date="2014-10-24T23:42:00Z">
              <w:r w:rsidDel="0042695D">
                <w:rPr>
                  <w:b/>
                </w:rPr>
                <w:delText>Description</w:delText>
              </w:r>
            </w:del>
          </w:p>
        </w:tc>
        <w:tc>
          <w:tcPr>
            <w:tcW w:w="6948" w:type="dxa"/>
          </w:tcPr>
          <w:p w14:paraId="49E35F2C" w14:textId="69233005" w:rsidR="0085257A" w:rsidDel="0042695D" w:rsidRDefault="00B56935">
            <w:pPr>
              <w:pStyle w:val="InfoBlue"/>
              <w:rPr>
                <w:del w:id="340" w:author="Mihail" w:date="2014-10-24T23:42:00Z"/>
              </w:rPr>
            </w:pPr>
            <w:del w:id="341" w:author="Mihail" w:date="2014-10-24T23:42:00Z">
              <w:r w:rsidDel="0042695D">
                <w:delText xml:space="preserve">[Qualify the user’s expertise, technical background, and degree of sophistication—that is, guru, casual user, and so on.] </w:delText>
              </w:r>
            </w:del>
          </w:p>
        </w:tc>
      </w:tr>
      <w:tr w:rsidR="0085257A" w:rsidDel="0042695D" w14:paraId="15B0869E" w14:textId="74CB2A44">
        <w:trPr>
          <w:del w:id="342" w:author="Mihail" w:date="2014-10-24T23:42:00Z"/>
        </w:trPr>
        <w:tc>
          <w:tcPr>
            <w:tcW w:w="1890" w:type="dxa"/>
          </w:tcPr>
          <w:p w14:paraId="139D0BFE" w14:textId="53FA570F" w:rsidR="0085257A" w:rsidDel="0042695D" w:rsidRDefault="0085257A">
            <w:pPr>
              <w:rPr>
                <w:del w:id="343" w:author="Mihail" w:date="2014-10-24T23:42:00Z"/>
                <w:b/>
              </w:rPr>
            </w:pPr>
            <w:del w:id="344" w:author="Mihail" w:date="2014-10-24T23:42:00Z">
              <w:r w:rsidDel="0042695D">
                <w:rPr>
                  <w:b/>
                </w:rPr>
                <w:delText>Type</w:delText>
              </w:r>
            </w:del>
          </w:p>
        </w:tc>
        <w:tc>
          <w:tcPr>
            <w:tcW w:w="6948" w:type="dxa"/>
          </w:tcPr>
          <w:p w14:paraId="0AE1DB8E" w14:textId="5C0CDEC6" w:rsidR="0085257A" w:rsidDel="0042695D" w:rsidRDefault="00B56935">
            <w:pPr>
              <w:pStyle w:val="InfoBlue"/>
              <w:rPr>
                <w:del w:id="345" w:author="Mihail" w:date="2014-10-24T23:42:00Z"/>
              </w:rPr>
            </w:pPr>
            <w:del w:id="346" w:author="Mihail" w:date="2014-10-24T23:42:00Z">
              <w:r w:rsidDel="0042695D">
                <w:delText>[A brief description of the user type.]</w:delText>
              </w:r>
            </w:del>
          </w:p>
        </w:tc>
      </w:tr>
      <w:tr w:rsidR="0085257A" w:rsidDel="0042695D" w14:paraId="21F60496" w14:textId="551F4C67">
        <w:trPr>
          <w:del w:id="347" w:author="Mihail" w:date="2014-10-24T23:42:00Z"/>
        </w:trPr>
        <w:tc>
          <w:tcPr>
            <w:tcW w:w="1890" w:type="dxa"/>
          </w:tcPr>
          <w:p w14:paraId="30291F6F" w14:textId="6C2515E2" w:rsidR="0085257A" w:rsidDel="0042695D" w:rsidRDefault="0085257A">
            <w:pPr>
              <w:rPr>
                <w:del w:id="348" w:author="Mihail" w:date="2014-10-24T23:42:00Z"/>
                <w:b/>
              </w:rPr>
            </w:pPr>
            <w:del w:id="349" w:author="Mihail" w:date="2014-10-24T23:42:00Z">
              <w:r w:rsidDel="0042695D">
                <w:rPr>
                  <w:b/>
                </w:rPr>
                <w:delText>Responsibilities</w:delText>
              </w:r>
            </w:del>
          </w:p>
        </w:tc>
        <w:tc>
          <w:tcPr>
            <w:tcW w:w="6948" w:type="dxa"/>
          </w:tcPr>
          <w:p w14:paraId="34A7BC78" w14:textId="63EB4E14" w:rsidR="0085257A" w:rsidDel="0042695D" w:rsidRDefault="0085257A">
            <w:pPr>
              <w:pStyle w:val="InfoBlue"/>
              <w:rPr>
                <w:del w:id="350" w:author="Mihail" w:date="2014-10-24T23:42:00Z"/>
              </w:rPr>
            </w:pPr>
            <w:del w:id="351" w:author="Mihail" w:date="2014-10-24T23:42:00Z">
              <w:r w:rsidDel="0042695D">
                <w:delText>[List the user’s key responsibilities with regard to the system being developed— that is, captures details, produces reports, coordinates work, and so forth.]</w:delText>
              </w:r>
            </w:del>
          </w:p>
        </w:tc>
      </w:tr>
      <w:tr w:rsidR="0085257A" w:rsidDel="0042695D" w14:paraId="37355E55" w14:textId="2844C7C3">
        <w:trPr>
          <w:del w:id="352" w:author="Mihail" w:date="2014-10-24T23:42:00Z"/>
        </w:trPr>
        <w:tc>
          <w:tcPr>
            <w:tcW w:w="1890" w:type="dxa"/>
          </w:tcPr>
          <w:p w14:paraId="761AC2C9" w14:textId="7D65BE68" w:rsidR="0085257A" w:rsidDel="0042695D" w:rsidRDefault="0085257A">
            <w:pPr>
              <w:rPr>
                <w:del w:id="353" w:author="Mihail" w:date="2014-10-24T23:42:00Z"/>
                <w:b/>
              </w:rPr>
            </w:pPr>
            <w:del w:id="354" w:author="Mihail" w:date="2014-10-24T23:42:00Z">
              <w:r w:rsidDel="0042695D">
                <w:rPr>
                  <w:b/>
                </w:rPr>
                <w:delText>Success Criteria</w:delText>
              </w:r>
            </w:del>
          </w:p>
        </w:tc>
        <w:tc>
          <w:tcPr>
            <w:tcW w:w="6948" w:type="dxa"/>
          </w:tcPr>
          <w:p w14:paraId="7BAF801E" w14:textId="055C9593" w:rsidR="0085257A" w:rsidDel="0042695D" w:rsidRDefault="0085257A">
            <w:pPr>
              <w:pStyle w:val="InfoBlue"/>
              <w:rPr>
                <w:del w:id="355" w:author="Mihail" w:date="2014-10-24T23:42:00Z"/>
              </w:rPr>
            </w:pPr>
            <w:del w:id="356" w:author="Mihail" w:date="2014-10-24T23:42:00Z">
              <w:r w:rsidDel="0042695D">
                <w:delText>[How does the user define success?</w:delText>
              </w:r>
            </w:del>
          </w:p>
          <w:p w14:paraId="16D2FCB5" w14:textId="57065056" w:rsidR="0085257A" w:rsidDel="0042695D" w:rsidRDefault="0085257A">
            <w:pPr>
              <w:pStyle w:val="InfoBlue"/>
              <w:rPr>
                <w:del w:id="357" w:author="Mihail" w:date="2014-10-24T23:42:00Z"/>
              </w:rPr>
            </w:pPr>
            <w:del w:id="358" w:author="Mihail" w:date="2014-10-24T23:42:00Z">
              <w:r w:rsidDel="0042695D">
                <w:delText xml:space="preserve"> How is the user rewarded?]</w:delText>
              </w:r>
            </w:del>
          </w:p>
        </w:tc>
      </w:tr>
      <w:tr w:rsidR="0085257A" w:rsidDel="0042695D" w14:paraId="36AB6D52" w14:textId="2D1F8305">
        <w:trPr>
          <w:del w:id="359" w:author="Mihail" w:date="2014-10-24T23:42:00Z"/>
        </w:trPr>
        <w:tc>
          <w:tcPr>
            <w:tcW w:w="1890" w:type="dxa"/>
          </w:tcPr>
          <w:p w14:paraId="1570ADA9" w14:textId="1565B521" w:rsidR="0085257A" w:rsidDel="0042695D" w:rsidRDefault="0085257A">
            <w:pPr>
              <w:rPr>
                <w:del w:id="360" w:author="Mihail" w:date="2014-10-24T23:42:00Z"/>
                <w:b/>
              </w:rPr>
            </w:pPr>
            <w:del w:id="361" w:author="Mihail" w:date="2014-10-24T23:42:00Z">
              <w:r w:rsidDel="0042695D">
                <w:rPr>
                  <w:b/>
                </w:rPr>
                <w:delText>Involvement</w:delText>
              </w:r>
            </w:del>
          </w:p>
        </w:tc>
        <w:tc>
          <w:tcPr>
            <w:tcW w:w="6948" w:type="dxa"/>
          </w:tcPr>
          <w:p w14:paraId="1EC2EA83" w14:textId="7D8D3462" w:rsidR="0085257A" w:rsidDel="0042695D" w:rsidRDefault="0085257A">
            <w:pPr>
              <w:pStyle w:val="InfoBlue"/>
              <w:rPr>
                <w:del w:id="362" w:author="Mihail" w:date="2014-10-24T23:42:00Z"/>
              </w:rPr>
            </w:pPr>
            <w:del w:id="363" w:author="Mihail" w:date="2014-10-24T23:42:00Z">
              <w:r w:rsidDel="0042695D">
                <w:delText>[How is the user involved in the project? Relate where possible to Rational Unified Process roles—that is, Requirements Reviewer, and so on.]</w:delText>
              </w:r>
            </w:del>
          </w:p>
        </w:tc>
      </w:tr>
      <w:tr w:rsidR="0085257A" w:rsidDel="0042695D" w14:paraId="26174328" w14:textId="4443F7AC">
        <w:trPr>
          <w:del w:id="364" w:author="Mihail" w:date="2014-10-24T23:42:00Z"/>
        </w:trPr>
        <w:tc>
          <w:tcPr>
            <w:tcW w:w="1890" w:type="dxa"/>
          </w:tcPr>
          <w:p w14:paraId="698DB270" w14:textId="62D6E7FA" w:rsidR="0085257A" w:rsidDel="0042695D" w:rsidRDefault="0085257A">
            <w:pPr>
              <w:rPr>
                <w:del w:id="365" w:author="Mihail" w:date="2014-10-24T23:42:00Z"/>
                <w:b/>
              </w:rPr>
            </w:pPr>
            <w:del w:id="366" w:author="Mihail" w:date="2014-10-24T23:42:00Z">
              <w:r w:rsidDel="0042695D">
                <w:rPr>
                  <w:b/>
                </w:rPr>
                <w:delText>Deliverables</w:delText>
              </w:r>
            </w:del>
          </w:p>
        </w:tc>
        <w:tc>
          <w:tcPr>
            <w:tcW w:w="6948" w:type="dxa"/>
          </w:tcPr>
          <w:p w14:paraId="7C034FBF" w14:textId="454D5F0B" w:rsidR="0085257A" w:rsidDel="0042695D" w:rsidRDefault="0085257A">
            <w:pPr>
              <w:pStyle w:val="InfoBlue"/>
              <w:rPr>
                <w:del w:id="367" w:author="Mihail" w:date="2014-10-24T23:42:00Z"/>
              </w:rPr>
            </w:pPr>
            <w:del w:id="368" w:author="Mihail" w:date="2014-10-24T23:42:00Z">
              <w:r w:rsidDel="0042695D">
                <w:delText>[Are there any deliverables the user produces and, if so, for whom?]</w:delText>
              </w:r>
            </w:del>
          </w:p>
        </w:tc>
      </w:tr>
      <w:tr w:rsidR="0085257A" w:rsidDel="0042695D" w14:paraId="3A7AB0AC" w14:textId="2256CC10">
        <w:trPr>
          <w:del w:id="369" w:author="Mihail" w:date="2014-10-24T23:42:00Z"/>
        </w:trPr>
        <w:tc>
          <w:tcPr>
            <w:tcW w:w="1890" w:type="dxa"/>
          </w:tcPr>
          <w:p w14:paraId="6578173E" w14:textId="42012330" w:rsidR="0085257A" w:rsidDel="0042695D" w:rsidRDefault="0085257A">
            <w:pPr>
              <w:rPr>
                <w:del w:id="370" w:author="Mihail" w:date="2014-10-24T23:42:00Z"/>
                <w:b/>
              </w:rPr>
            </w:pPr>
            <w:del w:id="371" w:author="Mihail" w:date="2014-10-24T23:42:00Z">
              <w:r w:rsidDel="0042695D">
                <w:rPr>
                  <w:b/>
                </w:rPr>
                <w:delText>Comments / Issues</w:delText>
              </w:r>
            </w:del>
          </w:p>
        </w:tc>
        <w:tc>
          <w:tcPr>
            <w:tcW w:w="6948" w:type="dxa"/>
          </w:tcPr>
          <w:p w14:paraId="4B208AD3" w14:textId="33215F6E" w:rsidR="0085257A" w:rsidDel="0042695D" w:rsidRDefault="0085257A">
            <w:pPr>
              <w:pStyle w:val="InfoBlue"/>
              <w:rPr>
                <w:del w:id="372" w:author="Mihail" w:date="2014-10-24T23:42:00Z"/>
              </w:rPr>
            </w:pPr>
            <w:del w:id="373" w:author="Mihail" w:date="2014-10-24T23:42:00Z">
              <w:r w:rsidDel="0042695D">
                <w:delText>[Problems that interfere with success and any other relevant information go here. These would include trends that make the user’s job easier or harder.]</w:delText>
              </w:r>
            </w:del>
          </w:p>
        </w:tc>
      </w:tr>
    </w:tbl>
    <w:commentRangeEnd w:id="268"/>
    <w:p w14:paraId="0FD87F2B" w14:textId="77777777" w:rsidR="0085257A" w:rsidDel="009B7AC7" w:rsidRDefault="0042695D">
      <w:pPr>
        <w:pStyle w:val="BodyText"/>
        <w:rPr>
          <w:del w:id="374" w:author="Mihail" w:date="2014-10-11T10:11:00Z"/>
        </w:rPr>
      </w:pPr>
      <w:r>
        <w:rPr>
          <w:rStyle w:val="CommentReference"/>
        </w:rPr>
        <w:commentReference w:id="268"/>
      </w:r>
    </w:p>
    <w:p w14:paraId="7F934F70" w14:textId="77777777" w:rsidR="0085257A" w:rsidRDefault="0085257A">
      <w:pPr>
        <w:pStyle w:val="Heading2"/>
      </w:pPr>
      <w:bookmarkStart w:id="375" w:name="_Toc452813588"/>
      <w:bookmarkStart w:id="376" w:name="_Toc400786244"/>
      <w:r>
        <w:t>Key Stakeholder or User Needs</w:t>
      </w:r>
      <w:bookmarkEnd w:id="375"/>
      <w:bookmarkEnd w:id="376"/>
    </w:p>
    <w:p w14:paraId="515B6C14" w14:textId="77777777" w:rsidR="0085257A" w:rsidRDefault="0085257A">
      <w:pPr>
        <w:pStyle w:val="InfoBlue"/>
      </w:pPr>
      <w:r>
        <w:t>[List the key problems with existing solutions as perceived by the stakeholder or user. Clarify the following issues for each problem:</w:t>
      </w:r>
    </w:p>
    <w:p w14:paraId="3B4E26CA" w14:textId="77777777" w:rsidR="0085257A" w:rsidRDefault="0085257A">
      <w:pPr>
        <w:pStyle w:val="InfoBlue"/>
      </w:pPr>
      <w:r>
        <w:t>•</w:t>
      </w:r>
      <w:r>
        <w:tab/>
        <w:t xml:space="preserve">What are the reasons for this problem? </w:t>
      </w:r>
    </w:p>
    <w:p w14:paraId="4032DFF6" w14:textId="77777777" w:rsidR="0085257A" w:rsidRDefault="0085257A">
      <w:pPr>
        <w:pStyle w:val="InfoBlue"/>
      </w:pPr>
      <w:r>
        <w:t>•</w:t>
      </w:r>
      <w:r>
        <w:tab/>
        <w:t>How is it solved now?</w:t>
      </w:r>
    </w:p>
    <w:p w14:paraId="7AC6AC44" w14:textId="77777777" w:rsidR="0085257A" w:rsidRDefault="0085257A">
      <w:pPr>
        <w:pStyle w:val="InfoBlue"/>
      </w:pPr>
      <w:r>
        <w:t>•</w:t>
      </w:r>
      <w:r>
        <w:tab/>
        <w:t>What solutions does the stakeholder or user want?]</w:t>
      </w:r>
    </w:p>
    <w:p w14:paraId="32CBACFB" w14:textId="77777777" w:rsidR="0085257A" w:rsidRDefault="0085257A">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14:paraId="4AB7F1D3" w14:textId="77777777" w:rsidR="0085257A" w:rsidRDefault="0085257A">
      <w:pPr>
        <w:pStyle w:val="InfoBlue"/>
      </w:pPr>
      <w:r>
        <w:t xml:space="preserve">Fill in the following table—if using Rational </w:t>
      </w:r>
      <w:proofErr w:type="spellStart"/>
      <w:r>
        <w:t>RequisitePro</w:t>
      </w:r>
      <w:proofErr w:type="spellEnd"/>
      <w:r>
        <w:t xml:space="preserve">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85257A" w14:paraId="4610A15C" w14:textId="77777777">
        <w:tc>
          <w:tcPr>
            <w:tcW w:w="2808" w:type="dxa"/>
            <w:shd w:val="solid" w:color="000000" w:fill="FFFFFF"/>
          </w:tcPr>
          <w:p w14:paraId="0DC500ED" w14:textId="77777777" w:rsidR="0085257A" w:rsidRDefault="0085257A">
            <w:pPr>
              <w:pStyle w:val="BodyText"/>
              <w:ind w:left="0"/>
              <w:rPr>
                <w:b/>
              </w:rPr>
            </w:pPr>
            <w:r>
              <w:rPr>
                <w:b/>
              </w:rPr>
              <w:t>Need</w:t>
            </w:r>
          </w:p>
        </w:tc>
        <w:tc>
          <w:tcPr>
            <w:tcW w:w="900" w:type="dxa"/>
            <w:shd w:val="solid" w:color="000000" w:fill="FFFFFF"/>
          </w:tcPr>
          <w:p w14:paraId="59C12C55" w14:textId="77777777" w:rsidR="0085257A" w:rsidRDefault="0085257A">
            <w:pPr>
              <w:pStyle w:val="BodyText"/>
              <w:ind w:left="0"/>
              <w:rPr>
                <w:b/>
              </w:rPr>
            </w:pPr>
            <w:r>
              <w:rPr>
                <w:b/>
              </w:rPr>
              <w:t>Priority</w:t>
            </w:r>
          </w:p>
        </w:tc>
        <w:tc>
          <w:tcPr>
            <w:tcW w:w="1350" w:type="dxa"/>
            <w:shd w:val="solid" w:color="000000" w:fill="FFFFFF"/>
          </w:tcPr>
          <w:p w14:paraId="62CEA779" w14:textId="77777777" w:rsidR="0085257A" w:rsidRDefault="0085257A">
            <w:pPr>
              <w:pStyle w:val="BodyText"/>
              <w:ind w:left="0"/>
              <w:rPr>
                <w:b/>
              </w:rPr>
            </w:pPr>
            <w:r>
              <w:rPr>
                <w:b/>
              </w:rPr>
              <w:t>Concerns</w:t>
            </w:r>
          </w:p>
        </w:tc>
        <w:tc>
          <w:tcPr>
            <w:tcW w:w="1890" w:type="dxa"/>
            <w:shd w:val="solid" w:color="000000" w:fill="FFFFFF"/>
          </w:tcPr>
          <w:p w14:paraId="2CFBAAB2" w14:textId="77777777" w:rsidR="0085257A" w:rsidRDefault="0085257A">
            <w:pPr>
              <w:pStyle w:val="BodyText"/>
              <w:ind w:left="0"/>
              <w:rPr>
                <w:b/>
              </w:rPr>
            </w:pPr>
            <w:r>
              <w:rPr>
                <w:b/>
              </w:rPr>
              <w:t>Current Solution</w:t>
            </w:r>
          </w:p>
        </w:tc>
        <w:tc>
          <w:tcPr>
            <w:tcW w:w="2520" w:type="dxa"/>
            <w:gridSpan w:val="2"/>
            <w:shd w:val="solid" w:color="000000" w:fill="FFFFFF"/>
          </w:tcPr>
          <w:p w14:paraId="4DD02B0E" w14:textId="77777777" w:rsidR="0085257A" w:rsidRDefault="0085257A">
            <w:pPr>
              <w:pStyle w:val="BodyText"/>
              <w:ind w:left="0"/>
              <w:rPr>
                <w:b/>
              </w:rPr>
            </w:pPr>
            <w:r>
              <w:rPr>
                <w:b/>
              </w:rPr>
              <w:t>Proposed Solutions</w:t>
            </w:r>
          </w:p>
        </w:tc>
      </w:tr>
      <w:tr w:rsidR="0085257A" w14:paraId="30D57836" w14:textId="77777777">
        <w:tc>
          <w:tcPr>
            <w:tcW w:w="2808" w:type="dxa"/>
          </w:tcPr>
          <w:p w14:paraId="070B2822" w14:textId="77777777" w:rsidR="0085257A" w:rsidRDefault="0085257A">
            <w:pPr>
              <w:pStyle w:val="BodyText"/>
              <w:ind w:left="0"/>
            </w:pPr>
            <w:r>
              <w:t>Broadcast messages</w:t>
            </w:r>
          </w:p>
        </w:tc>
        <w:tc>
          <w:tcPr>
            <w:tcW w:w="900" w:type="dxa"/>
          </w:tcPr>
          <w:p w14:paraId="520F4E6F" w14:textId="77777777" w:rsidR="0085257A" w:rsidRDefault="0085257A">
            <w:pPr>
              <w:pStyle w:val="BodyText"/>
              <w:ind w:left="0"/>
            </w:pPr>
          </w:p>
        </w:tc>
        <w:tc>
          <w:tcPr>
            <w:tcW w:w="1350" w:type="dxa"/>
          </w:tcPr>
          <w:p w14:paraId="3040C700" w14:textId="77777777" w:rsidR="0085257A" w:rsidRDefault="0085257A">
            <w:pPr>
              <w:pStyle w:val="BodyText"/>
              <w:ind w:left="0"/>
            </w:pPr>
          </w:p>
        </w:tc>
        <w:tc>
          <w:tcPr>
            <w:tcW w:w="1980" w:type="dxa"/>
            <w:gridSpan w:val="2"/>
          </w:tcPr>
          <w:p w14:paraId="401F1A33" w14:textId="77777777" w:rsidR="0085257A" w:rsidRDefault="0085257A">
            <w:pPr>
              <w:pStyle w:val="BodyText"/>
              <w:ind w:left="0"/>
            </w:pPr>
          </w:p>
        </w:tc>
        <w:tc>
          <w:tcPr>
            <w:tcW w:w="2430" w:type="dxa"/>
          </w:tcPr>
          <w:p w14:paraId="043CF025" w14:textId="77777777" w:rsidR="0085257A" w:rsidRDefault="0085257A">
            <w:pPr>
              <w:pStyle w:val="BodyText"/>
              <w:ind w:left="0"/>
            </w:pPr>
          </w:p>
        </w:tc>
      </w:tr>
    </w:tbl>
    <w:p w14:paraId="08716F03" w14:textId="77777777" w:rsidR="0085257A" w:rsidRDefault="0085257A">
      <w:pPr>
        <w:pStyle w:val="BodyText"/>
      </w:pPr>
    </w:p>
    <w:p w14:paraId="02BC6CD5" w14:textId="77777777" w:rsidR="0085257A" w:rsidRDefault="0085257A">
      <w:pPr>
        <w:pStyle w:val="Heading2"/>
      </w:pPr>
      <w:bookmarkStart w:id="377" w:name="_Toc452813589"/>
      <w:bookmarkStart w:id="378" w:name="_Toc400786245"/>
      <w:r>
        <w:t>Alternatives and Competition</w:t>
      </w:r>
      <w:bookmarkEnd w:id="377"/>
      <w:bookmarkEnd w:id="378"/>
    </w:p>
    <w:p w14:paraId="11A7D756" w14:textId="77777777" w:rsidR="0085257A" w:rsidRDefault="0085257A">
      <w:pPr>
        <w:pStyle w:val="InfoBlue"/>
      </w:pPr>
      <w:r>
        <w:t xml:space="preserve">[Identify alternatives the stakeholder perceives as available. These can include buying a competitor’s product, </w:t>
      </w:r>
      <w:r>
        <w:lastRenderedPageBreak/>
        <w:t>building a homegrown solution or simply maintaining the status quo. List any known competitive choices that exist or may become available. Include the major strengths and weaknesses of each competitor as perceived by the stakeholder or end user.]</w:t>
      </w:r>
    </w:p>
    <w:p w14:paraId="6EFCBB4F" w14:textId="77777777" w:rsidR="0085257A" w:rsidRDefault="0085257A">
      <w:pPr>
        <w:pStyle w:val="Heading3"/>
      </w:pPr>
      <w:bookmarkStart w:id="379" w:name="_Toc400786246"/>
      <w:r>
        <w:t>&lt;</w:t>
      </w:r>
      <w:proofErr w:type="spellStart"/>
      <w:proofErr w:type="gramStart"/>
      <w:r>
        <w:t>aCompetitor</w:t>
      </w:r>
      <w:proofErr w:type="spellEnd"/>
      <w:proofErr w:type="gramEnd"/>
      <w:r>
        <w:t>&gt;</w:t>
      </w:r>
      <w:bookmarkEnd w:id="379"/>
    </w:p>
    <w:p w14:paraId="70AAB7F6" w14:textId="77777777" w:rsidR="0085257A" w:rsidRDefault="0085257A">
      <w:pPr>
        <w:pStyle w:val="Heading3"/>
      </w:pPr>
      <w:bookmarkStart w:id="380" w:name="_Toc400786247"/>
      <w:r>
        <w:t>&lt;</w:t>
      </w:r>
      <w:proofErr w:type="spellStart"/>
      <w:proofErr w:type="gramStart"/>
      <w:r>
        <w:t>anotherCompetitor</w:t>
      </w:r>
      <w:proofErr w:type="spellEnd"/>
      <w:proofErr w:type="gramEnd"/>
      <w:r>
        <w:t>&gt;</w:t>
      </w:r>
      <w:bookmarkEnd w:id="380"/>
    </w:p>
    <w:p w14:paraId="606058B8" w14:textId="77777777" w:rsidR="0085257A" w:rsidRDefault="0085257A">
      <w:pPr>
        <w:pStyle w:val="Heading1"/>
      </w:pPr>
      <w:bookmarkStart w:id="381" w:name="_Toc436203387"/>
      <w:bookmarkStart w:id="382" w:name="_Toc452813590"/>
      <w:bookmarkStart w:id="383" w:name="_Toc400786248"/>
      <w:bookmarkEnd w:id="248"/>
      <w:r>
        <w:t>Product Overview</w:t>
      </w:r>
      <w:bookmarkEnd w:id="381"/>
      <w:bookmarkEnd w:id="382"/>
      <w:bookmarkEnd w:id="383"/>
    </w:p>
    <w:p w14:paraId="6B386A86" w14:textId="77777777" w:rsidR="0085257A" w:rsidRDefault="0085257A">
      <w:pPr>
        <w:pStyle w:val="InfoBlue"/>
      </w:pPr>
      <w:r>
        <w:t xml:space="preserve">[This section provides a high level view of the product capabilities, interfaces to other applications, and system configurations. This section usually consists of three subsections, as follows: </w:t>
      </w:r>
    </w:p>
    <w:p w14:paraId="6E5B9528" w14:textId="77777777" w:rsidR="0085257A" w:rsidRDefault="0085257A">
      <w:pPr>
        <w:pStyle w:val="InfoBlue"/>
      </w:pPr>
      <w:r>
        <w:t>•</w:t>
      </w:r>
      <w:r>
        <w:tab/>
        <w:t xml:space="preserve">Product perspective </w:t>
      </w:r>
    </w:p>
    <w:p w14:paraId="4A7610BF" w14:textId="77777777" w:rsidR="0085257A" w:rsidRDefault="0085257A">
      <w:pPr>
        <w:pStyle w:val="InfoBlue"/>
      </w:pPr>
      <w:r>
        <w:t>•</w:t>
      </w:r>
      <w:r>
        <w:tab/>
        <w:t xml:space="preserve">Product functions </w:t>
      </w:r>
    </w:p>
    <w:p w14:paraId="2E6D5AE9" w14:textId="77777777" w:rsidR="0085257A" w:rsidRDefault="0085257A">
      <w:pPr>
        <w:pStyle w:val="InfoBlue"/>
      </w:pPr>
      <w:r>
        <w:t>•</w:t>
      </w:r>
      <w:r>
        <w:tab/>
        <w:t>Assumptions and dependencies]</w:t>
      </w:r>
    </w:p>
    <w:p w14:paraId="34456939" w14:textId="77777777" w:rsidR="0085257A" w:rsidRDefault="0085257A">
      <w:pPr>
        <w:pStyle w:val="Heading2"/>
      </w:pPr>
      <w:bookmarkStart w:id="384" w:name="_Toc425054391"/>
      <w:bookmarkStart w:id="385" w:name="_Toc318088998"/>
      <w:bookmarkStart w:id="386" w:name="_Toc320274603"/>
      <w:bookmarkStart w:id="387" w:name="_Toc320279476"/>
      <w:bookmarkStart w:id="388" w:name="_Toc323533353"/>
      <w:bookmarkStart w:id="389" w:name="_Toc339783677"/>
      <w:bookmarkStart w:id="390" w:name="_Toc339784266"/>
      <w:bookmarkStart w:id="391" w:name="_Toc342757867"/>
      <w:bookmarkStart w:id="392" w:name="_Toc346297778"/>
      <w:bookmarkStart w:id="393" w:name="_Toc422186484"/>
      <w:bookmarkStart w:id="394" w:name="_Toc436203388"/>
      <w:bookmarkStart w:id="395" w:name="_Toc452813591"/>
      <w:bookmarkStart w:id="396" w:name="_Toc400786249"/>
      <w:r>
        <w:t>Product Perspective</w:t>
      </w:r>
      <w:bookmarkEnd w:id="384"/>
      <w:bookmarkEnd w:id="385"/>
      <w:bookmarkEnd w:id="386"/>
      <w:bookmarkEnd w:id="387"/>
      <w:bookmarkEnd w:id="388"/>
      <w:bookmarkEnd w:id="389"/>
      <w:bookmarkEnd w:id="390"/>
      <w:bookmarkEnd w:id="391"/>
      <w:bookmarkEnd w:id="392"/>
      <w:bookmarkEnd w:id="393"/>
      <w:bookmarkEnd w:id="394"/>
      <w:bookmarkEnd w:id="395"/>
      <w:bookmarkEnd w:id="396"/>
    </w:p>
    <w:p w14:paraId="65E27B9B" w14:textId="77777777" w:rsidR="0085257A" w:rsidRDefault="0085257A">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3CACE996" w14:textId="77777777" w:rsidR="0085257A" w:rsidRDefault="0085257A">
      <w:pPr>
        <w:pStyle w:val="Heading2"/>
      </w:pPr>
      <w:bookmarkStart w:id="397" w:name="_Toc346297779"/>
      <w:bookmarkStart w:id="398" w:name="_Toc425054393"/>
      <w:bookmarkStart w:id="399" w:name="_Toc422186486"/>
      <w:bookmarkStart w:id="400" w:name="_Toc436203389"/>
      <w:bookmarkStart w:id="401" w:name="_Toc452813592"/>
      <w:bookmarkStart w:id="402" w:name="_Toc400786250"/>
      <w:r>
        <w:t>Summary of Capabilities</w:t>
      </w:r>
      <w:bookmarkEnd w:id="397"/>
      <w:bookmarkEnd w:id="398"/>
      <w:bookmarkEnd w:id="399"/>
      <w:bookmarkEnd w:id="400"/>
      <w:bookmarkEnd w:id="401"/>
      <w:bookmarkEnd w:id="402"/>
    </w:p>
    <w:p w14:paraId="5089F822" w14:textId="77777777" w:rsidR="0085257A" w:rsidRDefault="0085257A">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mentioning the amount of detail each of these functions requires.</w:t>
      </w:r>
    </w:p>
    <w:p w14:paraId="5801059E" w14:textId="77777777" w:rsidR="0085257A" w:rsidRDefault="0085257A">
      <w:pPr>
        <w:pStyle w:val="InfoBlue"/>
      </w:pPr>
      <w:r>
        <w:t>Organize the functions so the list is understandable to the customer or to anyone else reading the document for the first time. A simple table listing the key benefits and their supporting features might suffice. For example:]</w:t>
      </w:r>
    </w:p>
    <w:p w14:paraId="3A41735D" w14:textId="77777777" w:rsidR="0085257A" w:rsidRDefault="0085257A">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5257A" w14:paraId="46940645" w14:textId="77777777">
        <w:trPr>
          <w:cantSplit/>
        </w:trPr>
        <w:tc>
          <w:tcPr>
            <w:tcW w:w="3240" w:type="dxa"/>
          </w:tcPr>
          <w:p w14:paraId="7BF37F03" w14:textId="77777777" w:rsidR="0085257A" w:rsidRDefault="0085257A">
            <w:pPr>
              <w:keepNext/>
              <w:ind w:right="72"/>
              <w:rPr>
                <w:b/>
                <w:color w:val="000000"/>
              </w:rPr>
            </w:pPr>
            <w:r>
              <w:rPr>
                <w:b/>
                <w:color w:val="000000"/>
              </w:rPr>
              <w:t>Customer Benefit</w:t>
            </w:r>
          </w:p>
        </w:tc>
        <w:tc>
          <w:tcPr>
            <w:tcW w:w="3780" w:type="dxa"/>
          </w:tcPr>
          <w:p w14:paraId="475C9A30" w14:textId="77777777" w:rsidR="0085257A" w:rsidRDefault="0085257A">
            <w:pPr>
              <w:ind w:right="144"/>
              <w:rPr>
                <w:b/>
                <w:color w:val="000000"/>
              </w:rPr>
            </w:pPr>
            <w:r>
              <w:rPr>
                <w:b/>
                <w:color w:val="000000"/>
              </w:rPr>
              <w:t>Supporting Features</w:t>
            </w:r>
          </w:p>
        </w:tc>
      </w:tr>
      <w:tr w:rsidR="0085257A" w14:paraId="763B3E51" w14:textId="77777777">
        <w:trPr>
          <w:cantSplit/>
        </w:trPr>
        <w:tc>
          <w:tcPr>
            <w:tcW w:w="3240" w:type="dxa"/>
          </w:tcPr>
          <w:p w14:paraId="37C14EF2" w14:textId="77777777" w:rsidR="0085257A" w:rsidRDefault="0085257A">
            <w:pPr>
              <w:keepNext/>
              <w:ind w:right="-14"/>
              <w:rPr>
                <w:color w:val="000000"/>
              </w:rPr>
            </w:pPr>
            <w:r>
              <w:rPr>
                <w:color w:val="000000"/>
              </w:rPr>
              <w:t>New support staff can quickly get up to speed.</w:t>
            </w:r>
          </w:p>
        </w:tc>
        <w:tc>
          <w:tcPr>
            <w:tcW w:w="3780" w:type="dxa"/>
          </w:tcPr>
          <w:p w14:paraId="0DFE7781" w14:textId="77777777" w:rsidR="0085257A" w:rsidRDefault="0085257A">
            <w:pPr>
              <w:ind w:right="144"/>
              <w:rPr>
                <w:color w:val="000000"/>
              </w:rPr>
            </w:pPr>
            <w:r>
              <w:rPr>
                <w:color w:val="000000"/>
              </w:rPr>
              <w:t>Knowledge base assists support personnel in quickly identifying known fixes and workarounds.</w:t>
            </w:r>
          </w:p>
        </w:tc>
      </w:tr>
      <w:tr w:rsidR="0085257A" w14:paraId="29B06696" w14:textId="77777777">
        <w:trPr>
          <w:cantSplit/>
        </w:trPr>
        <w:tc>
          <w:tcPr>
            <w:tcW w:w="3240" w:type="dxa"/>
          </w:tcPr>
          <w:p w14:paraId="59D29AF1" w14:textId="77777777" w:rsidR="0085257A" w:rsidRDefault="0085257A">
            <w:pPr>
              <w:keepNext/>
              <w:ind w:right="-14"/>
              <w:rPr>
                <w:color w:val="000000"/>
              </w:rPr>
            </w:pPr>
            <w:r>
              <w:rPr>
                <w:color w:val="000000"/>
              </w:rPr>
              <w:t>Customer satisfaction is improved because nothing falls through the cracks.</w:t>
            </w:r>
          </w:p>
        </w:tc>
        <w:tc>
          <w:tcPr>
            <w:tcW w:w="3780" w:type="dxa"/>
          </w:tcPr>
          <w:p w14:paraId="7F8EF094" w14:textId="77777777" w:rsidR="0085257A" w:rsidRDefault="0085257A">
            <w:pPr>
              <w:ind w:right="144"/>
              <w:rPr>
                <w:color w:val="000000"/>
              </w:rPr>
            </w:pPr>
            <w:r>
              <w:rPr>
                <w:color w:val="000000"/>
              </w:rPr>
              <w:t>Problems are uniquely itemized, classified and tracked throughout the resolution process. Automatic notification occurs for any aging issues.</w:t>
            </w:r>
          </w:p>
        </w:tc>
      </w:tr>
      <w:tr w:rsidR="0085257A" w14:paraId="5B45ACB1" w14:textId="77777777">
        <w:trPr>
          <w:cantSplit/>
        </w:trPr>
        <w:tc>
          <w:tcPr>
            <w:tcW w:w="3240" w:type="dxa"/>
          </w:tcPr>
          <w:p w14:paraId="6F5C560A" w14:textId="77777777" w:rsidR="0085257A" w:rsidRDefault="0085257A">
            <w:pPr>
              <w:keepNext/>
              <w:ind w:right="-14"/>
              <w:rPr>
                <w:color w:val="000000"/>
              </w:rPr>
            </w:pPr>
            <w:r>
              <w:rPr>
                <w:color w:val="000000"/>
              </w:rPr>
              <w:t>Management can identify problem areas and gauge staff workload.</w:t>
            </w:r>
          </w:p>
        </w:tc>
        <w:tc>
          <w:tcPr>
            <w:tcW w:w="3780" w:type="dxa"/>
          </w:tcPr>
          <w:p w14:paraId="445DBDC3" w14:textId="77777777" w:rsidR="0085257A" w:rsidRDefault="0085257A">
            <w:pPr>
              <w:ind w:right="144"/>
              <w:rPr>
                <w:color w:val="000000"/>
              </w:rPr>
            </w:pPr>
            <w:r>
              <w:rPr>
                <w:color w:val="000000"/>
              </w:rPr>
              <w:t>Trend and distribution reports allow high level review of problem status.</w:t>
            </w:r>
          </w:p>
        </w:tc>
      </w:tr>
      <w:tr w:rsidR="0085257A" w14:paraId="5DF52D72" w14:textId="77777777">
        <w:trPr>
          <w:cantSplit/>
        </w:trPr>
        <w:tc>
          <w:tcPr>
            <w:tcW w:w="3240" w:type="dxa"/>
          </w:tcPr>
          <w:p w14:paraId="1AFEEDC0" w14:textId="77777777" w:rsidR="0085257A" w:rsidRDefault="0085257A">
            <w:pPr>
              <w:keepNext/>
              <w:ind w:right="-14"/>
              <w:rPr>
                <w:color w:val="000000"/>
              </w:rPr>
            </w:pPr>
            <w:r>
              <w:rPr>
                <w:color w:val="000000"/>
              </w:rPr>
              <w:t>Distributed support teams can work together to solve problems.</w:t>
            </w:r>
          </w:p>
        </w:tc>
        <w:tc>
          <w:tcPr>
            <w:tcW w:w="3780" w:type="dxa"/>
          </w:tcPr>
          <w:p w14:paraId="40F3A45C" w14:textId="77777777" w:rsidR="0085257A" w:rsidRDefault="0085257A">
            <w:pPr>
              <w:ind w:right="144"/>
              <w:rPr>
                <w:color w:val="000000"/>
              </w:rPr>
            </w:pPr>
            <w:r>
              <w:rPr>
                <w:color w:val="000000"/>
              </w:rPr>
              <w:t>Replication server allows current database information to be shared across the enterprise.</w:t>
            </w:r>
          </w:p>
        </w:tc>
      </w:tr>
      <w:tr w:rsidR="0085257A" w14:paraId="3F4F9D59" w14:textId="77777777">
        <w:trPr>
          <w:cantSplit/>
        </w:trPr>
        <w:tc>
          <w:tcPr>
            <w:tcW w:w="3240" w:type="dxa"/>
          </w:tcPr>
          <w:p w14:paraId="21DD47F5" w14:textId="77777777" w:rsidR="0085257A" w:rsidRDefault="0085257A">
            <w:pPr>
              <w:keepNext/>
              <w:ind w:right="-14"/>
              <w:rPr>
                <w:color w:val="000000"/>
              </w:rPr>
            </w:pPr>
            <w:r>
              <w:rPr>
                <w:color w:val="000000"/>
              </w:rPr>
              <w:t>Customers can help themselves, lowering support costs and improving response time.</w:t>
            </w:r>
          </w:p>
        </w:tc>
        <w:tc>
          <w:tcPr>
            <w:tcW w:w="3780" w:type="dxa"/>
          </w:tcPr>
          <w:p w14:paraId="411E37CD" w14:textId="77777777" w:rsidR="0085257A" w:rsidRDefault="0085257A">
            <w:pPr>
              <w:ind w:right="144"/>
              <w:rPr>
                <w:color w:val="000000"/>
              </w:rPr>
            </w:pPr>
            <w:r>
              <w:rPr>
                <w:color w:val="000000"/>
              </w:rPr>
              <w:t>Knowledge base can be made available over the Internet. Includes hypertext search capabilities and graphical query engine.</w:t>
            </w:r>
          </w:p>
        </w:tc>
      </w:tr>
    </w:tbl>
    <w:p w14:paraId="6C542C0E" w14:textId="77777777" w:rsidR="0085257A" w:rsidRDefault="0085257A">
      <w:pPr>
        <w:pStyle w:val="Heading2"/>
      </w:pPr>
      <w:bookmarkStart w:id="403" w:name="_Toc425054394"/>
      <w:bookmarkStart w:id="404" w:name="_Toc318089002"/>
      <w:bookmarkStart w:id="405" w:name="_Toc320274637"/>
      <w:bookmarkStart w:id="406" w:name="_Toc320279510"/>
      <w:bookmarkStart w:id="407" w:name="_Toc323533379"/>
      <w:bookmarkStart w:id="408" w:name="_Toc339783689"/>
      <w:bookmarkStart w:id="409" w:name="_Toc339784278"/>
      <w:bookmarkStart w:id="410" w:name="_Toc342757869"/>
      <w:bookmarkStart w:id="411" w:name="_Toc346297780"/>
      <w:bookmarkStart w:id="412" w:name="_Toc422186487"/>
      <w:bookmarkStart w:id="413" w:name="_Toc436203390"/>
      <w:bookmarkStart w:id="414" w:name="_Toc452813593"/>
      <w:bookmarkStart w:id="415" w:name="_Toc400786251"/>
      <w:r>
        <w:t>Assumptions and Dependencies</w:t>
      </w:r>
      <w:bookmarkEnd w:id="403"/>
      <w:bookmarkEnd w:id="404"/>
      <w:bookmarkEnd w:id="405"/>
      <w:bookmarkEnd w:id="406"/>
      <w:bookmarkEnd w:id="407"/>
      <w:bookmarkEnd w:id="408"/>
      <w:bookmarkEnd w:id="409"/>
      <w:bookmarkEnd w:id="410"/>
      <w:bookmarkEnd w:id="411"/>
      <w:bookmarkEnd w:id="412"/>
      <w:bookmarkEnd w:id="413"/>
      <w:bookmarkEnd w:id="414"/>
      <w:bookmarkEnd w:id="415"/>
    </w:p>
    <w:p w14:paraId="742B1549" w14:textId="77777777" w:rsidR="0085257A" w:rsidRDefault="0085257A">
      <w:pPr>
        <w:pStyle w:val="InfoBlue"/>
      </w:pPr>
      <w:r>
        <w:t xml:space="preserve">[List each of the factors that affect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t>
      </w:r>
      <w:r>
        <w:lastRenderedPageBreak/>
        <w:t>will need to change.]</w:t>
      </w:r>
    </w:p>
    <w:p w14:paraId="33DC89A1" w14:textId="77777777" w:rsidR="0085257A" w:rsidRDefault="0085257A">
      <w:pPr>
        <w:pStyle w:val="Heading2"/>
        <w:widowControl/>
      </w:pPr>
      <w:bookmarkStart w:id="416" w:name="_Toc425054395"/>
      <w:bookmarkStart w:id="417" w:name="_Toc422186488"/>
      <w:bookmarkStart w:id="418" w:name="_Toc436203391"/>
      <w:bookmarkStart w:id="419" w:name="_Toc452813594"/>
      <w:bookmarkStart w:id="420" w:name="_Toc400786252"/>
      <w:r>
        <w:t>Cost and Pricing</w:t>
      </w:r>
      <w:bookmarkEnd w:id="416"/>
      <w:bookmarkEnd w:id="417"/>
      <w:bookmarkEnd w:id="418"/>
      <w:bookmarkEnd w:id="419"/>
      <w:bookmarkEnd w:id="420"/>
    </w:p>
    <w:p w14:paraId="2E98C5EC" w14:textId="77777777" w:rsidR="0085257A" w:rsidRDefault="0085257A">
      <w:pPr>
        <w:pStyle w:val="InfoBlue"/>
      </w:pPr>
      <w:r>
        <w:t xml:space="preserve">[For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w:t>
      </w:r>
      <w:proofErr w:type="spellStart"/>
      <w:r>
        <w:t>projects</w:t>
      </w:r>
      <w:proofErr w:type="spellEnd"/>
      <w:r>
        <w:t xml:space="preserve"> success, or irrelevant, depending on the nature of the application.]</w:t>
      </w:r>
    </w:p>
    <w:p w14:paraId="35EDBFCF" w14:textId="77777777" w:rsidR="0085257A" w:rsidRDefault="0085257A">
      <w:pPr>
        <w:pStyle w:val="Heading2"/>
        <w:widowControl/>
      </w:pPr>
      <w:bookmarkStart w:id="421" w:name="_Toc425054396"/>
      <w:bookmarkStart w:id="422" w:name="_Toc422186489"/>
      <w:bookmarkStart w:id="423" w:name="_Toc436203392"/>
      <w:bookmarkStart w:id="424" w:name="_Toc452813595"/>
      <w:bookmarkStart w:id="425" w:name="_Toc400786253"/>
      <w:r>
        <w:t>Licensing and Installation</w:t>
      </w:r>
      <w:bookmarkEnd w:id="421"/>
      <w:bookmarkEnd w:id="422"/>
      <w:bookmarkEnd w:id="423"/>
      <w:bookmarkEnd w:id="424"/>
      <w:bookmarkEnd w:id="425"/>
    </w:p>
    <w:p w14:paraId="7CE43034" w14:textId="77777777" w:rsidR="0085257A" w:rsidRDefault="0085257A">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14:paraId="591A2A15" w14:textId="77777777" w:rsidR="0085257A" w:rsidRDefault="0085257A">
      <w:pPr>
        <w:pStyle w:val="InfoBlue"/>
      </w:pPr>
      <w:r>
        <w:t>Installation requirements may also affect coding or create the need for separate installation software.]</w:t>
      </w:r>
    </w:p>
    <w:p w14:paraId="5BCD56BF" w14:textId="77777777" w:rsidR="0085257A" w:rsidRDefault="0085257A" w:rsidP="00B23B44">
      <w:pPr>
        <w:pStyle w:val="Heading1"/>
      </w:pPr>
      <w:bookmarkStart w:id="426" w:name="_Toc436203402"/>
      <w:bookmarkStart w:id="427" w:name="_Toc452813596"/>
      <w:bookmarkStart w:id="428" w:name="_Toc400786254"/>
      <w:r>
        <w:t>Product Features</w:t>
      </w:r>
      <w:bookmarkEnd w:id="426"/>
      <w:bookmarkEnd w:id="427"/>
      <w:bookmarkEnd w:id="428"/>
    </w:p>
    <w:p w14:paraId="6F85C589" w14:textId="77777777" w:rsidR="0085257A" w:rsidRDefault="0085257A">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79F8050A" w14:textId="77777777" w:rsidR="0085257A" w:rsidRDefault="0085257A">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14:paraId="3AE63C9B" w14:textId="77777777" w:rsidR="0085257A" w:rsidRDefault="0085257A">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14:paraId="2DAFD669" w14:textId="77777777" w:rsidR="0085257A" w:rsidRDefault="0085257A">
      <w:pPr>
        <w:pStyle w:val="InfoBlue"/>
      </w:pPr>
      <w:r>
        <w:t>Throughout this section, each feature will be externally perceivable by users, operators or other external systems. These features need to include a description of functionality and any relevant usability issues that must be addressed. The following guidelines apply:</w:t>
      </w:r>
    </w:p>
    <w:p w14:paraId="4DC1344A" w14:textId="77777777" w:rsidR="0085257A" w:rsidRDefault="0085257A">
      <w:pPr>
        <w:pStyle w:val="InfoBlue"/>
        <w:ind w:left="540" w:hanging="540"/>
      </w:pPr>
      <w:r>
        <w:t>•</w:t>
      </w:r>
      <w:r>
        <w:tab/>
        <w:t>Avoid design. Keep feature descriptions at a general level. Focus on capabilities needed and why (not how)</w:t>
      </w:r>
      <w:r>
        <w:tab/>
        <w:t xml:space="preserve"> they should be implemented.</w:t>
      </w:r>
    </w:p>
    <w:p w14:paraId="07FFD2ED" w14:textId="77777777" w:rsidR="0085257A" w:rsidRDefault="0085257A">
      <w:pPr>
        <w:pStyle w:val="InfoBlue"/>
        <w:ind w:left="540" w:hanging="540"/>
      </w:pPr>
      <w:r>
        <w:t>•</w:t>
      </w:r>
      <w:r>
        <w:tab/>
        <w:t xml:space="preserve">If you are using the Rational </w:t>
      </w:r>
      <w:proofErr w:type="spellStart"/>
      <w:r>
        <w:t>RequisitePro</w:t>
      </w:r>
      <w:proofErr w:type="spellEnd"/>
      <w:r>
        <w:t xml:space="preserve"> toolkit, all need to be selected as requirements of type</w:t>
      </w:r>
      <w:r w:rsidR="00B56935">
        <w:t xml:space="preserve"> Feature</w:t>
      </w:r>
      <w:r>
        <w:t xml:space="preserve"> for easy reference and tracking.]</w:t>
      </w:r>
    </w:p>
    <w:p w14:paraId="7C4B91FB" w14:textId="77777777" w:rsidR="0085257A" w:rsidDel="009B7AC7" w:rsidRDefault="0085257A">
      <w:pPr>
        <w:pStyle w:val="Heading2"/>
        <w:rPr>
          <w:del w:id="429" w:author="Mihail" w:date="2014-10-11T10:16:00Z"/>
        </w:rPr>
      </w:pPr>
      <w:bookmarkStart w:id="430" w:name="_Toc425054407"/>
      <w:bookmarkStart w:id="431" w:name="_Toc342757873"/>
      <w:bookmarkStart w:id="432" w:name="_Toc346297791"/>
      <w:bookmarkStart w:id="433" w:name="_Toc422186500"/>
      <w:bookmarkStart w:id="434" w:name="_Toc436203403"/>
      <w:bookmarkStart w:id="435" w:name="_Toc452813597"/>
      <w:bookmarkStart w:id="436" w:name="_Toc400786255"/>
      <w:commentRangeStart w:id="437"/>
      <w:del w:id="438" w:author="Mihail" w:date="2014-10-11T10:16:00Z">
        <w:r w:rsidDel="009B7AC7">
          <w:delText>&lt;aFeature</w:delText>
        </w:r>
        <w:bookmarkEnd w:id="430"/>
        <w:bookmarkEnd w:id="431"/>
        <w:bookmarkEnd w:id="432"/>
        <w:bookmarkEnd w:id="433"/>
        <w:bookmarkEnd w:id="434"/>
        <w:bookmarkEnd w:id="435"/>
        <w:r w:rsidDel="009B7AC7">
          <w:delText>&gt;</w:delText>
        </w:r>
        <w:bookmarkEnd w:id="436"/>
      </w:del>
    </w:p>
    <w:p w14:paraId="7A2C39C0" w14:textId="77777777" w:rsidR="0085257A" w:rsidDel="009B7AC7" w:rsidRDefault="0085257A">
      <w:pPr>
        <w:pStyle w:val="Paragraph2"/>
        <w:widowControl/>
        <w:rPr>
          <w:del w:id="439" w:author="Mihail" w:date="2014-10-11T10:16:00Z"/>
        </w:rPr>
      </w:pPr>
    </w:p>
    <w:p w14:paraId="0DB0666D" w14:textId="77777777" w:rsidR="0085257A" w:rsidDel="009B7AC7" w:rsidRDefault="0085257A">
      <w:pPr>
        <w:pStyle w:val="Heading2"/>
        <w:rPr>
          <w:del w:id="440" w:author="Mihail" w:date="2014-10-11T10:16:00Z"/>
        </w:rPr>
      </w:pPr>
      <w:bookmarkStart w:id="441" w:name="_Toc425054408"/>
      <w:bookmarkStart w:id="442" w:name="_Toc346297792"/>
      <w:bookmarkStart w:id="443" w:name="_Toc422186501"/>
      <w:bookmarkStart w:id="444" w:name="_Toc436203404"/>
      <w:bookmarkStart w:id="445" w:name="_Toc452813598"/>
      <w:bookmarkStart w:id="446" w:name="_Toc400786256"/>
      <w:del w:id="447" w:author="Mihail" w:date="2014-10-11T10:16:00Z">
        <w:r w:rsidDel="009B7AC7">
          <w:delText>&lt;anotherFeature</w:delText>
        </w:r>
        <w:bookmarkEnd w:id="441"/>
        <w:bookmarkEnd w:id="442"/>
        <w:bookmarkEnd w:id="443"/>
        <w:bookmarkEnd w:id="444"/>
        <w:bookmarkEnd w:id="445"/>
        <w:r w:rsidDel="009B7AC7">
          <w:delText>&gt;</w:delText>
        </w:r>
      </w:del>
      <w:commentRangeEnd w:id="437"/>
      <w:r w:rsidR="009B7AC7">
        <w:rPr>
          <w:rStyle w:val="CommentReference"/>
          <w:rFonts w:ascii="Times New Roman" w:hAnsi="Times New Roman"/>
          <w:b w:val="0"/>
        </w:rPr>
        <w:commentReference w:id="437"/>
      </w:r>
      <w:bookmarkEnd w:id="446"/>
    </w:p>
    <w:p w14:paraId="435617D3" w14:textId="77777777" w:rsidR="0085257A" w:rsidRDefault="0085257A">
      <w:pPr>
        <w:pStyle w:val="BodyText"/>
      </w:pPr>
    </w:p>
    <w:p w14:paraId="58DCC448" w14:textId="77777777" w:rsidR="0085257A" w:rsidRDefault="0085257A">
      <w:pPr>
        <w:pStyle w:val="Heading1"/>
      </w:pPr>
      <w:bookmarkStart w:id="448" w:name="_Toc436203405"/>
      <w:bookmarkStart w:id="449" w:name="_Toc452813599"/>
      <w:bookmarkStart w:id="450" w:name="_Toc400786257"/>
      <w:r>
        <w:t>Constraints</w:t>
      </w:r>
      <w:bookmarkEnd w:id="448"/>
      <w:bookmarkEnd w:id="449"/>
      <w:bookmarkEnd w:id="450"/>
      <w:r>
        <w:t xml:space="preserve"> </w:t>
      </w:r>
    </w:p>
    <w:p w14:paraId="2862D4B3" w14:textId="77777777" w:rsidR="0085257A" w:rsidRDefault="0085257A">
      <w:pPr>
        <w:pStyle w:val="InfoBlue"/>
      </w:pPr>
      <w:r>
        <w:t>[Note any design constraints, external constraints or other dependencies.]</w:t>
      </w:r>
    </w:p>
    <w:p w14:paraId="7286A8FF" w14:textId="77777777" w:rsidR="0085257A" w:rsidRDefault="0085257A">
      <w:pPr>
        <w:pStyle w:val="Heading1"/>
      </w:pPr>
      <w:bookmarkStart w:id="451" w:name="_Toc436203406"/>
      <w:bookmarkStart w:id="452" w:name="_Toc452813600"/>
      <w:bookmarkStart w:id="453" w:name="_Toc400786258"/>
      <w:smartTag w:uri="urn:schemas-microsoft-com:office:smarttags" w:element="place">
        <w:smartTag w:uri="urn:schemas-microsoft-com:office:smarttags" w:element="PlaceName">
          <w:r>
            <w:t>Quality</w:t>
          </w:r>
        </w:smartTag>
        <w:r>
          <w:t xml:space="preserve"> </w:t>
        </w:r>
        <w:smartTag w:uri="urn:schemas-microsoft-com:office:smarttags" w:element="PlaceType">
          <w:r>
            <w:t>Ranges</w:t>
          </w:r>
        </w:smartTag>
      </w:smartTag>
      <w:bookmarkEnd w:id="451"/>
      <w:bookmarkEnd w:id="452"/>
      <w:bookmarkEnd w:id="453"/>
      <w:r>
        <w:t xml:space="preserve"> </w:t>
      </w:r>
    </w:p>
    <w:p w14:paraId="330E33E7" w14:textId="77777777" w:rsidR="0085257A" w:rsidRDefault="0085257A">
      <w:pPr>
        <w:pStyle w:val="InfoBlue"/>
      </w:pPr>
      <w:r>
        <w:t>[Define the quality ranges for performance, robustness, fault tolerance, usability, and similar characteristics that are not captured in the Feature Set.]</w:t>
      </w:r>
    </w:p>
    <w:p w14:paraId="42E9E2BC" w14:textId="77777777" w:rsidR="0085257A" w:rsidDel="009B7AC7" w:rsidRDefault="0085257A">
      <w:pPr>
        <w:pStyle w:val="Heading1"/>
        <w:rPr>
          <w:del w:id="454" w:author="Mihail" w:date="2014-10-11T10:17:00Z"/>
        </w:rPr>
      </w:pPr>
      <w:bookmarkStart w:id="455" w:name="_Toc436203407"/>
      <w:bookmarkStart w:id="456" w:name="_Toc452813601"/>
      <w:bookmarkStart w:id="457" w:name="_Toc400786259"/>
      <w:commentRangeStart w:id="458"/>
      <w:del w:id="459" w:author="Mihail" w:date="2014-10-11T10:17:00Z">
        <w:r w:rsidDel="009B7AC7">
          <w:lastRenderedPageBreak/>
          <w:delText>Precedence and Priority</w:delText>
        </w:r>
        <w:bookmarkEnd w:id="455"/>
        <w:bookmarkEnd w:id="456"/>
        <w:bookmarkEnd w:id="457"/>
      </w:del>
    </w:p>
    <w:p w14:paraId="21AC1A85" w14:textId="77777777" w:rsidR="0085257A" w:rsidDel="009B7AC7" w:rsidRDefault="0085257A">
      <w:pPr>
        <w:pStyle w:val="InfoBlue"/>
        <w:rPr>
          <w:del w:id="460" w:author="Mihail" w:date="2014-10-11T10:17:00Z"/>
        </w:rPr>
      </w:pPr>
      <w:del w:id="461" w:author="Mihail" w:date="2014-10-11T10:17:00Z">
        <w:r w:rsidDel="009B7AC7">
          <w:delText>[Define the priority of the different system features.]</w:delText>
        </w:r>
      </w:del>
      <w:commentRangeEnd w:id="458"/>
      <w:r w:rsidR="009B7AC7">
        <w:rPr>
          <w:rStyle w:val="CommentReference"/>
          <w:i w:val="0"/>
          <w:color w:val="auto"/>
        </w:rPr>
        <w:commentReference w:id="458"/>
      </w:r>
    </w:p>
    <w:p w14:paraId="62821A16" w14:textId="77777777" w:rsidR="0085257A" w:rsidRDefault="0085257A">
      <w:pPr>
        <w:pStyle w:val="Heading1"/>
      </w:pPr>
      <w:bookmarkStart w:id="462" w:name="_Toc436203408"/>
      <w:bookmarkStart w:id="463" w:name="_Toc452813602"/>
      <w:bookmarkStart w:id="464" w:name="_Toc400786260"/>
      <w:r>
        <w:t>Other Product Requirements</w:t>
      </w:r>
      <w:bookmarkEnd w:id="462"/>
      <w:bookmarkEnd w:id="463"/>
      <w:bookmarkEnd w:id="464"/>
    </w:p>
    <w:p w14:paraId="342F998E" w14:textId="77777777" w:rsidR="0085257A" w:rsidRDefault="0085257A">
      <w:pPr>
        <w:pStyle w:val="InfoBlue"/>
      </w:pPr>
      <w:r>
        <w:t>[At a high level, list applicable standards, hardware or platform requirements, performance requirements, and environmental requirements.]</w:t>
      </w:r>
    </w:p>
    <w:p w14:paraId="2122B514" w14:textId="77777777" w:rsidR="0085257A" w:rsidRDefault="0085257A">
      <w:pPr>
        <w:pStyle w:val="Heading2"/>
      </w:pPr>
      <w:bookmarkStart w:id="465" w:name="_Toc425054410"/>
      <w:bookmarkStart w:id="466" w:name="_Toc422186503"/>
      <w:bookmarkStart w:id="467" w:name="_Toc436203409"/>
      <w:bookmarkStart w:id="468" w:name="_Toc452813603"/>
      <w:bookmarkStart w:id="469" w:name="_Toc400786261"/>
      <w:r>
        <w:t>Applicable Standards</w:t>
      </w:r>
      <w:bookmarkEnd w:id="465"/>
      <w:bookmarkEnd w:id="466"/>
      <w:bookmarkEnd w:id="467"/>
      <w:bookmarkEnd w:id="468"/>
      <w:bookmarkEnd w:id="469"/>
    </w:p>
    <w:p w14:paraId="4B898799" w14:textId="77777777" w:rsidR="0085257A" w:rsidDel="009B7AC7" w:rsidRDefault="0085257A">
      <w:pPr>
        <w:pStyle w:val="InfoBlue"/>
        <w:rPr>
          <w:del w:id="470" w:author="Mihail" w:date="2014-10-11T10:19:00Z"/>
        </w:rPr>
      </w:pPr>
      <w:r>
        <w:t>[List all standards with which the product must comply. These can include legal and regulatory (FDA, UCC) communications standards (TCP/IP, ISDN), platform compliance standards (Windows, UNIX, and so on), and quality and safety standards (UL, ISO, CMM).]</w:t>
      </w:r>
    </w:p>
    <w:p w14:paraId="7623CF6C" w14:textId="77777777" w:rsidR="0085257A" w:rsidRDefault="0085257A">
      <w:pPr>
        <w:pStyle w:val="Heading2"/>
      </w:pPr>
      <w:bookmarkStart w:id="471" w:name="_Toc425054411"/>
      <w:bookmarkStart w:id="472" w:name="_Toc422186504"/>
      <w:bookmarkStart w:id="473" w:name="_Toc436203410"/>
      <w:bookmarkStart w:id="474" w:name="_Toc452813604"/>
      <w:bookmarkStart w:id="475" w:name="_Toc400786262"/>
      <w:r>
        <w:t>System Requirements</w:t>
      </w:r>
      <w:bookmarkEnd w:id="471"/>
      <w:bookmarkEnd w:id="472"/>
      <w:bookmarkEnd w:id="473"/>
      <w:bookmarkEnd w:id="474"/>
      <w:bookmarkEnd w:id="475"/>
    </w:p>
    <w:p w14:paraId="56D95014" w14:textId="77777777" w:rsidR="0085257A" w:rsidRDefault="0085257A">
      <w:pPr>
        <w:pStyle w:val="InfoBlue"/>
      </w:pPr>
      <w:r>
        <w:t>[Define any system requirements necessary to support the application. These can include the supported host operating systems and network platforms, configurations, memory, peripherals, and companion software.</w:t>
      </w:r>
      <w:bookmarkStart w:id="476" w:name="_Toc346297793"/>
      <w:r>
        <w:t>]</w:t>
      </w:r>
    </w:p>
    <w:p w14:paraId="69E1F431" w14:textId="77777777" w:rsidR="0085257A" w:rsidRDefault="0085257A">
      <w:pPr>
        <w:pStyle w:val="Heading2"/>
        <w:widowControl/>
      </w:pPr>
      <w:bookmarkStart w:id="477" w:name="_Toc425054412"/>
      <w:bookmarkStart w:id="478" w:name="_Toc422186505"/>
      <w:bookmarkStart w:id="479" w:name="_Toc436203411"/>
      <w:bookmarkStart w:id="480" w:name="_Toc452813605"/>
      <w:bookmarkStart w:id="481" w:name="_Toc400786263"/>
      <w:r>
        <w:t>Performance Requirements</w:t>
      </w:r>
      <w:bookmarkEnd w:id="476"/>
      <w:bookmarkEnd w:id="477"/>
      <w:bookmarkEnd w:id="478"/>
      <w:bookmarkEnd w:id="479"/>
      <w:bookmarkEnd w:id="480"/>
      <w:bookmarkEnd w:id="481"/>
    </w:p>
    <w:p w14:paraId="1C61EF58" w14:textId="77777777" w:rsidR="0085257A" w:rsidRDefault="0085257A">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14:paraId="7427B9E3" w14:textId="77777777" w:rsidR="0085257A" w:rsidRDefault="0085257A">
      <w:pPr>
        <w:pStyle w:val="Heading2"/>
      </w:pPr>
      <w:bookmarkStart w:id="482" w:name="_Toc425054413"/>
      <w:bookmarkStart w:id="483" w:name="_Toc346297794"/>
      <w:bookmarkStart w:id="484" w:name="_Toc422186506"/>
      <w:bookmarkStart w:id="485" w:name="_Toc436203412"/>
      <w:bookmarkStart w:id="486" w:name="_Toc452813606"/>
      <w:bookmarkStart w:id="487" w:name="_Toc400786264"/>
      <w:r>
        <w:t>Environmental Requirements</w:t>
      </w:r>
      <w:bookmarkEnd w:id="482"/>
      <w:bookmarkEnd w:id="483"/>
      <w:bookmarkEnd w:id="484"/>
      <w:bookmarkEnd w:id="485"/>
      <w:bookmarkEnd w:id="486"/>
      <w:bookmarkEnd w:id="487"/>
    </w:p>
    <w:p w14:paraId="33133F23" w14:textId="77777777" w:rsidR="0085257A" w:rsidRDefault="0085257A">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14:paraId="0469FD5B" w14:textId="77777777" w:rsidR="0085257A" w:rsidRDefault="0085257A">
      <w:pPr>
        <w:pStyle w:val="Heading1"/>
      </w:pPr>
      <w:bookmarkStart w:id="488" w:name="_Toc436203413"/>
      <w:bookmarkStart w:id="489" w:name="_Toc452813607"/>
      <w:bookmarkStart w:id="490" w:name="_Toc400786265"/>
      <w:r>
        <w:t>Documentation Requirements</w:t>
      </w:r>
      <w:bookmarkEnd w:id="488"/>
      <w:bookmarkEnd w:id="489"/>
      <w:bookmarkEnd w:id="490"/>
    </w:p>
    <w:p w14:paraId="71294527" w14:textId="77777777" w:rsidR="0085257A" w:rsidRDefault="0085257A">
      <w:pPr>
        <w:pStyle w:val="InfoBlue"/>
      </w:pPr>
      <w:r>
        <w:t>[This section describes the documentation that must be developed to support successful application deployment.]</w:t>
      </w:r>
    </w:p>
    <w:p w14:paraId="574ED2BE" w14:textId="77777777" w:rsidR="0085257A" w:rsidRDefault="0085257A">
      <w:pPr>
        <w:pStyle w:val="Heading2"/>
      </w:pPr>
      <w:bookmarkStart w:id="491" w:name="_Toc425054415"/>
      <w:bookmarkStart w:id="492" w:name="_Toc422186508"/>
      <w:bookmarkStart w:id="493" w:name="_Toc436203414"/>
      <w:bookmarkStart w:id="494" w:name="_Toc452813608"/>
      <w:bookmarkStart w:id="495" w:name="_Toc400786266"/>
      <w:r>
        <w:t>User Manual</w:t>
      </w:r>
      <w:bookmarkEnd w:id="491"/>
      <w:bookmarkEnd w:id="492"/>
      <w:bookmarkEnd w:id="493"/>
      <w:bookmarkEnd w:id="494"/>
      <w:bookmarkEnd w:id="495"/>
    </w:p>
    <w:p w14:paraId="05F79A52" w14:textId="77777777" w:rsidR="0085257A" w:rsidRDefault="0085257A">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14:paraId="06E7E05C" w14:textId="77777777" w:rsidR="0085257A" w:rsidRDefault="0085257A">
      <w:pPr>
        <w:pStyle w:val="Heading2"/>
      </w:pPr>
      <w:bookmarkStart w:id="496" w:name="_Toc425054416"/>
      <w:bookmarkStart w:id="497" w:name="_Toc422186509"/>
      <w:bookmarkStart w:id="498" w:name="_Toc436203415"/>
      <w:bookmarkStart w:id="499" w:name="_Toc452813609"/>
      <w:bookmarkStart w:id="500" w:name="_Toc400786267"/>
      <w:r>
        <w:t>Online Help</w:t>
      </w:r>
      <w:bookmarkEnd w:id="496"/>
      <w:bookmarkEnd w:id="497"/>
      <w:bookmarkEnd w:id="498"/>
      <w:bookmarkEnd w:id="499"/>
      <w:bookmarkEnd w:id="500"/>
    </w:p>
    <w:p w14:paraId="0896CF1D" w14:textId="77777777" w:rsidR="0085257A" w:rsidRDefault="0085257A">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14:paraId="1C944D06" w14:textId="77777777" w:rsidR="0085257A" w:rsidRDefault="0085257A">
      <w:pPr>
        <w:pStyle w:val="Heading2"/>
      </w:pPr>
      <w:bookmarkStart w:id="501" w:name="_Toc425054417"/>
      <w:bookmarkStart w:id="502" w:name="_Toc422186510"/>
      <w:bookmarkStart w:id="503" w:name="_Toc436203416"/>
      <w:bookmarkStart w:id="504" w:name="_Toc452813610"/>
      <w:bookmarkStart w:id="505" w:name="_Toc400786268"/>
      <w:r>
        <w:t>Installation Guides, Configuration, and Read Me File</w:t>
      </w:r>
      <w:bookmarkEnd w:id="501"/>
      <w:bookmarkEnd w:id="502"/>
      <w:bookmarkEnd w:id="503"/>
      <w:bookmarkEnd w:id="504"/>
      <w:bookmarkEnd w:id="505"/>
    </w:p>
    <w:p w14:paraId="005BAF95" w14:textId="77777777" w:rsidR="0085257A" w:rsidRDefault="0085257A">
      <w:pPr>
        <w:pStyle w:val="InfoBlue"/>
      </w:pPr>
      <w:r>
        <w:t>[A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14:paraId="586B96C8" w14:textId="77777777" w:rsidR="0085257A" w:rsidRDefault="0085257A">
      <w:pPr>
        <w:pStyle w:val="Heading2"/>
        <w:widowControl/>
      </w:pPr>
      <w:bookmarkStart w:id="506" w:name="_Toc425054418"/>
      <w:bookmarkStart w:id="507" w:name="_Toc422186511"/>
      <w:bookmarkStart w:id="508" w:name="_Toc436203417"/>
      <w:bookmarkStart w:id="509" w:name="_Toc452813611"/>
      <w:bookmarkStart w:id="510" w:name="_Toc400786269"/>
      <w:r>
        <w:t>Labeling and Packaging</w:t>
      </w:r>
      <w:bookmarkEnd w:id="506"/>
      <w:bookmarkEnd w:id="507"/>
      <w:bookmarkEnd w:id="508"/>
      <w:bookmarkEnd w:id="509"/>
      <w:bookmarkEnd w:id="510"/>
    </w:p>
    <w:p w14:paraId="32846494" w14:textId="77777777" w:rsidR="0085257A" w:rsidRDefault="0085257A">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14:paraId="1C13558A" w14:textId="77777777" w:rsidR="0085257A" w:rsidRDefault="0085257A">
      <w:pPr>
        <w:pStyle w:val="Heading1"/>
        <w:pPrChange w:id="511" w:author="Mihail" w:date="2014-10-11T10:19:00Z">
          <w:pPr>
            <w:pStyle w:val="Heading1"/>
            <w:numPr>
              <w:numId w:val="0"/>
            </w:numPr>
            <w:ind w:left="0" w:firstLine="0"/>
          </w:pPr>
        </w:pPrChange>
      </w:pPr>
      <w:bookmarkStart w:id="512" w:name="_Toc436203393"/>
      <w:bookmarkStart w:id="513" w:name="_Toc452813612"/>
      <w:bookmarkStart w:id="514" w:name="_Toc400786270"/>
      <w:commentRangeStart w:id="515"/>
      <w:r>
        <w:t>A</w:t>
      </w:r>
      <w:commentRangeEnd w:id="515"/>
      <w:r w:rsidR="00954A62">
        <w:rPr>
          <w:rStyle w:val="CommentReference"/>
          <w:rFonts w:ascii="Times New Roman" w:hAnsi="Times New Roman"/>
          <w:b w:val="0"/>
        </w:rPr>
        <w:commentReference w:id="515"/>
      </w:r>
      <w:r>
        <w:t xml:space="preserve">         Feature Attributes</w:t>
      </w:r>
      <w:bookmarkEnd w:id="512"/>
      <w:bookmarkEnd w:id="513"/>
      <w:bookmarkEnd w:id="514"/>
    </w:p>
    <w:p w14:paraId="2CC54575" w14:textId="77777777" w:rsidR="0085257A" w:rsidRDefault="0085257A">
      <w:pPr>
        <w:pStyle w:val="InfoBlue"/>
      </w:pPr>
      <w:r>
        <w:t xml:space="preserve">[Features are given attributes that can be used to evaluate, track, prioritize, and manage the product items </w:t>
      </w:r>
      <w:r>
        <w:lastRenderedPageBreak/>
        <w:t>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14:paraId="2706676E" w14:textId="77777777" w:rsidR="0085257A" w:rsidDel="00954A62" w:rsidRDefault="0085257A">
      <w:pPr>
        <w:pStyle w:val="Heading2"/>
        <w:widowControl/>
        <w:numPr>
          <w:ilvl w:val="0"/>
          <w:numId w:val="0"/>
        </w:numPr>
        <w:rPr>
          <w:del w:id="516" w:author="Mihail" w:date="2014-10-11T10:20:00Z"/>
        </w:rPr>
      </w:pPr>
      <w:bookmarkStart w:id="517" w:name="_Toc425054398"/>
      <w:bookmarkStart w:id="518" w:name="_Toc343955082"/>
      <w:bookmarkStart w:id="519" w:name="_Toc346297784"/>
      <w:bookmarkStart w:id="520" w:name="_Toc422186491"/>
      <w:bookmarkStart w:id="521" w:name="_Toc436203394"/>
      <w:bookmarkStart w:id="522" w:name="_Toc452813613"/>
      <w:commentRangeStart w:id="523"/>
      <w:del w:id="524" w:author="Mihail" w:date="2014-10-11T10:20:00Z">
        <w:r w:rsidDel="00954A62">
          <w:delText>A.1</w:delText>
        </w:r>
        <w:r w:rsidDel="00954A62">
          <w:tab/>
          <w:delText>Status</w:delText>
        </w:r>
        <w:bookmarkEnd w:id="517"/>
        <w:bookmarkEnd w:id="518"/>
        <w:bookmarkEnd w:id="519"/>
        <w:bookmarkEnd w:id="520"/>
        <w:bookmarkEnd w:id="521"/>
        <w:bookmarkEnd w:id="522"/>
      </w:del>
    </w:p>
    <w:p w14:paraId="3BBABD34" w14:textId="77777777" w:rsidR="0085257A" w:rsidDel="00954A62" w:rsidRDefault="0085257A">
      <w:pPr>
        <w:pStyle w:val="InfoBlue"/>
        <w:rPr>
          <w:del w:id="525" w:author="Mihail" w:date="2014-10-11T10:20:00Z"/>
        </w:rPr>
      </w:pPr>
      <w:del w:id="526" w:author="Mihail" w:date="2014-10-11T10:20:00Z">
        <w:r w:rsidDel="00954A62">
          <w:delText>[Set after negotiation and review by the project management team. Tracks progress during definition of the project baseline.]</w:delText>
        </w:r>
      </w:del>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5257A" w:rsidDel="00954A62" w14:paraId="4E1B1DDF" w14:textId="77777777">
        <w:trPr>
          <w:cantSplit/>
          <w:del w:id="527" w:author="Mihail" w:date="2014-10-11T10:20:00Z"/>
        </w:trPr>
        <w:tc>
          <w:tcPr>
            <w:tcW w:w="1410" w:type="dxa"/>
            <w:tcBorders>
              <w:bottom w:val="single" w:sz="12" w:space="0" w:color="000000"/>
            </w:tcBorders>
          </w:tcPr>
          <w:p w14:paraId="05F9505B" w14:textId="77777777" w:rsidR="0085257A" w:rsidDel="00954A62" w:rsidRDefault="0085257A">
            <w:pPr>
              <w:pStyle w:val="BodyText"/>
              <w:ind w:left="72"/>
              <w:rPr>
                <w:del w:id="528" w:author="Mihail" w:date="2014-10-11T10:20:00Z"/>
              </w:rPr>
            </w:pPr>
            <w:del w:id="529" w:author="Mihail" w:date="2014-10-11T10:20:00Z">
              <w:r w:rsidDel="00954A62">
                <w:delText>Proposed</w:delText>
              </w:r>
            </w:del>
          </w:p>
        </w:tc>
        <w:tc>
          <w:tcPr>
            <w:tcW w:w="5808" w:type="dxa"/>
            <w:tcBorders>
              <w:bottom w:val="single" w:sz="12" w:space="0" w:color="000000"/>
            </w:tcBorders>
          </w:tcPr>
          <w:p w14:paraId="488C6C14" w14:textId="77777777" w:rsidR="0085257A" w:rsidDel="00954A62" w:rsidRDefault="0085257A">
            <w:pPr>
              <w:pStyle w:val="InfoBlue"/>
              <w:rPr>
                <w:del w:id="530" w:author="Mihail" w:date="2014-10-11T10:20:00Z"/>
              </w:rPr>
            </w:pPr>
            <w:del w:id="531" w:author="Mihail" w:date="2014-10-11T10:20:00Z">
              <w:r w:rsidDel="00954A62">
                <w:delText>[Used to describe features that are under discussion but have not yet been reviewed and accepted by the "official channel," such as a working group consisting of representatives from the project team, product management, and user or customer community.]</w:delText>
              </w:r>
            </w:del>
          </w:p>
        </w:tc>
      </w:tr>
      <w:tr w:rsidR="0085257A" w:rsidDel="00954A62" w14:paraId="305364DB" w14:textId="77777777">
        <w:trPr>
          <w:cantSplit/>
          <w:del w:id="532" w:author="Mihail" w:date="2014-10-11T10:20:00Z"/>
        </w:trPr>
        <w:tc>
          <w:tcPr>
            <w:tcW w:w="1410" w:type="dxa"/>
            <w:tcBorders>
              <w:top w:val="nil"/>
            </w:tcBorders>
          </w:tcPr>
          <w:p w14:paraId="0155CF5A" w14:textId="77777777" w:rsidR="0085257A" w:rsidDel="00954A62" w:rsidRDefault="0085257A">
            <w:pPr>
              <w:pStyle w:val="BodyText"/>
              <w:ind w:left="72"/>
              <w:rPr>
                <w:del w:id="533" w:author="Mihail" w:date="2014-10-11T10:20:00Z"/>
              </w:rPr>
            </w:pPr>
            <w:del w:id="534" w:author="Mihail" w:date="2014-10-11T10:20:00Z">
              <w:r w:rsidDel="00954A62">
                <w:delText>Approved</w:delText>
              </w:r>
            </w:del>
          </w:p>
        </w:tc>
        <w:tc>
          <w:tcPr>
            <w:tcW w:w="5808" w:type="dxa"/>
            <w:tcBorders>
              <w:top w:val="nil"/>
            </w:tcBorders>
          </w:tcPr>
          <w:p w14:paraId="54007348" w14:textId="77777777" w:rsidR="0085257A" w:rsidDel="00954A62" w:rsidRDefault="0085257A">
            <w:pPr>
              <w:pStyle w:val="InfoBlue"/>
              <w:rPr>
                <w:del w:id="535" w:author="Mihail" w:date="2014-10-11T10:20:00Z"/>
              </w:rPr>
            </w:pPr>
            <w:del w:id="536" w:author="Mihail" w:date="2014-10-11T10:20:00Z">
              <w:r w:rsidDel="00954A62">
                <w:delText>[Capabilities that are deemed useful and feasible, and have been approved for implementation by the official channel.]</w:delText>
              </w:r>
            </w:del>
          </w:p>
        </w:tc>
      </w:tr>
      <w:tr w:rsidR="0085257A" w:rsidDel="00954A62" w14:paraId="71362339" w14:textId="77777777">
        <w:trPr>
          <w:cantSplit/>
          <w:del w:id="537" w:author="Mihail" w:date="2014-10-11T10:20:00Z"/>
        </w:trPr>
        <w:tc>
          <w:tcPr>
            <w:tcW w:w="1410" w:type="dxa"/>
          </w:tcPr>
          <w:p w14:paraId="0A50E062" w14:textId="77777777" w:rsidR="0085257A" w:rsidDel="00954A62" w:rsidRDefault="0085257A">
            <w:pPr>
              <w:pStyle w:val="BodyText"/>
              <w:ind w:left="72"/>
              <w:rPr>
                <w:del w:id="538" w:author="Mihail" w:date="2014-10-11T10:20:00Z"/>
              </w:rPr>
            </w:pPr>
            <w:del w:id="539" w:author="Mihail" w:date="2014-10-11T10:20:00Z">
              <w:r w:rsidDel="00954A62">
                <w:delText>Incorporated</w:delText>
              </w:r>
            </w:del>
          </w:p>
        </w:tc>
        <w:tc>
          <w:tcPr>
            <w:tcW w:w="5808" w:type="dxa"/>
          </w:tcPr>
          <w:p w14:paraId="5BBCB344" w14:textId="77777777" w:rsidR="0085257A" w:rsidDel="00954A62" w:rsidRDefault="0085257A">
            <w:pPr>
              <w:pStyle w:val="InfoBlue"/>
              <w:rPr>
                <w:del w:id="540" w:author="Mihail" w:date="2014-10-11T10:20:00Z"/>
              </w:rPr>
            </w:pPr>
            <w:del w:id="541" w:author="Mihail" w:date="2014-10-11T10:20:00Z">
              <w:r w:rsidDel="00954A62">
                <w:delText>[Features incorporated into the product baseline at a specific point in time.]</w:delText>
              </w:r>
            </w:del>
          </w:p>
        </w:tc>
      </w:tr>
    </w:tbl>
    <w:p w14:paraId="44F234A6" w14:textId="5CA1572C" w:rsidR="0085257A" w:rsidRDefault="00954A62" w:rsidP="00954A62">
      <w:pPr>
        <w:pStyle w:val="Heading2"/>
        <w:widowControl/>
        <w:numPr>
          <w:ilvl w:val="0"/>
          <w:numId w:val="0"/>
        </w:numPr>
      </w:pPr>
      <w:bookmarkStart w:id="542" w:name="_Toc425054399"/>
      <w:bookmarkStart w:id="543" w:name="_Toc343955070"/>
      <w:bookmarkStart w:id="544" w:name="_Toc346297785"/>
      <w:bookmarkStart w:id="545" w:name="_Toc422186492"/>
      <w:bookmarkStart w:id="546" w:name="_Toc436203395"/>
      <w:bookmarkStart w:id="547" w:name="_Toc452813614"/>
      <w:bookmarkStart w:id="548" w:name="_Toc400786271"/>
      <w:commentRangeEnd w:id="523"/>
      <w:r>
        <w:rPr>
          <w:rStyle w:val="CommentReference"/>
          <w:rFonts w:ascii="Times New Roman" w:hAnsi="Times New Roman"/>
          <w:b w:val="0"/>
        </w:rPr>
        <w:commentReference w:id="523"/>
      </w:r>
      <w:r w:rsidR="0085257A">
        <w:t>A.2</w:t>
      </w:r>
      <w:r w:rsidR="0085257A">
        <w:tab/>
        <w:t>Benefit</w:t>
      </w:r>
      <w:bookmarkEnd w:id="542"/>
      <w:bookmarkEnd w:id="543"/>
      <w:bookmarkEnd w:id="544"/>
      <w:bookmarkEnd w:id="545"/>
      <w:bookmarkEnd w:id="546"/>
      <w:bookmarkEnd w:id="547"/>
      <w:bookmarkEnd w:id="548"/>
    </w:p>
    <w:p w14:paraId="1ADA905C" w14:textId="77777777" w:rsidR="0085257A" w:rsidRDefault="0085257A" w:rsidP="007A40D5">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14:paraId="4DE0DAE9" w14:textId="77777777" w:rsidR="0085257A" w:rsidRDefault="0085257A" w:rsidP="007A40D5">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5257A" w14:paraId="0DF58203" w14:textId="77777777">
        <w:trPr>
          <w:cantSplit/>
        </w:trPr>
        <w:tc>
          <w:tcPr>
            <w:tcW w:w="1177" w:type="dxa"/>
            <w:tcBorders>
              <w:bottom w:val="single" w:sz="12" w:space="0" w:color="000000"/>
            </w:tcBorders>
          </w:tcPr>
          <w:p w14:paraId="463AED0B" w14:textId="77777777" w:rsidR="0085257A" w:rsidRDefault="0085257A" w:rsidP="007A40D5">
            <w:pPr>
              <w:pStyle w:val="BodyText"/>
              <w:keepNext/>
              <w:ind w:left="72"/>
            </w:pPr>
            <w:r>
              <w:t>Critical</w:t>
            </w:r>
          </w:p>
        </w:tc>
        <w:tc>
          <w:tcPr>
            <w:tcW w:w="6041" w:type="dxa"/>
            <w:tcBorders>
              <w:bottom w:val="single" w:sz="12" w:space="0" w:color="000000"/>
            </w:tcBorders>
          </w:tcPr>
          <w:p w14:paraId="5DA49503" w14:textId="77777777" w:rsidR="0085257A" w:rsidRDefault="0085257A" w:rsidP="007A40D5">
            <w:pPr>
              <w:pStyle w:val="InfoBlue"/>
            </w:pPr>
            <w:r>
              <w:t>[Essential features. Failure to implement means the system will not meet customer needs. All critical features must be implemented in the release or the schedule will slip.]</w:t>
            </w:r>
          </w:p>
        </w:tc>
      </w:tr>
      <w:tr w:rsidR="0085257A" w14:paraId="10E84798" w14:textId="77777777">
        <w:trPr>
          <w:cantSplit/>
        </w:trPr>
        <w:tc>
          <w:tcPr>
            <w:tcW w:w="1177" w:type="dxa"/>
            <w:tcBorders>
              <w:top w:val="nil"/>
            </w:tcBorders>
          </w:tcPr>
          <w:p w14:paraId="1E89727A" w14:textId="77777777" w:rsidR="0085257A" w:rsidRDefault="0085257A" w:rsidP="007A40D5">
            <w:pPr>
              <w:pStyle w:val="BodyText"/>
              <w:keepNext/>
              <w:ind w:left="72"/>
            </w:pPr>
            <w:r>
              <w:t>Important</w:t>
            </w:r>
          </w:p>
        </w:tc>
        <w:tc>
          <w:tcPr>
            <w:tcW w:w="6041" w:type="dxa"/>
            <w:tcBorders>
              <w:top w:val="nil"/>
            </w:tcBorders>
          </w:tcPr>
          <w:p w14:paraId="19F96D71" w14:textId="77777777" w:rsidR="0085257A" w:rsidRDefault="0085257A" w:rsidP="007A40D5">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5257A" w14:paraId="107B4DE3" w14:textId="77777777">
        <w:trPr>
          <w:cantSplit/>
        </w:trPr>
        <w:tc>
          <w:tcPr>
            <w:tcW w:w="1177" w:type="dxa"/>
          </w:tcPr>
          <w:p w14:paraId="3A0F46E5" w14:textId="77777777" w:rsidR="0085257A" w:rsidRDefault="0085257A" w:rsidP="007A40D5">
            <w:pPr>
              <w:pStyle w:val="BodyText"/>
              <w:ind w:left="72"/>
            </w:pPr>
            <w:r>
              <w:t>Useful</w:t>
            </w:r>
          </w:p>
        </w:tc>
        <w:tc>
          <w:tcPr>
            <w:tcW w:w="6041" w:type="dxa"/>
          </w:tcPr>
          <w:p w14:paraId="771F8D43" w14:textId="77777777" w:rsidR="0085257A" w:rsidRDefault="0085257A" w:rsidP="007A40D5">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14:paraId="6567AB65" w14:textId="77777777" w:rsidR="0085257A" w:rsidRDefault="0085257A">
      <w:pPr>
        <w:pStyle w:val="Heading2"/>
        <w:widowControl/>
        <w:numPr>
          <w:ilvl w:val="0"/>
          <w:numId w:val="0"/>
        </w:numPr>
        <w:pPrChange w:id="549" w:author="Mihail" w:date="2014-10-11T10:20:00Z">
          <w:pPr>
            <w:pStyle w:val="Paragraph4"/>
            <w:ind w:left="0"/>
            <w:jc w:val="left"/>
          </w:pPr>
        </w:pPrChange>
      </w:pPr>
    </w:p>
    <w:p w14:paraId="552728CB" w14:textId="77777777" w:rsidR="0085257A" w:rsidRDefault="0085257A">
      <w:pPr>
        <w:pStyle w:val="Heading2"/>
        <w:widowControl/>
        <w:numPr>
          <w:ilvl w:val="0"/>
          <w:numId w:val="0"/>
        </w:numPr>
      </w:pPr>
      <w:bookmarkStart w:id="550" w:name="_Toc425054400"/>
      <w:bookmarkStart w:id="551" w:name="_Toc343955074"/>
      <w:bookmarkStart w:id="552" w:name="_Toc346297786"/>
      <w:bookmarkStart w:id="553" w:name="_Toc422186493"/>
      <w:bookmarkStart w:id="554" w:name="_Toc436203396"/>
      <w:bookmarkStart w:id="555" w:name="_Toc452813615"/>
      <w:bookmarkStart w:id="556" w:name="_Toc400786272"/>
      <w:r>
        <w:t>A.3</w:t>
      </w:r>
      <w:r>
        <w:tab/>
        <w:t>Effort</w:t>
      </w:r>
      <w:bookmarkEnd w:id="550"/>
      <w:bookmarkEnd w:id="551"/>
      <w:bookmarkEnd w:id="552"/>
      <w:bookmarkEnd w:id="553"/>
      <w:bookmarkEnd w:id="554"/>
      <w:bookmarkEnd w:id="555"/>
      <w:bookmarkEnd w:id="556"/>
    </w:p>
    <w:p w14:paraId="5A54CB30" w14:textId="77777777" w:rsidR="0085257A" w:rsidRDefault="0085257A">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14:paraId="0203C94E" w14:textId="77777777" w:rsidR="0085257A" w:rsidRDefault="0085257A">
      <w:pPr>
        <w:pStyle w:val="Heading2"/>
        <w:widowControl/>
        <w:numPr>
          <w:ilvl w:val="0"/>
          <w:numId w:val="0"/>
        </w:numPr>
      </w:pPr>
      <w:bookmarkStart w:id="557" w:name="_Toc425054401"/>
      <w:bookmarkStart w:id="558" w:name="_Toc422186494"/>
      <w:bookmarkStart w:id="559" w:name="_Toc436203397"/>
      <w:bookmarkStart w:id="560" w:name="_Toc452813616"/>
      <w:bookmarkStart w:id="561" w:name="_Toc400786273"/>
      <w:r>
        <w:t>A.4</w:t>
      </w:r>
      <w:r>
        <w:tab/>
        <w:t>Risk</w:t>
      </w:r>
      <w:bookmarkEnd w:id="557"/>
      <w:bookmarkEnd w:id="558"/>
      <w:bookmarkEnd w:id="559"/>
      <w:bookmarkEnd w:id="560"/>
      <w:bookmarkEnd w:id="561"/>
    </w:p>
    <w:p w14:paraId="664E7925" w14:textId="77777777" w:rsidR="0085257A" w:rsidRDefault="0085257A">
      <w:pPr>
        <w:pStyle w:val="InfoBlue"/>
      </w:pPr>
      <w: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14:paraId="6B8A690B" w14:textId="77777777" w:rsidR="0085257A" w:rsidDel="00954A62" w:rsidRDefault="0085257A">
      <w:pPr>
        <w:pStyle w:val="Heading2"/>
        <w:widowControl/>
        <w:numPr>
          <w:ilvl w:val="0"/>
          <w:numId w:val="0"/>
        </w:numPr>
        <w:rPr>
          <w:del w:id="562" w:author="Mihail" w:date="2014-10-11T10:20:00Z"/>
        </w:rPr>
      </w:pPr>
      <w:bookmarkStart w:id="563" w:name="_Toc425054402"/>
      <w:bookmarkStart w:id="564" w:name="_Toc422186495"/>
      <w:bookmarkStart w:id="565" w:name="_Toc436203398"/>
      <w:bookmarkStart w:id="566" w:name="_Toc452813617"/>
      <w:del w:id="567" w:author="Mihail" w:date="2014-10-11T10:20:00Z">
        <w:r w:rsidDel="00954A62">
          <w:lastRenderedPageBreak/>
          <w:delText>A.5</w:delText>
        </w:r>
        <w:r w:rsidDel="00954A62">
          <w:tab/>
          <w:delText>Stability</w:delText>
        </w:r>
        <w:bookmarkEnd w:id="563"/>
        <w:bookmarkEnd w:id="564"/>
        <w:bookmarkEnd w:id="565"/>
        <w:bookmarkEnd w:id="566"/>
      </w:del>
    </w:p>
    <w:p w14:paraId="37ECAB5B" w14:textId="77777777" w:rsidR="0085257A" w:rsidDel="00954A62" w:rsidRDefault="0085257A">
      <w:pPr>
        <w:pStyle w:val="InfoBlue"/>
        <w:rPr>
          <w:del w:id="568" w:author="Mihail" w:date="2014-10-11T10:20:00Z"/>
        </w:rPr>
      </w:pPr>
      <w:del w:id="569" w:author="Mihail" w:date="2014-10-11T10:20:00Z">
        <w:r w:rsidDel="00954A62">
          <w:delTex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delText>
        </w:r>
      </w:del>
    </w:p>
    <w:p w14:paraId="0D768C51" w14:textId="77777777" w:rsidR="0085257A" w:rsidRDefault="0085257A">
      <w:pPr>
        <w:pStyle w:val="Heading2"/>
        <w:widowControl/>
        <w:numPr>
          <w:ilvl w:val="0"/>
          <w:numId w:val="0"/>
        </w:numPr>
      </w:pPr>
      <w:bookmarkStart w:id="570" w:name="_Toc425054403"/>
      <w:bookmarkStart w:id="571" w:name="_Toc343955086"/>
      <w:bookmarkStart w:id="572" w:name="_Toc346297788"/>
      <w:bookmarkStart w:id="573" w:name="_Toc422186496"/>
      <w:bookmarkStart w:id="574" w:name="_Toc436203399"/>
      <w:bookmarkStart w:id="575" w:name="_Toc452813618"/>
      <w:bookmarkStart w:id="576" w:name="_Toc400786274"/>
      <w:r>
        <w:t>A.6</w:t>
      </w:r>
      <w:r>
        <w:tab/>
        <w:t>Target Release</w:t>
      </w:r>
      <w:bookmarkEnd w:id="570"/>
      <w:bookmarkEnd w:id="571"/>
      <w:bookmarkEnd w:id="572"/>
      <w:bookmarkEnd w:id="573"/>
      <w:bookmarkEnd w:id="574"/>
      <w:bookmarkEnd w:id="575"/>
      <w:bookmarkEnd w:id="576"/>
    </w:p>
    <w:p w14:paraId="17F1B321" w14:textId="77777777" w:rsidR="0085257A" w:rsidRDefault="0085257A">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14:paraId="2E71B934" w14:textId="77777777" w:rsidR="0085257A" w:rsidRDefault="0085257A">
      <w:pPr>
        <w:pStyle w:val="Heading2"/>
        <w:widowControl/>
        <w:numPr>
          <w:ilvl w:val="0"/>
          <w:numId w:val="0"/>
        </w:numPr>
      </w:pPr>
      <w:bookmarkStart w:id="577" w:name="_Toc425054404"/>
      <w:bookmarkStart w:id="578" w:name="_Toc422186497"/>
      <w:bookmarkStart w:id="579" w:name="_Toc436203400"/>
      <w:bookmarkStart w:id="580" w:name="_Toc452813619"/>
      <w:r>
        <w:t>A.7</w:t>
      </w:r>
      <w:r>
        <w:tab/>
        <w:t>Assigned To</w:t>
      </w:r>
      <w:bookmarkEnd w:id="577"/>
      <w:bookmarkEnd w:id="578"/>
      <w:bookmarkEnd w:id="579"/>
      <w:bookmarkEnd w:id="580"/>
    </w:p>
    <w:p w14:paraId="5BDACCEA" w14:textId="77777777" w:rsidR="0085257A" w:rsidRDefault="0085257A">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14:paraId="73F422B8" w14:textId="427033EA" w:rsidR="0085257A" w:rsidDel="00954A62" w:rsidRDefault="0085257A">
      <w:pPr>
        <w:pStyle w:val="Heading2"/>
        <w:widowControl/>
        <w:numPr>
          <w:ilvl w:val="0"/>
          <w:numId w:val="0"/>
        </w:numPr>
        <w:rPr>
          <w:del w:id="581" w:author="Mihail" w:date="2014-10-11T10:20:00Z"/>
        </w:rPr>
      </w:pPr>
      <w:bookmarkStart w:id="582" w:name="_Toc425054405"/>
      <w:bookmarkStart w:id="583" w:name="_Toc343955094"/>
      <w:bookmarkStart w:id="584" w:name="_Toc346297789"/>
      <w:bookmarkStart w:id="585" w:name="_Toc422186498"/>
      <w:bookmarkStart w:id="586" w:name="_Toc436203401"/>
      <w:bookmarkStart w:id="587" w:name="_Toc452813620"/>
      <w:del w:id="588" w:author="Mihail" w:date="2014-10-11T10:20:00Z">
        <w:r w:rsidDel="00954A62">
          <w:delText>A.8</w:delText>
        </w:r>
        <w:r w:rsidDel="00954A62">
          <w:tab/>
          <w:delText>Reason</w:delText>
        </w:r>
        <w:bookmarkEnd w:id="582"/>
        <w:bookmarkEnd w:id="583"/>
        <w:bookmarkEnd w:id="584"/>
        <w:bookmarkEnd w:id="585"/>
        <w:bookmarkEnd w:id="586"/>
        <w:bookmarkEnd w:id="587"/>
      </w:del>
    </w:p>
    <w:p w14:paraId="77E4D464" w14:textId="77777777" w:rsidR="0085257A" w:rsidDel="00954A62" w:rsidRDefault="0085257A">
      <w:pPr>
        <w:pStyle w:val="InfoBlue"/>
        <w:rPr>
          <w:del w:id="589" w:author="Mihail" w:date="2014-10-11T10:20:00Z"/>
        </w:rPr>
      </w:pPr>
      <w:del w:id="590" w:author="Mihail" w:date="2014-10-11T10:20:00Z">
        <w:r w:rsidDel="00954A62">
          <w:delTex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delText>
        </w:r>
      </w:del>
    </w:p>
    <w:p w14:paraId="20B501BB" w14:textId="77777777" w:rsidR="0085257A" w:rsidRDefault="0085257A">
      <w:pPr>
        <w:pStyle w:val="Heading1"/>
        <w:numPr>
          <w:ilvl w:val="0"/>
          <w:numId w:val="0"/>
        </w:numPr>
      </w:pPr>
    </w:p>
    <w:sectPr w:rsidR="0085257A">
      <w:headerReference w:type="default" r:id="rId10"/>
      <w:footerReference w:type="default" r:id="rId11"/>
      <w:pgSz w:w="12240" w:h="15840" w:code="1"/>
      <w:pgMar w:top="1440" w:right="1440" w:bottom="1440" w:left="144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8" w:author="Mihail" w:date="2014-10-24T23:42:00Z" w:initials="M">
    <w:p w14:paraId="76DF5820" w14:textId="6BC9A446" w:rsidR="0042695D" w:rsidRPr="0042695D" w:rsidRDefault="0042695D">
      <w:pPr>
        <w:pStyle w:val="CommentText"/>
        <w:rPr>
          <w:lang w:val="bg-BG"/>
        </w:rPr>
      </w:pPr>
      <w:r>
        <w:rPr>
          <w:rStyle w:val="CommentReference"/>
        </w:rPr>
        <w:annotationRef/>
      </w:r>
      <w:r>
        <w:rPr>
          <w:lang w:val="bg-BG"/>
        </w:rPr>
        <w:t>Ще бъдат подробно описани в други документи. Визията е с цел първоначално запознаване с проекта.</w:t>
      </w:r>
    </w:p>
  </w:comment>
  <w:comment w:id="437" w:author="Mihail" w:date="2014-10-11T10:16:00Z" w:initials="M">
    <w:p w14:paraId="5F653B2F" w14:textId="77777777" w:rsidR="009B7AC7" w:rsidRPr="009B7AC7" w:rsidRDefault="009B7AC7">
      <w:pPr>
        <w:pStyle w:val="CommentText"/>
        <w:rPr>
          <w:lang w:val="bg-BG"/>
        </w:rPr>
      </w:pPr>
      <w:r>
        <w:rPr>
          <w:rStyle w:val="CommentReference"/>
        </w:rPr>
        <w:annotationRef/>
      </w:r>
      <w:r>
        <w:rPr>
          <w:lang w:val="bg-BG"/>
        </w:rPr>
        <w:t>Ключови функционалности ще бъдат изброени като подточки</w:t>
      </w:r>
    </w:p>
  </w:comment>
  <w:comment w:id="458" w:author="Mihail" w:date="2014-10-11T10:17:00Z" w:initials="M">
    <w:p w14:paraId="499C70D6" w14:textId="77777777" w:rsidR="009B7AC7" w:rsidRPr="009B7AC7" w:rsidRDefault="009B7AC7">
      <w:pPr>
        <w:pStyle w:val="CommentText"/>
        <w:rPr>
          <w:lang w:val="bg-BG"/>
        </w:rPr>
      </w:pPr>
      <w:r>
        <w:rPr>
          <w:rStyle w:val="CommentReference"/>
        </w:rPr>
        <w:annotationRef/>
      </w:r>
      <w:r>
        <w:rPr>
          <w:lang w:val="bg-BG"/>
        </w:rPr>
        <w:t xml:space="preserve">Пририотетни </w:t>
      </w:r>
      <w:r>
        <w:rPr>
          <w:lang w:val="bg-BG"/>
        </w:rPr>
        <w:t>функционалности са споменати в точка 3.4</w:t>
      </w:r>
    </w:p>
  </w:comment>
  <w:comment w:id="515" w:author="Mihail" w:date="2014-10-11T10:19:00Z" w:initials="M">
    <w:p w14:paraId="02B89D71" w14:textId="77777777" w:rsidR="00954A62" w:rsidRPr="00954A62" w:rsidRDefault="00954A62">
      <w:pPr>
        <w:pStyle w:val="CommentText"/>
        <w:rPr>
          <w:lang w:val="bg-BG"/>
        </w:rPr>
      </w:pPr>
      <w:r>
        <w:rPr>
          <w:rStyle w:val="CommentReference"/>
        </w:rPr>
        <w:annotationRef/>
      </w:r>
      <w:r>
        <w:rPr>
          <w:lang w:val="bg-BG"/>
        </w:rPr>
        <w:t>Допълненията са форматирани в точка</w:t>
      </w:r>
    </w:p>
  </w:comment>
  <w:comment w:id="523" w:author="Mihail" w:date="2014-10-11T10:20:00Z" w:initials="M">
    <w:p w14:paraId="7F7CB351" w14:textId="77777777" w:rsidR="00954A62" w:rsidRDefault="00954A62">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DF5820" w15:done="0"/>
  <w15:commentEx w15:paraId="5F653B2F" w15:done="0"/>
  <w15:commentEx w15:paraId="499C70D6" w15:done="0"/>
  <w15:commentEx w15:paraId="02B89D71" w15:done="0"/>
  <w15:commentEx w15:paraId="7F7CB3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B44E9" w14:textId="77777777" w:rsidR="004133D6" w:rsidRDefault="004133D6">
      <w:pPr>
        <w:spacing w:line="240" w:lineRule="auto"/>
      </w:pPr>
      <w:r>
        <w:separator/>
      </w:r>
    </w:p>
  </w:endnote>
  <w:endnote w:type="continuationSeparator" w:id="0">
    <w:p w14:paraId="79516744" w14:textId="77777777" w:rsidR="004133D6" w:rsidRDefault="004133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5257A" w14:paraId="2EC49963" w14:textId="77777777">
      <w:tc>
        <w:tcPr>
          <w:tcW w:w="3162" w:type="dxa"/>
          <w:tcBorders>
            <w:top w:val="nil"/>
            <w:left w:val="nil"/>
            <w:bottom w:val="nil"/>
            <w:right w:val="nil"/>
          </w:tcBorders>
        </w:tcPr>
        <w:p w14:paraId="1997986B" w14:textId="77777777" w:rsidR="0085257A" w:rsidRDefault="0085257A">
          <w:pPr>
            <w:ind w:right="360"/>
          </w:pPr>
          <w:r>
            <w:t>Confidential</w:t>
          </w:r>
        </w:p>
      </w:tc>
      <w:tc>
        <w:tcPr>
          <w:tcW w:w="3162" w:type="dxa"/>
          <w:tcBorders>
            <w:top w:val="nil"/>
            <w:left w:val="nil"/>
            <w:bottom w:val="nil"/>
            <w:right w:val="nil"/>
          </w:tcBorders>
        </w:tcPr>
        <w:p w14:paraId="67BF00EF" w14:textId="77777777" w:rsidR="0085257A" w:rsidRDefault="0085257A">
          <w:pPr>
            <w:jc w:val="center"/>
          </w:pPr>
          <w:r>
            <w:sym w:font="Symbol" w:char="F0D3"/>
          </w:r>
          <w:fldSimple w:instr=" DOCPROPERTY &quot;Company&quot;  \* MERGEFORMAT ">
            <w:r w:rsidR="00B74D85">
              <w:t>&lt;Company Name&gt;</w:t>
            </w:r>
          </w:fldSimple>
          <w:r>
            <w:t xml:space="preserve">, </w:t>
          </w:r>
          <w:r>
            <w:fldChar w:fldCharType="begin"/>
          </w:r>
          <w:r>
            <w:instrText xml:space="preserve"> DATE \@ "yyyy" </w:instrText>
          </w:r>
          <w:r>
            <w:fldChar w:fldCharType="separate"/>
          </w:r>
          <w:r w:rsidR="007A40D5">
            <w:rPr>
              <w:noProof/>
            </w:rPr>
            <w:t>2014</w:t>
          </w:r>
          <w:r>
            <w:fldChar w:fldCharType="end"/>
          </w:r>
        </w:p>
      </w:tc>
      <w:tc>
        <w:tcPr>
          <w:tcW w:w="3162" w:type="dxa"/>
          <w:tcBorders>
            <w:top w:val="nil"/>
            <w:left w:val="nil"/>
            <w:bottom w:val="nil"/>
            <w:right w:val="nil"/>
          </w:tcBorders>
        </w:tcPr>
        <w:p w14:paraId="2593B647" w14:textId="77777777" w:rsidR="0085257A" w:rsidRDefault="0085257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2695D">
            <w:rPr>
              <w:rStyle w:val="PageNumber"/>
              <w:noProof/>
            </w:rPr>
            <w:t>14</w:t>
          </w:r>
          <w:r>
            <w:rPr>
              <w:rStyle w:val="PageNumber"/>
            </w:rPr>
            <w:fldChar w:fldCharType="end"/>
          </w:r>
        </w:p>
      </w:tc>
    </w:tr>
  </w:tbl>
  <w:p w14:paraId="473D2B67" w14:textId="77777777" w:rsidR="0085257A" w:rsidRDefault="008525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1A5D3" w14:textId="77777777" w:rsidR="004133D6" w:rsidRDefault="004133D6">
      <w:pPr>
        <w:spacing w:line="240" w:lineRule="auto"/>
      </w:pPr>
      <w:r>
        <w:separator/>
      </w:r>
    </w:p>
  </w:footnote>
  <w:footnote w:type="continuationSeparator" w:id="0">
    <w:p w14:paraId="6B62FDCD" w14:textId="77777777" w:rsidR="004133D6" w:rsidRDefault="004133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F1980" w14:textId="77777777" w:rsidR="0085257A" w:rsidRDefault="0085257A">
    <w:pPr>
      <w:rPr>
        <w:sz w:val="24"/>
      </w:rPr>
    </w:pPr>
  </w:p>
  <w:p w14:paraId="67322415" w14:textId="77777777" w:rsidR="0085257A" w:rsidRDefault="0085257A">
    <w:pPr>
      <w:pBdr>
        <w:top w:val="single" w:sz="6" w:space="1" w:color="auto"/>
      </w:pBdr>
      <w:rPr>
        <w:sz w:val="24"/>
      </w:rPr>
    </w:pPr>
  </w:p>
  <w:p w14:paraId="099F18A4" w14:textId="77777777" w:rsidR="0085257A" w:rsidRDefault="0085257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74D85">
      <w:rPr>
        <w:rFonts w:ascii="Arial" w:hAnsi="Arial"/>
        <w:b/>
        <w:sz w:val="36"/>
      </w:rPr>
      <w:t>&lt;Company Name&gt;</w:t>
    </w:r>
    <w:r>
      <w:rPr>
        <w:rFonts w:ascii="Arial" w:hAnsi="Arial"/>
        <w:b/>
        <w:sz w:val="36"/>
      </w:rPr>
      <w:fldChar w:fldCharType="end"/>
    </w:r>
  </w:p>
  <w:p w14:paraId="37810B58" w14:textId="77777777" w:rsidR="0085257A" w:rsidRDefault="0085257A">
    <w:pPr>
      <w:pBdr>
        <w:bottom w:val="single" w:sz="6" w:space="1" w:color="auto"/>
      </w:pBdr>
      <w:jc w:val="right"/>
      <w:rPr>
        <w:sz w:val="24"/>
      </w:rPr>
    </w:pPr>
  </w:p>
  <w:p w14:paraId="6C9CF88C" w14:textId="77777777" w:rsidR="0085257A" w:rsidRDefault="008525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5257A" w14:paraId="3463A383" w14:textId="77777777">
      <w:tc>
        <w:tcPr>
          <w:tcW w:w="6379" w:type="dxa"/>
        </w:tcPr>
        <w:p w14:paraId="30628834" w14:textId="77777777" w:rsidR="0085257A" w:rsidRDefault="0085257A">
          <w:r>
            <w:rPr>
              <w:b/>
            </w:rPr>
            <w:fldChar w:fldCharType="begin"/>
          </w:r>
          <w:r>
            <w:rPr>
              <w:b/>
            </w:rPr>
            <w:instrText xml:space="preserve"> SUBJECT  \* MERGEFORMAT </w:instrText>
          </w:r>
          <w:r>
            <w:rPr>
              <w:b/>
            </w:rPr>
            <w:fldChar w:fldCharType="separate"/>
          </w:r>
          <w:r w:rsidR="00B74D85" w:rsidRPr="00B74D85">
            <w:t>&lt;Project Name&gt;</w:t>
          </w:r>
          <w:r>
            <w:rPr>
              <w:b/>
            </w:rPr>
            <w:fldChar w:fldCharType="end"/>
          </w:r>
        </w:p>
      </w:tc>
      <w:tc>
        <w:tcPr>
          <w:tcW w:w="3179" w:type="dxa"/>
        </w:tcPr>
        <w:p w14:paraId="4F100383" w14:textId="77777777" w:rsidR="0085257A" w:rsidRDefault="0085257A">
          <w:pPr>
            <w:tabs>
              <w:tab w:val="left" w:pos="1135"/>
            </w:tabs>
            <w:spacing w:before="40"/>
            <w:ind w:right="68"/>
          </w:pPr>
          <w:r>
            <w:t xml:space="preserve">  Version:           &lt;1.0&gt;</w:t>
          </w:r>
        </w:p>
      </w:tc>
    </w:tr>
    <w:tr w:rsidR="0085257A" w14:paraId="6F26760D" w14:textId="77777777">
      <w:tc>
        <w:tcPr>
          <w:tcW w:w="6379" w:type="dxa"/>
        </w:tcPr>
        <w:p w14:paraId="6D84BA25" w14:textId="77777777" w:rsidR="0085257A" w:rsidRDefault="005E4D41">
          <w:fldSimple w:instr=" TITLE  \* MERGEFORMAT ">
            <w:r w:rsidR="00B74D85">
              <w:t>Vision</w:t>
            </w:r>
          </w:fldSimple>
        </w:p>
      </w:tc>
      <w:tc>
        <w:tcPr>
          <w:tcW w:w="3179" w:type="dxa"/>
        </w:tcPr>
        <w:p w14:paraId="17E60A51" w14:textId="77777777" w:rsidR="0085257A" w:rsidRDefault="0085257A">
          <w:r>
            <w:t xml:space="preserve">  Date:  &lt;</w:t>
          </w:r>
          <w:proofErr w:type="spellStart"/>
          <w:r>
            <w:t>dd</w:t>
          </w:r>
          <w:proofErr w:type="spellEnd"/>
          <w:r>
            <w:t>/mmm/</w:t>
          </w:r>
          <w:proofErr w:type="spellStart"/>
          <w:r>
            <w:t>yy</w:t>
          </w:r>
          <w:proofErr w:type="spellEnd"/>
          <w:r>
            <w:t>&gt;</w:t>
          </w:r>
        </w:p>
      </w:tc>
    </w:tr>
    <w:tr w:rsidR="0085257A" w14:paraId="5B314D66" w14:textId="77777777">
      <w:tc>
        <w:tcPr>
          <w:tcW w:w="9558" w:type="dxa"/>
          <w:gridSpan w:val="2"/>
        </w:tcPr>
        <w:p w14:paraId="318BCC81" w14:textId="77777777" w:rsidR="0085257A" w:rsidRDefault="0085257A">
          <w:r>
            <w:t>&lt;document identifier&gt;</w:t>
          </w:r>
        </w:p>
      </w:tc>
    </w:tr>
  </w:tbl>
  <w:p w14:paraId="0D732869" w14:textId="77777777" w:rsidR="0085257A" w:rsidRDefault="008525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3848B1"/>
    <w:multiLevelType w:val="multilevel"/>
    <w:tmpl w:val="DA2ECF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5"/>
  </w:num>
  <w:num w:numId="13">
    <w:abstractNumId w:val="12"/>
  </w:num>
  <w:num w:numId="14">
    <w:abstractNumId w:val="25"/>
  </w:num>
  <w:num w:numId="15">
    <w:abstractNumId w:val="11"/>
  </w:num>
  <w:num w:numId="16">
    <w:abstractNumId w:val="5"/>
  </w:num>
  <w:num w:numId="17">
    <w:abstractNumId w:val="24"/>
  </w:num>
  <w:num w:numId="18">
    <w:abstractNumId w:val="18"/>
  </w:num>
  <w:num w:numId="19">
    <w:abstractNumId w:val="6"/>
  </w:num>
  <w:num w:numId="20">
    <w:abstractNumId w:val="17"/>
  </w:num>
  <w:num w:numId="21">
    <w:abstractNumId w:val="10"/>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28"/>
  </w:num>
  <w:num w:numId="29">
    <w:abstractNumId w:val="16"/>
  </w:num>
  <w:num w:numId="30">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hail">
    <w15:presenceInfo w15:providerId="None" w15:userId="Miha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D85"/>
    <w:rsid w:val="004133D6"/>
    <w:rsid w:val="0042695D"/>
    <w:rsid w:val="005E4D41"/>
    <w:rsid w:val="007A40D5"/>
    <w:rsid w:val="0085257A"/>
    <w:rsid w:val="00954A62"/>
    <w:rsid w:val="00971937"/>
    <w:rsid w:val="009B7AC7"/>
    <w:rsid w:val="00B03D1E"/>
    <w:rsid w:val="00B23B44"/>
    <w:rsid w:val="00B56935"/>
    <w:rsid w:val="00B74D85"/>
    <w:rsid w:val="00D55E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35770420"/>
  <w15:chartTrackingRefBased/>
  <w15:docId w15:val="{D5CBB727-E4FB-492A-A3CF-59A74DF1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CommentReference">
    <w:name w:val="annotation reference"/>
    <w:basedOn w:val="DefaultParagraphFont"/>
    <w:uiPriority w:val="99"/>
    <w:semiHidden/>
    <w:unhideWhenUsed/>
    <w:rsid w:val="009B7AC7"/>
    <w:rPr>
      <w:sz w:val="16"/>
      <w:szCs w:val="16"/>
    </w:rPr>
  </w:style>
  <w:style w:type="paragraph" w:styleId="CommentText">
    <w:name w:val="annotation text"/>
    <w:basedOn w:val="Normal"/>
    <w:link w:val="CommentTextChar"/>
    <w:uiPriority w:val="99"/>
    <w:semiHidden/>
    <w:unhideWhenUsed/>
    <w:rsid w:val="009B7AC7"/>
    <w:pPr>
      <w:spacing w:line="240" w:lineRule="auto"/>
    </w:pPr>
  </w:style>
  <w:style w:type="character" w:customStyle="1" w:styleId="CommentTextChar">
    <w:name w:val="Comment Text Char"/>
    <w:basedOn w:val="DefaultParagraphFont"/>
    <w:link w:val="CommentText"/>
    <w:uiPriority w:val="99"/>
    <w:semiHidden/>
    <w:rsid w:val="009B7AC7"/>
    <w:rPr>
      <w:lang w:val="en-US" w:eastAsia="en-US"/>
    </w:rPr>
  </w:style>
  <w:style w:type="paragraph" w:styleId="CommentSubject">
    <w:name w:val="annotation subject"/>
    <w:basedOn w:val="CommentText"/>
    <w:next w:val="CommentText"/>
    <w:link w:val="CommentSubjectChar"/>
    <w:uiPriority w:val="99"/>
    <w:semiHidden/>
    <w:unhideWhenUsed/>
    <w:rsid w:val="009B7AC7"/>
    <w:rPr>
      <w:b/>
      <w:bCs/>
    </w:rPr>
  </w:style>
  <w:style w:type="character" w:customStyle="1" w:styleId="CommentSubjectChar">
    <w:name w:val="Comment Subject Char"/>
    <w:basedOn w:val="CommentTextChar"/>
    <w:link w:val="CommentSubject"/>
    <w:uiPriority w:val="99"/>
    <w:semiHidden/>
    <w:rsid w:val="009B7AC7"/>
    <w:rPr>
      <w:b/>
      <w:bCs/>
      <w:lang w:val="en-US" w:eastAsia="en-US"/>
    </w:rPr>
  </w:style>
  <w:style w:type="paragraph" w:styleId="BalloonText">
    <w:name w:val="Balloon Text"/>
    <w:basedOn w:val="Normal"/>
    <w:link w:val="BalloonTextChar"/>
    <w:uiPriority w:val="99"/>
    <w:semiHidden/>
    <w:unhideWhenUsed/>
    <w:rsid w:val="009B7AC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AC7"/>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hail\Desktop\Vision-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Vision-rup_vision.dot</Template>
  <TotalTime>47</TotalTime>
  <Pages>14</Pages>
  <Words>4096</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Mihail</dc:creator>
  <cp:keywords/>
  <dc:description/>
  <cp:lastModifiedBy>Mihail</cp:lastModifiedBy>
  <cp:revision>8</cp:revision>
  <cp:lastPrinted>2001-03-15T11:26:00Z</cp:lastPrinted>
  <dcterms:created xsi:type="dcterms:W3CDTF">2014-10-11T07:08:00Z</dcterms:created>
  <dcterms:modified xsi:type="dcterms:W3CDTF">2014-10-24T20:43:00Z</dcterms:modified>
</cp:coreProperties>
</file>
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14023" w14:textId="77777777" w:rsidR="00592B5B" w:rsidRDefault="00592B5B">
      <w:pPr>
        <w:pStyle w:val="Title"/>
        <w:jc w:val="right"/>
      </w:pPr>
      <w:r>
        <w:fldChar w:fldCharType="begin"/>
      </w:r>
      <w:r>
        <w:instrText xml:space="preserve"> SUBJECT  \* MERGEFORMAT </w:instrText>
      </w:r>
      <w:r>
        <w:fldChar w:fldCharType="separate"/>
      </w:r>
      <w:r w:rsidR="007535FF">
        <w:t>&lt;Project Name&gt;</w:t>
      </w:r>
      <w:r>
        <w:fldChar w:fldCharType="end"/>
      </w:r>
    </w:p>
    <w:p w14:paraId="60365568" w14:textId="77777777" w:rsidR="00592B5B" w:rsidRDefault="00592B5B">
      <w:pPr>
        <w:pStyle w:val="Title"/>
        <w:jc w:val="right"/>
      </w:pPr>
      <w:r>
        <w:t>Development Infrastructure</w:t>
      </w:r>
    </w:p>
    <w:p w14:paraId="1F7756B1" w14:textId="77777777" w:rsidR="00592B5B" w:rsidRDefault="00592B5B">
      <w:pPr>
        <w:pStyle w:val="Title"/>
        <w:jc w:val="right"/>
      </w:pPr>
    </w:p>
    <w:p w14:paraId="40458AF5" w14:textId="77777777" w:rsidR="00592B5B" w:rsidRDefault="00592B5B">
      <w:pPr>
        <w:pStyle w:val="Title"/>
        <w:jc w:val="right"/>
        <w:rPr>
          <w:sz w:val="28"/>
        </w:rPr>
      </w:pPr>
      <w:r>
        <w:rPr>
          <w:sz w:val="28"/>
        </w:rPr>
        <w:t>Version 1.0</w:t>
      </w:r>
    </w:p>
    <w:p w14:paraId="46F0BDDB" w14:textId="77777777" w:rsidR="00592B5B" w:rsidRDefault="00592B5B">
      <w:pPr>
        <w:pStyle w:val="Title"/>
        <w:rPr>
          <w:sz w:val="28"/>
        </w:rPr>
      </w:pPr>
    </w:p>
    <w:p w14:paraId="1CB06722" w14:textId="77777777" w:rsidR="00592B5B" w:rsidRDefault="00592B5B"/>
    <w:p w14:paraId="36713E65" w14:textId="77777777" w:rsidR="00592B5B" w:rsidRDefault="00592B5B">
      <w:pPr>
        <w:sectPr w:rsidR="00592B5B">
          <w:headerReference w:type="default" r:id="rId7"/>
          <w:footerReference w:type="even" r:id="rId8"/>
          <w:pgSz w:w="12240" w:h="15840" w:code="1"/>
          <w:pgMar w:top="1440" w:right="1440" w:bottom="1440" w:left="1440" w:header="708" w:footer="708" w:gutter="0"/>
          <w:cols w:space="708"/>
          <w:vAlign w:val="center"/>
        </w:sectPr>
      </w:pPr>
    </w:p>
    <w:p w14:paraId="317387A0" w14:textId="77777777" w:rsidR="00592B5B" w:rsidRDefault="00592B5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92B5B" w14:paraId="74C1728C" w14:textId="77777777">
        <w:tblPrEx>
          <w:tblCellMar>
            <w:top w:w="0" w:type="dxa"/>
            <w:bottom w:w="0" w:type="dxa"/>
          </w:tblCellMar>
        </w:tblPrEx>
        <w:tc>
          <w:tcPr>
            <w:tcW w:w="2304" w:type="dxa"/>
          </w:tcPr>
          <w:p w14:paraId="3826E449" w14:textId="77777777" w:rsidR="00592B5B" w:rsidRDefault="00592B5B">
            <w:pPr>
              <w:pStyle w:val="Tabletext"/>
              <w:jc w:val="center"/>
              <w:rPr>
                <w:b/>
              </w:rPr>
            </w:pPr>
            <w:r>
              <w:rPr>
                <w:b/>
              </w:rPr>
              <w:t>Date</w:t>
            </w:r>
          </w:p>
        </w:tc>
        <w:tc>
          <w:tcPr>
            <w:tcW w:w="1152" w:type="dxa"/>
          </w:tcPr>
          <w:p w14:paraId="47109238" w14:textId="77777777" w:rsidR="00592B5B" w:rsidRDefault="00592B5B">
            <w:pPr>
              <w:pStyle w:val="Tabletext"/>
              <w:jc w:val="center"/>
              <w:rPr>
                <w:b/>
              </w:rPr>
            </w:pPr>
            <w:r>
              <w:rPr>
                <w:b/>
              </w:rPr>
              <w:t>Version</w:t>
            </w:r>
          </w:p>
        </w:tc>
        <w:tc>
          <w:tcPr>
            <w:tcW w:w="3744" w:type="dxa"/>
          </w:tcPr>
          <w:p w14:paraId="61C6560B" w14:textId="77777777" w:rsidR="00592B5B" w:rsidRDefault="00592B5B">
            <w:pPr>
              <w:pStyle w:val="Tabletext"/>
              <w:jc w:val="center"/>
              <w:rPr>
                <w:b/>
              </w:rPr>
            </w:pPr>
            <w:r>
              <w:rPr>
                <w:b/>
              </w:rPr>
              <w:t>Description</w:t>
            </w:r>
          </w:p>
        </w:tc>
        <w:tc>
          <w:tcPr>
            <w:tcW w:w="2304" w:type="dxa"/>
          </w:tcPr>
          <w:p w14:paraId="10DFCCD3" w14:textId="77777777" w:rsidR="00592B5B" w:rsidRDefault="00592B5B">
            <w:pPr>
              <w:pStyle w:val="Tabletext"/>
              <w:jc w:val="center"/>
              <w:rPr>
                <w:b/>
              </w:rPr>
            </w:pPr>
            <w:r>
              <w:rPr>
                <w:b/>
              </w:rPr>
              <w:t>Author</w:t>
            </w:r>
          </w:p>
        </w:tc>
      </w:tr>
      <w:tr w:rsidR="00592B5B" w14:paraId="6F9AE13C" w14:textId="77777777">
        <w:tblPrEx>
          <w:tblCellMar>
            <w:top w:w="0" w:type="dxa"/>
            <w:bottom w:w="0" w:type="dxa"/>
          </w:tblCellMar>
        </w:tblPrEx>
        <w:tc>
          <w:tcPr>
            <w:tcW w:w="2304" w:type="dxa"/>
          </w:tcPr>
          <w:p w14:paraId="3C545208" w14:textId="77777777" w:rsidR="00592B5B" w:rsidRDefault="00592B5B">
            <w:pPr>
              <w:pStyle w:val="Tabletext"/>
            </w:pPr>
            <w:r>
              <w:t>&lt;</w:t>
            </w:r>
            <w:proofErr w:type="spellStart"/>
            <w:r>
              <w:t>dd</w:t>
            </w:r>
            <w:proofErr w:type="spellEnd"/>
            <w:r>
              <w:t>/mmm/</w:t>
            </w:r>
            <w:proofErr w:type="spellStart"/>
            <w:r>
              <w:t>yy</w:t>
            </w:r>
            <w:proofErr w:type="spellEnd"/>
            <w:r>
              <w:t>&gt;</w:t>
            </w:r>
          </w:p>
        </w:tc>
        <w:tc>
          <w:tcPr>
            <w:tcW w:w="1152" w:type="dxa"/>
          </w:tcPr>
          <w:p w14:paraId="09DBC969" w14:textId="77777777" w:rsidR="00592B5B" w:rsidRDefault="00592B5B">
            <w:pPr>
              <w:pStyle w:val="Tabletext"/>
            </w:pPr>
            <w:r>
              <w:t>&lt;</w:t>
            </w:r>
            <w:proofErr w:type="spellStart"/>
            <w:r>
              <w:t>x.x</w:t>
            </w:r>
            <w:proofErr w:type="spellEnd"/>
            <w:r>
              <w:t>&gt;</w:t>
            </w:r>
          </w:p>
        </w:tc>
        <w:tc>
          <w:tcPr>
            <w:tcW w:w="3744" w:type="dxa"/>
          </w:tcPr>
          <w:p w14:paraId="4FCA8614" w14:textId="77777777" w:rsidR="00592B5B" w:rsidRDefault="00592B5B">
            <w:pPr>
              <w:pStyle w:val="Tabletext"/>
            </w:pPr>
            <w:r>
              <w:t>&lt;details&gt;</w:t>
            </w:r>
          </w:p>
        </w:tc>
        <w:tc>
          <w:tcPr>
            <w:tcW w:w="2304" w:type="dxa"/>
          </w:tcPr>
          <w:p w14:paraId="27868B4D" w14:textId="77777777" w:rsidR="00592B5B" w:rsidRDefault="00592B5B">
            <w:pPr>
              <w:pStyle w:val="Tabletext"/>
            </w:pPr>
            <w:r>
              <w:t>&lt;name&gt;</w:t>
            </w:r>
          </w:p>
        </w:tc>
      </w:tr>
      <w:tr w:rsidR="00592B5B" w14:paraId="7A9982CE" w14:textId="77777777">
        <w:tblPrEx>
          <w:tblCellMar>
            <w:top w:w="0" w:type="dxa"/>
            <w:bottom w:w="0" w:type="dxa"/>
          </w:tblCellMar>
        </w:tblPrEx>
        <w:tc>
          <w:tcPr>
            <w:tcW w:w="2304" w:type="dxa"/>
          </w:tcPr>
          <w:p w14:paraId="23BFB9F4" w14:textId="77777777" w:rsidR="00592B5B" w:rsidRDefault="00592B5B">
            <w:pPr>
              <w:pStyle w:val="Tabletext"/>
            </w:pPr>
          </w:p>
        </w:tc>
        <w:tc>
          <w:tcPr>
            <w:tcW w:w="1152" w:type="dxa"/>
          </w:tcPr>
          <w:p w14:paraId="0D4D8290" w14:textId="77777777" w:rsidR="00592B5B" w:rsidRDefault="00592B5B">
            <w:pPr>
              <w:pStyle w:val="Tabletext"/>
            </w:pPr>
          </w:p>
        </w:tc>
        <w:tc>
          <w:tcPr>
            <w:tcW w:w="3744" w:type="dxa"/>
          </w:tcPr>
          <w:p w14:paraId="71967546" w14:textId="77777777" w:rsidR="00592B5B" w:rsidRDefault="00592B5B">
            <w:pPr>
              <w:pStyle w:val="Tabletext"/>
            </w:pPr>
          </w:p>
        </w:tc>
        <w:tc>
          <w:tcPr>
            <w:tcW w:w="2304" w:type="dxa"/>
          </w:tcPr>
          <w:p w14:paraId="341DE9A7" w14:textId="77777777" w:rsidR="00592B5B" w:rsidRDefault="00592B5B">
            <w:pPr>
              <w:pStyle w:val="Tabletext"/>
            </w:pPr>
          </w:p>
        </w:tc>
      </w:tr>
      <w:tr w:rsidR="00592B5B" w14:paraId="2261A806" w14:textId="77777777">
        <w:tblPrEx>
          <w:tblCellMar>
            <w:top w:w="0" w:type="dxa"/>
            <w:bottom w:w="0" w:type="dxa"/>
          </w:tblCellMar>
        </w:tblPrEx>
        <w:tc>
          <w:tcPr>
            <w:tcW w:w="2304" w:type="dxa"/>
          </w:tcPr>
          <w:p w14:paraId="6E3C228D" w14:textId="77777777" w:rsidR="00592B5B" w:rsidRDefault="00592B5B">
            <w:pPr>
              <w:pStyle w:val="Tabletext"/>
            </w:pPr>
          </w:p>
        </w:tc>
        <w:tc>
          <w:tcPr>
            <w:tcW w:w="1152" w:type="dxa"/>
          </w:tcPr>
          <w:p w14:paraId="14067608" w14:textId="77777777" w:rsidR="00592B5B" w:rsidRDefault="00592B5B">
            <w:pPr>
              <w:pStyle w:val="Tabletext"/>
            </w:pPr>
          </w:p>
        </w:tc>
        <w:tc>
          <w:tcPr>
            <w:tcW w:w="3744" w:type="dxa"/>
          </w:tcPr>
          <w:p w14:paraId="56EADFA8" w14:textId="77777777" w:rsidR="00592B5B" w:rsidRDefault="00592B5B">
            <w:pPr>
              <w:pStyle w:val="Tabletext"/>
            </w:pPr>
          </w:p>
        </w:tc>
        <w:tc>
          <w:tcPr>
            <w:tcW w:w="2304" w:type="dxa"/>
          </w:tcPr>
          <w:p w14:paraId="0B930634" w14:textId="77777777" w:rsidR="00592B5B" w:rsidRDefault="00592B5B">
            <w:pPr>
              <w:pStyle w:val="Tabletext"/>
            </w:pPr>
          </w:p>
        </w:tc>
      </w:tr>
      <w:tr w:rsidR="00592B5B" w14:paraId="0B166775" w14:textId="77777777">
        <w:tblPrEx>
          <w:tblCellMar>
            <w:top w:w="0" w:type="dxa"/>
            <w:bottom w:w="0" w:type="dxa"/>
          </w:tblCellMar>
        </w:tblPrEx>
        <w:tc>
          <w:tcPr>
            <w:tcW w:w="2304" w:type="dxa"/>
          </w:tcPr>
          <w:p w14:paraId="1777AB53" w14:textId="77777777" w:rsidR="00592B5B" w:rsidRDefault="00592B5B">
            <w:pPr>
              <w:pStyle w:val="Tabletext"/>
            </w:pPr>
          </w:p>
        </w:tc>
        <w:tc>
          <w:tcPr>
            <w:tcW w:w="1152" w:type="dxa"/>
          </w:tcPr>
          <w:p w14:paraId="64F44B05" w14:textId="77777777" w:rsidR="00592B5B" w:rsidRDefault="00592B5B">
            <w:pPr>
              <w:pStyle w:val="Tabletext"/>
            </w:pPr>
          </w:p>
        </w:tc>
        <w:tc>
          <w:tcPr>
            <w:tcW w:w="3744" w:type="dxa"/>
          </w:tcPr>
          <w:p w14:paraId="0AEEDDAE" w14:textId="77777777" w:rsidR="00592B5B" w:rsidRDefault="00592B5B">
            <w:pPr>
              <w:pStyle w:val="Tabletext"/>
            </w:pPr>
          </w:p>
        </w:tc>
        <w:tc>
          <w:tcPr>
            <w:tcW w:w="2304" w:type="dxa"/>
          </w:tcPr>
          <w:p w14:paraId="08BB0E0B" w14:textId="77777777" w:rsidR="00592B5B" w:rsidRDefault="00592B5B">
            <w:pPr>
              <w:pStyle w:val="Tabletext"/>
            </w:pPr>
          </w:p>
        </w:tc>
      </w:tr>
    </w:tbl>
    <w:p w14:paraId="758BB477" w14:textId="77777777" w:rsidR="00592B5B" w:rsidRDefault="00592B5B"/>
    <w:p w14:paraId="0B972595" w14:textId="77777777" w:rsidR="00592B5B" w:rsidRDefault="00592B5B">
      <w:pPr>
        <w:pStyle w:val="Title"/>
      </w:pPr>
      <w:r>
        <w:br w:type="page"/>
      </w:r>
      <w:r>
        <w:lastRenderedPageBreak/>
        <w:t>Table of Contents</w:t>
      </w:r>
    </w:p>
    <w:p w14:paraId="40896B6B" w14:textId="77777777" w:rsidR="00592B5B" w:rsidRDefault="00592B5B">
      <w:pPr>
        <w:pStyle w:val="TOC1"/>
        <w:tabs>
          <w:tab w:val="left" w:pos="432"/>
        </w:tabs>
        <w:rPr>
          <w:noProof/>
          <w:sz w:val="24"/>
          <w:szCs w:val="24"/>
        </w:rPr>
      </w:pPr>
      <w:r>
        <w:fldChar w:fldCharType="begin"/>
      </w:r>
      <w:r>
        <w:instrText xml:space="preserve"> TOC \o "1-3" </w:instrText>
      </w:r>
      <w:r>
        <w:fldChar w:fldCharType="separate"/>
      </w:r>
      <w:r>
        <w:rPr>
          <w:noProof/>
        </w:rPr>
        <w:t>1.</w:t>
      </w:r>
      <w:r>
        <w:rPr>
          <w:noProof/>
          <w:sz w:val="24"/>
          <w:szCs w:val="24"/>
        </w:rPr>
        <w:tab/>
      </w:r>
      <w:r>
        <w:rPr>
          <w:noProof/>
        </w:rPr>
        <w:t>Introduction</w:t>
      </w:r>
      <w:r>
        <w:rPr>
          <w:noProof/>
        </w:rPr>
        <w:tab/>
      </w:r>
      <w:r>
        <w:rPr>
          <w:noProof/>
        </w:rPr>
        <w:fldChar w:fldCharType="begin"/>
      </w:r>
      <w:r>
        <w:rPr>
          <w:noProof/>
        </w:rPr>
        <w:instrText xml:space="preserve"> PAGEREF _Toc74024695 \h </w:instrText>
      </w:r>
      <w:r>
        <w:rPr>
          <w:noProof/>
        </w:rPr>
      </w:r>
      <w:r>
        <w:rPr>
          <w:noProof/>
        </w:rPr>
        <w:fldChar w:fldCharType="separate"/>
      </w:r>
      <w:r w:rsidR="007535FF">
        <w:rPr>
          <w:noProof/>
        </w:rPr>
        <w:t>4</w:t>
      </w:r>
      <w:r>
        <w:rPr>
          <w:noProof/>
        </w:rPr>
        <w:fldChar w:fldCharType="end"/>
      </w:r>
    </w:p>
    <w:p w14:paraId="72EABABD" w14:textId="77777777" w:rsidR="00592B5B" w:rsidRDefault="00592B5B">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_Toc74024696 \h </w:instrText>
      </w:r>
      <w:r>
        <w:rPr>
          <w:noProof/>
        </w:rPr>
      </w:r>
      <w:r>
        <w:rPr>
          <w:noProof/>
        </w:rPr>
        <w:fldChar w:fldCharType="separate"/>
      </w:r>
      <w:r w:rsidR="007535FF">
        <w:rPr>
          <w:noProof/>
        </w:rPr>
        <w:t>4</w:t>
      </w:r>
      <w:r>
        <w:rPr>
          <w:noProof/>
        </w:rPr>
        <w:fldChar w:fldCharType="end"/>
      </w:r>
    </w:p>
    <w:p w14:paraId="320AE0D1" w14:textId="77777777" w:rsidR="00592B5B" w:rsidRDefault="00592B5B">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_Toc74024697 \h </w:instrText>
      </w:r>
      <w:r>
        <w:rPr>
          <w:noProof/>
        </w:rPr>
      </w:r>
      <w:r>
        <w:rPr>
          <w:noProof/>
        </w:rPr>
        <w:fldChar w:fldCharType="separate"/>
      </w:r>
      <w:r w:rsidR="007535FF">
        <w:rPr>
          <w:noProof/>
        </w:rPr>
        <w:t>4</w:t>
      </w:r>
      <w:r>
        <w:rPr>
          <w:noProof/>
        </w:rPr>
        <w:fldChar w:fldCharType="end"/>
      </w:r>
    </w:p>
    <w:p w14:paraId="665F8B03" w14:textId="77777777" w:rsidR="00592B5B" w:rsidRDefault="00592B5B">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_Toc74024698 \h </w:instrText>
      </w:r>
      <w:r>
        <w:rPr>
          <w:noProof/>
        </w:rPr>
      </w:r>
      <w:r>
        <w:rPr>
          <w:noProof/>
        </w:rPr>
        <w:fldChar w:fldCharType="separate"/>
      </w:r>
      <w:r w:rsidR="007535FF">
        <w:rPr>
          <w:noProof/>
        </w:rPr>
        <w:t>4</w:t>
      </w:r>
      <w:r>
        <w:rPr>
          <w:noProof/>
        </w:rPr>
        <w:fldChar w:fldCharType="end"/>
      </w:r>
    </w:p>
    <w:p w14:paraId="7A64F12A" w14:textId="77777777" w:rsidR="00592B5B" w:rsidRDefault="00592B5B">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_Toc74024699 \h </w:instrText>
      </w:r>
      <w:r>
        <w:rPr>
          <w:noProof/>
        </w:rPr>
      </w:r>
      <w:r>
        <w:rPr>
          <w:noProof/>
        </w:rPr>
        <w:fldChar w:fldCharType="separate"/>
      </w:r>
      <w:r w:rsidR="007535FF">
        <w:rPr>
          <w:noProof/>
        </w:rPr>
        <w:t>4</w:t>
      </w:r>
      <w:r>
        <w:rPr>
          <w:noProof/>
        </w:rPr>
        <w:fldChar w:fldCharType="end"/>
      </w:r>
    </w:p>
    <w:p w14:paraId="0D84DADC" w14:textId="77777777" w:rsidR="00592B5B" w:rsidRDefault="00592B5B">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_Toc74024700 \h </w:instrText>
      </w:r>
      <w:r>
        <w:rPr>
          <w:noProof/>
        </w:rPr>
      </w:r>
      <w:r>
        <w:rPr>
          <w:noProof/>
        </w:rPr>
        <w:fldChar w:fldCharType="separate"/>
      </w:r>
      <w:r w:rsidR="007535FF">
        <w:rPr>
          <w:noProof/>
        </w:rPr>
        <w:t>4</w:t>
      </w:r>
      <w:r>
        <w:rPr>
          <w:noProof/>
        </w:rPr>
        <w:fldChar w:fldCharType="end"/>
      </w:r>
    </w:p>
    <w:p w14:paraId="3CCCF47A" w14:textId="77777777" w:rsidR="00592B5B" w:rsidRDefault="00592B5B">
      <w:pPr>
        <w:pStyle w:val="TOC1"/>
        <w:tabs>
          <w:tab w:val="left" w:pos="432"/>
        </w:tabs>
        <w:rPr>
          <w:noProof/>
          <w:sz w:val="24"/>
          <w:szCs w:val="24"/>
        </w:rPr>
      </w:pPr>
      <w:r>
        <w:rPr>
          <w:bCs/>
          <w:noProof/>
        </w:rPr>
        <w:t>2.</w:t>
      </w:r>
      <w:r>
        <w:rPr>
          <w:noProof/>
          <w:sz w:val="24"/>
          <w:szCs w:val="24"/>
        </w:rPr>
        <w:tab/>
      </w:r>
      <w:r>
        <w:rPr>
          <w:bCs/>
          <w:noProof/>
        </w:rPr>
        <w:t>Environment (EN)</w:t>
      </w:r>
      <w:r>
        <w:rPr>
          <w:noProof/>
        </w:rPr>
        <w:tab/>
      </w:r>
      <w:r>
        <w:rPr>
          <w:noProof/>
        </w:rPr>
        <w:fldChar w:fldCharType="begin"/>
      </w:r>
      <w:r>
        <w:rPr>
          <w:noProof/>
        </w:rPr>
        <w:instrText xml:space="preserve"> PAGEREF _Toc74024702 \h </w:instrText>
      </w:r>
      <w:r>
        <w:rPr>
          <w:noProof/>
        </w:rPr>
      </w:r>
      <w:r>
        <w:rPr>
          <w:noProof/>
        </w:rPr>
        <w:fldChar w:fldCharType="separate"/>
      </w:r>
      <w:r w:rsidR="007535FF">
        <w:rPr>
          <w:noProof/>
        </w:rPr>
        <w:t>4</w:t>
      </w:r>
      <w:r>
        <w:rPr>
          <w:noProof/>
        </w:rPr>
        <w:fldChar w:fldCharType="end"/>
      </w:r>
    </w:p>
    <w:p w14:paraId="1DCBBBE6" w14:textId="77777777" w:rsidR="00592B5B" w:rsidRDefault="00592B5B">
      <w:pPr>
        <w:pStyle w:val="TOC2"/>
        <w:tabs>
          <w:tab w:val="left" w:pos="1000"/>
        </w:tabs>
        <w:rPr>
          <w:noProof/>
          <w:sz w:val="24"/>
          <w:szCs w:val="24"/>
        </w:rPr>
      </w:pPr>
      <w:r>
        <w:rPr>
          <w:noProof/>
        </w:rPr>
        <w:t>2.1</w:t>
      </w:r>
      <w:r>
        <w:rPr>
          <w:noProof/>
          <w:sz w:val="24"/>
          <w:szCs w:val="24"/>
        </w:rPr>
        <w:tab/>
      </w:r>
      <w:r>
        <w:rPr>
          <w:noProof/>
        </w:rPr>
        <w:t>Hardware</w:t>
      </w:r>
      <w:r>
        <w:rPr>
          <w:noProof/>
        </w:rPr>
        <w:tab/>
      </w:r>
      <w:r>
        <w:rPr>
          <w:noProof/>
        </w:rPr>
        <w:fldChar w:fldCharType="begin"/>
      </w:r>
      <w:r>
        <w:rPr>
          <w:noProof/>
        </w:rPr>
        <w:instrText xml:space="preserve"> PAGEREF _Toc74024704 \h </w:instrText>
      </w:r>
      <w:r>
        <w:rPr>
          <w:noProof/>
        </w:rPr>
      </w:r>
      <w:r>
        <w:rPr>
          <w:noProof/>
        </w:rPr>
        <w:fldChar w:fldCharType="separate"/>
      </w:r>
      <w:r w:rsidR="007535FF">
        <w:rPr>
          <w:noProof/>
        </w:rPr>
        <w:t>4</w:t>
      </w:r>
      <w:r>
        <w:rPr>
          <w:noProof/>
        </w:rPr>
        <w:fldChar w:fldCharType="end"/>
      </w:r>
    </w:p>
    <w:p w14:paraId="2BF41649" w14:textId="77777777" w:rsidR="00592B5B" w:rsidRDefault="00592B5B">
      <w:pPr>
        <w:pStyle w:val="TOC2"/>
        <w:tabs>
          <w:tab w:val="left" w:pos="1000"/>
        </w:tabs>
        <w:rPr>
          <w:noProof/>
          <w:sz w:val="24"/>
          <w:szCs w:val="24"/>
        </w:rPr>
      </w:pPr>
      <w:r>
        <w:rPr>
          <w:noProof/>
        </w:rPr>
        <w:t>2.2</w:t>
      </w:r>
      <w:r>
        <w:rPr>
          <w:noProof/>
          <w:sz w:val="24"/>
          <w:szCs w:val="24"/>
        </w:rPr>
        <w:tab/>
      </w:r>
      <w:r>
        <w:rPr>
          <w:noProof/>
        </w:rPr>
        <w:t>Software</w:t>
      </w:r>
      <w:r>
        <w:rPr>
          <w:noProof/>
        </w:rPr>
        <w:tab/>
      </w:r>
      <w:r>
        <w:rPr>
          <w:noProof/>
        </w:rPr>
        <w:fldChar w:fldCharType="begin"/>
      </w:r>
      <w:r>
        <w:rPr>
          <w:noProof/>
        </w:rPr>
        <w:instrText xml:space="preserve"> PAGEREF _Toc74024705 \h </w:instrText>
      </w:r>
      <w:r>
        <w:rPr>
          <w:noProof/>
        </w:rPr>
      </w:r>
      <w:r>
        <w:rPr>
          <w:noProof/>
        </w:rPr>
        <w:fldChar w:fldCharType="separate"/>
      </w:r>
      <w:r w:rsidR="007535FF">
        <w:rPr>
          <w:noProof/>
        </w:rPr>
        <w:t>4</w:t>
      </w:r>
      <w:r>
        <w:rPr>
          <w:noProof/>
        </w:rPr>
        <w:fldChar w:fldCharType="end"/>
      </w:r>
    </w:p>
    <w:p w14:paraId="4E07BD0B" w14:textId="77777777" w:rsidR="00592B5B" w:rsidRDefault="00592B5B">
      <w:pPr>
        <w:pStyle w:val="TOC2"/>
        <w:tabs>
          <w:tab w:val="left" w:pos="1000"/>
        </w:tabs>
        <w:rPr>
          <w:noProof/>
          <w:sz w:val="24"/>
          <w:szCs w:val="24"/>
        </w:rPr>
      </w:pPr>
      <w:r>
        <w:rPr>
          <w:noProof/>
        </w:rPr>
        <w:t>2.3</w:t>
      </w:r>
      <w:r>
        <w:rPr>
          <w:noProof/>
          <w:sz w:val="24"/>
          <w:szCs w:val="24"/>
        </w:rPr>
        <w:tab/>
      </w:r>
      <w:r>
        <w:rPr>
          <w:noProof/>
        </w:rPr>
        <w:t>Network location</w:t>
      </w:r>
      <w:r>
        <w:rPr>
          <w:noProof/>
        </w:rPr>
        <w:tab/>
      </w:r>
      <w:r>
        <w:rPr>
          <w:noProof/>
        </w:rPr>
        <w:fldChar w:fldCharType="begin"/>
      </w:r>
      <w:r>
        <w:rPr>
          <w:noProof/>
        </w:rPr>
        <w:instrText xml:space="preserve"> PAGEREF _Toc74024706 \h </w:instrText>
      </w:r>
      <w:r>
        <w:rPr>
          <w:noProof/>
        </w:rPr>
      </w:r>
      <w:r>
        <w:rPr>
          <w:noProof/>
        </w:rPr>
        <w:fldChar w:fldCharType="separate"/>
      </w:r>
      <w:r w:rsidR="007535FF">
        <w:rPr>
          <w:noProof/>
        </w:rPr>
        <w:t>4</w:t>
      </w:r>
      <w:r>
        <w:rPr>
          <w:noProof/>
        </w:rPr>
        <w:fldChar w:fldCharType="end"/>
      </w:r>
    </w:p>
    <w:p w14:paraId="19EC36A0" w14:textId="77777777" w:rsidR="00592B5B" w:rsidRDefault="00592B5B">
      <w:pPr>
        <w:pStyle w:val="TOC2"/>
        <w:tabs>
          <w:tab w:val="left" w:pos="1000"/>
        </w:tabs>
        <w:rPr>
          <w:noProof/>
          <w:sz w:val="24"/>
          <w:szCs w:val="24"/>
        </w:rPr>
      </w:pPr>
      <w:r>
        <w:rPr>
          <w:noProof/>
        </w:rPr>
        <w:t>2.4</w:t>
      </w:r>
      <w:r>
        <w:rPr>
          <w:noProof/>
          <w:sz w:val="24"/>
          <w:szCs w:val="24"/>
        </w:rPr>
        <w:tab/>
      </w:r>
      <w:r>
        <w:rPr>
          <w:noProof/>
        </w:rPr>
        <w:t>Password</w:t>
      </w:r>
      <w:r>
        <w:rPr>
          <w:noProof/>
        </w:rPr>
        <w:tab/>
      </w:r>
      <w:r>
        <w:rPr>
          <w:noProof/>
        </w:rPr>
        <w:fldChar w:fldCharType="begin"/>
      </w:r>
      <w:r>
        <w:rPr>
          <w:noProof/>
        </w:rPr>
        <w:instrText xml:space="preserve"> PAGEREF _Toc74024707 \h </w:instrText>
      </w:r>
      <w:r>
        <w:rPr>
          <w:noProof/>
        </w:rPr>
      </w:r>
      <w:r>
        <w:rPr>
          <w:noProof/>
        </w:rPr>
        <w:fldChar w:fldCharType="separate"/>
      </w:r>
      <w:r w:rsidR="007535FF">
        <w:rPr>
          <w:noProof/>
        </w:rPr>
        <w:t>4</w:t>
      </w:r>
      <w:r>
        <w:rPr>
          <w:noProof/>
        </w:rPr>
        <w:fldChar w:fldCharType="end"/>
      </w:r>
    </w:p>
    <w:p w14:paraId="15F8539F" w14:textId="77777777" w:rsidR="00592B5B" w:rsidRDefault="00592B5B">
      <w:pPr>
        <w:pStyle w:val="TOC1"/>
        <w:tabs>
          <w:tab w:val="left" w:pos="432"/>
        </w:tabs>
        <w:rPr>
          <w:noProof/>
          <w:sz w:val="24"/>
          <w:szCs w:val="24"/>
        </w:rPr>
      </w:pPr>
      <w:r>
        <w:rPr>
          <w:noProof/>
        </w:rPr>
        <w:t>3.</w:t>
      </w:r>
      <w:r>
        <w:rPr>
          <w:noProof/>
          <w:sz w:val="24"/>
          <w:szCs w:val="24"/>
        </w:rPr>
        <w:tab/>
      </w:r>
      <w:r>
        <w:rPr>
          <w:noProof/>
        </w:rPr>
        <w:t>Project Management (PM)</w:t>
      </w:r>
      <w:r>
        <w:rPr>
          <w:noProof/>
        </w:rPr>
        <w:tab/>
      </w:r>
      <w:r>
        <w:rPr>
          <w:noProof/>
        </w:rPr>
        <w:fldChar w:fldCharType="begin"/>
      </w:r>
      <w:r>
        <w:rPr>
          <w:noProof/>
        </w:rPr>
        <w:instrText xml:space="preserve"> PAGEREF _Toc74024710 \h </w:instrText>
      </w:r>
      <w:r>
        <w:rPr>
          <w:noProof/>
        </w:rPr>
      </w:r>
      <w:r>
        <w:rPr>
          <w:noProof/>
        </w:rPr>
        <w:fldChar w:fldCharType="separate"/>
      </w:r>
      <w:r w:rsidR="007535FF">
        <w:rPr>
          <w:noProof/>
        </w:rPr>
        <w:t>4</w:t>
      </w:r>
      <w:r>
        <w:rPr>
          <w:noProof/>
        </w:rPr>
        <w:fldChar w:fldCharType="end"/>
      </w:r>
    </w:p>
    <w:p w14:paraId="72ACB6C7" w14:textId="77777777" w:rsidR="00592B5B" w:rsidRDefault="00592B5B">
      <w:pPr>
        <w:pStyle w:val="TOC2"/>
        <w:tabs>
          <w:tab w:val="left" w:pos="1000"/>
        </w:tabs>
        <w:rPr>
          <w:noProof/>
          <w:sz w:val="24"/>
          <w:szCs w:val="24"/>
        </w:rPr>
      </w:pPr>
      <w:r>
        <w:rPr>
          <w:noProof/>
        </w:rPr>
        <w:t>3.1</w:t>
      </w:r>
      <w:r>
        <w:rPr>
          <w:noProof/>
          <w:sz w:val="24"/>
          <w:szCs w:val="24"/>
        </w:rPr>
        <w:tab/>
      </w:r>
      <w:r>
        <w:rPr>
          <w:noProof/>
        </w:rPr>
        <w:t>Hardware</w:t>
      </w:r>
      <w:r>
        <w:rPr>
          <w:noProof/>
        </w:rPr>
        <w:tab/>
      </w:r>
      <w:r>
        <w:rPr>
          <w:noProof/>
        </w:rPr>
        <w:fldChar w:fldCharType="begin"/>
      </w:r>
      <w:r>
        <w:rPr>
          <w:noProof/>
        </w:rPr>
        <w:instrText xml:space="preserve"> PAGEREF _Toc74024713 \h </w:instrText>
      </w:r>
      <w:r>
        <w:rPr>
          <w:noProof/>
        </w:rPr>
      </w:r>
      <w:r>
        <w:rPr>
          <w:noProof/>
        </w:rPr>
        <w:fldChar w:fldCharType="separate"/>
      </w:r>
      <w:r w:rsidR="007535FF">
        <w:rPr>
          <w:noProof/>
        </w:rPr>
        <w:t>4</w:t>
      </w:r>
      <w:r>
        <w:rPr>
          <w:noProof/>
        </w:rPr>
        <w:fldChar w:fldCharType="end"/>
      </w:r>
    </w:p>
    <w:p w14:paraId="66ECDD16" w14:textId="77777777" w:rsidR="00592B5B" w:rsidRDefault="00592B5B">
      <w:pPr>
        <w:pStyle w:val="TOC2"/>
        <w:tabs>
          <w:tab w:val="left" w:pos="1000"/>
        </w:tabs>
        <w:rPr>
          <w:noProof/>
          <w:sz w:val="24"/>
          <w:szCs w:val="24"/>
        </w:rPr>
      </w:pPr>
      <w:r>
        <w:rPr>
          <w:noProof/>
        </w:rPr>
        <w:t>3.2</w:t>
      </w:r>
      <w:r>
        <w:rPr>
          <w:noProof/>
          <w:sz w:val="24"/>
          <w:szCs w:val="24"/>
        </w:rPr>
        <w:tab/>
      </w:r>
      <w:r>
        <w:rPr>
          <w:noProof/>
        </w:rPr>
        <w:t>Software</w:t>
      </w:r>
      <w:r>
        <w:rPr>
          <w:noProof/>
        </w:rPr>
        <w:tab/>
      </w:r>
      <w:r>
        <w:rPr>
          <w:noProof/>
        </w:rPr>
        <w:fldChar w:fldCharType="begin"/>
      </w:r>
      <w:r>
        <w:rPr>
          <w:noProof/>
        </w:rPr>
        <w:instrText xml:space="preserve"> PAGEREF _Toc74024716 \h </w:instrText>
      </w:r>
      <w:r>
        <w:rPr>
          <w:noProof/>
        </w:rPr>
      </w:r>
      <w:r>
        <w:rPr>
          <w:noProof/>
        </w:rPr>
        <w:fldChar w:fldCharType="separate"/>
      </w:r>
      <w:r w:rsidR="007535FF">
        <w:rPr>
          <w:noProof/>
        </w:rPr>
        <w:t>4</w:t>
      </w:r>
      <w:r>
        <w:rPr>
          <w:noProof/>
        </w:rPr>
        <w:fldChar w:fldCharType="end"/>
      </w:r>
    </w:p>
    <w:p w14:paraId="27EA8B4E" w14:textId="77777777" w:rsidR="00592B5B" w:rsidRDefault="00592B5B">
      <w:pPr>
        <w:pStyle w:val="TOC2"/>
        <w:tabs>
          <w:tab w:val="left" w:pos="1000"/>
        </w:tabs>
        <w:rPr>
          <w:noProof/>
          <w:sz w:val="24"/>
          <w:szCs w:val="24"/>
        </w:rPr>
      </w:pPr>
      <w:r>
        <w:rPr>
          <w:noProof/>
        </w:rPr>
        <w:t>3.3</w:t>
      </w:r>
      <w:r>
        <w:rPr>
          <w:noProof/>
          <w:sz w:val="24"/>
          <w:szCs w:val="24"/>
        </w:rPr>
        <w:tab/>
      </w:r>
      <w:r>
        <w:rPr>
          <w:noProof/>
        </w:rPr>
        <w:t>Network location</w:t>
      </w:r>
      <w:r>
        <w:rPr>
          <w:noProof/>
        </w:rPr>
        <w:tab/>
      </w:r>
      <w:r>
        <w:rPr>
          <w:noProof/>
        </w:rPr>
        <w:fldChar w:fldCharType="begin"/>
      </w:r>
      <w:r>
        <w:rPr>
          <w:noProof/>
        </w:rPr>
        <w:instrText xml:space="preserve"> PAGEREF _Toc74024719 \h </w:instrText>
      </w:r>
      <w:r>
        <w:rPr>
          <w:noProof/>
        </w:rPr>
      </w:r>
      <w:r>
        <w:rPr>
          <w:noProof/>
        </w:rPr>
        <w:fldChar w:fldCharType="separate"/>
      </w:r>
      <w:r w:rsidR="007535FF">
        <w:rPr>
          <w:noProof/>
        </w:rPr>
        <w:t>4</w:t>
      </w:r>
      <w:r>
        <w:rPr>
          <w:noProof/>
        </w:rPr>
        <w:fldChar w:fldCharType="end"/>
      </w:r>
    </w:p>
    <w:p w14:paraId="6BEF01E8" w14:textId="77777777" w:rsidR="00592B5B" w:rsidRDefault="00592B5B">
      <w:pPr>
        <w:pStyle w:val="TOC2"/>
        <w:tabs>
          <w:tab w:val="left" w:pos="1000"/>
        </w:tabs>
        <w:rPr>
          <w:noProof/>
          <w:sz w:val="24"/>
          <w:szCs w:val="24"/>
        </w:rPr>
      </w:pPr>
      <w:r>
        <w:rPr>
          <w:noProof/>
        </w:rPr>
        <w:t>3.4</w:t>
      </w:r>
      <w:r>
        <w:rPr>
          <w:noProof/>
          <w:sz w:val="24"/>
          <w:szCs w:val="24"/>
        </w:rPr>
        <w:tab/>
      </w:r>
      <w:r>
        <w:rPr>
          <w:noProof/>
        </w:rPr>
        <w:t>Password</w:t>
      </w:r>
      <w:r>
        <w:rPr>
          <w:noProof/>
        </w:rPr>
        <w:tab/>
      </w:r>
      <w:r>
        <w:rPr>
          <w:noProof/>
        </w:rPr>
        <w:fldChar w:fldCharType="begin"/>
      </w:r>
      <w:r>
        <w:rPr>
          <w:noProof/>
        </w:rPr>
        <w:instrText xml:space="preserve"> PAGEREF _Toc74024722 \h </w:instrText>
      </w:r>
      <w:r>
        <w:rPr>
          <w:noProof/>
        </w:rPr>
      </w:r>
      <w:r>
        <w:rPr>
          <w:noProof/>
        </w:rPr>
        <w:fldChar w:fldCharType="separate"/>
      </w:r>
      <w:r w:rsidR="007535FF">
        <w:rPr>
          <w:noProof/>
        </w:rPr>
        <w:t>4</w:t>
      </w:r>
      <w:r>
        <w:rPr>
          <w:noProof/>
        </w:rPr>
        <w:fldChar w:fldCharType="end"/>
      </w:r>
    </w:p>
    <w:p w14:paraId="4B290190" w14:textId="77777777" w:rsidR="00592B5B" w:rsidRDefault="00592B5B">
      <w:pPr>
        <w:pStyle w:val="TOC1"/>
        <w:tabs>
          <w:tab w:val="left" w:pos="432"/>
        </w:tabs>
        <w:rPr>
          <w:noProof/>
          <w:sz w:val="24"/>
          <w:szCs w:val="24"/>
        </w:rPr>
      </w:pPr>
      <w:r>
        <w:rPr>
          <w:noProof/>
        </w:rPr>
        <w:t>4.</w:t>
      </w:r>
      <w:r>
        <w:rPr>
          <w:noProof/>
          <w:sz w:val="24"/>
          <w:szCs w:val="24"/>
        </w:rPr>
        <w:tab/>
      </w:r>
      <w:r>
        <w:rPr>
          <w:noProof/>
        </w:rPr>
        <w:t>Change and Configuration Management (CCM)</w:t>
      </w:r>
      <w:r>
        <w:rPr>
          <w:noProof/>
        </w:rPr>
        <w:tab/>
      </w:r>
      <w:r>
        <w:rPr>
          <w:noProof/>
        </w:rPr>
        <w:fldChar w:fldCharType="begin"/>
      </w:r>
      <w:r>
        <w:rPr>
          <w:noProof/>
        </w:rPr>
        <w:instrText xml:space="preserve"> PAGEREF _Toc74024725 \h </w:instrText>
      </w:r>
      <w:r>
        <w:rPr>
          <w:noProof/>
        </w:rPr>
      </w:r>
      <w:r>
        <w:rPr>
          <w:noProof/>
        </w:rPr>
        <w:fldChar w:fldCharType="separate"/>
      </w:r>
      <w:r w:rsidR="007535FF">
        <w:rPr>
          <w:noProof/>
        </w:rPr>
        <w:t>4</w:t>
      </w:r>
      <w:r>
        <w:rPr>
          <w:noProof/>
        </w:rPr>
        <w:fldChar w:fldCharType="end"/>
      </w:r>
    </w:p>
    <w:p w14:paraId="7F2DDAE2" w14:textId="77777777" w:rsidR="00592B5B" w:rsidRDefault="00592B5B">
      <w:pPr>
        <w:pStyle w:val="TOC2"/>
        <w:tabs>
          <w:tab w:val="left" w:pos="1000"/>
        </w:tabs>
        <w:rPr>
          <w:noProof/>
          <w:sz w:val="24"/>
          <w:szCs w:val="24"/>
        </w:rPr>
      </w:pPr>
      <w:r>
        <w:rPr>
          <w:noProof/>
        </w:rPr>
        <w:t>4.1</w:t>
      </w:r>
      <w:r>
        <w:rPr>
          <w:noProof/>
          <w:sz w:val="24"/>
          <w:szCs w:val="24"/>
        </w:rPr>
        <w:tab/>
      </w:r>
      <w:r>
        <w:rPr>
          <w:noProof/>
        </w:rPr>
        <w:t>Hardware</w:t>
      </w:r>
      <w:r>
        <w:rPr>
          <w:noProof/>
        </w:rPr>
        <w:tab/>
      </w:r>
      <w:r>
        <w:rPr>
          <w:noProof/>
        </w:rPr>
        <w:fldChar w:fldCharType="begin"/>
      </w:r>
      <w:r>
        <w:rPr>
          <w:noProof/>
        </w:rPr>
        <w:instrText xml:space="preserve"> PAGEREF _Toc74024728 \h </w:instrText>
      </w:r>
      <w:r>
        <w:rPr>
          <w:noProof/>
        </w:rPr>
      </w:r>
      <w:r>
        <w:rPr>
          <w:noProof/>
        </w:rPr>
        <w:fldChar w:fldCharType="separate"/>
      </w:r>
      <w:r w:rsidR="007535FF">
        <w:rPr>
          <w:noProof/>
        </w:rPr>
        <w:t>4</w:t>
      </w:r>
      <w:r>
        <w:rPr>
          <w:noProof/>
        </w:rPr>
        <w:fldChar w:fldCharType="end"/>
      </w:r>
    </w:p>
    <w:p w14:paraId="1D330DAF" w14:textId="77777777" w:rsidR="00592B5B" w:rsidRDefault="00592B5B">
      <w:pPr>
        <w:pStyle w:val="TOC2"/>
        <w:tabs>
          <w:tab w:val="left" w:pos="1000"/>
        </w:tabs>
        <w:rPr>
          <w:noProof/>
          <w:sz w:val="24"/>
          <w:szCs w:val="24"/>
        </w:rPr>
      </w:pPr>
      <w:r>
        <w:rPr>
          <w:noProof/>
        </w:rPr>
        <w:t>4.2</w:t>
      </w:r>
      <w:r>
        <w:rPr>
          <w:noProof/>
          <w:sz w:val="24"/>
          <w:szCs w:val="24"/>
        </w:rPr>
        <w:tab/>
      </w:r>
      <w:r>
        <w:rPr>
          <w:noProof/>
        </w:rPr>
        <w:t>Software</w:t>
      </w:r>
      <w:r>
        <w:rPr>
          <w:noProof/>
        </w:rPr>
        <w:tab/>
      </w:r>
      <w:r>
        <w:rPr>
          <w:noProof/>
        </w:rPr>
        <w:fldChar w:fldCharType="begin"/>
      </w:r>
      <w:r>
        <w:rPr>
          <w:noProof/>
        </w:rPr>
        <w:instrText xml:space="preserve"> PAGEREF _Toc74024731 \h </w:instrText>
      </w:r>
      <w:r>
        <w:rPr>
          <w:noProof/>
        </w:rPr>
      </w:r>
      <w:r>
        <w:rPr>
          <w:noProof/>
        </w:rPr>
        <w:fldChar w:fldCharType="separate"/>
      </w:r>
      <w:r w:rsidR="007535FF">
        <w:rPr>
          <w:noProof/>
        </w:rPr>
        <w:t>4</w:t>
      </w:r>
      <w:r>
        <w:rPr>
          <w:noProof/>
        </w:rPr>
        <w:fldChar w:fldCharType="end"/>
      </w:r>
    </w:p>
    <w:p w14:paraId="4AA0B689" w14:textId="77777777" w:rsidR="00592B5B" w:rsidRDefault="00592B5B">
      <w:pPr>
        <w:pStyle w:val="TOC2"/>
        <w:tabs>
          <w:tab w:val="left" w:pos="1000"/>
        </w:tabs>
        <w:rPr>
          <w:noProof/>
          <w:sz w:val="24"/>
          <w:szCs w:val="24"/>
        </w:rPr>
      </w:pPr>
      <w:r>
        <w:rPr>
          <w:noProof/>
        </w:rPr>
        <w:t>4.3</w:t>
      </w:r>
      <w:r>
        <w:rPr>
          <w:noProof/>
          <w:sz w:val="24"/>
          <w:szCs w:val="24"/>
        </w:rPr>
        <w:tab/>
      </w:r>
      <w:r>
        <w:rPr>
          <w:noProof/>
        </w:rPr>
        <w:t>Network location</w:t>
      </w:r>
      <w:r>
        <w:rPr>
          <w:noProof/>
        </w:rPr>
        <w:tab/>
      </w:r>
      <w:r>
        <w:rPr>
          <w:noProof/>
        </w:rPr>
        <w:fldChar w:fldCharType="begin"/>
      </w:r>
      <w:r>
        <w:rPr>
          <w:noProof/>
        </w:rPr>
        <w:instrText xml:space="preserve"> PAGEREF _Toc74024733 \h </w:instrText>
      </w:r>
      <w:r>
        <w:rPr>
          <w:noProof/>
        </w:rPr>
      </w:r>
      <w:r>
        <w:rPr>
          <w:noProof/>
        </w:rPr>
        <w:fldChar w:fldCharType="separate"/>
      </w:r>
      <w:r w:rsidR="007535FF">
        <w:rPr>
          <w:noProof/>
        </w:rPr>
        <w:t>4</w:t>
      </w:r>
      <w:r>
        <w:rPr>
          <w:noProof/>
        </w:rPr>
        <w:fldChar w:fldCharType="end"/>
      </w:r>
    </w:p>
    <w:p w14:paraId="128775F2" w14:textId="77777777" w:rsidR="00592B5B" w:rsidRDefault="00592B5B">
      <w:pPr>
        <w:pStyle w:val="TOC2"/>
        <w:tabs>
          <w:tab w:val="left" w:pos="1000"/>
        </w:tabs>
        <w:rPr>
          <w:noProof/>
          <w:sz w:val="24"/>
          <w:szCs w:val="24"/>
        </w:rPr>
      </w:pPr>
      <w:r>
        <w:rPr>
          <w:noProof/>
        </w:rPr>
        <w:t>4.4</w:t>
      </w:r>
      <w:r>
        <w:rPr>
          <w:noProof/>
          <w:sz w:val="24"/>
          <w:szCs w:val="24"/>
        </w:rPr>
        <w:tab/>
      </w:r>
      <w:r>
        <w:rPr>
          <w:noProof/>
        </w:rPr>
        <w:t>Password</w:t>
      </w:r>
      <w:r>
        <w:rPr>
          <w:noProof/>
        </w:rPr>
        <w:tab/>
      </w:r>
      <w:r>
        <w:rPr>
          <w:noProof/>
        </w:rPr>
        <w:fldChar w:fldCharType="begin"/>
      </w:r>
      <w:r>
        <w:rPr>
          <w:noProof/>
        </w:rPr>
        <w:instrText xml:space="preserve"> PAGEREF _Toc74024737 \h </w:instrText>
      </w:r>
      <w:r>
        <w:rPr>
          <w:noProof/>
        </w:rPr>
      </w:r>
      <w:r>
        <w:rPr>
          <w:noProof/>
        </w:rPr>
        <w:fldChar w:fldCharType="separate"/>
      </w:r>
      <w:r w:rsidR="007535FF">
        <w:rPr>
          <w:noProof/>
        </w:rPr>
        <w:t>4</w:t>
      </w:r>
      <w:r>
        <w:rPr>
          <w:noProof/>
        </w:rPr>
        <w:fldChar w:fldCharType="end"/>
      </w:r>
    </w:p>
    <w:p w14:paraId="71C48606" w14:textId="77777777" w:rsidR="00592B5B" w:rsidRDefault="00592B5B">
      <w:pPr>
        <w:pStyle w:val="TOC1"/>
        <w:tabs>
          <w:tab w:val="left" w:pos="432"/>
        </w:tabs>
        <w:rPr>
          <w:noProof/>
          <w:sz w:val="24"/>
          <w:szCs w:val="24"/>
        </w:rPr>
      </w:pPr>
      <w:r>
        <w:rPr>
          <w:noProof/>
        </w:rPr>
        <w:t>5.</w:t>
      </w:r>
      <w:r>
        <w:rPr>
          <w:noProof/>
          <w:sz w:val="24"/>
          <w:szCs w:val="24"/>
        </w:rPr>
        <w:tab/>
      </w:r>
      <w:r>
        <w:rPr>
          <w:noProof/>
        </w:rPr>
        <w:t>Project Directory Structure</w:t>
      </w:r>
      <w:r>
        <w:rPr>
          <w:noProof/>
        </w:rPr>
        <w:tab/>
      </w:r>
      <w:r>
        <w:rPr>
          <w:noProof/>
        </w:rPr>
        <w:fldChar w:fldCharType="begin"/>
      </w:r>
      <w:r>
        <w:rPr>
          <w:noProof/>
        </w:rPr>
        <w:instrText xml:space="preserve"> PAGEREF _Toc74024740 \h </w:instrText>
      </w:r>
      <w:r>
        <w:rPr>
          <w:noProof/>
        </w:rPr>
      </w:r>
      <w:r>
        <w:rPr>
          <w:noProof/>
        </w:rPr>
        <w:fldChar w:fldCharType="separate"/>
      </w:r>
      <w:r w:rsidR="007535FF">
        <w:rPr>
          <w:noProof/>
        </w:rPr>
        <w:t>4</w:t>
      </w:r>
      <w:r>
        <w:rPr>
          <w:noProof/>
        </w:rPr>
        <w:fldChar w:fldCharType="end"/>
      </w:r>
    </w:p>
    <w:p w14:paraId="1B568E77" w14:textId="77777777" w:rsidR="00592B5B" w:rsidRDefault="00592B5B">
      <w:pPr>
        <w:pStyle w:val="Title"/>
      </w:pPr>
      <w:r>
        <w:fldChar w:fldCharType="end"/>
      </w:r>
      <w:r>
        <w:br w:type="page"/>
      </w:r>
      <w:fldSimple w:instr=" TITLE  \* MERGEFORMAT ">
        <w:r w:rsidR="007535FF">
          <w:t>Development Infrastructure template</w:t>
        </w:r>
      </w:fldSimple>
    </w:p>
    <w:p w14:paraId="62A42F7D" w14:textId="77777777" w:rsidR="00592B5B" w:rsidRDefault="00592B5B">
      <w:pPr>
        <w:pStyle w:val="Heading1"/>
      </w:pPr>
      <w:bookmarkStart w:id="0" w:name="_Toc456598586"/>
      <w:bookmarkStart w:id="1" w:name="_Toc456600917"/>
      <w:bookmarkStart w:id="2" w:name="_Toc492780540"/>
      <w:bookmarkStart w:id="3" w:name="_Toc74024695"/>
      <w:r>
        <w:t>Introduction</w:t>
      </w:r>
      <w:bookmarkEnd w:id="0"/>
      <w:bookmarkEnd w:id="1"/>
      <w:bookmarkEnd w:id="2"/>
      <w:bookmarkEnd w:id="3"/>
    </w:p>
    <w:p w14:paraId="4FBEBA75" w14:textId="77777777" w:rsidR="00592B5B" w:rsidRDefault="00592B5B">
      <w:pPr>
        <w:pStyle w:val="InfoBlue"/>
      </w:pPr>
      <w:r>
        <w:t xml:space="preserve">[The introduction of the </w:t>
      </w:r>
      <w:r>
        <w:rPr>
          <w:b/>
          <w:bCs/>
        </w:rPr>
        <w:t>Development Infrastructure</w:t>
      </w:r>
      <w:r>
        <w:t xml:space="preserve"> provides an overview of the entire document. It includes the purpose, scope, definitions, acronyms, abbreviations, references, and overview of </w:t>
      </w:r>
      <w:r>
        <w:rPr>
          <w:b/>
          <w:bCs/>
        </w:rPr>
        <w:t>Development Infrastructure</w:t>
      </w:r>
      <w:r>
        <w:t>.]</w:t>
      </w:r>
    </w:p>
    <w:p w14:paraId="6303F17E" w14:textId="77777777" w:rsidR="00592B5B" w:rsidRDefault="00592B5B">
      <w:pPr>
        <w:pStyle w:val="Heading2"/>
      </w:pPr>
      <w:bookmarkStart w:id="4" w:name="_Toc456598587"/>
      <w:bookmarkStart w:id="5" w:name="_Toc456600918"/>
      <w:bookmarkStart w:id="6" w:name="_Toc492780541"/>
      <w:bookmarkStart w:id="7" w:name="_Toc74024696"/>
      <w:r>
        <w:t>Purpose</w:t>
      </w:r>
      <w:bookmarkEnd w:id="4"/>
      <w:bookmarkEnd w:id="5"/>
      <w:bookmarkEnd w:id="6"/>
      <w:bookmarkEnd w:id="7"/>
    </w:p>
    <w:p w14:paraId="29546A8F" w14:textId="77777777" w:rsidR="00592B5B" w:rsidRDefault="00592B5B">
      <w:pPr>
        <w:pStyle w:val="InfoBlue"/>
      </w:pPr>
      <w:r>
        <w:t xml:space="preserve">[Specify the purpose of this </w:t>
      </w:r>
      <w:r>
        <w:rPr>
          <w:b/>
          <w:bCs/>
        </w:rPr>
        <w:t>Development Infrastructure.</w:t>
      </w:r>
      <w:r>
        <w:t>]</w:t>
      </w:r>
    </w:p>
    <w:p w14:paraId="2688A620" w14:textId="77777777" w:rsidR="00592B5B" w:rsidRDefault="00592B5B">
      <w:pPr>
        <w:pStyle w:val="Heading2"/>
      </w:pPr>
      <w:bookmarkStart w:id="8" w:name="_Toc456598588"/>
      <w:bookmarkStart w:id="9" w:name="_Toc456600919"/>
      <w:bookmarkStart w:id="10" w:name="_Toc492780542"/>
      <w:bookmarkStart w:id="11" w:name="_Toc74024697"/>
      <w:r>
        <w:t>Scope</w:t>
      </w:r>
      <w:bookmarkEnd w:id="8"/>
      <w:bookmarkEnd w:id="9"/>
      <w:bookmarkEnd w:id="10"/>
      <w:bookmarkEnd w:id="11"/>
    </w:p>
    <w:p w14:paraId="6359D99D" w14:textId="77777777" w:rsidR="00592B5B" w:rsidRDefault="00592B5B">
      <w:pPr>
        <w:pStyle w:val="InfoBlue"/>
      </w:pPr>
      <w:r>
        <w:t xml:space="preserve">[A brief description of the scope of this </w:t>
      </w:r>
      <w:r>
        <w:rPr>
          <w:b/>
          <w:bCs/>
        </w:rPr>
        <w:t>Development Infrastructure</w:t>
      </w:r>
      <w:r>
        <w:t>; what Project(s) it is associated with and anything else that is affected or influenced by this document.]</w:t>
      </w:r>
    </w:p>
    <w:p w14:paraId="08FE3A86" w14:textId="77777777" w:rsidR="00592B5B" w:rsidRDefault="00592B5B">
      <w:pPr>
        <w:pStyle w:val="Heading2"/>
      </w:pPr>
      <w:bookmarkStart w:id="12" w:name="_Toc456598589"/>
      <w:bookmarkStart w:id="13" w:name="_Toc456600920"/>
      <w:bookmarkStart w:id="14" w:name="_Toc492780543"/>
      <w:bookmarkStart w:id="15" w:name="_Toc74024698"/>
      <w:r>
        <w:t>Definitions, Acronyms, and Abbreviations</w:t>
      </w:r>
      <w:bookmarkEnd w:id="12"/>
      <w:bookmarkEnd w:id="13"/>
      <w:bookmarkEnd w:id="14"/>
      <w:bookmarkEnd w:id="15"/>
    </w:p>
    <w:p w14:paraId="1C17DC08" w14:textId="77777777" w:rsidR="00592B5B" w:rsidRDefault="00592B5B">
      <w:pPr>
        <w:pStyle w:val="InfoBlue"/>
      </w:pPr>
      <w:r>
        <w:t xml:space="preserve">[This subsection provides the definitions of all terms, acronyms, and abbreviations required to properly interpret the </w:t>
      </w:r>
      <w:r>
        <w:rPr>
          <w:b/>
          <w:bCs/>
        </w:rPr>
        <w:t>Development Infrastructure.</w:t>
      </w:r>
      <w:r>
        <w:t xml:space="preserve"> This information may be provided by reference to the project’s Glossary.]</w:t>
      </w:r>
    </w:p>
    <w:p w14:paraId="5A60DEF8" w14:textId="77777777" w:rsidR="00592B5B" w:rsidRDefault="00592B5B">
      <w:pPr>
        <w:pStyle w:val="Heading2"/>
      </w:pPr>
      <w:bookmarkStart w:id="16" w:name="_Toc456598590"/>
      <w:bookmarkStart w:id="17" w:name="_Toc456600921"/>
      <w:bookmarkStart w:id="18" w:name="_Toc492780544"/>
      <w:bookmarkStart w:id="19" w:name="_Toc74024699"/>
      <w:r>
        <w:t>References</w:t>
      </w:r>
      <w:bookmarkEnd w:id="16"/>
      <w:bookmarkEnd w:id="17"/>
      <w:bookmarkEnd w:id="18"/>
      <w:bookmarkEnd w:id="19"/>
    </w:p>
    <w:p w14:paraId="5156B58C" w14:textId="77777777" w:rsidR="00592B5B" w:rsidRDefault="00592B5B">
      <w:pPr>
        <w:ind w:left="720"/>
      </w:pPr>
      <w:r>
        <w:t>Rational Unified Process Version 2003</w:t>
      </w:r>
    </w:p>
    <w:p w14:paraId="067F9374" w14:textId="77777777" w:rsidR="00592B5B" w:rsidRDefault="00592B5B">
      <w:pPr>
        <w:ind w:left="720"/>
      </w:pPr>
    </w:p>
    <w:p w14:paraId="67488994" w14:textId="77777777" w:rsidR="00592B5B" w:rsidRDefault="00592B5B">
      <w:pPr>
        <w:pStyle w:val="InfoBlue"/>
      </w:pPr>
      <w:r>
        <w:t xml:space="preserve">[This subsection provides a complete list of all documents referenced elsewhere in </w:t>
      </w:r>
      <w:r>
        <w:rPr>
          <w:b/>
          <w:bCs/>
        </w:rPr>
        <w:t>Development Infrastructure</w:t>
      </w:r>
      <w:r>
        <w:t>. Identify each document by title, report number if applicable, date, and publishing organization. Specify the sources from which the references can be obtained. This information may be provided by reference to an appendix or to another document.]</w:t>
      </w:r>
    </w:p>
    <w:p w14:paraId="64D2D4B2" w14:textId="77777777" w:rsidR="00592B5B" w:rsidRDefault="00592B5B">
      <w:pPr>
        <w:pStyle w:val="Heading2"/>
      </w:pPr>
      <w:bookmarkStart w:id="20" w:name="_Toc456598591"/>
      <w:bookmarkStart w:id="21" w:name="_Toc456600922"/>
      <w:bookmarkStart w:id="22" w:name="_Toc492780545"/>
      <w:bookmarkStart w:id="23" w:name="_Toc74024700"/>
      <w:r>
        <w:t>Overview</w:t>
      </w:r>
      <w:bookmarkEnd w:id="20"/>
      <w:bookmarkEnd w:id="21"/>
      <w:bookmarkEnd w:id="22"/>
      <w:bookmarkEnd w:id="23"/>
    </w:p>
    <w:p w14:paraId="07369A04" w14:textId="77777777" w:rsidR="00592B5B" w:rsidRDefault="00592B5B">
      <w:pPr>
        <w:pStyle w:val="InfoBlue"/>
      </w:pPr>
      <w:r>
        <w:t xml:space="preserve">[This subsection describes what the rest of the </w:t>
      </w:r>
      <w:r>
        <w:rPr>
          <w:b/>
          <w:bCs/>
        </w:rPr>
        <w:t>Development Infrastructure</w:t>
      </w:r>
      <w:r>
        <w:t xml:space="preserve"> contains and explains how the document is organized.]</w:t>
      </w:r>
    </w:p>
    <w:p w14:paraId="54BF4DC4" w14:textId="77777777" w:rsidR="00592B5B" w:rsidRDefault="00592B5B">
      <w:pPr>
        <w:pStyle w:val="Heading1"/>
        <w:rPr>
          <w:bCs/>
        </w:rPr>
      </w:pPr>
      <w:bookmarkStart w:id="24" w:name="_Toc74024633"/>
      <w:bookmarkStart w:id="25" w:name="_Toc74024701"/>
      <w:bookmarkStart w:id="26" w:name="_Toc74024702"/>
      <w:bookmarkEnd w:id="24"/>
      <w:bookmarkEnd w:id="25"/>
      <w:r>
        <w:rPr>
          <w:bCs/>
        </w:rPr>
        <w:t>Environment (EN)</w:t>
      </w:r>
      <w:bookmarkEnd w:id="26"/>
    </w:p>
    <w:p w14:paraId="4A172887" w14:textId="77777777" w:rsidR="00592B5B" w:rsidRDefault="00592B5B">
      <w:pPr>
        <w:ind w:left="585"/>
        <w:rPr>
          <w:i/>
          <w:iCs/>
          <w:color w:val="0000FF"/>
        </w:rPr>
      </w:pPr>
      <w:r>
        <w:rPr>
          <w:i/>
          <w:iCs/>
          <w:color w:val="0000FF"/>
        </w:rPr>
        <w:t>[This section covers the Environment discipline in the RUP and the tools that are used to perform the activities and produce the artifacts necessary for the project development process.]</w:t>
      </w:r>
    </w:p>
    <w:p w14:paraId="757A9217" w14:textId="77777777" w:rsidR="00592B5B" w:rsidRDefault="00592B5B">
      <w:pPr>
        <w:pStyle w:val="Heading2"/>
      </w:pPr>
      <w:bookmarkStart w:id="27" w:name="_Toc74024635"/>
      <w:bookmarkStart w:id="28" w:name="_Toc74024703"/>
      <w:bookmarkStart w:id="29" w:name="_Toc74024704"/>
      <w:bookmarkEnd w:id="27"/>
      <w:bookmarkEnd w:id="28"/>
      <w:r>
        <w:t>Hardware</w:t>
      </w:r>
      <w:bookmarkEnd w:id="29"/>
    </w:p>
    <w:p w14:paraId="7A436E65" w14:textId="77777777" w:rsidR="00592B5B" w:rsidRDefault="00592B5B">
      <w:pPr>
        <w:pStyle w:val="BodyText"/>
        <w:keepLines w:val="0"/>
        <w:ind w:left="570"/>
      </w:pPr>
      <w:r>
        <w:rPr>
          <w:rFonts w:ascii="Arial" w:hAnsi="Arial" w:cs="Arial"/>
          <w:i/>
          <w:iCs/>
          <w:color w:val="0000FF"/>
        </w:rPr>
        <w:t>[</w:t>
      </w:r>
      <w:r>
        <w:rPr>
          <w:i/>
          <w:iCs/>
          <w:color w:val="0000FF"/>
        </w:rPr>
        <w:t>A description of the system resources for the development environment that describe the hardware required to support the tools for the EN discipline.]</w:t>
      </w:r>
    </w:p>
    <w:p w14:paraId="07EF0438" w14:textId="77777777" w:rsidR="00592B5B" w:rsidRDefault="00592B5B">
      <w:pPr>
        <w:pStyle w:val="Heading2"/>
      </w:pPr>
      <w:bookmarkStart w:id="30" w:name="_Toc74024705"/>
      <w:r>
        <w:t>Software</w:t>
      </w:r>
      <w:bookmarkEnd w:id="30"/>
    </w:p>
    <w:p w14:paraId="77817EA1" w14:textId="77777777" w:rsidR="00592B5B" w:rsidRDefault="00592B5B">
      <w:pPr>
        <w:pStyle w:val="BodyText"/>
        <w:keepLines w:val="0"/>
        <w:ind w:left="540"/>
      </w:pPr>
      <w:r>
        <w:rPr>
          <w:i/>
          <w:iCs/>
          <w:color w:val="0000FF"/>
        </w:rPr>
        <w:t>[A description of the system resources for the development environment that describe the software elements required to support the tools for the EN discipline.]</w:t>
      </w:r>
    </w:p>
    <w:p w14:paraId="3DE3DFB9" w14:textId="77777777" w:rsidR="00592B5B" w:rsidRDefault="00592B5B">
      <w:pPr>
        <w:pStyle w:val="Heading2"/>
      </w:pPr>
      <w:bookmarkStart w:id="31" w:name="_Toc74024706"/>
      <w:r>
        <w:t>Network location</w:t>
      </w:r>
      <w:bookmarkEnd w:id="31"/>
    </w:p>
    <w:p w14:paraId="6A0A9226" w14:textId="77777777" w:rsidR="00592B5B" w:rsidRDefault="00592B5B">
      <w:pPr>
        <w:pStyle w:val="BodyText"/>
        <w:keepLines w:val="0"/>
        <w:ind w:left="540"/>
        <w:rPr>
          <w:i/>
          <w:iCs/>
          <w:color w:val="0000FF"/>
        </w:rPr>
      </w:pPr>
      <w:r>
        <w:rPr>
          <w:i/>
          <w:iCs/>
          <w:color w:val="0000FF"/>
        </w:rPr>
        <w:t>[A description of the physical network location of the files required for the tools required to support the tools for the EN discipline</w:t>
      </w:r>
      <w:proofErr w:type="gramStart"/>
      <w:r>
        <w:rPr>
          <w:i/>
          <w:iCs/>
          <w:color w:val="0000FF"/>
        </w:rPr>
        <w:t>..]</w:t>
      </w:r>
      <w:proofErr w:type="gramEnd"/>
    </w:p>
    <w:p w14:paraId="3295A2C2" w14:textId="77777777" w:rsidR="00592B5B" w:rsidRDefault="00592B5B">
      <w:pPr>
        <w:pStyle w:val="Heading2"/>
      </w:pPr>
      <w:bookmarkStart w:id="32" w:name="_Toc74024707"/>
      <w:r>
        <w:t>Password</w:t>
      </w:r>
      <w:bookmarkEnd w:id="32"/>
    </w:p>
    <w:p w14:paraId="3191B5FC" w14:textId="77777777" w:rsidR="00592B5B" w:rsidRDefault="00592B5B">
      <w:pPr>
        <w:pStyle w:val="BodyText"/>
        <w:keepLines w:val="0"/>
        <w:ind w:left="540"/>
        <w:rPr>
          <w:i/>
          <w:iCs/>
          <w:color w:val="0000FF"/>
        </w:rPr>
      </w:pPr>
      <w:r>
        <w:rPr>
          <w:i/>
          <w:iCs/>
          <w:color w:val="0000FF"/>
        </w:rPr>
        <w:t>[A description of the password login information in development environment for the tools that support the EN discipline.]</w:t>
      </w:r>
    </w:p>
    <w:p w14:paraId="3DFF3F4B" w14:textId="77777777" w:rsidR="00592B5B" w:rsidRDefault="00592B5B">
      <w:pPr>
        <w:pStyle w:val="Heading1"/>
      </w:pPr>
      <w:bookmarkStart w:id="33" w:name="_Toc74024640"/>
      <w:bookmarkStart w:id="34" w:name="_Toc74024708"/>
      <w:bookmarkStart w:id="35" w:name="_Toc74024641"/>
      <w:bookmarkStart w:id="36" w:name="_Toc74024709"/>
      <w:bookmarkStart w:id="37" w:name="_Toc74024710"/>
      <w:bookmarkEnd w:id="33"/>
      <w:bookmarkEnd w:id="34"/>
      <w:bookmarkEnd w:id="35"/>
      <w:bookmarkEnd w:id="36"/>
      <w:r>
        <w:t>Project Management (PM)</w:t>
      </w:r>
      <w:bookmarkEnd w:id="37"/>
    </w:p>
    <w:p w14:paraId="042BE350" w14:textId="77777777" w:rsidR="00592B5B" w:rsidRDefault="00592B5B">
      <w:pPr>
        <w:ind w:left="585"/>
        <w:rPr>
          <w:i/>
          <w:iCs/>
          <w:color w:val="0000FF"/>
        </w:rPr>
      </w:pPr>
      <w:r>
        <w:rPr>
          <w:i/>
          <w:iCs/>
          <w:color w:val="0000FF"/>
        </w:rPr>
        <w:t>[This section covers the Project Management discipline in the RUP and the tools that are used to perform the activities and produce the artifacts necessary for the project development process.]</w:t>
      </w:r>
    </w:p>
    <w:p w14:paraId="22BC16FB" w14:textId="77777777" w:rsidR="00592B5B" w:rsidRDefault="00592B5B">
      <w:pPr>
        <w:pStyle w:val="Heading2"/>
      </w:pPr>
      <w:bookmarkStart w:id="38" w:name="_Toc74024644"/>
      <w:bookmarkStart w:id="39" w:name="_Toc74024712"/>
      <w:bookmarkStart w:id="40" w:name="_Toc74024713"/>
      <w:bookmarkEnd w:id="38"/>
      <w:bookmarkEnd w:id="39"/>
      <w:r>
        <w:t>Hardware</w:t>
      </w:r>
      <w:bookmarkEnd w:id="40"/>
    </w:p>
    <w:p w14:paraId="24CA6763" w14:textId="77777777" w:rsidR="00592B5B" w:rsidRDefault="00592B5B">
      <w:pPr>
        <w:pStyle w:val="BodyText"/>
        <w:keepLines w:val="0"/>
        <w:ind w:left="570"/>
        <w:rPr>
          <w:i/>
          <w:iCs/>
          <w:color w:val="0000FF"/>
        </w:rPr>
      </w:pPr>
      <w:r>
        <w:rPr>
          <w:rFonts w:ascii="Arial" w:hAnsi="Arial" w:cs="Arial"/>
          <w:i/>
          <w:iCs/>
          <w:color w:val="0000FF"/>
        </w:rPr>
        <w:t>[</w:t>
      </w:r>
      <w:r>
        <w:rPr>
          <w:i/>
          <w:iCs/>
          <w:color w:val="0000FF"/>
        </w:rPr>
        <w:t xml:space="preserve">A description of the system resources for the development environment that describe the hardware required to </w:t>
      </w:r>
      <w:r>
        <w:rPr>
          <w:i/>
          <w:iCs/>
          <w:color w:val="0000FF"/>
        </w:rPr>
        <w:lastRenderedPageBreak/>
        <w:t>support the tools for the PM discipline.]</w:t>
      </w:r>
    </w:p>
    <w:p w14:paraId="03ED1065" w14:textId="77777777" w:rsidR="00592B5B" w:rsidRDefault="00592B5B">
      <w:pPr>
        <w:pStyle w:val="Heading2"/>
      </w:pPr>
      <w:bookmarkStart w:id="41" w:name="_Toc74024647"/>
      <w:bookmarkStart w:id="42" w:name="_Toc74024715"/>
      <w:bookmarkStart w:id="43" w:name="_Toc74024716"/>
      <w:bookmarkEnd w:id="41"/>
      <w:bookmarkEnd w:id="42"/>
      <w:r>
        <w:t>Software</w:t>
      </w:r>
      <w:bookmarkEnd w:id="43"/>
    </w:p>
    <w:p w14:paraId="389A947C" w14:textId="77777777" w:rsidR="00592B5B" w:rsidRDefault="00592B5B">
      <w:pPr>
        <w:pStyle w:val="BodyText"/>
        <w:keepLines w:val="0"/>
        <w:ind w:left="540"/>
        <w:rPr>
          <w:i/>
          <w:iCs/>
          <w:color w:val="0000FF"/>
        </w:rPr>
      </w:pPr>
      <w:r>
        <w:rPr>
          <w:i/>
          <w:iCs/>
          <w:color w:val="0000FF"/>
        </w:rPr>
        <w:t>[A description of the system resources for the development environment that describe the software elements required to support the tools for the PM discipline.]</w:t>
      </w:r>
    </w:p>
    <w:p w14:paraId="1D3F2FD1" w14:textId="77777777" w:rsidR="00592B5B" w:rsidRDefault="00592B5B">
      <w:pPr>
        <w:pStyle w:val="Heading2"/>
      </w:pPr>
      <w:r>
        <w:rPr>
          <w:i/>
          <w:iCs/>
          <w:color w:val="0000FF"/>
        </w:rPr>
        <w:t xml:space="preserve"> </w:t>
      </w:r>
      <w:bookmarkStart w:id="44" w:name="_Toc74024650"/>
      <w:bookmarkStart w:id="45" w:name="_Toc74024718"/>
      <w:bookmarkStart w:id="46" w:name="_Toc74024719"/>
      <w:bookmarkEnd w:id="44"/>
      <w:bookmarkEnd w:id="45"/>
      <w:r>
        <w:t>Network location</w:t>
      </w:r>
      <w:bookmarkEnd w:id="46"/>
    </w:p>
    <w:p w14:paraId="1C1A2571" w14:textId="77777777" w:rsidR="00592B5B" w:rsidRDefault="00592B5B">
      <w:pPr>
        <w:pStyle w:val="BodyText"/>
        <w:keepLines w:val="0"/>
        <w:ind w:left="540"/>
        <w:rPr>
          <w:i/>
          <w:iCs/>
          <w:color w:val="0000FF"/>
        </w:rPr>
      </w:pPr>
      <w:r>
        <w:rPr>
          <w:i/>
          <w:iCs/>
          <w:color w:val="0000FF"/>
        </w:rPr>
        <w:t>[A description of the physical network location of the files required for the tools required to support the tools for the PM discipline.]</w:t>
      </w:r>
    </w:p>
    <w:p w14:paraId="321B2297" w14:textId="77777777" w:rsidR="00592B5B" w:rsidRDefault="00592B5B">
      <w:pPr>
        <w:pStyle w:val="Heading2"/>
      </w:pPr>
      <w:bookmarkStart w:id="47" w:name="_Toc74024653"/>
      <w:bookmarkStart w:id="48" w:name="_Toc74024721"/>
      <w:bookmarkStart w:id="49" w:name="_Toc74024722"/>
      <w:bookmarkEnd w:id="47"/>
      <w:bookmarkEnd w:id="48"/>
      <w:r>
        <w:t>Password</w:t>
      </w:r>
      <w:bookmarkEnd w:id="49"/>
    </w:p>
    <w:p w14:paraId="7C4461F4" w14:textId="4FC581B7" w:rsidR="009F122F" w:rsidRPr="009F122F" w:rsidRDefault="00592B5B" w:rsidP="009F122F">
      <w:pPr>
        <w:pStyle w:val="BodyText"/>
        <w:keepLines w:val="0"/>
        <w:ind w:left="540"/>
        <w:rPr>
          <w:i/>
          <w:iCs/>
          <w:color w:val="0000FF"/>
        </w:rPr>
      </w:pPr>
      <w:r>
        <w:rPr>
          <w:i/>
          <w:iCs/>
          <w:color w:val="0000FF"/>
        </w:rPr>
        <w:t>[A description of the password login information in development environment for the tools that support the PM discipline.]</w:t>
      </w:r>
      <w:bookmarkStart w:id="50" w:name="_Toc74024723"/>
      <w:bookmarkStart w:id="51" w:name="_Toc74024656"/>
      <w:bookmarkStart w:id="52" w:name="_Toc74024724"/>
      <w:bookmarkStart w:id="53" w:name="_Toc74024725"/>
      <w:bookmarkEnd w:id="50"/>
      <w:bookmarkEnd w:id="51"/>
      <w:bookmarkEnd w:id="52"/>
    </w:p>
    <w:p w14:paraId="666EDB07" w14:textId="77777777" w:rsidR="009F122F" w:rsidRPr="009F122F" w:rsidRDefault="009F122F" w:rsidP="009F122F">
      <w:pPr>
        <w:pStyle w:val="Heading1"/>
        <w:rPr>
          <w:ins w:id="54" w:author="Mihail" w:date="2014-10-24T20:36:00Z"/>
          <w:bCs/>
        </w:rPr>
      </w:pPr>
      <w:ins w:id="55" w:author="Mihail" w:date="2014-10-24T20:36:00Z">
        <w:r>
          <w:rPr>
            <w:bCs/>
          </w:rPr>
          <w:t xml:space="preserve">Test </w:t>
        </w:r>
        <w:r>
          <w:t>e</w:t>
        </w:r>
        <w:r>
          <w:rPr>
            <w:bCs/>
          </w:rPr>
          <w:t>nvironment</w:t>
        </w:r>
      </w:ins>
    </w:p>
    <w:p w14:paraId="45D59274" w14:textId="77777777" w:rsidR="009F122F" w:rsidRPr="009F122F" w:rsidRDefault="009F122F" w:rsidP="009F122F">
      <w:pPr>
        <w:pStyle w:val="Heading1"/>
        <w:rPr>
          <w:ins w:id="56" w:author="Mihail" w:date="2014-10-24T20:36:00Z"/>
          <w:bCs/>
        </w:rPr>
      </w:pPr>
      <w:ins w:id="57" w:author="Mihail" w:date="2014-10-24T20:36:00Z">
        <w:r>
          <w:t>Production e</w:t>
        </w:r>
        <w:r>
          <w:rPr>
            <w:bCs/>
          </w:rPr>
          <w:t>nvironment</w:t>
        </w:r>
      </w:ins>
    </w:p>
    <w:p w14:paraId="2D605019" w14:textId="77777777" w:rsidR="00592B5B" w:rsidRDefault="00592B5B">
      <w:pPr>
        <w:pStyle w:val="Heading1"/>
      </w:pPr>
      <w:r>
        <w:t>Change and Configuration Management (CCM)</w:t>
      </w:r>
      <w:bookmarkEnd w:id="53"/>
    </w:p>
    <w:p w14:paraId="62ED8E65" w14:textId="77777777" w:rsidR="00592B5B" w:rsidRDefault="00592B5B">
      <w:pPr>
        <w:ind w:left="585"/>
        <w:rPr>
          <w:i/>
          <w:iCs/>
          <w:color w:val="0000FF"/>
        </w:rPr>
      </w:pPr>
      <w:r>
        <w:rPr>
          <w:i/>
          <w:iCs/>
          <w:color w:val="0000FF"/>
        </w:rPr>
        <w:t>[This section covers the Change and Configuration Management discipline in the RUP and the tools that are used to perform the activities and produce the artifacts necessary for the project development process.]</w:t>
      </w:r>
    </w:p>
    <w:p w14:paraId="4E7CA530" w14:textId="1A5343B6" w:rsidR="00592B5B" w:rsidDel="00DF7FA5" w:rsidRDefault="00592B5B">
      <w:pPr>
        <w:pStyle w:val="Heading2"/>
        <w:rPr>
          <w:del w:id="58" w:author="Mihail" w:date="2014-10-24T21:58:00Z"/>
        </w:rPr>
      </w:pPr>
      <w:bookmarkStart w:id="59" w:name="_Toc74024659"/>
      <w:bookmarkStart w:id="60" w:name="_Toc74024727"/>
      <w:bookmarkStart w:id="61" w:name="_Toc74024728"/>
      <w:bookmarkEnd w:id="59"/>
      <w:bookmarkEnd w:id="60"/>
      <w:commentRangeStart w:id="62"/>
      <w:del w:id="63" w:author="Mihail" w:date="2014-10-24T21:58:00Z">
        <w:r w:rsidDel="00DF7FA5">
          <w:delText>Hardware</w:delText>
        </w:r>
        <w:bookmarkEnd w:id="61"/>
      </w:del>
    </w:p>
    <w:p w14:paraId="1ED9FCE1" w14:textId="485F40A6" w:rsidR="00592B5B" w:rsidDel="00DF7FA5" w:rsidRDefault="00592B5B">
      <w:pPr>
        <w:pStyle w:val="BodyText"/>
        <w:keepLines w:val="0"/>
        <w:ind w:left="570"/>
        <w:rPr>
          <w:del w:id="64" w:author="Mihail" w:date="2014-10-24T21:58:00Z"/>
          <w:i/>
          <w:iCs/>
          <w:color w:val="0000FF"/>
        </w:rPr>
      </w:pPr>
      <w:del w:id="65" w:author="Mihail" w:date="2014-10-24T21:58:00Z">
        <w:r w:rsidDel="00DF7FA5">
          <w:rPr>
            <w:rFonts w:ascii="Arial" w:hAnsi="Arial" w:cs="Arial"/>
            <w:i/>
            <w:iCs/>
            <w:color w:val="0000FF"/>
          </w:rPr>
          <w:delText>[</w:delText>
        </w:r>
        <w:r w:rsidDel="00DF7FA5">
          <w:rPr>
            <w:i/>
            <w:iCs/>
            <w:color w:val="0000FF"/>
          </w:rPr>
          <w:delText>A description of the system resources for the development environment that describe the hardware required to support the tools for the CCM discipline.]</w:delText>
        </w:r>
      </w:del>
    </w:p>
    <w:p w14:paraId="2BC7006F" w14:textId="78353A8C" w:rsidR="00592B5B" w:rsidDel="00DF7FA5" w:rsidRDefault="00592B5B">
      <w:pPr>
        <w:pStyle w:val="Heading2"/>
        <w:rPr>
          <w:del w:id="66" w:author="Mihail" w:date="2014-10-24T21:58:00Z"/>
        </w:rPr>
      </w:pPr>
      <w:bookmarkStart w:id="67" w:name="_Toc74024662"/>
      <w:bookmarkStart w:id="68" w:name="_Toc74024730"/>
      <w:bookmarkStart w:id="69" w:name="_Toc74024731"/>
      <w:bookmarkEnd w:id="67"/>
      <w:bookmarkEnd w:id="68"/>
      <w:del w:id="70" w:author="Mihail" w:date="2014-10-24T21:58:00Z">
        <w:r w:rsidDel="00DF7FA5">
          <w:delText>Software</w:delText>
        </w:r>
        <w:bookmarkEnd w:id="69"/>
      </w:del>
    </w:p>
    <w:p w14:paraId="0C685AC0" w14:textId="552A57FF" w:rsidR="00592B5B" w:rsidDel="00DF7FA5" w:rsidRDefault="00592B5B">
      <w:pPr>
        <w:pStyle w:val="BodyText"/>
        <w:keepLines w:val="0"/>
        <w:ind w:left="540"/>
        <w:rPr>
          <w:del w:id="71" w:author="Mihail" w:date="2014-10-24T21:58:00Z"/>
          <w:i/>
          <w:iCs/>
          <w:color w:val="0000FF"/>
        </w:rPr>
      </w:pPr>
      <w:del w:id="72" w:author="Mihail" w:date="2014-10-24T21:58:00Z">
        <w:r w:rsidDel="00DF7FA5">
          <w:rPr>
            <w:i/>
            <w:iCs/>
            <w:color w:val="0000FF"/>
          </w:rPr>
          <w:delText>[A description of the system resources for the development environment that describe the software elements required to support the tools for the CCM discipline.]</w:delText>
        </w:r>
      </w:del>
    </w:p>
    <w:p w14:paraId="1A6E229D" w14:textId="1A00FEF2" w:rsidR="00592B5B" w:rsidDel="00DF7FA5" w:rsidRDefault="00592B5B">
      <w:pPr>
        <w:pStyle w:val="Heading2"/>
        <w:rPr>
          <w:del w:id="73" w:author="Mihail" w:date="2014-10-24T21:58:00Z"/>
        </w:rPr>
      </w:pPr>
      <w:bookmarkStart w:id="74" w:name="_Toc74024733"/>
      <w:del w:id="75" w:author="Mihail" w:date="2014-10-24T21:58:00Z">
        <w:r w:rsidDel="00DF7FA5">
          <w:delText>Network location</w:delText>
        </w:r>
        <w:bookmarkEnd w:id="74"/>
      </w:del>
    </w:p>
    <w:p w14:paraId="0E32909E" w14:textId="082C600F" w:rsidR="00592B5B" w:rsidDel="00DF7FA5" w:rsidRDefault="00592B5B">
      <w:pPr>
        <w:pStyle w:val="BodyText"/>
        <w:keepLines w:val="0"/>
        <w:ind w:left="540"/>
        <w:rPr>
          <w:del w:id="76" w:author="Mihail" w:date="2014-10-24T21:58:00Z"/>
          <w:i/>
          <w:iCs/>
          <w:color w:val="0000FF"/>
        </w:rPr>
      </w:pPr>
      <w:del w:id="77" w:author="Mihail" w:date="2014-10-24T21:58:00Z">
        <w:r w:rsidDel="00DF7FA5">
          <w:rPr>
            <w:i/>
            <w:iCs/>
            <w:color w:val="0000FF"/>
          </w:rPr>
          <w:delText>[A description of the physical network location of the files required for the tools required to support the tools for the CCM discipline.]</w:delText>
        </w:r>
      </w:del>
    </w:p>
    <w:p w14:paraId="44E2BDFD" w14:textId="751C4173" w:rsidR="00592B5B" w:rsidDel="00DF7FA5" w:rsidRDefault="00592B5B">
      <w:pPr>
        <w:pStyle w:val="Heading2"/>
        <w:rPr>
          <w:del w:id="78" w:author="Mihail" w:date="2014-10-24T21:58:00Z"/>
        </w:rPr>
      </w:pPr>
      <w:bookmarkStart w:id="79" w:name="_Toc74024668"/>
      <w:bookmarkStart w:id="80" w:name="_Toc74024736"/>
      <w:bookmarkStart w:id="81" w:name="_Toc74024737"/>
      <w:bookmarkEnd w:id="79"/>
      <w:bookmarkEnd w:id="80"/>
      <w:del w:id="82" w:author="Mihail" w:date="2014-10-24T21:58:00Z">
        <w:r w:rsidDel="00DF7FA5">
          <w:delText>Password</w:delText>
        </w:r>
        <w:bookmarkEnd w:id="81"/>
      </w:del>
    </w:p>
    <w:p w14:paraId="499F5C6A" w14:textId="3FBDD5D9" w:rsidR="00592B5B" w:rsidDel="00DF7FA5" w:rsidRDefault="00592B5B">
      <w:pPr>
        <w:pStyle w:val="BodyText"/>
        <w:keepLines w:val="0"/>
        <w:ind w:left="540"/>
        <w:rPr>
          <w:del w:id="83" w:author="Mihail" w:date="2014-10-24T21:58:00Z"/>
          <w:i/>
          <w:iCs/>
          <w:color w:val="0000FF"/>
        </w:rPr>
      </w:pPr>
      <w:del w:id="84" w:author="Mihail" w:date="2014-10-24T21:58:00Z">
        <w:r w:rsidDel="00DF7FA5">
          <w:rPr>
            <w:i/>
            <w:iCs/>
            <w:color w:val="0000FF"/>
          </w:rPr>
          <w:delText>[A description of the password login information in development environment for the tools that support the CCM discipline.]</w:delText>
        </w:r>
      </w:del>
      <w:commentRangeEnd w:id="62"/>
      <w:r w:rsidR="00DF7FA5">
        <w:rPr>
          <w:rStyle w:val="CommentReference"/>
        </w:rPr>
        <w:commentReference w:id="62"/>
      </w:r>
    </w:p>
    <w:p w14:paraId="7EB11994" w14:textId="635F0812" w:rsidR="00592B5B" w:rsidRDefault="00592B5B">
      <w:pPr>
        <w:pStyle w:val="Heading1"/>
      </w:pPr>
      <w:bookmarkStart w:id="86" w:name="_Toc74024671"/>
      <w:bookmarkStart w:id="87" w:name="_Toc74024739"/>
      <w:bookmarkStart w:id="88" w:name="_Toc74024740"/>
      <w:bookmarkEnd w:id="86"/>
      <w:bookmarkEnd w:id="87"/>
      <w:r>
        <w:t>Project Directory Structure</w:t>
      </w:r>
      <w:bookmarkEnd w:id="88"/>
      <w:r>
        <w:t xml:space="preserve"> </w:t>
      </w:r>
    </w:p>
    <w:p w14:paraId="6B2F3ED8" w14:textId="77777777" w:rsidR="00592B5B" w:rsidRDefault="00592B5B">
      <w:pPr>
        <w:pStyle w:val="InfoBlue"/>
      </w:pPr>
      <w:r>
        <w:t>[Enclose a picture</w:t>
      </w:r>
      <w:proofErr w:type="gramStart"/>
      <w:r>
        <w:t>,  outline</w:t>
      </w:r>
      <w:proofErr w:type="gramEnd"/>
      <w:r>
        <w:t xml:space="preserve"> or other textual description of the project directory structure in the artifact]</w:t>
      </w:r>
    </w:p>
    <w:sectPr w:rsidR="00592B5B">
      <w:headerReference w:type="default" r:id="rId11"/>
      <w:footerReference w:type="default" r:id="rId12"/>
      <w:headerReference w:type="first" r:id="rId13"/>
      <w:footerReference w:type="first" r:id="rId14"/>
      <w:pgSz w:w="12240" w:h="15840" w:code="1"/>
      <w:pgMar w:top="1152" w:right="1152" w:bottom="1152" w:left="1152"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2" w:author="Mihail" w:date="2014-10-24T21:58:00Z" w:initials="M">
    <w:p w14:paraId="70C1B81A" w14:textId="71320443" w:rsidR="00DF7FA5" w:rsidRPr="00DF7FA5" w:rsidRDefault="00DF7FA5">
      <w:pPr>
        <w:pStyle w:val="CommentText"/>
        <w:rPr>
          <w:lang w:val="bg-BG"/>
        </w:rPr>
      </w:pPr>
      <w:r>
        <w:rPr>
          <w:rStyle w:val="CommentReference"/>
        </w:rPr>
        <w:annotationRef/>
      </w:r>
      <w:r>
        <w:rPr>
          <w:lang w:val="bg-BG"/>
        </w:rPr>
        <w:t>Обединение в 1 точка. Ако при корекция на документа се наложи, ще бъдат разделени.</w:t>
      </w:r>
      <w:bookmarkStart w:id="85" w:name="_GoBack"/>
      <w:bookmarkEnd w:id="8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C1B8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5A018" w14:textId="77777777" w:rsidR="00F521AF" w:rsidRDefault="00F521AF">
      <w:pPr>
        <w:spacing w:line="240" w:lineRule="auto"/>
      </w:pPr>
      <w:r>
        <w:separator/>
      </w:r>
    </w:p>
  </w:endnote>
  <w:endnote w:type="continuationSeparator" w:id="0">
    <w:p w14:paraId="0CDB615D" w14:textId="77777777" w:rsidR="00F521AF" w:rsidRDefault="00F52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A13E7" w14:textId="77777777" w:rsidR="00592B5B" w:rsidRDefault="00592B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A8830" w14:textId="77777777" w:rsidR="00592B5B" w:rsidRDefault="00592B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92B5B" w14:paraId="74A57E31" w14:textId="77777777">
      <w:tblPrEx>
        <w:tblCellMar>
          <w:top w:w="0" w:type="dxa"/>
          <w:bottom w:w="0" w:type="dxa"/>
        </w:tblCellMar>
      </w:tblPrEx>
      <w:tc>
        <w:tcPr>
          <w:tcW w:w="3162" w:type="dxa"/>
          <w:tcBorders>
            <w:top w:val="nil"/>
            <w:left w:val="nil"/>
            <w:bottom w:val="nil"/>
            <w:right w:val="nil"/>
          </w:tcBorders>
        </w:tcPr>
        <w:p w14:paraId="75D64241" w14:textId="77777777" w:rsidR="00592B5B" w:rsidRDefault="00592B5B">
          <w:pPr>
            <w:ind w:right="360"/>
          </w:pPr>
          <w:r>
            <w:t>Confidential</w:t>
          </w:r>
        </w:p>
      </w:tc>
      <w:tc>
        <w:tcPr>
          <w:tcW w:w="3162" w:type="dxa"/>
          <w:tcBorders>
            <w:top w:val="nil"/>
            <w:left w:val="nil"/>
            <w:bottom w:val="nil"/>
            <w:right w:val="nil"/>
          </w:tcBorders>
        </w:tcPr>
        <w:p w14:paraId="37B8AFF3" w14:textId="77777777" w:rsidR="00592B5B" w:rsidRDefault="00592B5B">
          <w:pPr>
            <w:jc w:val="center"/>
          </w:pPr>
          <w:r>
            <w:sym w:font="Symbol" w:char="F0D3"/>
          </w:r>
          <w:r w:rsidR="00B5054C">
            <w:t>&lt;Company Name&gt;</w:t>
          </w:r>
          <w:r>
            <w:t xml:space="preserve"> </w:t>
          </w:r>
          <w:r>
            <w:fldChar w:fldCharType="begin"/>
          </w:r>
          <w:r>
            <w:instrText xml:space="preserve"> DATE \@ "yyyy" </w:instrText>
          </w:r>
          <w:r>
            <w:fldChar w:fldCharType="separate"/>
          </w:r>
          <w:r w:rsidR="007535FF">
            <w:rPr>
              <w:noProof/>
            </w:rPr>
            <w:t>2014</w:t>
          </w:r>
          <w:r>
            <w:fldChar w:fldCharType="end"/>
          </w:r>
        </w:p>
      </w:tc>
      <w:tc>
        <w:tcPr>
          <w:tcW w:w="3162" w:type="dxa"/>
          <w:tcBorders>
            <w:top w:val="nil"/>
            <w:left w:val="nil"/>
            <w:bottom w:val="nil"/>
            <w:right w:val="nil"/>
          </w:tcBorders>
        </w:tcPr>
        <w:p w14:paraId="4342CC54" w14:textId="77777777" w:rsidR="00592B5B" w:rsidRDefault="00592B5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F7FA5">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F7FA5">
            <w:rPr>
              <w:rStyle w:val="PageNumber"/>
              <w:noProof/>
            </w:rPr>
            <w:t>5</w:t>
          </w:r>
          <w:r>
            <w:rPr>
              <w:rStyle w:val="PageNumber"/>
            </w:rPr>
            <w:fldChar w:fldCharType="end"/>
          </w:r>
        </w:p>
      </w:tc>
    </w:tr>
  </w:tbl>
  <w:p w14:paraId="0BE7092D" w14:textId="77777777" w:rsidR="00592B5B" w:rsidRDefault="00592B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8A435" w14:textId="77777777" w:rsidR="00592B5B" w:rsidRDefault="00592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3F152" w14:textId="77777777" w:rsidR="00F521AF" w:rsidRDefault="00F521AF">
      <w:pPr>
        <w:spacing w:line="240" w:lineRule="auto"/>
      </w:pPr>
      <w:r>
        <w:separator/>
      </w:r>
    </w:p>
  </w:footnote>
  <w:footnote w:type="continuationSeparator" w:id="0">
    <w:p w14:paraId="1A6531FF" w14:textId="77777777" w:rsidR="00F521AF" w:rsidRDefault="00F521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91E3A" w14:textId="77777777" w:rsidR="00592B5B" w:rsidRDefault="00592B5B">
    <w:pPr>
      <w:rPr>
        <w:sz w:val="24"/>
      </w:rPr>
    </w:pPr>
  </w:p>
  <w:p w14:paraId="75D95662" w14:textId="77777777" w:rsidR="00592B5B" w:rsidRDefault="00592B5B">
    <w:pPr>
      <w:pBdr>
        <w:top w:val="single" w:sz="6" w:space="1" w:color="auto"/>
      </w:pBdr>
      <w:rPr>
        <w:sz w:val="24"/>
      </w:rPr>
    </w:pPr>
  </w:p>
  <w:p w14:paraId="2DD3DA19" w14:textId="77777777" w:rsidR="00592B5B" w:rsidRDefault="00B5054C">
    <w:pPr>
      <w:pBdr>
        <w:bottom w:val="single" w:sz="6" w:space="1" w:color="auto"/>
      </w:pBdr>
      <w:jc w:val="right"/>
      <w:rPr>
        <w:rFonts w:ascii="Arial" w:hAnsi="Arial"/>
        <w:b/>
        <w:sz w:val="36"/>
      </w:rPr>
    </w:pPr>
    <w:r>
      <w:rPr>
        <w:rFonts w:ascii="Arial" w:hAnsi="Arial"/>
        <w:b/>
        <w:sz w:val="36"/>
      </w:rPr>
      <w:t>&lt;Company Name&gt;</w:t>
    </w:r>
  </w:p>
  <w:p w14:paraId="3362CB86" w14:textId="77777777" w:rsidR="00592B5B" w:rsidRDefault="00592B5B">
    <w:pPr>
      <w:pBdr>
        <w:bottom w:val="single" w:sz="6" w:space="1" w:color="auto"/>
      </w:pBdr>
      <w:jc w:val="right"/>
      <w:rPr>
        <w:sz w:val="24"/>
      </w:rPr>
    </w:pPr>
  </w:p>
  <w:p w14:paraId="7026905E" w14:textId="77777777" w:rsidR="00592B5B" w:rsidRDefault="00592B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92B5B" w14:paraId="34035E07" w14:textId="77777777">
      <w:tblPrEx>
        <w:tblCellMar>
          <w:top w:w="0" w:type="dxa"/>
          <w:bottom w:w="0" w:type="dxa"/>
        </w:tblCellMar>
      </w:tblPrEx>
      <w:tc>
        <w:tcPr>
          <w:tcW w:w="6379" w:type="dxa"/>
        </w:tcPr>
        <w:p w14:paraId="4DE6EACE" w14:textId="77777777" w:rsidR="00592B5B" w:rsidRDefault="00592B5B">
          <w:fldSimple w:instr=" SUBJECT  \* MERGEFORMAT ">
            <w:r w:rsidR="007535FF">
              <w:t>&lt;Project Name&gt;</w:t>
            </w:r>
          </w:fldSimple>
        </w:p>
      </w:tc>
      <w:tc>
        <w:tcPr>
          <w:tcW w:w="3179" w:type="dxa"/>
        </w:tcPr>
        <w:p w14:paraId="2ECAC564" w14:textId="77777777" w:rsidR="00592B5B" w:rsidRDefault="00592B5B">
          <w:pPr>
            <w:tabs>
              <w:tab w:val="left" w:pos="1135"/>
            </w:tabs>
            <w:spacing w:before="40"/>
            <w:ind w:right="68"/>
          </w:pPr>
          <w:r>
            <w:t xml:space="preserve">  Version:           1.0</w:t>
          </w:r>
        </w:p>
      </w:tc>
    </w:tr>
    <w:tr w:rsidR="00592B5B" w14:paraId="7CEA9EB3" w14:textId="77777777">
      <w:tblPrEx>
        <w:tblCellMar>
          <w:top w:w="0" w:type="dxa"/>
          <w:bottom w:w="0" w:type="dxa"/>
        </w:tblCellMar>
      </w:tblPrEx>
      <w:tc>
        <w:tcPr>
          <w:tcW w:w="6379" w:type="dxa"/>
        </w:tcPr>
        <w:p w14:paraId="003AFE13" w14:textId="77777777" w:rsidR="00592B5B" w:rsidRDefault="00592B5B">
          <w:r>
            <w:t>Development Infrastructure</w:t>
          </w:r>
        </w:p>
      </w:tc>
      <w:tc>
        <w:tcPr>
          <w:tcW w:w="3179" w:type="dxa"/>
        </w:tcPr>
        <w:p w14:paraId="7231D5F9" w14:textId="77777777" w:rsidR="00592B5B" w:rsidRDefault="00592B5B">
          <w:r>
            <w:t xml:space="preserve">  Date:  &lt;mm/</w:t>
          </w:r>
          <w:proofErr w:type="spellStart"/>
          <w:r>
            <w:t>dd</w:t>
          </w:r>
          <w:proofErr w:type="spellEnd"/>
          <w:r>
            <w:t>/</w:t>
          </w:r>
          <w:proofErr w:type="spellStart"/>
          <w:r>
            <w:t>yy</w:t>
          </w:r>
          <w:proofErr w:type="spellEnd"/>
          <w:r>
            <w:t>&gt;</w:t>
          </w:r>
        </w:p>
      </w:tc>
    </w:tr>
    <w:tr w:rsidR="00592B5B" w14:paraId="0FEC107A" w14:textId="77777777">
      <w:tblPrEx>
        <w:tblCellMar>
          <w:top w:w="0" w:type="dxa"/>
          <w:bottom w:w="0" w:type="dxa"/>
        </w:tblCellMar>
      </w:tblPrEx>
      <w:tc>
        <w:tcPr>
          <w:tcW w:w="9558" w:type="dxa"/>
          <w:gridSpan w:val="2"/>
        </w:tcPr>
        <w:p w14:paraId="4FD7412C" w14:textId="77777777" w:rsidR="00592B5B" w:rsidRDefault="00592B5B">
          <w:r>
            <w:t>&lt;document identifier&gt;</w:t>
          </w:r>
        </w:p>
      </w:tc>
    </w:tr>
  </w:tbl>
  <w:p w14:paraId="6E40C37A" w14:textId="77777777" w:rsidR="00592B5B" w:rsidRDefault="00592B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BAEC" w14:textId="77777777" w:rsidR="00592B5B" w:rsidRDefault="00592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11.25pt;height:11.25pt" o:bullet="t">
        <v:imagedata r:id="rId1" o:title="checkbox"/>
      </v:shape>
    </w:pict>
  </w:numPicBullet>
  <w:numPicBullet w:numPicBulletId="1">
    <w:pict>
      <v:shape id="_x0000_i1286" type="#_x0000_t75" style="width:3in;height:3in" o:bullet="t"/>
    </w:pict>
  </w:numPicBullet>
  <w:numPicBullet w:numPicBulletId="2">
    <w:pict>
      <v:shape id="_x0000_i1287" type="#_x0000_t75" style="width:3in;height:3in" o:bullet="t"/>
    </w:pict>
  </w:numPicBullet>
  <w:numPicBullet w:numPicBulletId="3">
    <w:pict>
      <v:shape id="_x0000_i1288" type="#_x0000_t75" style="width:3in;height:3in" o:bullet="t"/>
    </w:pict>
  </w:numPicBullet>
  <w:numPicBullet w:numPicBulletId="4">
    <w:pict>
      <v:shape id="_x0000_i1289" type="#_x0000_t75" style="width:3in;height:3in" o:bullet="t"/>
    </w:pict>
  </w:numPicBullet>
  <w:numPicBullet w:numPicBulletId="5">
    <w:pict>
      <v:shape id="_x0000_i1290" type="#_x0000_t75" style="width:3in;height:3in" o:bullet="t"/>
    </w:pict>
  </w:numPicBullet>
  <w:numPicBullet w:numPicBulletId="6">
    <w:pict>
      <v:shape id="_x0000_i1291" type="#_x0000_t75" style="width:3in;height:3in" o:bullet="t"/>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F721BB3"/>
    <w:multiLevelType w:val="multilevel"/>
    <w:tmpl w:val="92F6949C"/>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PicBulletId w:val="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30373A4"/>
    <w:multiLevelType w:val="multilevel"/>
    <w:tmpl w:val="5666E5A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PicBulletId w:val="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F100FF"/>
    <w:multiLevelType w:val="hybridMultilevel"/>
    <w:tmpl w:val="E7BA8A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43D3485"/>
    <w:multiLevelType w:val="multilevel"/>
    <w:tmpl w:val="416AE4D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3"/>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1"/>
  </w:num>
  <w:num w:numId="12">
    <w:abstractNumId w:val="9"/>
  </w:num>
  <w:num w:numId="13">
    <w:abstractNumId w:val="21"/>
  </w:num>
  <w:num w:numId="14">
    <w:abstractNumId w:val="8"/>
  </w:num>
  <w:num w:numId="15">
    <w:abstractNumId w:val="4"/>
  </w:num>
  <w:num w:numId="16">
    <w:abstractNumId w:val="20"/>
  </w:num>
  <w:num w:numId="17">
    <w:abstractNumId w:val="13"/>
  </w:num>
  <w:num w:numId="18">
    <w:abstractNumId w:val="6"/>
  </w:num>
  <w:num w:numId="19">
    <w:abstractNumId w:val="12"/>
  </w:num>
  <w:num w:numId="20">
    <w:abstractNumId w:val="7"/>
  </w:num>
  <w:num w:numId="21">
    <w:abstractNumId w:val="19"/>
  </w:num>
  <w:num w:numId="22">
    <w:abstractNumId w:val="18"/>
  </w:num>
  <w:num w:numId="23">
    <w:abstractNumId w:val="5"/>
  </w:num>
  <w:num w:numId="24">
    <w:abstractNumId w:val="16"/>
  </w:num>
  <w:num w:numId="25">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hail">
    <w15:presenceInfo w15:providerId="None" w15:userId="Miha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FF"/>
    <w:rsid w:val="00246AF5"/>
    <w:rsid w:val="003D645E"/>
    <w:rsid w:val="00592B5B"/>
    <w:rsid w:val="006D68A9"/>
    <w:rsid w:val="007535FF"/>
    <w:rsid w:val="00976099"/>
    <w:rsid w:val="009F122F"/>
    <w:rsid w:val="00B5054C"/>
    <w:rsid w:val="00DF7FA5"/>
    <w:rsid w:val="00F521A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11FE8"/>
  <w15:chartTrackingRefBased/>
  <w15:docId w15:val="{C48258AB-BFE0-476F-8F39-7618638A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Strong">
    <w:name w:val="Strong"/>
    <w:basedOn w:val="DefaultParagraphFont"/>
    <w:qFormat/>
    <w:rPr>
      <w:b/>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rFonts w:ascii="Arial" w:hAnsi="Arial" w:cs="Arial"/>
      <w:color w:val="000000"/>
    </w:rPr>
  </w:style>
  <w:style w:type="character" w:styleId="FollowedHyperlink">
    <w:name w:val="FollowedHyperlink"/>
    <w:basedOn w:val="DefaultParagraphFont"/>
    <w:rPr>
      <w:color w:val="800080"/>
      <w:u w:val="single"/>
    </w:rPr>
  </w:style>
  <w:style w:type="paragraph" w:styleId="BodyText3">
    <w:name w:val="Body Text 3"/>
    <w:basedOn w:val="Normal"/>
    <w:rPr>
      <w:b/>
      <w:bCs/>
      <w:i/>
      <w:iCs/>
      <w:color w:val="0000FF"/>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il\Desktop\dwDevelopmentInfrastructu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dwDevelopmentInfrastructuretemplate.dot</Template>
  <TotalTime>31</TotalTime>
  <Pages>5</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Development Infrastructure template</vt:lpstr>
    </vt:vector>
  </TitlesOfParts>
  <Company> </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Infrastructure template</dc:title>
  <dc:subject>&lt;Project Name&gt;</dc:subject>
  <dc:creator>Mihail</dc:creator>
  <cp:keywords/>
  <dc:description/>
  <cp:lastModifiedBy>Mihail</cp:lastModifiedBy>
  <cp:revision>4</cp:revision>
  <cp:lastPrinted>1601-01-01T00:00:00Z</cp:lastPrinted>
  <dcterms:created xsi:type="dcterms:W3CDTF">2014-10-23T17:07:00Z</dcterms:created>
  <dcterms:modified xsi:type="dcterms:W3CDTF">2014-10-24T18:59:00Z</dcterms:modified>
</cp:coreProperties>
</file>
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ind w:left="0" w:firstLine="0"/>
        <w:contextualSpacing w:val="0"/>
      </w:pPr>
      <w:r w:rsidRPr="00000000" w:rsidR="00000000" w:rsidDel="00000000">
        <w:rPr>
          <w:b w:val="1"/>
          <w:vertAlign w:val="baseline"/>
          <w:rtl w:val="0"/>
        </w:rPr>
        <w:t xml:space="preserve">Единна деловодна система на държавна администрация (</w:t>
      </w:r>
      <w:r w:rsidRPr="00000000" w:rsidR="00000000" w:rsidDel="00000000">
        <w:rPr>
          <w:vertAlign w:val="baseline"/>
          <w:rtl w:val="0"/>
        </w:rPr>
        <w:t xml:space="preserve">Unified Case Management System for the National Administration, UCMS)</w:t>
      </w:r>
      <w:r w:rsidRPr="00000000" w:rsidR="00000000" w:rsidDel="00000000">
        <w:rPr>
          <w:rtl w:val="0"/>
        </w:rPr>
      </w:r>
    </w:p>
    <w:p w:rsidP="00000000" w:rsidRPr="00000000" w:rsidR="00000000" w:rsidDel="00000000" w:rsidRDefault="00000000">
      <w:pPr>
        <w:pStyle w:val="Title"/>
        <w:ind w:left="0" w:firstLine="0"/>
        <w:contextualSpacing w:val="0"/>
      </w:pPr>
      <w:r w:rsidRPr="00000000" w:rsidR="00000000" w:rsidDel="00000000">
        <w:rPr>
          <w:b w:val="1"/>
          <w:vertAlign w:val="baseline"/>
          <w:rtl w:val="0"/>
        </w:rPr>
        <w:t xml:space="preserve">План за разработка на продукта</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1"/>
        <w:bidiVisual w:val="0"/>
        <w:tblW w:w="946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991"/>
        <w:gridCol w:w="1457"/>
        <w:gridCol w:w="2340"/>
        <w:gridCol w:w="3960"/>
        <w:gridCol w:w="720"/>
        <w:tblGridChange w:id="0">
          <w:tblGrid>
            <w:gridCol w:w="991"/>
            <w:gridCol w:w="1457"/>
            <w:gridCol w:w="2340"/>
            <w:gridCol w:w="3960"/>
            <w:gridCol w:w="720"/>
          </w:tblGrid>
        </w:tblGridChange>
      </w:tblGrid>
      <w:tr>
        <w:tc>
          <w:tcPr/>
          <w:p w:rsidP="00000000" w:rsidRPr="00000000" w:rsidR="00000000" w:rsidDel="00000000" w:rsidRDefault="00000000">
            <w:pPr>
              <w:tabs>
                <w:tab w:val="left" w:pos="1440"/>
              </w:tabs>
              <w:ind w:left="0" w:firstLine="0"/>
              <w:contextualSpacing w:val="0"/>
            </w:pPr>
            <w:r w:rsidRPr="00000000" w:rsidR="00000000" w:rsidDel="00000000">
              <w:rPr>
                <w:b w:val="1"/>
                <w:vertAlign w:val="baseline"/>
                <w:rtl w:val="0"/>
              </w:rPr>
              <w:t xml:space="preserve">Версия</w:t>
            </w: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b w:val="1"/>
                <w:vertAlign w:val="baseline"/>
                <w:rtl w:val="0"/>
              </w:rPr>
              <w:t xml:space="preserve">Дата</w:t>
            </w: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b w:val="1"/>
                <w:vertAlign w:val="baseline"/>
                <w:rtl w:val="0"/>
              </w:rPr>
              <w:t xml:space="preserve">Автор</w:t>
            </w: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b w:val="1"/>
                <w:vertAlign w:val="baseline"/>
                <w:rtl w:val="0"/>
              </w:rPr>
              <w:t xml:space="preserve">Описание</w:t>
            </w: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b w:val="1"/>
                <w:vertAlign w:val="baseline"/>
                <w:rtl w:val="0"/>
              </w:rPr>
              <w:t xml:space="preserve">Стр.</w:t>
            </w:r>
            <w:r w:rsidRPr="00000000" w:rsidR="00000000" w:rsidDel="00000000">
              <w:rPr>
                <w:rtl w:val="0"/>
              </w:rPr>
            </w:r>
          </w:p>
        </w:tc>
      </w:tr>
      <w:tr>
        <w:tc>
          <w:tcPr/>
          <w:p w:rsidP="00000000" w:rsidRPr="00000000" w:rsidR="00000000" w:rsidDel="00000000" w:rsidRDefault="00000000">
            <w:pPr>
              <w:tabs>
                <w:tab w:val="left" w:pos="1440"/>
              </w:tabs>
              <w:ind w:left="0" w:firstLine="0"/>
              <w:contextualSpacing w:val="0"/>
            </w:pPr>
            <w:r w:rsidRPr="00000000" w:rsidR="00000000" w:rsidDel="00000000">
              <w:rPr>
                <w:vertAlign w:val="baseline"/>
                <w:rtl w:val="0"/>
              </w:rPr>
              <w:t xml:space="preserve">1.0</w:t>
            </w:r>
            <w:r w:rsidRPr="00000000" w:rsidR="00000000" w:rsidDel="00000000">
              <w:rPr>
                <w:rtl w:val="0"/>
              </w:rPr>
            </w:r>
          </w:p>
        </w:tc>
        <w:tc>
          <w:tcPr/>
          <w:p w:rsidP="00000000" w:rsidRPr="00000000" w:rsidR="00000000" w:rsidDel="00000000" w:rsidRDefault="00000000">
            <w:pPr>
              <w:tabs>
                <w:tab w:val="left" w:pos="1440"/>
              </w:tabs>
              <w:ind w:left="0" w:firstLine="0"/>
              <w:contextualSpacing w:val="0"/>
              <w:jc w:val="center"/>
            </w:pPr>
            <w:r w:rsidRPr="00000000" w:rsidR="00000000" w:rsidDel="00000000">
              <w:rPr>
                <w:vertAlign w:val="baseline"/>
                <w:rtl w:val="0"/>
              </w:rPr>
              <w:t xml:space="preserve">28.09.2013</w:t>
            </w: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vertAlign w:val="baseline"/>
                <w:rtl w:val="0"/>
              </w:rPr>
              <w:t xml:space="preserve">И. Русев</w:t>
            </w: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vertAlign w:val="baseline"/>
                <w:rtl w:val="0"/>
              </w:rPr>
              <w:t xml:space="preserve">Създаване на документа</w:t>
            </w: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r>
      <w:tr>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r>
      <w:tr>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r>
      <w:tr>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r>
      <w:tr>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r>
      <w:tr>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r>
      <w:tr>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r>
      <w:tr>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r>
      <w:tr>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r>
      <w:tr>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jc w:val="center"/>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c>
          <w:tcPr/>
          <w:p w:rsidP="00000000" w:rsidRPr="00000000" w:rsidR="00000000" w:rsidDel="00000000" w:rsidRDefault="00000000">
            <w:pPr>
              <w:tabs>
                <w:tab w:val="left" w:pos="1440"/>
              </w:tabs>
              <w:ind w:left="0" w:firstLine="0"/>
              <w:contextualSpacing w:val="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pStyle w:val="Title"/>
        <w:ind w:left="0"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Next w:val="1"/>
        <w:widowControl w:val="0"/>
        <w:numPr>
          <w:ilvl w:val="0"/>
          <w:numId w:val="10"/>
        </w:numPr>
        <w:spacing w:lineRule="auto" w:after="60" w:line="240" w:before="120"/>
        <w:ind w:left="720" w:hanging="719"/>
        <w:rPr/>
      </w:pPr>
      <w:bookmarkStart w:id="1" w:colFirst="0" w:name="h.30j0zll" w:colLast="0"/>
      <w:bookmarkEnd w:id="1"/>
      <w:r w:rsidRPr="00000000" w:rsidR="00000000" w:rsidDel="00000000">
        <w:rPr>
          <w:rFonts w:cs="Arial" w:hAnsi="Arial" w:eastAsia="Arial" w:ascii="Arial"/>
          <w:b w:val="1"/>
          <w:sz w:val="24"/>
          <w:vertAlign w:val="baseline"/>
          <w:rtl w:val="0"/>
        </w:rPr>
        <w:t xml:space="preserve">Въведение</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Съдържание</w:t>
      </w:r>
      <w:r w:rsidRPr="00000000" w:rsidR="00000000" w:rsidDel="00000000">
        <w:rPr>
          <w:rtl w:val="0"/>
        </w:rPr>
      </w:r>
    </w:p>
    <w:p w:rsidP="00000000" w:rsidRPr="00000000" w:rsidR="00000000" w:rsidDel="00000000" w:rsidRDefault="00000000">
      <w:pPr>
        <w:widowControl w:val="0"/>
        <w:tabs>
          <w:tab w:val="left" w:pos="400"/>
          <w:tab w:val="right" w:pos="9350"/>
        </w:tabs>
        <w:spacing w:lineRule="auto" w:after="120" w:line="240" w:before="240"/>
        <w:ind w:left="0" w:firstLine="0"/>
        <w:contextualSpacing w:val="0"/>
      </w:pPr>
      <w:ins w:id="0" w:date="2013-10-13T15:29:00Z" w:author="">
        <w:r w:rsidRPr="00000000" w:rsidR="00000000" w:rsidDel="00000000">
          <w:rPr>
            <w:rFonts w:cs="Times New Roman" w:hAnsi="Times New Roman" w:eastAsia="Times New Roman" w:ascii="Times New Roman"/>
            <w:b w:val="1"/>
            <w:color w:val="0000ff"/>
            <w:sz w:val="20"/>
            <w:u w:val="single"/>
            <w:vertAlign w:val="baseline"/>
            <w:rtl w:val="0"/>
          </w:rPr>
          <w:t xml:space="preserve">1.</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1"/>
            <w:color w:val="0000ff"/>
            <w:sz w:val="20"/>
            <w:u w:val="single"/>
            <w:vertAlign w:val="baseline"/>
            <w:rtl w:val="0"/>
          </w:rPr>
          <w:t xml:space="preserve">Въведение</w:t>
        </w:r>
        <w:r w:rsidRPr="00000000" w:rsidR="00000000" w:rsidDel="00000000">
          <w:rPr>
            <w:rFonts w:cs="Times New Roman" w:hAnsi="Times New Roman" w:eastAsia="Times New Roman" w:ascii="Times New Roman"/>
            <w:b w:val="1"/>
            <w:sz w:val="20"/>
            <w:vertAlign w:val="baseline"/>
            <w:rtl w:val="0"/>
          </w:rPr>
          <w:tab/>
        </w:r>
      </w:ins>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1" w:date="2013-10-13T15:29:00Z" w:author="">
        <w:r w:rsidRPr="00000000" w:rsidR="00000000" w:rsidDel="00000000">
          <w:fldChar w:fldCharType="begin"/>
        </w:r>
        <w:r w:rsidRPr="00000000" w:rsidR="00000000" w:rsidDel="00000000">
          <w:instrText xml:space="preserve">HYPERLINK \l "h.30j0zll"</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1.1</w:t>
        </w:r>
        <w:r w:rsidRPr="00000000" w:rsidR="00000000" w:rsidDel="00000000">
          <w:fldChar w:fldCharType="end"/>
        </w:r>
        <w:r w:rsidRPr="00000000" w:rsidR="00000000" w:rsidDel="00000000">
          <w:fldChar w:fldCharType="begin"/>
        </w:r>
        <w:r w:rsidRPr="00000000" w:rsidR="00000000" w:rsidDel="00000000">
          <w:instrText xml:space="preserve">HYPERLINK \l "h.30j0zll"</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"h.30j0zll"</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Съдържание</w:t>
        </w:r>
        <w:r w:rsidRPr="00000000" w:rsidR="00000000" w:rsidDel="00000000">
          <w:fldChar w:fldCharType="end"/>
        </w:r>
        <w:r w:rsidRPr="00000000" w:rsidR="00000000" w:rsidDel="00000000">
          <w:fldChar w:fldCharType="begin"/>
        </w:r>
        <w:r w:rsidRPr="00000000" w:rsidR="00000000" w:rsidDel="00000000">
          <w:instrText xml:space="preserve">HYPERLINK \l "h.30j0zll"</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30j0zll">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2" w:date="2013-10-13T15:29:00Z" w:author="">
        <w:r w:rsidRPr="00000000" w:rsidR="00000000" w:rsidDel="00000000">
          <w:fldChar w:fldCharType="begin"/>
        </w:r>
        <w:r w:rsidRPr="00000000" w:rsidR="00000000" w:rsidDel="00000000">
          <w:instrText xml:space="preserve">HYPERLINK \l "h.1fob9te"</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1.2</w:t>
        </w:r>
        <w:r w:rsidRPr="00000000" w:rsidR="00000000" w:rsidDel="00000000">
          <w:fldChar w:fldCharType="end"/>
        </w:r>
        <w:r w:rsidRPr="00000000" w:rsidR="00000000" w:rsidDel="00000000">
          <w:fldChar w:fldCharType="begin"/>
        </w:r>
        <w:r w:rsidRPr="00000000" w:rsidR="00000000" w:rsidDel="00000000">
          <w:instrText xml:space="preserve">HYPERLINK \l "h.1fob9te"</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"h.1fob9te"</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Съкращения</w:t>
        </w:r>
        <w:r w:rsidRPr="00000000" w:rsidR="00000000" w:rsidDel="00000000">
          <w:fldChar w:fldCharType="end"/>
        </w:r>
        <w:r w:rsidRPr="00000000" w:rsidR="00000000" w:rsidDel="00000000">
          <w:fldChar w:fldCharType="begin"/>
        </w:r>
        <w:r w:rsidRPr="00000000" w:rsidR="00000000" w:rsidDel="00000000">
          <w:instrText xml:space="preserve">HYPERLINK \l "h.1fob9te"</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1fob9te">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3" w:date="2013-10-13T15:29:00Z" w:author="">
        <w:r w:rsidRPr="00000000" w:rsidR="00000000" w:rsidDel="00000000">
          <w:fldChar w:fldCharType="begin"/>
        </w:r>
        <w:r w:rsidRPr="00000000" w:rsidR="00000000" w:rsidDel="00000000">
          <w:instrText xml:space="preserve">HYPERLINK \l "h.3znysh7"</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1.3</w:t>
        </w:r>
        <w:r w:rsidRPr="00000000" w:rsidR="00000000" w:rsidDel="00000000">
          <w:fldChar w:fldCharType="end"/>
        </w:r>
        <w:r w:rsidRPr="00000000" w:rsidR="00000000" w:rsidDel="00000000">
          <w:fldChar w:fldCharType="begin"/>
        </w:r>
        <w:r w:rsidRPr="00000000" w:rsidR="00000000" w:rsidDel="00000000">
          <w:instrText xml:space="preserve">HYPERLINK \l "h.3znysh7"</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"h.3znysh7"</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Цел на документа</w:t>
        </w:r>
        <w:r w:rsidRPr="00000000" w:rsidR="00000000" w:rsidDel="00000000">
          <w:fldChar w:fldCharType="end"/>
        </w:r>
        <w:r w:rsidRPr="00000000" w:rsidR="00000000" w:rsidDel="00000000">
          <w:fldChar w:fldCharType="begin"/>
        </w:r>
        <w:r w:rsidRPr="00000000" w:rsidR="00000000" w:rsidDel="00000000">
          <w:instrText xml:space="preserve">HYPERLINK \l "h.3znysh7"</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3znysh7">
        <w:r w:rsidRPr="00000000" w:rsidR="00000000" w:rsidDel="00000000">
          <w:rPr>
            <w:rtl w:val="0"/>
          </w:rPr>
        </w:r>
      </w:hyperlink>
    </w:p>
    <w:p w:rsidP="00000000" w:rsidRPr="00000000" w:rsidR="00000000" w:rsidDel="00000000" w:rsidRDefault="00000000">
      <w:pPr>
        <w:widowControl w:val="0"/>
        <w:tabs>
          <w:tab w:val="left" w:pos="400"/>
          <w:tab w:val="right" w:pos="9350"/>
        </w:tabs>
        <w:spacing w:lineRule="auto" w:after="120" w:line="240" w:before="240"/>
        <w:ind w:left="0" w:firstLine="0"/>
        <w:contextualSpacing w:val="0"/>
      </w:pPr>
      <w:ins w:id="4" w:date="2013-10-13T15:29:00Z" w:author="">
        <w:r w:rsidRPr="00000000" w:rsidR="00000000" w:rsidDel="00000000">
          <w:fldChar w:fldCharType="begin"/>
        </w:r>
        <w:r w:rsidRPr="00000000" w:rsidR="00000000" w:rsidDel="00000000">
          <w:instrText xml:space="preserve">HYPERLINK \l "h.2et92p0"</w:instrText>
        </w:r>
        <w:r w:rsidRPr="00000000" w:rsidR="00000000" w:rsidDel="00000000">
          <w:fldChar w:fldCharType="separate"/>
        </w:r>
        <w:r w:rsidRPr="00000000" w:rsidR="00000000" w:rsidDel="00000000">
          <w:rPr>
            <w:rFonts w:cs="Times New Roman" w:hAnsi="Times New Roman" w:eastAsia="Times New Roman" w:ascii="Times New Roman"/>
            <w:b w:val="1"/>
            <w:color w:val="0000ff"/>
            <w:sz w:val="20"/>
            <w:u w:val="single"/>
            <w:vertAlign w:val="baseline"/>
            <w:rtl w:val="0"/>
          </w:rPr>
          <w:t xml:space="preserve">2.</w:t>
        </w:r>
        <w:r w:rsidRPr="00000000" w:rsidR="00000000" w:rsidDel="00000000">
          <w:fldChar w:fldCharType="end"/>
        </w:r>
        <w:r w:rsidRPr="00000000" w:rsidR="00000000" w:rsidDel="00000000">
          <w:fldChar w:fldCharType="begin"/>
        </w:r>
        <w:r w:rsidRPr="00000000" w:rsidR="00000000" w:rsidDel="00000000">
          <w:instrText xml:space="preserve">HYPERLINK \l "h.2et92p0"</w:instrText>
        </w:r>
        <w:r w:rsidRPr="00000000" w:rsidR="00000000" w:rsidDel="00000000">
          <w:fldChar w:fldCharType="separate"/>
        </w:r>
        <w:r w:rsidRPr="00000000" w:rsidR="00000000" w:rsidDel="00000000">
          <w:rPr>
            <w:rFonts w:cs="Times New Roman" w:hAnsi="Times New Roman" w:eastAsia="Times New Roman" w:ascii="Times New Roman"/>
            <w:b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"h.2et92p0"</w:instrText>
        </w:r>
        <w:r w:rsidRPr="00000000" w:rsidR="00000000" w:rsidDel="00000000">
          <w:fldChar w:fldCharType="separate"/>
        </w:r>
        <w:r w:rsidRPr="00000000" w:rsidR="00000000" w:rsidDel="00000000">
          <w:rPr>
            <w:rFonts w:cs="Times New Roman" w:hAnsi="Times New Roman" w:eastAsia="Times New Roman" w:ascii="Times New Roman"/>
            <w:b w:val="1"/>
            <w:color w:val="0000ff"/>
            <w:sz w:val="20"/>
            <w:u w:val="single"/>
            <w:vertAlign w:val="baseline"/>
            <w:rtl w:val="0"/>
          </w:rPr>
          <w:t xml:space="preserve">Въведение в проекта</w:t>
        </w:r>
        <w:r w:rsidRPr="00000000" w:rsidR="00000000" w:rsidDel="00000000">
          <w:fldChar w:fldCharType="end"/>
        </w:r>
        <w:r w:rsidRPr="00000000" w:rsidR="00000000" w:rsidDel="00000000">
          <w:fldChar w:fldCharType="begin"/>
        </w:r>
        <w:r w:rsidRPr="00000000" w:rsidR="00000000" w:rsidDel="00000000">
          <w:instrText xml:space="preserve">HYPERLINK \l "h.2et92p0"</w:instrText>
        </w:r>
        <w:r w:rsidRPr="00000000" w:rsidR="00000000" w:rsidDel="00000000">
          <w:fldChar w:fldCharType="separate"/>
        </w:r>
        <w:r w:rsidRPr="00000000" w:rsidR="00000000" w:rsidDel="00000000">
          <w:rPr>
            <w:rFonts w:cs="Times New Roman" w:hAnsi="Times New Roman" w:eastAsia="Times New Roman" w:ascii="Times New Roman"/>
            <w:b w:val="1"/>
            <w:sz w:val="20"/>
            <w:vertAlign w:val="baseline"/>
            <w:rtl w:val="0"/>
          </w:rPr>
          <w:tab/>
        </w:r>
        <w:r w:rsidRPr="00000000" w:rsidR="00000000" w:rsidDel="00000000">
          <w:fldChar w:fldCharType="end"/>
        </w:r>
      </w:ins>
      <w:hyperlink w:anchor="h.2et92p0">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5" w:date="2013-10-13T15:29:00Z" w:author="">
        <w:r w:rsidRPr="00000000" w:rsidR="00000000" w:rsidDel="00000000">
          <w:rPr>
            <w:rFonts w:cs="Times New Roman" w:hAnsi="Times New Roman" w:eastAsia="Times New Roman" w:ascii="Times New Roman"/>
            <w:b w:val="0"/>
            <w:i w:val="1"/>
            <w:color w:val="0000ff"/>
            <w:sz w:val="20"/>
            <w:u w:val="single"/>
            <w:vertAlign w:val="baseline"/>
            <w:rtl w:val="0"/>
          </w:rPr>
          <w:t xml:space="preserve">2.1</w: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color w:val="0000ff"/>
            <w:sz w:val="20"/>
            <w:u w:val="single"/>
            <w:vertAlign w:val="baseline"/>
            <w:rtl w:val="0"/>
          </w:rPr>
          <w:t xml:space="preserve">Основни цели и обхват</w:t>
        </w:r>
        <w:r w:rsidRPr="00000000" w:rsidR="00000000" w:rsidDel="00000000">
          <w:rPr>
            <w:rFonts w:cs="Times New Roman" w:hAnsi="Times New Roman" w:eastAsia="Times New Roman" w:ascii="Times New Roman"/>
            <w:b w:val="0"/>
            <w:i w:val="1"/>
            <w:sz w:val="20"/>
            <w:vertAlign w:val="baseline"/>
            <w:rtl w:val="0"/>
          </w:rPr>
          <w:tab/>
        </w:r>
      </w:ins>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6" w:date="2013-10-13T15:29:00Z" w:author="">
        <w:r w:rsidRPr="00000000" w:rsidR="00000000" w:rsidDel="00000000">
          <w:rPr>
            <w:rFonts w:cs="Times New Roman" w:hAnsi="Times New Roman" w:eastAsia="Times New Roman" w:ascii="Times New Roman"/>
            <w:b w:val="0"/>
            <w:i w:val="1"/>
            <w:color w:val="0000ff"/>
            <w:sz w:val="20"/>
            <w:u w:val="single"/>
            <w:vertAlign w:val="baseline"/>
            <w:rtl w:val="0"/>
          </w:rPr>
          <w:t xml:space="preserve">2.2</w: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color w:val="0000ff"/>
            <w:sz w:val="20"/>
            <w:u w:val="single"/>
            <w:vertAlign w:val="baseline"/>
            <w:rtl w:val="0"/>
          </w:rPr>
          <w:t xml:space="preserve">Организация на проекта</w:t>
        </w:r>
        <w:r w:rsidRPr="00000000" w:rsidR="00000000" w:rsidDel="00000000">
          <w:rPr>
            <w:rFonts w:cs="Times New Roman" w:hAnsi="Times New Roman" w:eastAsia="Times New Roman" w:ascii="Times New Roman"/>
            <w:b w:val="0"/>
            <w:i w:val="1"/>
            <w:sz w:val="20"/>
            <w:vertAlign w:val="baseline"/>
            <w:rtl w:val="0"/>
          </w:rPr>
          <w:tab/>
        </w:r>
      </w:ins>
      <w:r w:rsidRPr="00000000" w:rsidR="00000000" w:rsidDel="00000000">
        <w:rPr>
          <w:rtl w:val="0"/>
        </w:rPr>
      </w:r>
    </w:p>
    <w:p w:rsidP="00000000" w:rsidRPr="00000000" w:rsidR="00000000" w:rsidDel="00000000" w:rsidRDefault="00000000">
      <w:pPr>
        <w:widowControl w:val="0"/>
        <w:tabs>
          <w:tab w:val="left" w:pos="1200"/>
          <w:tab w:val="right" w:pos="9350"/>
        </w:tabs>
        <w:spacing w:lineRule="auto" w:after="0" w:line="240" w:before="0"/>
        <w:ind w:left="400" w:firstLine="0"/>
        <w:contextualSpacing w:val="0"/>
      </w:pPr>
      <w:ins w:id="7" w:date="2013-10-13T15:29:00Z" w:author="">
        <w:r w:rsidRPr="00000000" w:rsidR="00000000" w:rsidDel="00000000">
          <w:fldChar w:fldCharType="begin"/>
        </w:r>
        <w:r w:rsidRPr="00000000" w:rsidR="00000000" w:rsidDel="00000000">
          <w:instrText xml:space="preserve">HYPERLINK \l "h.1t3h5sf"</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2.2.1</w:t>
        </w:r>
        <w:r w:rsidRPr="00000000" w:rsidR="00000000" w:rsidDel="00000000">
          <w:fldChar w:fldCharType="end"/>
        </w:r>
        <w:r w:rsidRPr="00000000" w:rsidR="00000000" w:rsidDel="00000000">
          <w:fldChar w:fldCharType="begin"/>
        </w:r>
        <w:r w:rsidRPr="00000000" w:rsidR="00000000" w:rsidDel="00000000">
          <w:instrText xml:space="preserve">HYPERLINK \l "h.1t3h5sf"</w:instrText>
        </w:r>
        <w:r w:rsidRPr="00000000" w:rsidR="00000000" w:rsidDel="00000000">
          <w:fldChar w:fldCharType="separate"/>
        </w:r>
        <w:r w:rsidRPr="00000000" w:rsidR="00000000" w:rsidDel="00000000">
          <w:rPr>
            <w:rFonts w:cs="Times New Roman" w:hAnsi="Times New Roman" w:eastAsia="Times New Roman" w:ascii="Times New Roman"/>
            <w:b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"h.1t3h5sf"</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Организация на бенефициента</w:t>
        </w:r>
        <w:r w:rsidRPr="00000000" w:rsidR="00000000" w:rsidDel="00000000">
          <w:fldChar w:fldCharType="end"/>
        </w:r>
        <w:r w:rsidRPr="00000000" w:rsidR="00000000" w:rsidDel="00000000">
          <w:fldChar w:fldCharType="begin"/>
        </w:r>
        <w:r w:rsidRPr="00000000" w:rsidR="00000000" w:rsidDel="00000000">
          <w:instrText xml:space="preserve">HYPERLINK \l "h.1t3h5sf"</w:instrText>
        </w:r>
        <w:r w:rsidRPr="00000000" w:rsidR="00000000" w:rsidDel="00000000">
          <w:fldChar w:fldCharType="separate"/>
        </w:r>
        <w:r w:rsidRPr="00000000" w:rsidR="00000000" w:rsidDel="00000000">
          <w:rPr>
            <w:rFonts w:cs="Times New Roman" w:hAnsi="Times New Roman" w:eastAsia="Times New Roman" w:ascii="Times New Roman"/>
            <w:b w:val="0"/>
            <w:sz w:val="20"/>
            <w:vertAlign w:val="baseline"/>
            <w:rtl w:val="0"/>
          </w:rPr>
          <w:tab/>
        </w:r>
        <w:r w:rsidRPr="00000000" w:rsidR="00000000" w:rsidDel="00000000">
          <w:fldChar w:fldCharType="end"/>
        </w:r>
      </w:ins>
      <w:hyperlink w:anchor="h.1t3h5sf">
        <w:r w:rsidRPr="00000000" w:rsidR="00000000" w:rsidDel="00000000">
          <w:rPr>
            <w:rtl w:val="0"/>
          </w:rPr>
        </w:r>
      </w:hyperlink>
    </w:p>
    <w:p w:rsidP="00000000" w:rsidRPr="00000000" w:rsidR="00000000" w:rsidDel="00000000" w:rsidRDefault="00000000">
      <w:pPr>
        <w:widowControl w:val="0"/>
        <w:tabs>
          <w:tab w:val="left" w:pos="1200"/>
          <w:tab w:val="right" w:pos="9350"/>
        </w:tabs>
        <w:spacing w:lineRule="auto" w:after="0" w:line="240" w:before="0"/>
        <w:ind w:left="400" w:firstLine="0"/>
        <w:contextualSpacing w:val="0"/>
      </w:pPr>
      <w:ins w:id="8" w:date="2013-10-13T15:29:00Z" w:author="">
        <w:r w:rsidRPr="00000000" w:rsidR="00000000" w:rsidDel="00000000">
          <w:fldChar w:fldCharType="begin"/>
        </w:r>
        <w:r w:rsidRPr="00000000" w:rsidR="00000000" w:rsidDel="00000000">
          <w:instrText xml:space="preserve">HYPERLINK \l "h.4d34og8"</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2.2.2</w:t>
        </w:r>
        <w:r w:rsidRPr="00000000" w:rsidR="00000000" w:rsidDel="00000000">
          <w:fldChar w:fldCharType="end"/>
        </w:r>
        <w:r w:rsidRPr="00000000" w:rsidR="00000000" w:rsidDel="00000000">
          <w:fldChar w:fldCharType="begin"/>
        </w:r>
        <w:r w:rsidRPr="00000000" w:rsidR="00000000" w:rsidDel="00000000">
          <w:instrText xml:space="preserve">HYPERLINK \l "h.4d34og8"</w:instrText>
        </w:r>
        <w:r w:rsidRPr="00000000" w:rsidR="00000000" w:rsidDel="00000000">
          <w:fldChar w:fldCharType="separate"/>
        </w:r>
        <w:r w:rsidRPr="00000000" w:rsidR="00000000" w:rsidDel="00000000">
          <w:rPr>
            <w:rFonts w:cs="Times New Roman" w:hAnsi="Times New Roman" w:eastAsia="Times New Roman" w:ascii="Times New Roman"/>
            <w:b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"h.4d34og8"</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Организация и организационна структура на изпълнителя</w:t>
        </w:r>
        <w:r w:rsidRPr="00000000" w:rsidR="00000000" w:rsidDel="00000000">
          <w:fldChar w:fldCharType="end"/>
        </w:r>
        <w:r w:rsidRPr="00000000" w:rsidR="00000000" w:rsidDel="00000000">
          <w:fldChar w:fldCharType="begin"/>
        </w:r>
        <w:r w:rsidRPr="00000000" w:rsidR="00000000" w:rsidDel="00000000">
          <w:instrText xml:space="preserve">HYPERLINK \l "h.4d34og8"</w:instrText>
        </w:r>
        <w:r w:rsidRPr="00000000" w:rsidR="00000000" w:rsidDel="00000000">
          <w:fldChar w:fldCharType="separate"/>
        </w:r>
        <w:r w:rsidRPr="00000000" w:rsidR="00000000" w:rsidDel="00000000">
          <w:rPr>
            <w:rFonts w:cs="Times New Roman" w:hAnsi="Times New Roman" w:eastAsia="Times New Roman" w:ascii="Times New Roman"/>
            <w:b w:val="0"/>
            <w:sz w:val="20"/>
            <w:vertAlign w:val="baseline"/>
            <w:rtl w:val="0"/>
          </w:rPr>
          <w:tab/>
        </w:r>
        <w:r w:rsidRPr="00000000" w:rsidR="00000000" w:rsidDel="00000000">
          <w:fldChar w:fldCharType="end"/>
        </w:r>
      </w:ins>
      <w:hyperlink w:anchor="h.4d34og8">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9" w:date="2013-10-13T15:29:00Z" w:author="">
        <w:r w:rsidRPr="00000000" w:rsidR="00000000" w:rsidDel="00000000">
          <w:rPr>
            <w:rFonts w:cs="Times New Roman" w:hAnsi="Times New Roman" w:eastAsia="Times New Roman" w:ascii="Times New Roman"/>
            <w:b w:val="0"/>
            <w:i w:val="1"/>
            <w:color w:val="0000ff"/>
            <w:sz w:val="20"/>
            <w:u w:val="single"/>
            <w:vertAlign w:val="baseline"/>
            <w:rtl w:val="0"/>
          </w:rPr>
          <w:t xml:space="preserve">2.3</w: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color w:val="0000ff"/>
            <w:sz w:val="20"/>
            <w:u w:val="single"/>
            <w:vertAlign w:val="baseline"/>
            <w:rtl w:val="0"/>
          </w:rPr>
          <w:t xml:space="preserve">Роли и отговорности на екипа на изпълнителя</w:t>
        </w:r>
        <w:r w:rsidRPr="00000000" w:rsidR="00000000" w:rsidDel="00000000">
          <w:rPr>
            <w:rFonts w:cs="Times New Roman" w:hAnsi="Times New Roman" w:eastAsia="Times New Roman" w:ascii="Times New Roman"/>
            <w:b w:val="0"/>
            <w:i w:val="1"/>
            <w:sz w:val="20"/>
            <w:vertAlign w:val="baseline"/>
            <w:rtl w:val="0"/>
          </w:rPr>
          <w:tab/>
        </w:r>
      </w:ins>
      <w:r w:rsidRPr="00000000" w:rsidR="00000000" w:rsidDel="00000000">
        <w:rPr>
          <w:rtl w:val="0"/>
        </w:rPr>
      </w:r>
    </w:p>
    <w:p w:rsidP="00000000" w:rsidRPr="00000000" w:rsidR="00000000" w:rsidDel="00000000" w:rsidRDefault="00000000">
      <w:pPr>
        <w:widowControl w:val="0"/>
        <w:tabs>
          <w:tab w:val="left" w:pos="1200"/>
          <w:tab w:val="right" w:pos="9350"/>
        </w:tabs>
        <w:spacing w:lineRule="auto" w:after="0" w:line="240" w:before="0"/>
        <w:ind w:left="400" w:firstLine="0"/>
        <w:contextualSpacing w:val="0"/>
      </w:pPr>
      <w:ins w:id="10" w:date="2013-10-13T15:29:00Z" w:author="">
        <w:r w:rsidRPr="00000000" w:rsidR="00000000" w:rsidDel="00000000">
          <w:fldChar w:fldCharType="begin"/>
        </w:r>
        <w:r w:rsidRPr="00000000" w:rsidR="00000000" w:rsidDel="00000000">
          <w:instrText xml:space="preserve">HYPERLINK \l "h.147n2zr"</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2.3.1</w:t>
        </w:r>
        <w:r w:rsidRPr="00000000" w:rsidR="00000000" w:rsidDel="00000000">
          <w:fldChar w:fldCharType="end"/>
        </w:r>
        <w:r w:rsidRPr="00000000" w:rsidR="00000000" w:rsidDel="00000000">
          <w:fldChar w:fldCharType="begin"/>
        </w:r>
        <w:r w:rsidRPr="00000000" w:rsidR="00000000" w:rsidDel="00000000">
          <w:instrText xml:space="preserve">HYPERLINK \l "h.147n2zr"</w:instrText>
        </w:r>
        <w:r w:rsidRPr="00000000" w:rsidR="00000000" w:rsidDel="00000000">
          <w:fldChar w:fldCharType="separate"/>
        </w:r>
        <w:r w:rsidRPr="00000000" w:rsidR="00000000" w:rsidDel="00000000">
          <w:rPr>
            <w:rFonts w:cs="Times New Roman" w:hAnsi="Times New Roman" w:eastAsia="Times New Roman" w:ascii="Times New Roman"/>
            <w:b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"h.147n2zr"</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Роли по RUP</w:t>
        </w:r>
        <w:r w:rsidRPr="00000000" w:rsidR="00000000" w:rsidDel="00000000">
          <w:fldChar w:fldCharType="end"/>
        </w:r>
        <w:r w:rsidRPr="00000000" w:rsidR="00000000" w:rsidDel="00000000">
          <w:fldChar w:fldCharType="begin"/>
        </w:r>
        <w:r w:rsidRPr="00000000" w:rsidR="00000000" w:rsidDel="00000000">
          <w:instrText xml:space="preserve">HYPERLINK \l "h.147n2zr"</w:instrText>
        </w:r>
        <w:r w:rsidRPr="00000000" w:rsidR="00000000" w:rsidDel="00000000">
          <w:fldChar w:fldCharType="separate"/>
        </w:r>
        <w:r w:rsidRPr="00000000" w:rsidR="00000000" w:rsidDel="00000000">
          <w:rPr>
            <w:rFonts w:cs="Times New Roman" w:hAnsi="Times New Roman" w:eastAsia="Times New Roman" w:ascii="Times New Roman"/>
            <w:b w:val="0"/>
            <w:sz w:val="20"/>
            <w:vertAlign w:val="baseline"/>
            <w:rtl w:val="0"/>
          </w:rPr>
          <w:tab/>
        </w:r>
        <w:r w:rsidRPr="00000000" w:rsidR="00000000" w:rsidDel="00000000">
          <w:fldChar w:fldCharType="end"/>
        </w:r>
      </w:ins>
      <w:hyperlink w:anchor="h.147n2zr">
        <w:r w:rsidRPr="00000000" w:rsidR="00000000" w:rsidDel="00000000">
          <w:rPr>
            <w:rtl w:val="0"/>
          </w:rPr>
        </w:r>
      </w:hyperlink>
    </w:p>
    <w:p w:rsidP="00000000" w:rsidRPr="00000000" w:rsidR="00000000" w:rsidDel="00000000" w:rsidRDefault="00000000">
      <w:pPr>
        <w:widowControl w:val="0"/>
        <w:tabs>
          <w:tab w:val="left" w:pos="1200"/>
          <w:tab w:val="right" w:pos="9350"/>
        </w:tabs>
        <w:spacing w:lineRule="auto" w:after="0" w:line="240" w:before="0"/>
        <w:ind w:left="400" w:firstLine="0"/>
        <w:contextualSpacing w:val="0"/>
      </w:pPr>
      <w:ins w:id="11" w:date="2013-10-13T15:29:00Z" w:author="">
        <w:r w:rsidRPr="00000000" w:rsidR="00000000" w:rsidDel="00000000">
          <w:fldChar w:fldCharType="begin"/>
        </w:r>
        <w:r w:rsidRPr="00000000" w:rsidR="00000000" w:rsidDel="00000000">
          <w:instrText xml:space="preserve">HYPERLINK \l "h.3o7alnk"</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2.3.2</w:t>
        </w:r>
        <w:r w:rsidRPr="00000000" w:rsidR="00000000" w:rsidDel="00000000">
          <w:fldChar w:fldCharType="end"/>
        </w:r>
        <w:r w:rsidRPr="00000000" w:rsidR="00000000" w:rsidDel="00000000">
          <w:fldChar w:fldCharType="begin"/>
        </w:r>
        <w:r w:rsidRPr="00000000" w:rsidR="00000000" w:rsidDel="00000000">
          <w:instrText xml:space="preserve">HYPERLINK \l "h.3o7alnk"</w:instrText>
        </w:r>
        <w:r w:rsidRPr="00000000" w:rsidR="00000000" w:rsidDel="00000000">
          <w:fldChar w:fldCharType="separate"/>
        </w:r>
        <w:r w:rsidRPr="00000000" w:rsidR="00000000" w:rsidDel="00000000">
          <w:rPr>
            <w:rFonts w:cs="Times New Roman" w:hAnsi="Times New Roman" w:eastAsia="Times New Roman" w:ascii="Times New Roman"/>
            <w:b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"h.3o7alnk"</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Профили на членовете на екипа</w:t>
        </w:r>
        <w:r w:rsidRPr="00000000" w:rsidR="00000000" w:rsidDel="00000000">
          <w:fldChar w:fldCharType="end"/>
        </w:r>
        <w:r w:rsidRPr="00000000" w:rsidR="00000000" w:rsidDel="00000000">
          <w:fldChar w:fldCharType="begin"/>
        </w:r>
        <w:r w:rsidRPr="00000000" w:rsidR="00000000" w:rsidDel="00000000">
          <w:instrText xml:space="preserve">HYPERLINK \l "h.3o7alnk"</w:instrText>
        </w:r>
        <w:r w:rsidRPr="00000000" w:rsidR="00000000" w:rsidDel="00000000">
          <w:fldChar w:fldCharType="separate"/>
        </w:r>
        <w:r w:rsidRPr="00000000" w:rsidR="00000000" w:rsidDel="00000000">
          <w:rPr>
            <w:rFonts w:cs="Times New Roman" w:hAnsi="Times New Roman" w:eastAsia="Times New Roman" w:ascii="Times New Roman"/>
            <w:b w:val="0"/>
            <w:sz w:val="20"/>
            <w:vertAlign w:val="baseline"/>
            <w:rtl w:val="0"/>
          </w:rPr>
          <w:tab/>
        </w:r>
        <w:r w:rsidRPr="00000000" w:rsidR="00000000" w:rsidDel="00000000">
          <w:fldChar w:fldCharType="end"/>
        </w:r>
      </w:ins>
      <w:hyperlink w:anchor="h.3o7alnk">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12" w:date="2013-10-13T15:29:00Z" w:author="">
        <w:r w:rsidRPr="00000000" w:rsidR="00000000" w:rsidDel="00000000">
          <w:fldChar w:fldCharType="begin"/>
        </w:r>
        <w:r w:rsidRPr="00000000" w:rsidR="00000000" w:rsidDel="00000000">
          <w:instrText xml:space="preserve">HYPERLINK \l "h.23ckvvd"</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2.4</w:t>
        </w:r>
        <w:r w:rsidRPr="00000000" w:rsidR="00000000" w:rsidDel="00000000">
          <w:fldChar w:fldCharType="end"/>
        </w:r>
        <w:r w:rsidRPr="00000000" w:rsidR="00000000" w:rsidDel="00000000">
          <w:fldChar w:fldCharType="begin"/>
        </w:r>
        <w:r w:rsidRPr="00000000" w:rsidR="00000000" w:rsidDel="00000000">
          <w:instrText xml:space="preserve">HYPERLINK \l "h.23ckvvd"</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"h.23ckvvd"</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Начин на провеждане на проекта</w:t>
        </w:r>
        <w:r w:rsidRPr="00000000" w:rsidR="00000000" w:rsidDel="00000000">
          <w:fldChar w:fldCharType="end"/>
        </w:r>
        <w:r w:rsidRPr="00000000" w:rsidR="00000000" w:rsidDel="00000000">
          <w:fldChar w:fldCharType="begin"/>
        </w:r>
        <w:r w:rsidRPr="00000000" w:rsidR="00000000" w:rsidDel="00000000">
          <w:instrText xml:space="preserve">HYPERLINK \l "h.23ckvvd"</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23ckvvd">
        <w:r w:rsidRPr="00000000" w:rsidR="00000000" w:rsidDel="00000000">
          <w:rPr>
            <w:rtl w:val="0"/>
          </w:rPr>
        </w:r>
      </w:hyperlink>
    </w:p>
    <w:p w:rsidP="00000000" w:rsidRPr="00000000" w:rsidR="00000000" w:rsidDel="00000000" w:rsidRDefault="00000000">
      <w:pPr>
        <w:widowControl w:val="0"/>
        <w:tabs>
          <w:tab w:val="left" w:pos="1200"/>
          <w:tab w:val="right" w:pos="9350"/>
        </w:tabs>
        <w:spacing w:lineRule="auto" w:after="0" w:line="240" w:before="0"/>
        <w:ind w:left="400" w:firstLine="0"/>
        <w:contextualSpacing w:val="0"/>
      </w:pPr>
      <w:ins w:id="13" w:date="2013-10-13T15:29:00Z" w:author="">
        <w:r w:rsidRPr="00000000" w:rsidR="00000000" w:rsidDel="00000000">
          <w:fldChar w:fldCharType="begin"/>
        </w:r>
        <w:r w:rsidRPr="00000000" w:rsidR="00000000" w:rsidDel="00000000">
          <w:instrText xml:space="preserve">HYPERLINK \l "h.ihv636"</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2.4.1</w:t>
        </w:r>
        <w:r w:rsidRPr="00000000" w:rsidR="00000000" w:rsidDel="00000000">
          <w:fldChar w:fldCharType="end"/>
        </w:r>
        <w:r w:rsidRPr="00000000" w:rsidR="00000000" w:rsidDel="00000000">
          <w:fldChar w:fldCharType="begin"/>
        </w:r>
        <w:r w:rsidRPr="00000000" w:rsidR="00000000" w:rsidDel="00000000">
          <w:instrText xml:space="preserve">HYPERLINK \l "h.ihv636"</w:instrText>
        </w:r>
        <w:r w:rsidRPr="00000000" w:rsidR="00000000" w:rsidDel="00000000">
          <w:fldChar w:fldCharType="separate"/>
        </w:r>
        <w:r w:rsidRPr="00000000" w:rsidR="00000000" w:rsidDel="00000000">
          <w:rPr>
            <w:rFonts w:cs="Times New Roman" w:hAnsi="Times New Roman" w:eastAsia="Times New Roman" w:ascii="Times New Roman"/>
            <w:b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"h.ihv636"</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Итеративна разработка</w:t>
        </w:r>
        <w:r w:rsidRPr="00000000" w:rsidR="00000000" w:rsidDel="00000000">
          <w:fldChar w:fldCharType="end"/>
        </w:r>
        <w:r w:rsidRPr="00000000" w:rsidR="00000000" w:rsidDel="00000000">
          <w:fldChar w:fldCharType="begin"/>
        </w:r>
        <w:r w:rsidRPr="00000000" w:rsidR="00000000" w:rsidDel="00000000">
          <w:instrText xml:space="preserve">HYPERLINK \l "h.ihv636"</w:instrText>
        </w:r>
        <w:r w:rsidRPr="00000000" w:rsidR="00000000" w:rsidDel="00000000">
          <w:fldChar w:fldCharType="separate"/>
        </w:r>
        <w:r w:rsidRPr="00000000" w:rsidR="00000000" w:rsidDel="00000000">
          <w:rPr>
            <w:rFonts w:cs="Times New Roman" w:hAnsi="Times New Roman" w:eastAsia="Times New Roman" w:ascii="Times New Roman"/>
            <w:b w:val="0"/>
            <w:sz w:val="20"/>
            <w:vertAlign w:val="baseline"/>
            <w:rtl w:val="0"/>
          </w:rPr>
          <w:tab/>
        </w:r>
        <w:r w:rsidRPr="00000000" w:rsidR="00000000" w:rsidDel="00000000">
          <w:fldChar w:fldCharType="end"/>
        </w:r>
      </w:ins>
      <w:hyperlink w:anchor="h.ihv636">
        <w:r w:rsidRPr="00000000" w:rsidR="00000000" w:rsidDel="00000000">
          <w:rPr>
            <w:rtl w:val="0"/>
          </w:rPr>
        </w:r>
      </w:hyperlink>
    </w:p>
    <w:p w:rsidP="00000000" w:rsidRPr="00000000" w:rsidR="00000000" w:rsidDel="00000000" w:rsidRDefault="00000000">
      <w:pPr>
        <w:widowControl w:val="0"/>
        <w:tabs>
          <w:tab w:val="left" w:pos="1200"/>
          <w:tab w:val="right" w:pos="9350"/>
        </w:tabs>
        <w:spacing w:lineRule="auto" w:after="0" w:line="240" w:before="0"/>
        <w:ind w:left="400" w:firstLine="0"/>
        <w:contextualSpacing w:val="0"/>
      </w:pPr>
      <w:ins w:id="14" w:date="2013-10-13T15:29:00Z" w:author="">
        <w:r w:rsidRPr="00000000" w:rsidR="00000000" w:rsidDel="00000000">
          <w:fldChar w:fldCharType="begin"/>
        </w:r>
        <w:r w:rsidRPr="00000000" w:rsidR="00000000" w:rsidDel="00000000">
          <w:instrText xml:space="preserve">HYPERLINK \l "h.32hioqz"</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2.4.2</w:t>
        </w:r>
        <w:r w:rsidRPr="00000000" w:rsidR="00000000" w:rsidDel="00000000">
          <w:fldChar w:fldCharType="end"/>
        </w:r>
        <w:r w:rsidRPr="00000000" w:rsidR="00000000" w:rsidDel="00000000">
          <w:fldChar w:fldCharType="begin"/>
        </w:r>
        <w:r w:rsidRPr="00000000" w:rsidR="00000000" w:rsidDel="00000000">
          <w:instrText xml:space="preserve">HYPERLINK \l "h.32hioqz"</w:instrText>
        </w:r>
        <w:r w:rsidRPr="00000000" w:rsidR="00000000" w:rsidDel="00000000">
          <w:fldChar w:fldCharType="separate"/>
        </w:r>
        <w:r w:rsidRPr="00000000" w:rsidR="00000000" w:rsidDel="00000000">
          <w:rPr>
            <w:rFonts w:cs="Times New Roman" w:hAnsi="Times New Roman" w:eastAsia="Times New Roman" w:ascii="Times New Roman"/>
            <w:b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"h.32hioqz"</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Междинни точки</w:t>
        </w:r>
        <w:r w:rsidRPr="00000000" w:rsidR="00000000" w:rsidDel="00000000">
          <w:fldChar w:fldCharType="end"/>
        </w:r>
        <w:r w:rsidRPr="00000000" w:rsidR="00000000" w:rsidDel="00000000">
          <w:fldChar w:fldCharType="begin"/>
        </w:r>
        <w:r w:rsidRPr="00000000" w:rsidR="00000000" w:rsidDel="00000000">
          <w:instrText xml:space="preserve">HYPERLINK \l "h.32hioqz"</w:instrText>
        </w:r>
        <w:r w:rsidRPr="00000000" w:rsidR="00000000" w:rsidDel="00000000">
          <w:fldChar w:fldCharType="separate"/>
        </w:r>
        <w:r w:rsidRPr="00000000" w:rsidR="00000000" w:rsidDel="00000000">
          <w:rPr>
            <w:rFonts w:cs="Times New Roman" w:hAnsi="Times New Roman" w:eastAsia="Times New Roman" w:ascii="Times New Roman"/>
            <w:b w:val="0"/>
            <w:sz w:val="20"/>
            <w:vertAlign w:val="baseline"/>
            <w:rtl w:val="0"/>
          </w:rPr>
          <w:tab/>
        </w:r>
        <w:r w:rsidRPr="00000000" w:rsidR="00000000" w:rsidDel="00000000">
          <w:fldChar w:fldCharType="end"/>
        </w:r>
      </w:ins>
      <w:hyperlink w:anchor="h.32hioqz">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15" w:date="2013-10-13T15:29:00Z" w:author="">
        <w:r w:rsidRPr="00000000" w:rsidR="00000000" w:rsidDel="00000000">
          <w:rPr>
            <w:rFonts w:cs="Times New Roman" w:hAnsi="Times New Roman" w:eastAsia="Times New Roman" w:ascii="Times New Roman"/>
            <w:b w:val="0"/>
            <w:i w:val="1"/>
            <w:color w:val="0000ff"/>
            <w:sz w:val="20"/>
            <w:u w:val="single"/>
            <w:vertAlign w:val="baseline"/>
            <w:rtl w:val="0"/>
          </w:rPr>
          <w:t xml:space="preserve">2.5</w: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color w:val="0000ff"/>
            <w:sz w:val="20"/>
            <w:u w:val="single"/>
            <w:vertAlign w:val="baseline"/>
            <w:rtl w:val="0"/>
          </w:rPr>
          <w:t xml:space="preserve">Комуникация между екип едно и РУ</w:t>
        </w:r>
        <w:r w:rsidRPr="00000000" w:rsidR="00000000" w:rsidDel="00000000">
          <w:rPr>
            <w:rFonts w:cs="Times New Roman" w:hAnsi="Times New Roman" w:eastAsia="Times New Roman" w:ascii="Times New Roman"/>
            <w:b w:val="0"/>
            <w:i w:val="1"/>
            <w:sz w:val="20"/>
            <w:vertAlign w:val="baseline"/>
            <w:rtl w:val="0"/>
          </w:rPr>
          <w:tab/>
        </w:r>
      </w:ins>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16" w:date="2013-10-13T15:29:00Z" w:author="">
        <w:r w:rsidRPr="00000000" w:rsidR="00000000" w:rsidDel="00000000">
          <w:fldChar w:fldCharType="begin"/>
        </w:r>
        <w:r w:rsidRPr="00000000" w:rsidR="00000000" w:rsidDel="00000000">
          <w:instrText xml:space="preserve">HYPERLINK \l "h.41mghml"</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2.6</w:t>
        </w:r>
        <w:r w:rsidRPr="00000000" w:rsidR="00000000" w:rsidDel="00000000">
          <w:fldChar w:fldCharType="end"/>
        </w:r>
        <w:r w:rsidRPr="00000000" w:rsidR="00000000" w:rsidDel="00000000">
          <w:fldChar w:fldCharType="begin"/>
        </w:r>
        <w:r w:rsidRPr="00000000" w:rsidR="00000000" w:rsidDel="00000000">
          <w:instrText xml:space="preserve">HYPERLINK \l "h.41mghml"</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"h.41mghml"</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Следене напредъка по проекта</w:t>
        </w:r>
        <w:r w:rsidRPr="00000000" w:rsidR="00000000" w:rsidDel="00000000">
          <w:fldChar w:fldCharType="end"/>
        </w:r>
        <w:r w:rsidRPr="00000000" w:rsidR="00000000" w:rsidDel="00000000">
          <w:fldChar w:fldCharType="begin"/>
        </w:r>
        <w:r w:rsidRPr="00000000" w:rsidR="00000000" w:rsidDel="00000000">
          <w:instrText xml:space="preserve">HYPERLINK \l "h.41mghml"</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41mghml">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17" w:date="2013-10-13T15:29:00Z" w:author="">
        <w:r w:rsidRPr="00000000" w:rsidR="00000000" w:rsidDel="00000000">
          <w:fldChar w:fldCharType="begin"/>
        </w:r>
        <w:r w:rsidRPr="00000000" w:rsidR="00000000" w:rsidDel="00000000">
          <w:instrText xml:space="preserve">HYPERLINK \l "h.2grqrue"</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2.7</w:t>
        </w:r>
        <w:r w:rsidRPr="00000000" w:rsidR="00000000" w:rsidDel="00000000">
          <w:fldChar w:fldCharType="end"/>
        </w:r>
        <w:r w:rsidRPr="00000000" w:rsidR="00000000" w:rsidDel="00000000">
          <w:fldChar w:fldCharType="begin"/>
        </w:r>
        <w:r w:rsidRPr="00000000" w:rsidR="00000000" w:rsidDel="00000000">
          <w:instrText xml:space="preserve">HYPERLINK \l "h.2grqrue"</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"h.2grqrue"</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Управление на рисковете</w:t>
        </w:r>
        <w:r w:rsidRPr="00000000" w:rsidR="00000000" w:rsidDel="00000000">
          <w:fldChar w:fldCharType="end"/>
        </w:r>
        <w:r w:rsidRPr="00000000" w:rsidR="00000000" w:rsidDel="00000000">
          <w:fldChar w:fldCharType="begin"/>
        </w:r>
        <w:r w:rsidRPr="00000000" w:rsidR="00000000" w:rsidDel="00000000">
          <w:instrText xml:space="preserve">HYPERLINK \l "h.2grqrue"</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2grqrue">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18" w:date="2013-10-13T15:29:00Z" w:author="">
        <w:r w:rsidRPr="00000000" w:rsidR="00000000" w:rsidDel="00000000">
          <w:fldChar w:fldCharType="begin"/>
        </w:r>
        <w:r w:rsidRPr="00000000" w:rsidR="00000000" w:rsidDel="00000000">
          <w:instrText xml:space="preserve">HYPERLINK \l "h.vx1227"</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2.8</w:t>
        </w:r>
        <w:r w:rsidRPr="00000000" w:rsidR="00000000" w:rsidDel="00000000">
          <w:fldChar w:fldCharType="end"/>
        </w:r>
        <w:r w:rsidRPr="00000000" w:rsidR="00000000" w:rsidDel="00000000">
          <w:fldChar w:fldCharType="begin"/>
        </w:r>
        <w:r w:rsidRPr="00000000" w:rsidR="00000000" w:rsidDel="00000000">
          <w:instrText xml:space="preserve">HYPERLINK \l "h.vx1227"</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"h.vx1227"</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Външни зависимости</w:t>
        </w:r>
        <w:r w:rsidRPr="00000000" w:rsidR="00000000" w:rsidDel="00000000">
          <w:fldChar w:fldCharType="end"/>
        </w:r>
        <w:r w:rsidRPr="00000000" w:rsidR="00000000" w:rsidDel="00000000">
          <w:fldChar w:fldCharType="begin"/>
        </w:r>
        <w:r w:rsidRPr="00000000" w:rsidR="00000000" w:rsidDel="00000000">
          <w:instrText xml:space="preserve">HYPERLINK \l "h.vx1227"</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vx1227">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19" w:date="2013-10-13T15:29:00Z" w:author="">
        <w:r w:rsidRPr="00000000" w:rsidR="00000000" w:rsidDel="00000000">
          <w:fldChar w:fldCharType="begin"/>
        </w:r>
        <w:r w:rsidRPr="00000000" w:rsidR="00000000" w:rsidDel="00000000">
          <w:instrText xml:space="preserve">HYPERLINK \l "h.3fwokq0"</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2.9</w:t>
        </w:r>
        <w:r w:rsidRPr="00000000" w:rsidR="00000000" w:rsidDel="00000000">
          <w:fldChar w:fldCharType="end"/>
        </w:r>
        <w:r w:rsidRPr="00000000" w:rsidR="00000000" w:rsidDel="00000000">
          <w:fldChar w:fldCharType="begin"/>
        </w:r>
        <w:r w:rsidRPr="00000000" w:rsidR="00000000" w:rsidDel="00000000">
          <w:instrText xml:space="preserve">HYPERLINK \l "h.3fwokq0"</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"h.3fwokq0"</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Управление на разработката и приоритизация</w:t>
        </w:r>
        <w:r w:rsidRPr="00000000" w:rsidR="00000000" w:rsidDel="00000000">
          <w:fldChar w:fldCharType="end"/>
        </w:r>
        <w:r w:rsidRPr="00000000" w:rsidR="00000000" w:rsidDel="00000000">
          <w:fldChar w:fldCharType="begin"/>
        </w:r>
        <w:r w:rsidRPr="00000000" w:rsidR="00000000" w:rsidDel="00000000">
          <w:instrText xml:space="preserve">HYPERLINK \l "h.3fwokq0"</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3fwokq0">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20" w:date="2013-10-13T15:29:00Z" w:author="">
        <w:r w:rsidRPr="00000000" w:rsidR="00000000" w:rsidDel="00000000">
          <w:fldChar w:fldCharType="begin"/>
        </w:r>
        <w:r w:rsidRPr="00000000" w:rsidR="00000000" w:rsidDel="00000000">
          <w:instrText xml:space="preserve">HYPERLINK \l "h.1v1yuxt"</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2.10</w:t>
        </w:r>
        <w:r w:rsidRPr="00000000" w:rsidR="00000000" w:rsidDel="00000000">
          <w:fldChar w:fldCharType="end"/>
        </w:r>
        <w:r w:rsidRPr="00000000" w:rsidR="00000000" w:rsidDel="00000000">
          <w:fldChar w:fldCharType="begin"/>
        </w:r>
        <w:r w:rsidRPr="00000000" w:rsidR="00000000" w:rsidDel="00000000">
          <w:instrText xml:space="preserve">HYPERLINK \l "h.1v1yuxt"</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"h.1v1yuxt"</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Процедура по искане на промяна</w:t>
        </w:r>
        <w:r w:rsidRPr="00000000" w:rsidR="00000000" w:rsidDel="00000000">
          <w:fldChar w:fldCharType="end"/>
        </w:r>
        <w:r w:rsidRPr="00000000" w:rsidR="00000000" w:rsidDel="00000000">
          <w:fldChar w:fldCharType="begin"/>
        </w:r>
        <w:r w:rsidRPr="00000000" w:rsidR="00000000" w:rsidDel="00000000">
          <w:instrText xml:space="preserve">HYPERLINK \l "h.1v1yuxt"</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1v1yuxt">
        <w:r w:rsidRPr="00000000" w:rsidR="00000000" w:rsidDel="00000000">
          <w:rPr>
            <w:rtl w:val="0"/>
          </w:rPr>
        </w:r>
      </w:hyperlink>
    </w:p>
    <w:p w:rsidP="00000000" w:rsidRPr="00000000" w:rsidR="00000000" w:rsidDel="00000000" w:rsidRDefault="00000000">
      <w:pPr>
        <w:widowControl w:val="0"/>
        <w:tabs>
          <w:tab w:val="left" w:pos="1200"/>
          <w:tab w:val="right" w:pos="9350"/>
        </w:tabs>
        <w:spacing w:lineRule="auto" w:after="0" w:line="240" w:before="0"/>
        <w:ind w:left="400" w:firstLine="0"/>
        <w:contextualSpacing w:val="0"/>
      </w:pPr>
      <w:ins w:id="21" w:date="2013-10-13T15:29:00Z" w:author="">
        <w:r w:rsidRPr="00000000" w:rsidR="00000000" w:rsidDel="00000000">
          <w:fldChar w:fldCharType="begin"/>
        </w:r>
        <w:r w:rsidRPr="00000000" w:rsidR="00000000" w:rsidDel="00000000">
          <w:instrText xml:space="preserve">HYPERLINK \l "h.4f1mdlm"</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2.10.1</w:t>
        </w:r>
        <w:r w:rsidRPr="00000000" w:rsidR="00000000" w:rsidDel="00000000">
          <w:fldChar w:fldCharType="end"/>
        </w:r>
        <w:r w:rsidRPr="00000000" w:rsidR="00000000" w:rsidDel="00000000">
          <w:fldChar w:fldCharType="begin"/>
        </w:r>
        <w:r w:rsidRPr="00000000" w:rsidR="00000000" w:rsidDel="00000000">
          <w:instrText xml:space="preserve">HYPERLINK \l "h.4f1mdlm"</w:instrText>
        </w:r>
        <w:r w:rsidRPr="00000000" w:rsidR="00000000" w:rsidDel="00000000">
          <w:fldChar w:fldCharType="separate"/>
        </w:r>
        <w:r w:rsidRPr="00000000" w:rsidR="00000000" w:rsidDel="00000000">
          <w:rPr>
            <w:rFonts w:cs="Times New Roman" w:hAnsi="Times New Roman" w:eastAsia="Times New Roman" w:ascii="Times New Roman"/>
            <w:b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"h.4f1mdlm"</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Текущ проблем</w:t>
        </w:r>
        <w:r w:rsidRPr="00000000" w:rsidR="00000000" w:rsidDel="00000000">
          <w:fldChar w:fldCharType="end"/>
        </w:r>
        <w:r w:rsidRPr="00000000" w:rsidR="00000000" w:rsidDel="00000000">
          <w:fldChar w:fldCharType="begin"/>
        </w:r>
        <w:r w:rsidRPr="00000000" w:rsidR="00000000" w:rsidDel="00000000">
          <w:instrText xml:space="preserve">HYPERLINK \l "h.4f1mdlm"</w:instrText>
        </w:r>
        <w:r w:rsidRPr="00000000" w:rsidR="00000000" w:rsidDel="00000000">
          <w:fldChar w:fldCharType="separate"/>
        </w:r>
        <w:r w:rsidRPr="00000000" w:rsidR="00000000" w:rsidDel="00000000">
          <w:rPr>
            <w:rFonts w:cs="Times New Roman" w:hAnsi="Times New Roman" w:eastAsia="Times New Roman" w:ascii="Times New Roman"/>
            <w:b w:val="0"/>
            <w:sz w:val="20"/>
            <w:vertAlign w:val="baseline"/>
            <w:rtl w:val="0"/>
          </w:rPr>
          <w:tab/>
        </w:r>
        <w:r w:rsidRPr="00000000" w:rsidR="00000000" w:rsidDel="00000000">
          <w:fldChar w:fldCharType="end"/>
        </w:r>
      </w:ins>
      <w:hyperlink w:anchor="h.4f1mdlm">
        <w:r w:rsidRPr="00000000" w:rsidR="00000000" w:rsidDel="00000000">
          <w:rPr>
            <w:rtl w:val="0"/>
          </w:rPr>
        </w:r>
      </w:hyperlink>
    </w:p>
    <w:p w:rsidP="00000000" w:rsidRPr="00000000" w:rsidR="00000000" w:rsidDel="00000000" w:rsidRDefault="00000000">
      <w:pPr>
        <w:widowControl w:val="0"/>
        <w:tabs>
          <w:tab w:val="left" w:pos="1200"/>
          <w:tab w:val="right" w:pos="9350"/>
        </w:tabs>
        <w:spacing w:lineRule="auto" w:after="0" w:line="240" w:before="0"/>
        <w:ind w:left="400" w:firstLine="0"/>
        <w:contextualSpacing w:val="0"/>
      </w:pPr>
      <w:ins w:id="22" w:date="2013-10-13T15:29:00Z" w:author="">
        <w:r w:rsidRPr="00000000" w:rsidR="00000000" w:rsidDel="00000000">
          <w:fldChar w:fldCharType="begin"/>
        </w:r>
        <w:r w:rsidRPr="00000000" w:rsidR="00000000" w:rsidDel="00000000">
          <w:instrText xml:space="preserve">HYPERLINK \l "h.2u6wntf"</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2.10.2</w:t>
        </w:r>
        <w:r w:rsidRPr="00000000" w:rsidR="00000000" w:rsidDel="00000000">
          <w:fldChar w:fldCharType="end"/>
        </w:r>
        <w:r w:rsidRPr="00000000" w:rsidR="00000000" w:rsidDel="00000000">
          <w:fldChar w:fldCharType="begin"/>
        </w:r>
        <w:r w:rsidRPr="00000000" w:rsidR="00000000" w:rsidDel="00000000">
          <w:instrText xml:space="preserve">HYPERLINK \l "h.2u6wntf"</w:instrText>
        </w:r>
        <w:r w:rsidRPr="00000000" w:rsidR="00000000" w:rsidDel="00000000">
          <w:fldChar w:fldCharType="separate"/>
        </w:r>
        <w:r w:rsidRPr="00000000" w:rsidR="00000000" w:rsidDel="00000000">
          <w:rPr>
            <w:rFonts w:cs="Times New Roman" w:hAnsi="Times New Roman" w:eastAsia="Times New Roman" w:ascii="Times New Roman"/>
            <w:b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"h.2u6wntf"</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Предложена промяна</w:t>
        </w:r>
        <w:r w:rsidRPr="00000000" w:rsidR="00000000" w:rsidDel="00000000">
          <w:fldChar w:fldCharType="end"/>
        </w:r>
        <w:r w:rsidRPr="00000000" w:rsidR="00000000" w:rsidDel="00000000">
          <w:fldChar w:fldCharType="begin"/>
        </w:r>
        <w:r w:rsidRPr="00000000" w:rsidR="00000000" w:rsidDel="00000000">
          <w:instrText xml:space="preserve">HYPERLINK \l "h.2u6wntf"</w:instrText>
        </w:r>
        <w:r w:rsidRPr="00000000" w:rsidR="00000000" w:rsidDel="00000000">
          <w:fldChar w:fldCharType="separate"/>
        </w:r>
        <w:r w:rsidRPr="00000000" w:rsidR="00000000" w:rsidDel="00000000">
          <w:rPr>
            <w:rFonts w:cs="Times New Roman" w:hAnsi="Times New Roman" w:eastAsia="Times New Roman" w:ascii="Times New Roman"/>
            <w:b w:val="0"/>
            <w:sz w:val="20"/>
            <w:vertAlign w:val="baseline"/>
            <w:rtl w:val="0"/>
          </w:rPr>
          <w:tab/>
        </w:r>
        <w:r w:rsidRPr="00000000" w:rsidR="00000000" w:rsidDel="00000000">
          <w:fldChar w:fldCharType="end"/>
        </w:r>
      </w:ins>
      <w:hyperlink w:anchor="h.2u6wntf">
        <w:r w:rsidRPr="00000000" w:rsidR="00000000" w:rsidDel="00000000">
          <w:rPr>
            <w:rtl w:val="0"/>
          </w:rPr>
        </w:r>
      </w:hyperlink>
    </w:p>
    <w:p w:rsidP="00000000" w:rsidRPr="00000000" w:rsidR="00000000" w:rsidDel="00000000" w:rsidRDefault="00000000">
      <w:pPr>
        <w:widowControl w:val="0"/>
        <w:tabs>
          <w:tab w:val="left" w:pos="1200"/>
          <w:tab w:val="right" w:pos="9350"/>
        </w:tabs>
        <w:spacing w:lineRule="auto" w:after="0" w:line="240" w:before="0"/>
        <w:ind w:left="400" w:firstLine="0"/>
        <w:contextualSpacing w:val="0"/>
      </w:pPr>
      <w:ins w:id="23" w:date="2013-10-13T15:29:00Z" w:author="">
        <w:r w:rsidRPr="00000000" w:rsidR="00000000" w:rsidDel="00000000">
          <w:fldChar w:fldCharType="begin"/>
        </w:r>
        <w:r w:rsidRPr="00000000" w:rsidR="00000000" w:rsidDel="00000000">
          <w:instrText xml:space="preserve">HYPERLINK \l "h.19c6y18"</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2.10.3</w:t>
        </w:r>
        <w:r w:rsidRPr="00000000" w:rsidR="00000000" w:rsidDel="00000000">
          <w:fldChar w:fldCharType="end"/>
        </w:r>
        <w:r w:rsidRPr="00000000" w:rsidR="00000000" w:rsidDel="00000000">
          <w:fldChar w:fldCharType="begin"/>
        </w:r>
        <w:r w:rsidRPr="00000000" w:rsidR="00000000" w:rsidDel="00000000">
          <w:instrText xml:space="preserve">HYPERLINK \l "h.19c6y18"</w:instrText>
        </w:r>
        <w:r w:rsidRPr="00000000" w:rsidR="00000000" w:rsidDel="00000000">
          <w:fldChar w:fldCharType="separate"/>
        </w:r>
        <w:r w:rsidRPr="00000000" w:rsidR="00000000" w:rsidDel="00000000">
          <w:rPr>
            <w:rFonts w:cs="Times New Roman" w:hAnsi="Times New Roman" w:eastAsia="Times New Roman" w:ascii="Times New Roman"/>
            <w:b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"h.19c6y18"</w:instrText>
        </w:r>
        <w:r w:rsidRPr="00000000" w:rsidR="00000000" w:rsidDel="00000000">
          <w:fldChar w:fldCharType="separate"/>
        </w:r>
        <w:r w:rsidRPr="00000000" w:rsidR="00000000" w:rsidDel="00000000">
          <w:rPr>
            <w:rFonts w:cs="Times New Roman" w:hAnsi="Times New Roman" w:eastAsia="Times New Roman" w:ascii="Times New Roman"/>
            <w:b w:val="0"/>
            <w:color w:val="0000ff"/>
            <w:sz w:val="20"/>
            <w:u w:val="single"/>
            <w:vertAlign w:val="baseline"/>
            <w:rtl w:val="0"/>
          </w:rPr>
          <w:t xml:space="preserve">Решение</w:t>
        </w:r>
        <w:r w:rsidRPr="00000000" w:rsidR="00000000" w:rsidDel="00000000">
          <w:fldChar w:fldCharType="end"/>
        </w:r>
        <w:r w:rsidRPr="00000000" w:rsidR="00000000" w:rsidDel="00000000">
          <w:fldChar w:fldCharType="begin"/>
        </w:r>
        <w:r w:rsidRPr="00000000" w:rsidR="00000000" w:rsidDel="00000000">
          <w:instrText xml:space="preserve">HYPERLINK \l "h.19c6y18"</w:instrText>
        </w:r>
        <w:r w:rsidRPr="00000000" w:rsidR="00000000" w:rsidDel="00000000">
          <w:fldChar w:fldCharType="separate"/>
        </w:r>
        <w:r w:rsidRPr="00000000" w:rsidR="00000000" w:rsidDel="00000000">
          <w:rPr>
            <w:rFonts w:cs="Times New Roman" w:hAnsi="Times New Roman" w:eastAsia="Times New Roman" w:ascii="Times New Roman"/>
            <w:b w:val="0"/>
            <w:sz w:val="20"/>
            <w:vertAlign w:val="baseline"/>
            <w:rtl w:val="0"/>
          </w:rPr>
          <w:tab/>
        </w:r>
        <w:r w:rsidRPr="00000000" w:rsidR="00000000" w:rsidDel="00000000">
          <w:fldChar w:fldCharType="end"/>
        </w:r>
      </w:ins>
      <w:hyperlink w:anchor="h.19c6y18">
        <w:r w:rsidRPr="00000000" w:rsidR="00000000" w:rsidDel="00000000">
          <w:rPr>
            <w:rtl w:val="0"/>
          </w:rPr>
        </w:r>
      </w:hyperlink>
    </w:p>
    <w:p w:rsidP="00000000" w:rsidRPr="00000000" w:rsidR="00000000" w:rsidDel="00000000" w:rsidRDefault="00000000">
      <w:pPr>
        <w:widowControl w:val="0"/>
        <w:tabs>
          <w:tab w:val="left" w:pos="400"/>
          <w:tab w:val="right" w:pos="9350"/>
        </w:tabs>
        <w:spacing w:lineRule="auto" w:after="120" w:line="240" w:before="240"/>
        <w:ind w:left="0" w:firstLine="0"/>
        <w:contextualSpacing w:val="0"/>
      </w:pPr>
      <w:ins w:id="24" w:date="2013-10-13T15:29:00Z" w:author="">
        <w:r w:rsidRPr="00000000" w:rsidR="00000000" w:rsidDel="00000000">
          <w:fldChar w:fldCharType="begin"/>
        </w:r>
        <w:r w:rsidRPr="00000000" w:rsidR="00000000" w:rsidDel="00000000">
          <w:instrText xml:space="preserve">HYPERLINK \l "h.3tbugp1"</w:instrText>
        </w:r>
        <w:r w:rsidRPr="00000000" w:rsidR="00000000" w:rsidDel="00000000">
          <w:fldChar w:fldCharType="separate"/>
        </w:r>
        <w:r w:rsidRPr="00000000" w:rsidR="00000000" w:rsidDel="00000000">
          <w:rPr>
            <w:rFonts w:cs="Times New Roman" w:hAnsi="Times New Roman" w:eastAsia="Times New Roman" w:ascii="Times New Roman"/>
            <w:b w:val="1"/>
            <w:color w:val="0000ff"/>
            <w:sz w:val="20"/>
            <w:u w:val="single"/>
            <w:vertAlign w:val="baseline"/>
            <w:rtl w:val="0"/>
          </w:rPr>
          <w:t xml:space="preserve">3.</w:t>
        </w:r>
        <w:r w:rsidRPr="00000000" w:rsidR="00000000" w:rsidDel="00000000">
          <w:fldChar w:fldCharType="end"/>
        </w:r>
        <w:r w:rsidRPr="00000000" w:rsidR="00000000" w:rsidDel="00000000">
          <w:fldChar w:fldCharType="begin"/>
        </w:r>
        <w:r w:rsidRPr="00000000" w:rsidR="00000000" w:rsidDel="00000000">
          <w:instrText xml:space="preserve">HYPERLINK \l "h.3tbugp1"</w:instrText>
        </w:r>
        <w:r w:rsidRPr="00000000" w:rsidR="00000000" w:rsidDel="00000000">
          <w:fldChar w:fldCharType="separate"/>
        </w:r>
        <w:r w:rsidRPr="00000000" w:rsidR="00000000" w:rsidDel="00000000">
          <w:rPr>
            <w:rFonts w:cs="Times New Roman" w:hAnsi="Times New Roman" w:eastAsia="Times New Roman" w:ascii="Times New Roman"/>
            <w:b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"h.3tbugp1"</w:instrText>
        </w:r>
        <w:r w:rsidRPr="00000000" w:rsidR="00000000" w:rsidDel="00000000">
          <w:fldChar w:fldCharType="separate"/>
        </w:r>
        <w:r w:rsidRPr="00000000" w:rsidR="00000000" w:rsidDel="00000000">
          <w:rPr>
            <w:rFonts w:cs="Times New Roman" w:hAnsi="Times New Roman" w:eastAsia="Times New Roman" w:ascii="Times New Roman"/>
            <w:b w:val="1"/>
            <w:color w:val="0000ff"/>
            <w:sz w:val="20"/>
            <w:u w:val="single"/>
            <w:vertAlign w:val="baseline"/>
            <w:rtl w:val="0"/>
          </w:rPr>
          <w:t xml:space="preserve">График на проекта</w:t>
        </w:r>
        <w:r w:rsidRPr="00000000" w:rsidR="00000000" w:rsidDel="00000000">
          <w:fldChar w:fldCharType="end"/>
        </w:r>
        <w:r w:rsidRPr="00000000" w:rsidR="00000000" w:rsidDel="00000000">
          <w:fldChar w:fldCharType="begin"/>
        </w:r>
        <w:r w:rsidRPr="00000000" w:rsidR="00000000" w:rsidDel="00000000">
          <w:instrText xml:space="preserve">HYPERLINK \l "h.3tbugp1"</w:instrText>
        </w:r>
        <w:r w:rsidRPr="00000000" w:rsidR="00000000" w:rsidDel="00000000">
          <w:fldChar w:fldCharType="separate"/>
        </w:r>
        <w:r w:rsidRPr="00000000" w:rsidR="00000000" w:rsidDel="00000000">
          <w:rPr>
            <w:rFonts w:cs="Times New Roman" w:hAnsi="Times New Roman" w:eastAsia="Times New Roman" w:ascii="Times New Roman"/>
            <w:b w:val="1"/>
            <w:sz w:val="20"/>
            <w:vertAlign w:val="baseline"/>
            <w:rtl w:val="0"/>
          </w:rPr>
          <w:tab/>
        </w:r>
        <w:r w:rsidRPr="00000000" w:rsidR="00000000" w:rsidDel="00000000">
          <w:fldChar w:fldCharType="end"/>
        </w:r>
      </w:ins>
      <w:hyperlink w:anchor="h.3tbugp1">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25" w:date="2013-10-13T15:29:00Z" w:author="">
        <w:r w:rsidRPr="00000000" w:rsidR="00000000" w:rsidDel="00000000">
          <w:fldChar w:fldCharType="begin"/>
        </w:r>
        <w:r w:rsidRPr="00000000" w:rsidR="00000000" w:rsidDel="00000000">
          <w:instrText xml:space="preserve">HYPERLINK \l "h.28h4qwu"</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3.1</w:t>
        </w:r>
        <w:r w:rsidRPr="00000000" w:rsidR="00000000" w:rsidDel="00000000">
          <w:fldChar w:fldCharType="end"/>
        </w:r>
        <w:r w:rsidRPr="00000000" w:rsidR="00000000" w:rsidDel="00000000">
          <w:fldChar w:fldCharType="begin"/>
        </w:r>
        <w:r w:rsidRPr="00000000" w:rsidR="00000000" w:rsidDel="00000000">
          <w:instrText xml:space="preserve">HYPERLINK \l "h.28h4qwu"</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"h.28h4qwu"</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Оценка на усилието и размера на проекта</w:t>
        </w:r>
        <w:r w:rsidRPr="00000000" w:rsidR="00000000" w:rsidDel="00000000">
          <w:fldChar w:fldCharType="end"/>
        </w:r>
        <w:r w:rsidRPr="00000000" w:rsidR="00000000" w:rsidDel="00000000">
          <w:fldChar w:fldCharType="begin"/>
        </w:r>
        <w:r w:rsidRPr="00000000" w:rsidR="00000000" w:rsidDel="00000000">
          <w:instrText xml:space="preserve">HYPERLINK \l "h.28h4qwu"</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28h4qwu">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26" w:date="2013-10-13T15:29:00Z" w:author="">
        <w:r w:rsidRPr="00000000" w:rsidR="00000000" w:rsidDel="00000000">
          <w:fldChar w:fldCharType="begin"/>
        </w:r>
        <w:r w:rsidRPr="00000000" w:rsidR="00000000" w:rsidDel="00000000">
          <w:instrText xml:space="preserve">HYPERLINK \l "h.nmf14n"</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3.2</w:t>
        </w:r>
        <w:r w:rsidRPr="00000000" w:rsidR="00000000" w:rsidDel="00000000">
          <w:fldChar w:fldCharType="end"/>
        </w:r>
        <w:r w:rsidRPr="00000000" w:rsidR="00000000" w:rsidDel="00000000">
          <w:fldChar w:fldCharType="begin"/>
        </w:r>
        <w:r w:rsidRPr="00000000" w:rsidR="00000000" w:rsidDel="00000000">
          <w:instrText xml:space="preserve">HYPERLINK \l "h.nmf14n"</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"h.nmf14n"</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График</w:t>
        </w:r>
        <w:r w:rsidRPr="00000000" w:rsidR="00000000" w:rsidDel="00000000">
          <w:fldChar w:fldCharType="end"/>
        </w:r>
        <w:r w:rsidRPr="00000000" w:rsidR="00000000" w:rsidDel="00000000">
          <w:fldChar w:fldCharType="begin"/>
        </w:r>
        <w:r w:rsidRPr="00000000" w:rsidR="00000000" w:rsidDel="00000000">
          <w:instrText xml:space="preserve">HYPERLINK \l "h.nmf14n"</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nmf14n">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27" w:date="2013-10-13T15:29:00Z" w:author="">
        <w:r w:rsidRPr="00000000" w:rsidR="00000000" w:rsidDel="00000000">
          <w:fldChar w:fldCharType="begin"/>
        </w:r>
        <w:r w:rsidRPr="00000000" w:rsidR="00000000" w:rsidDel="00000000">
          <w:instrText xml:space="preserve">HYPERLINK \l "h.37m2jsg"</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3.3</w:t>
        </w:r>
        <w:r w:rsidRPr="00000000" w:rsidR="00000000" w:rsidDel="00000000">
          <w:fldChar w:fldCharType="end"/>
        </w:r>
        <w:r w:rsidRPr="00000000" w:rsidR="00000000" w:rsidDel="00000000">
          <w:fldChar w:fldCharType="begin"/>
        </w:r>
        <w:r w:rsidRPr="00000000" w:rsidR="00000000" w:rsidDel="00000000">
          <w:instrText xml:space="preserve">HYPERLINK \l "h.37m2jsg"</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"h.37m2jsg"</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Действия по приключването на итерация</w:t>
        </w:r>
        <w:r w:rsidRPr="00000000" w:rsidR="00000000" w:rsidDel="00000000">
          <w:fldChar w:fldCharType="end"/>
        </w:r>
        <w:r w:rsidRPr="00000000" w:rsidR="00000000" w:rsidDel="00000000">
          <w:fldChar w:fldCharType="begin"/>
        </w:r>
        <w:r w:rsidRPr="00000000" w:rsidR="00000000" w:rsidDel="00000000">
          <w:instrText xml:space="preserve">HYPERLINK \l "h.37m2jsg"</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37m2jsg">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28" w:date="2013-10-13T15:29:00Z" w:author="">
        <w:r w:rsidRPr="00000000" w:rsidR="00000000" w:rsidDel="00000000">
          <w:fldChar w:fldCharType="begin"/>
        </w:r>
        <w:r w:rsidRPr="00000000" w:rsidR="00000000" w:rsidDel="00000000">
          <w:instrText xml:space="preserve">HYPERLINK \l "h.1mrcu09"</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3.4</w:t>
        </w:r>
        <w:r w:rsidRPr="00000000" w:rsidR="00000000" w:rsidDel="00000000">
          <w:fldChar w:fldCharType="end"/>
        </w:r>
        <w:r w:rsidRPr="00000000" w:rsidR="00000000" w:rsidDel="00000000">
          <w:fldChar w:fldCharType="begin"/>
        </w:r>
        <w:r w:rsidRPr="00000000" w:rsidR="00000000" w:rsidDel="00000000">
          <w:instrText xml:space="preserve">HYPERLINK \l "h.1mrcu09"</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"h.1mrcu09"</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Критерии за оценка на итерация</w:t>
        </w:r>
        <w:r w:rsidRPr="00000000" w:rsidR="00000000" w:rsidDel="00000000">
          <w:fldChar w:fldCharType="end"/>
        </w:r>
        <w:r w:rsidRPr="00000000" w:rsidR="00000000" w:rsidDel="00000000">
          <w:fldChar w:fldCharType="begin"/>
        </w:r>
        <w:r w:rsidRPr="00000000" w:rsidR="00000000" w:rsidDel="00000000">
          <w:instrText xml:space="preserve">HYPERLINK \l "h.1mrcu09"</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1mrcu09">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29" w:date="2013-10-13T15:29:00Z" w:author="">
        <w:r w:rsidRPr="00000000" w:rsidR="00000000" w:rsidDel="00000000">
          <w:fldChar w:fldCharType="begin"/>
        </w:r>
        <w:r w:rsidRPr="00000000" w:rsidR="00000000" w:rsidDel="00000000">
          <w:instrText xml:space="preserve">HYPERLINK \l "h.46r0co2"</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3.5</w:t>
        </w:r>
        <w:r w:rsidRPr="00000000" w:rsidR="00000000" w:rsidDel="00000000">
          <w:fldChar w:fldCharType="end"/>
        </w:r>
        <w:r w:rsidRPr="00000000" w:rsidR="00000000" w:rsidDel="00000000">
          <w:fldChar w:fldCharType="begin"/>
        </w:r>
        <w:r w:rsidRPr="00000000" w:rsidR="00000000" w:rsidDel="00000000">
          <w:instrText xml:space="preserve">HYPERLINK \l "h.46r0co2"</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"h.46r0co2"</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Общ преглед на функционалностите на системата</w:t>
        </w:r>
        <w:r w:rsidRPr="00000000" w:rsidR="00000000" w:rsidDel="00000000">
          <w:fldChar w:fldCharType="end"/>
        </w:r>
        <w:r w:rsidRPr="00000000" w:rsidR="00000000" w:rsidDel="00000000">
          <w:fldChar w:fldCharType="begin"/>
        </w:r>
        <w:r w:rsidRPr="00000000" w:rsidR="00000000" w:rsidDel="00000000">
          <w:instrText xml:space="preserve">HYPERLINK \l "h.46r0co2"</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46r0co2">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30" w:date="2013-10-13T15:29:00Z" w:author="">
        <w:r w:rsidRPr="00000000" w:rsidR="00000000" w:rsidDel="00000000">
          <w:fldChar w:fldCharType="begin"/>
        </w:r>
        <w:r w:rsidRPr="00000000" w:rsidR="00000000" w:rsidDel="00000000">
          <w:instrText xml:space="preserve">HYPERLINK \l "h.2lwamvv"</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3.6</w:t>
        </w:r>
        <w:r w:rsidRPr="00000000" w:rsidR="00000000" w:rsidDel="00000000">
          <w:fldChar w:fldCharType="end"/>
        </w:r>
        <w:r w:rsidRPr="00000000" w:rsidR="00000000" w:rsidDel="00000000">
          <w:fldChar w:fldCharType="begin"/>
        </w:r>
        <w:r w:rsidRPr="00000000" w:rsidR="00000000" w:rsidDel="00000000">
          <w:instrText xml:space="preserve">HYPERLINK \l "h.2lwamvv"</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"h.2lwamvv"</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Детайлен план за итерация Е1</w:t>
        </w:r>
        <w:r w:rsidRPr="00000000" w:rsidR="00000000" w:rsidDel="00000000">
          <w:fldChar w:fldCharType="end"/>
        </w:r>
        <w:r w:rsidRPr="00000000" w:rsidR="00000000" w:rsidDel="00000000">
          <w:fldChar w:fldCharType="begin"/>
        </w:r>
        <w:r w:rsidRPr="00000000" w:rsidR="00000000" w:rsidDel="00000000">
          <w:instrText xml:space="preserve">HYPERLINK \l "h.2lwamvv"</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2lwamvv">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31" w:date="2013-10-13T15:29:00Z" w:author="">
        <w:r w:rsidRPr="00000000" w:rsidR="00000000" w:rsidDel="00000000">
          <w:fldChar w:fldCharType="begin"/>
        </w:r>
        <w:r w:rsidRPr="00000000" w:rsidR="00000000" w:rsidDel="00000000">
          <w:instrText xml:space="preserve">HYPERLINK \l "h.111kx3o"</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3.7</w:t>
        </w:r>
        <w:r w:rsidRPr="00000000" w:rsidR="00000000" w:rsidDel="00000000">
          <w:fldChar w:fldCharType="end"/>
        </w:r>
        <w:r w:rsidRPr="00000000" w:rsidR="00000000" w:rsidDel="00000000">
          <w:fldChar w:fldCharType="begin"/>
        </w:r>
        <w:r w:rsidRPr="00000000" w:rsidR="00000000" w:rsidDel="00000000">
          <w:instrText xml:space="preserve">HYPERLINK \l "h.111kx3o"</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"h.111kx3o"</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Детайлен план за итерация C1</w:t>
        </w:r>
        <w:r w:rsidRPr="00000000" w:rsidR="00000000" w:rsidDel="00000000">
          <w:fldChar w:fldCharType="end"/>
        </w:r>
        <w:r w:rsidRPr="00000000" w:rsidR="00000000" w:rsidDel="00000000">
          <w:fldChar w:fldCharType="begin"/>
        </w:r>
        <w:r w:rsidRPr="00000000" w:rsidR="00000000" w:rsidDel="00000000">
          <w:instrText xml:space="preserve">HYPERLINK \l "h.111kx3o"</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111kx3o">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32" w:date="2013-10-13T15:29:00Z" w:author="">
        <w:r w:rsidRPr="00000000" w:rsidR="00000000" w:rsidDel="00000000">
          <w:fldChar w:fldCharType="begin"/>
        </w:r>
        <w:r w:rsidRPr="00000000" w:rsidR="00000000" w:rsidDel="00000000">
          <w:instrText xml:space="preserve">HYPERLINK \l "h.3l18frh"</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3.8</w:t>
        </w:r>
        <w:r w:rsidRPr="00000000" w:rsidR="00000000" w:rsidDel="00000000">
          <w:fldChar w:fldCharType="end"/>
        </w:r>
        <w:r w:rsidRPr="00000000" w:rsidR="00000000" w:rsidDel="00000000">
          <w:fldChar w:fldCharType="begin"/>
        </w:r>
        <w:r w:rsidRPr="00000000" w:rsidR="00000000" w:rsidDel="00000000">
          <w:instrText xml:space="preserve">HYPERLINK \l "h.3l18frh"</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"h.3l18frh"</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Детайлен план за итерация C2</w:t>
        </w:r>
        <w:r w:rsidRPr="00000000" w:rsidR="00000000" w:rsidDel="00000000">
          <w:fldChar w:fldCharType="end"/>
        </w:r>
        <w:r w:rsidRPr="00000000" w:rsidR="00000000" w:rsidDel="00000000">
          <w:fldChar w:fldCharType="begin"/>
        </w:r>
        <w:r w:rsidRPr="00000000" w:rsidR="00000000" w:rsidDel="00000000">
          <w:instrText xml:space="preserve">HYPERLINK \l "h.3l18frh"</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3l18frh">
        <w:r w:rsidRPr="00000000" w:rsidR="00000000" w:rsidDel="00000000">
          <w:rPr>
            <w:rtl w:val="0"/>
          </w:rPr>
        </w:r>
      </w:hyperlink>
    </w:p>
    <w:p w:rsidP="00000000" w:rsidRPr="00000000" w:rsidR="00000000" w:rsidDel="00000000" w:rsidRDefault="00000000">
      <w:pPr>
        <w:widowControl w:val="0"/>
        <w:tabs>
          <w:tab w:val="left" w:pos="400"/>
          <w:tab w:val="right" w:pos="9350"/>
        </w:tabs>
        <w:spacing w:lineRule="auto" w:after="120" w:line="240" w:before="240"/>
        <w:ind w:left="0" w:firstLine="0"/>
        <w:contextualSpacing w:val="0"/>
      </w:pPr>
      <w:ins w:id="33" w:date="2013-10-13T15:29:00Z" w:author="">
        <w:r w:rsidRPr="00000000" w:rsidR="00000000" w:rsidDel="00000000">
          <w:fldChar w:fldCharType="begin"/>
        </w:r>
        <w:r w:rsidRPr="00000000" w:rsidR="00000000" w:rsidDel="00000000">
          <w:instrText xml:space="preserve">HYPERLINK \l "h.206ipza"</w:instrText>
        </w:r>
        <w:r w:rsidRPr="00000000" w:rsidR="00000000" w:rsidDel="00000000">
          <w:fldChar w:fldCharType="separate"/>
        </w:r>
        <w:r w:rsidRPr="00000000" w:rsidR="00000000" w:rsidDel="00000000">
          <w:rPr>
            <w:rFonts w:cs="Times New Roman" w:hAnsi="Times New Roman" w:eastAsia="Times New Roman" w:ascii="Times New Roman"/>
            <w:b w:val="1"/>
            <w:color w:val="0000ff"/>
            <w:sz w:val="20"/>
            <w:u w:val="single"/>
            <w:vertAlign w:val="baseline"/>
            <w:rtl w:val="0"/>
          </w:rPr>
          <w:t xml:space="preserve">4.</w:t>
        </w:r>
        <w:r w:rsidRPr="00000000" w:rsidR="00000000" w:rsidDel="00000000">
          <w:fldChar w:fldCharType="end"/>
        </w:r>
        <w:r w:rsidRPr="00000000" w:rsidR="00000000" w:rsidDel="00000000">
          <w:fldChar w:fldCharType="begin"/>
        </w:r>
        <w:r w:rsidRPr="00000000" w:rsidR="00000000" w:rsidDel="00000000">
          <w:instrText xml:space="preserve">HYPERLINK \l "h.206ipza"</w:instrText>
        </w:r>
        <w:r w:rsidRPr="00000000" w:rsidR="00000000" w:rsidDel="00000000">
          <w:fldChar w:fldCharType="separate"/>
        </w:r>
        <w:r w:rsidRPr="00000000" w:rsidR="00000000" w:rsidDel="00000000">
          <w:rPr>
            <w:rFonts w:cs="Times New Roman" w:hAnsi="Times New Roman" w:eastAsia="Times New Roman" w:ascii="Times New Roman"/>
            <w:b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"h.206ipza"</w:instrText>
        </w:r>
        <w:r w:rsidRPr="00000000" w:rsidR="00000000" w:rsidDel="00000000">
          <w:fldChar w:fldCharType="separate"/>
        </w:r>
        <w:r w:rsidRPr="00000000" w:rsidR="00000000" w:rsidDel="00000000">
          <w:rPr>
            <w:rFonts w:cs="Times New Roman" w:hAnsi="Times New Roman" w:eastAsia="Times New Roman" w:ascii="Times New Roman"/>
            <w:b w:val="1"/>
            <w:color w:val="0000ff"/>
            <w:sz w:val="20"/>
            <w:u w:val="single"/>
            <w:vertAlign w:val="baseline"/>
            <w:rtl w:val="0"/>
          </w:rPr>
          <w:t xml:space="preserve">Човешки ресурси</w:t>
        </w:r>
        <w:r w:rsidRPr="00000000" w:rsidR="00000000" w:rsidDel="00000000">
          <w:fldChar w:fldCharType="end"/>
        </w:r>
        <w:r w:rsidRPr="00000000" w:rsidR="00000000" w:rsidDel="00000000">
          <w:fldChar w:fldCharType="begin"/>
        </w:r>
        <w:r w:rsidRPr="00000000" w:rsidR="00000000" w:rsidDel="00000000">
          <w:instrText xml:space="preserve">HYPERLINK \l "h.206ipza"</w:instrText>
        </w:r>
        <w:r w:rsidRPr="00000000" w:rsidR="00000000" w:rsidDel="00000000">
          <w:fldChar w:fldCharType="separate"/>
        </w:r>
        <w:r w:rsidRPr="00000000" w:rsidR="00000000" w:rsidDel="00000000">
          <w:rPr>
            <w:rFonts w:cs="Times New Roman" w:hAnsi="Times New Roman" w:eastAsia="Times New Roman" w:ascii="Times New Roman"/>
            <w:b w:val="1"/>
            <w:sz w:val="20"/>
            <w:vertAlign w:val="baseline"/>
            <w:rtl w:val="0"/>
          </w:rPr>
          <w:tab/>
        </w:r>
        <w:r w:rsidRPr="00000000" w:rsidR="00000000" w:rsidDel="00000000">
          <w:fldChar w:fldCharType="end"/>
        </w:r>
      </w:ins>
      <w:hyperlink w:anchor="h.206ipza">
        <w:r w:rsidRPr="00000000" w:rsidR="00000000" w:rsidDel="00000000">
          <w:rPr>
            <w:rtl w:val="0"/>
          </w:rPr>
        </w:r>
      </w:hyperlink>
    </w:p>
    <w:p w:rsidP="00000000" w:rsidRPr="00000000" w:rsidR="00000000" w:rsidDel="00000000" w:rsidRDefault="00000000">
      <w:pPr>
        <w:widowControl w:val="0"/>
        <w:tabs>
          <w:tab w:val="left" w:pos="400"/>
          <w:tab w:val="right" w:pos="9350"/>
        </w:tabs>
        <w:spacing w:lineRule="auto" w:after="120" w:line="240" w:before="240"/>
        <w:ind w:left="0" w:firstLine="0"/>
        <w:contextualSpacing w:val="0"/>
      </w:pPr>
      <w:ins w:id="34" w:date="2013-10-13T15:29:00Z" w:author="">
        <w:r w:rsidRPr="00000000" w:rsidR="00000000" w:rsidDel="00000000">
          <w:rPr>
            <w:rFonts w:cs="Times New Roman" w:hAnsi="Times New Roman" w:eastAsia="Times New Roman" w:ascii="Times New Roman"/>
            <w:b w:val="1"/>
            <w:color w:val="0000ff"/>
            <w:sz w:val="20"/>
            <w:u w:val="single"/>
            <w:vertAlign w:val="baseline"/>
            <w:rtl w:val="0"/>
          </w:rPr>
          <w:t xml:space="preserve">5.</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1"/>
            <w:color w:val="0000ff"/>
            <w:sz w:val="20"/>
            <w:u w:val="single"/>
            <w:vertAlign w:val="baseline"/>
            <w:rtl w:val="0"/>
          </w:rPr>
          <w:t xml:space="preserve">Отчетни резултати</w:t>
        </w:r>
        <w:r w:rsidRPr="00000000" w:rsidR="00000000" w:rsidDel="00000000">
          <w:rPr>
            <w:rFonts w:cs="Times New Roman" w:hAnsi="Times New Roman" w:eastAsia="Times New Roman" w:ascii="Times New Roman"/>
            <w:b w:val="1"/>
            <w:sz w:val="20"/>
            <w:vertAlign w:val="baseline"/>
            <w:rtl w:val="0"/>
          </w:rPr>
          <w:tab/>
        </w:r>
      </w:ins>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35" w:date="2013-10-13T15:29:00Z" w:author="">
        <w:r w:rsidRPr="00000000" w:rsidR="00000000" w:rsidDel="00000000">
          <w:rPr>
            <w:rFonts w:cs="Times New Roman" w:hAnsi="Times New Roman" w:eastAsia="Times New Roman" w:ascii="Times New Roman"/>
            <w:b w:val="0"/>
            <w:i w:val="1"/>
            <w:color w:val="0000ff"/>
            <w:sz w:val="20"/>
            <w:u w:val="single"/>
            <w:vertAlign w:val="baseline"/>
            <w:rtl w:val="0"/>
          </w:rPr>
          <w:t xml:space="preserve">5.1</w: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color w:val="0000ff"/>
            <w:sz w:val="20"/>
            <w:u w:val="single"/>
            <w:vertAlign w:val="baseline"/>
            <w:rtl w:val="0"/>
          </w:rPr>
          <w:t xml:space="preserve">Итерации и отчетни резултати</w:t>
        </w:r>
        <w:r w:rsidRPr="00000000" w:rsidR="00000000" w:rsidDel="00000000">
          <w:rPr>
            <w:rFonts w:cs="Times New Roman" w:hAnsi="Times New Roman" w:eastAsia="Times New Roman" w:ascii="Times New Roman"/>
            <w:b w:val="0"/>
            <w:i w:val="1"/>
            <w:sz w:val="20"/>
            <w:vertAlign w:val="baseline"/>
            <w:rtl w:val="0"/>
          </w:rPr>
          <w:tab/>
        </w:r>
      </w:ins>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36" w:date="2013-10-13T15:29:00Z" w:author="">
        <w:r w:rsidRPr="00000000" w:rsidR="00000000" w:rsidDel="00000000">
          <w:rPr>
            <w:rFonts w:cs="Times New Roman" w:hAnsi="Times New Roman" w:eastAsia="Times New Roman" w:ascii="Times New Roman"/>
            <w:b w:val="0"/>
            <w:i w:val="1"/>
            <w:color w:val="0000ff"/>
            <w:sz w:val="20"/>
            <w:u w:val="single"/>
            <w:vertAlign w:val="baseline"/>
            <w:rtl w:val="0"/>
          </w:rPr>
          <w:t xml:space="preserve">5.2</w: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color w:val="0000ff"/>
            <w:sz w:val="20"/>
            <w:u w:val="single"/>
            <w:vertAlign w:val="baseline"/>
            <w:rtl w:val="0"/>
          </w:rPr>
          <w:t xml:space="preserve">Описание на отчетните резултати</w:t>
        </w:r>
        <w:r w:rsidRPr="00000000" w:rsidR="00000000" w:rsidDel="00000000">
          <w:rPr>
            <w:rFonts w:cs="Times New Roman" w:hAnsi="Times New Roman" w:eastAsia="Times New Roman" w:ascii="Times New Roman"/>
            <w:b w:val="0"/>
            <w:i w:val="1"/>
            <w:sz w:val="20"/>
            <w:vertAlign w:val="baseline"/>
            <w:rtl w:val="0"/>
          </w:rPr>
          <w:tab/>
        </w:r>
      </w:ins>
      <w:r w:rsidRPr="00000000" w:rsidR="00000000" w:rsidDel="00000000">
        <w:rPr>
          <w:rtl w:val="0"/>
        </w:rPr>
      </w:r>
    </w:p>
    <w:p w:rsidP="00000000" w:rsidRPr="00000000" w:rsidR="00000000" w:rsidDel="00000000" w:rsidRDefault="00000000">
      <w:pPr>
        <w:widowControl w:val="0"/>
        <w:tabs>
          <w:tab w:val="left" w:pos="400"/>
          <w:tab w:val="right" w:pos="9350"/>
        </w:tabs>
        <w:spacing w:lineRule="auto" w:after="120" w:line="240" w:before="240"/>
        <w:ind w:left="0" w:firstLine="0"/>
        <w:contextualSpacing w:val="0"/>
      </w:pPr>
      <w:ins w:id="37" w:date="2013-10-13T15:29:00Z" w:author="">
        <w:r w:rsidRPr="00000000" w:rsidR="00000000" w:rsidDel="00000000">
          <w:rPr>
            <w:rFonts w:cs="Times New Roman" w:hAnsi="Times New Roman" w:eastAsia="Times New Roman" w:ascii="Times New Roman"/>
            <w:b w:val="1"/>
            <w:color w:val="0000ff"/>
            <w:sz w:val="20"/>
            <w:u w:val="single"/>
            <w:vertAlign w:val="baseline"/>
            <w:rtl w:val="0"/>
          </w:rPr>
          <w:t xml:space="preserve">6.</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1"/>
            <w:color w:val="0000ff"/>
            <w:sz w:val="20"/>
            <w:u w:val="single"/>
            <w:vertAlign w:val="baseline"/>
            <w:rtl w:val="0"/>
          </w:rPr>
          <w:t xml:space="preserve">Бюджет</w:t>
        </w:r>
        <w:r w:rsidRPr="00000000" w:rsidR="00000000" w:rsidDel="00000000">
          <w:rPr>
            <w:rFonts w:cs="Times New Roman" w:hAnsi="Times New Roman" w:eastAsia="Times New Roman" w:ascii="Times New Roman"/>
            <w:b w:val="1"/>
            <w:sz w:val="20"/>
            <w:vertAlign w:val="baseline"/>
            <w:rtl w:val="0"/>
          </w:rPr>
          <w:tab/>
        </w:r>
      </w:ins>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38" w:date="2013-10-13T15:29:00Z" w:author="">
        <w:r w:rsidRPr="00000000" w:rsidR="00000000" w:rsidDel="00000000">
          <w:fldChar w:fldCharType="begin"/>
        </w:r>
        <w:r w:rsidRPr="00000000" w:rsidR="00000000" w:rsidDel="00000000">
          <w:instrText xml:space="preserve">HYPERLINK \l "h.3cqmetx"</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6.1</w:t>
        </w:r>
        <w:r w:rsidRPr="00000000" w:rsidR="00000000" w:rsidDel="00000000">
          <w:fldChar w:fldCharType="end"/>
        </w:r>
        <w:r w:rsidRPr="00000000" w:rsidR="00000000" w:rsidDel="00000000">
          <w:fldChar w:fldCharType="begin"/>
        </w:r>
        <w:r w:rsidRPr="00000000" w:rsidR="00000000" w:rsidDel="00000000">
          <w:instrText xml:space="preserve">HYPERLINK \l "h.3cqmetx"</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"h.3cqmetx"</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Бюджет за човешки труд</w:t>
        </w:r>
        <w:r w:rsidRPr="00000000" w:rsidR="00000000" w:rsidDel="00000000">
          <w:fldChar w:fldCharType="end"/>
        </w:r>
        <w:r w:rsidRPr="00000000" w:rsidR="00000000" w:rsidDel="00000000">
          <w:fldChar w:fldCharType="begin"/>
        </w:r>
        <w:r w:rsidRPr="00000000" w:rsidR="00000000" w:rsidDel="00000000">
          <w:instrText xml:space="preserve">HYPERLINK \l "h.3cqmetx"</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3cqmetx">
        <w:r w:rsidRPr="00000000" w:rsidR="00000000" w:rsidDel="00000000">
          <w:rPr>
            <w:rtl w:val="0"/>
          </w:rPr>
        </w:r>
      </w:hyperlink>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ins w:id="39" w:date="2013-10-13T15:29:00Z" w:author="">
        <w:r w:rsidRPr="00000000" w:rsidR="00000000" w:rsidDel="00000000">
          <w:fldChar w:fldCharType="begin"/>
        </w:r>
        <w:r w:rsidRPr="00000000" w:rsidR="00000000" w:rsidDel="00000000">
          <w:instrText xml:space="preserve">HYPERLINK \l "h.4bvk7pj"</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6.2</w:t>
        </w:r>
        <w:r w:rsidRPr="00000000" w:rsidR="00000000" w:rsidDel="00000000">
          <w:fldChar w:fldCharType="end"/>
        </w:r>
        <w:r w:rsidRPr="00000000" w:rsidR="00000000" w:rsidDel="00000000">
          <w:fldChar w:fldCharType="begin"/>
        </w:r>
        <w:r w:rsidRPr="00000000" w:rsidR="00000000" w:rsidDel="00000000">
          <w:instrText xml:space="preserve">HYPERLINK \l "h.4bvk7pj"</w:instrText>
        </w:r>
        <w:r w:rsidRPr="00000000" w:rsidR="00000000" w:rsidDel="00000000">
          <w:fldChar w:fldCharType="separate"/>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fldChar w:fldCharType="end"/>
        </w:r>
        <w:r w:rsidRPr="00000000" w:rsidR="00000000" w:rsidDel="00000000">
          <w:fldChar w:fldCharType="begin"/>
        </w:r>
        <w:r w:rsidRPr="00000000" w:rsidR="00000000" w:rsidDel="00000000">
          <w:instrText xml:space="preserve">HYPERLINK \l "h.4bvk7pj"</w:instrText>
        </w:r>
        <w:r w:rsidRPr="00000000" w:rsidR="00000000" w:rsidDel="00000000">
          <w:fldChar w:fldCharType="separate"/>
        </w:r>
        <w:r w:rsidRPr="00000000" w:rsidR="00000000" w:rsidDel="00000000">
          <w:rPr>
            <w:rFonts w:cs="Times New Roman" w:hAnsi="Times New Roman" w:eastAsia="Times New Roman" w:ascii="Times New Roman"/>
            <w:b w:val="0"/>
            <w:i w:val="1"/>
            <w:color w:val="0000ff"/>
            <w:sz w:val="20"/>
            <w:u w:val="single"/>
            <w:vertAlign w:val="baseline"/>
            <w:rtl w:val="0"/>
          </w:rPr>
          <w:t xml:space="preserve">Бюджет за софтуер и консумативи</w:t>
        </w:r>
        <w:r w:rsidRPr="00000000" w:rsidR="00000000" w:rsidDel="00000000">
          <w:fldChar w:fldCharType="end"/>
        </w:r>
        <w:r w:rsidRPr="00000000" w:rsidR="00000000" w:rsidDel="00000000">
          <w:fldChar w:fldCharType="begin"/>
        </w:r>
        <w:r w:rsidRPr="00000000" w:rsidR="00000000" w:rsidDel="00000000">
          <w:instrText xml:space="preserve">HYPERLINK \l "h.4bvk7pj"</w:instrText>
        </w:r>
        <w:r w:rsidRPr="00000000" w:rsidR="00000000" w:rsidDel="00000000">
          <w:fldChar w:fldCharType="separate"/>
        </w:r>
        <w:r w:rsidRPr="00000000" w:rsidR="00000000" w:rsidDel="00000000">
          <w:rPr>
            <w:rFonts w:cs="Times New Roman" w:hAnsi="Times New Roman" w:eastAsia="Times New Roman" w:ascii="Times New Roman"/>
            <w:b w:val="0"/>
            <w:i w:val="1"/>
            <w:sz w:val="20"/>
            <w:vertAlign w:val="baseline"/>
            <w:rtl w:val="0"/>
          </w:rPr>
          <w:tab/>
        </w:r>
        <w:r w:rsidRPr="00000000" w:rsidR="00000000" w:rsidDel="00000000">
          <w:fldChar w:fldCharType="end"/>
        </w:r>
      </w:ins>
      <w:hyperlink w:anchor="h.4bvk7pj">
        <w:r w:rsidRPr="00000000" w:rsidR="00000000" w:rsidDel="00000000">
          <w:rPr>
            <w:rtl w:val="0"/>
          </w:rPr>
        </w:r>
      </w:hyperlink>
    </w:p>
    <w:p w:rsidP="00000000" w:rsidRPr="00000000" w:rsidR="00000000" w:rsidDel="00000000" w:rsidRDefault="00000000">
      <w:pPr>
        <w:widowControl w:val="0"/>
        <w:tabs>
          <w:tab w:val="left" w:pos="400"/>
          <w:tab w:val="right" w:pos="9350"/>
        </w:tabs>
        <w:spacing w:lineRule="auto" w:after="120" w:line="240" w:before="240"/>
        <w:ind w:left="0" w:firstLine="0"/>
        <w:contextualSpacing w:val="0"/>
      </w:pPr>
      <w:del w:id="40" w:date="2014-07-09T13:30:37Z" w:author="">
        <w:r w:rsidRPr="00000000" w:rsidR="00000000" w:rsidDel="00000000">
          <w:rPr>
            <w:rFonts w:cs="Times New Roman" w:hAnsi="Times New Roman" w:eastAsia="Times New Roman" w:ascii="Times New Roman"/>
            <w:b w:val="1"/>
            <w:sz w:val="20"/>
            <w:vertAlign w:val="baseline"/>
            <w:rtl w:val="0"/>
          </w:rPr>
          <w:delText xml:space="preserve">1.</w:delTex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1"/>
            <w:sz w:val="20"/>
            <w:vertAlign w:val="baseline"/>
            <w:rtl w:val="0"/>
          </w:rPr>
          <w:delText xml:space="preserve">Въведение</w:delText>
        </w:r>
        <w:r w:rsidRPr="00000000" w:rsidR="00000000" w:rsidDel="00000000">
          <w:rPr>
            <w:rFonts w:cs="Times New Roman" w:hAnsi="Times New Roman" w:eastAsia="Times New Roman" w:ascii="Times New Roman"/>
            <w:b w:val="1"/>
            <w:sz w:val="20"/>
            <w:vertAlign w:val="baseline"/>
            <w:rtl w:val="0"/>
          </w:rPr>
          <w:tab/>
          <w:delText xml:space="preserve">2</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41" w:date="2014-07-09T13:30:37Z" w:author="">
        <w:r w:rsidRPr="00000000" w:rsidR="00000000" w:rsidDel="00000000">
          <w:rPr>
            <w:rFonts w:cs="Times New Roman" w:hAnsi="Times New Roman" w:eastAsia="Times New Roman" w:ascii="Times New Roman"/>
            <w:b w:val="0"/>
            <w:i w:val="1"/>
            <w:sz w:val="20"/>
            <w:vertAlign w:val="baseline"/>
            <w:rtl w:val="0"/>
          </w:rPr>
          <w:delText xml:space="preserve">1.1</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Съдържание</w:delText>
        </w:r>
        <w:r w:rsidRPr="00000000" w:rsidR="00000000" w:rsidDel="00000000">
          <w:rPr>
            <w:rFonts w:cs="Times New Roman" w:hAnsi="Times New Roman" w:eastAsia="Times New Roman" w:ascii="Times New Roman"/>
            <w:b w:val="0"/>
            <w:i w:val="1"/>
            <w:sz w:val="20"/>
            <w:vertAlign w:val="baseline"/>
            <w:rtl w:val="0"/>
          </w:rPr>
          <w:tab/>
          <w:delText xml:space="preserve">2</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42" w:date="2014-07-09T13:30:37Z" w:author="">
        <w:r w:rsidRPr="00000000" w:rsidR="00000000" w:rsidDel="00000000">
          <w:rPr>
            <w:rFonts w:cs="Times New Roman" w:hAnsi="Times New Roman" w:eastAsia="Times New Roman" w:ascii="Times New Roman"/>
            <w:b w:val="0"/>
            <w:i w:val="1"/>
            <w:sz w:val="20"/>
            <w:vertAlign w:val="baseline"/>
            <w:rtl w:val="0"/>
          </w:rPr>
          <w:delText xml:space="preserve">1.2</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Съкращения</w:delText>
        </w:r>
        <w:r w:rsidRPr="00000000" w:rsidR="00000000" w:rsidDel="00000000">
          <w:rPr>
            <w:rFonts w:cs="Times New Roman" w:hAnsi="Times New Roman" w:eastAsia="Times New Roman" w:ascii="Times New Roman"/>
            <w:b w:val="0"/>
            <w:i w:val="1"/>
            <w:sz w:val="20"/>
            <w:vertAlign w:val="baseline"/>
            <w:rtl w:val="0"/>
          </w:rPr>
          <w:tab/>
          <w:delText xml:space="preserve">4</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43" w:date="2014-07-09T13:30:37Z" w:author="">
        <w:r w:rsidRPr="00000000" w:rsidR="00000000" w:rsidDel="00000000">
          <w:rPr>
            <w:rFonts w:cs="Times New Roman" w:hAnsi="Times New Roman" w:eastAsia="Times New Roman" w:ascii="Times New Roman"/>
            <w:b w:val="0"/>
            <w:i w:val="1"/>
            <w:sz w:val="20"/>
            <w:vertAlign w:val="baseline"/>
            <w:rtl w:val="0"/>
          </w:rPr>
          <w:delText xml:space="preserve">1.3</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Цел на документа</w:delText>
        </w:r>
        <w:r w:rsidRPr="00000000" w:rsidR="00000000" w:rsidDel="00000000">
          <w:rPr>
            <w:rFonts w:cs="Times New Roman" w:hAnsi="Times New Roman" w:eastAsia="Times New Roman" w:ascii="Times New Roman"/>
            <w:b w:val="0"/>
            <w:i w:val="1"/>
            <w:sz w:val="20"/>
            <w:vertAlign w:val="baseline"/>
            <w:rtl w:val="0"/>
          </w:rPr>
          <w:tab/>
          <w:delText xml:space="preserve">4</w:delText>
        </w:r>
      </w:del>
      <w:r w:rsidRPr="00000000" w:rsidR="00000000" w:rsidDel="00000000">
        <w:rPr>
          <w:rtl w:val="0"/>
        </w:rPr>
      </w:r>
    </w:p>
    <w:p w:rsidP="00000000" w:rsidRPr="00000000" w:rsidR="00000000" w:rsidDel="00000000" w:rsidRDefault="00000000">
      <w:pPr>
        <w:widowControl w:val="0"/>
        <w:tabs>
          <w:tab w:val="left" w:pos="400"/>
          <w:tab w:val="right" w:pos="9350"/>
        </w:tabs>
        <w:spacing w:lineRule="auto" w:after="120" w:line="240" w:before="240"/>
        <w:ind w:left="0" w:firstLine="0"/>
        <w:contextualSpacing w:val="0"/>
      </w:pPr>
      <w:del w:id="44" w:date="2014-07-09T13:30:37Z" w:author="">
        <w:r w:rsidRPr="00000000" w:rsidR="00000000" w:rsidDel="00000000">
          <w:rPr>
            <w:rFonts w:cs="Times New Roman" w:hAnsi="Times New Roman" w:eastAsia="Times New Roman" w:ascii="Times New Roman"/>
            <w:b w:val="1"/>
            <w:sz w:val="20"/>
            <w:vertAlign w:val="baseline"/>
            <w:rtl w:val="0"/>
          </w:rPr>
          <w:delText xml:space="preserve">2.</w:delTex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1"/>
            <w:sz w:val="20"/>
            <w:vertAlign w:val="baseline"/>
            <w:rtl w:val="0"/>
          </w:rPr>
          <w:delText xml:space="preserve">Въведение в проекта</w:delText>
        </w:r>
        <w:r w:rsidRPr="00000000" w:rsidR="00000000" w:rsidDel="00000000">
          <w:rPr>
            <w:rFonts w:cs="Times New Roman" w:hAnsi="Times New Roman" w:eastAsia="Times New Roman" w:ascii="Times New Roman"/>
            <w:b w:val="1"/>
            <w:sz w:val="20"/>
            <w:vertAlign w:val="baseline"/>
            <w:rtl w:val="0"/>
          </w:rPr>
          <w:tab/>
          <w:delText xml:space="preserve">4</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45" w:date="2014-07-09T13:30:37Z" w:author="">
        <w:r w:rsidRPr="00000000" w:rsidR="00000000" w:rsidDel="00000000">
          <w:rPr>
            <w:rFonts w:cs="Times New Roman" w:hAnsi="Times New Roman" w:eastAsia="Times New Roman" w:ascii="Times New Roman"/>
            <w:b w:val="0"/>
            <w:i w:val="1"/>
            <w:sz w:val="20"/>
            <w:vertAlign w:val="baseline"/>
            <w:rtl w:val="0"/>
          </w:rPr>
          <w:delText xml:space="preserve">2.1</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Основни цели и обхват</w:delText>
        </w:r>
        <w:r w:rsidRPr="00000000" w:rsidR="00000000" w:rsidDel="00000000">
          <w:rPr>
            <w:rFonts w:cs="Times New Roman" w:hAnsi="Times New Roman" w:eastAsia="Times New Roman" w:ascii="Times New Roman"/>
            <w:b w:val="0"/>
            <w:i w:val="1"/>
            <w:sz w:val="20"/>
            <w:vertAlign w:val="baseline"/>
            <w:rtl w:val="0"/>
          </w:rPr>
          <w:tab/>
          <w:delText xml:space="preserve">4</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46" w:date="2014-07-09T13:30:37Z" w:author="">
        <w:r w:rsidRPr="00000000" w:rsidR="00000000" w:rsidDel="00000000">
          <w:rPr>
            <w:rFonts w:cs="Times New Roman" w:hAnsi="Times New Roman" w:eastAsia="Times New Roman" w:ascii="Times New Roman"/>
            <w:b w:val="0"/>
            <w:i w:val="1"/>
            <w:sz w:val="20"/>
            <w:vertAlign w:val="baseline"/>
            <w:rtl w:val="0"/>
          </w:rPr>
          <w:delText xml:space="preserve">2.2</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Организация на проекта</w:delText>
        </w:r>
        <w:r w:rsidRPr="00000000" w:rsidR="00000000" w:rsidDel="00000000">
          <w:rPr>
            <w:rFonts w:cs="Times New Roman" w:hAnsi="Times New Roman" w:eastAsia="Times New Roman" w:ascii="Times New Roman"/>
            <w:b w:val="0"/>
            <w:i w:val="1"/>
            <w:sz w:val="20"/>
            <w:vertAlign w:val="baseline"/>
            <w:rtl w:val="0"/>
          </w:rPr>
          <w:tab/>
          <w:delText xml:space="preserve">4</w:delText>
        </w:r>
      </w:del>
      <w:r w:rsidRPr="00000000" w:rsidR="00000000" w:rsidDel="00000000">
        <w:rPr>
          <w:rtl w:val="0"/>
        </w:rPr>
      </w:r>
    </w:p>
    <w:p w:rsidP="00000000" w:rsidRPr="00000000" w:rsidR="00000000" w:rsidDel="00000000" w:rsidRDefault="00000000">
      <w:pPr>
        <w:widowControl w:val="0"/>
        <w:tabs>
          <w:tab w:val="left" w:pos="1200"/>
          <w:tab w:val="right" w:pos="9350"/>
        </w:tabs>
        <w:spacing w:lineRule="auto" w:after="0" w:line="240" w:before="0"/>
        <w:ind w:left="400" w:firstLine="0"/>
        <w:contextualSpacing w:val="0"/>
      </w:pPr>
      <w:del w:id="47" w:date="2014-07-09T13:30:37Z" w:author="">
        <w:r w:rsidRPr="00000000" w:rsidR="00000000" w:rsidDel="00000000">
          <w:rPr>
            <w:rFonts w:cs="Times New Roman" w:hAnsi="Times New Roman" w:eastAsia="Times New Roman" w:ascii="Times New Roman"/>
            <w:b w:val="0"/>
            <w:sz w:val="20"/>
            <w:vertAlign w:val="baseline"/>
            <w:rtl w:val="0"/>
          </w:rPr>
          <w:delText xml:space="preserve">2.2.1</w:delTex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delText xml:space="preserve">Организация на бенефициента</w:delText>
        </w:r>
        <w:r w:rsidRPr="00000000" w:rsidR="00000000" w:rsidDel="00000000">
          <w:rPr>
            <w:rFonts w:cs="Times New Roman" w:hAnsi="Times New Roman" w:eastAsia="Times New Roman" w:ascii="Times New Roman"/>
            <w:b w:val="0"/>
            <w:sz w:val="20"/>
            <w:vertAlign w:val="baseline"/>
            <w:rtl w:val="0"/>
          </w:rPr>
          <w:tab/>
          <w:delText xml:space="preserve">4</w:delText>
        </w:r>
      </w:del>
      <w:r w:rsidRPr="00000000" w:rsidR="00000000" w:rsidDel="00000000">
        <w:rPr>
          <w:rtl w:val="0"/>
        </w:rPr>
      </w:r>
    </w:p>
    <w:p w:rsidP="00000000" w:rsidRPr="00000000" w:rsidR="00000000" w:rsidDel="00000000" w:rsidRDefault="00000000">
      <w:pPr>
        <w:widowControl w:val="0"/>
        <w:tabs>
          <w:tab w:val="left" w:pos="1200"/>
          <w:tab w:val="right" w:pos="9350"/>
        </w:tabs>
        <w:spacing w:lineRule="auto" w:after="0" w:line="240" w:before="0"/>
        <w:ind w:left="400" w:firstLine="0"/>
        <w:contextualSpacing w:val="0"/>
      </w:pPr>
      <w:del w:id="48" w:date="2014-07-09T13:30:37Z" w:author="">
        <w:r w:rsidRPr="00000000" w:rsidR="00000000" w:rsidDel="00000000">
          <w:rPr>
            <w:rFonts w:cs="Times New Roman" w:hAnsi="Times New Roman" w:eastAsia="Times New Roman" w:ascii="Times New Roman"/>
            <w:b w:val="0"/>
            <w:sz w:val="20"/>
            <w:vertAlign w:val="baseline"/>
            <w:rtl w:val="0"/>
          </w:rPr>
          <w:delText xml:space="preserve">2.2.2</w:delTex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delText xml:space="preserve">Организация и организационна структура на изпълнителя</w:delText>
        </w:r>
        <w:r w:rsidRPr="00000000" w:rsidR="00000000" w:rsidDel="00000000">
          <w:rPr>
            <w:rFonts w:cs="Times New Roman" w:hAnsi="Times New Roman" w:eastAsia="Times New Roman" w:ascii="Times New Roman"/>
            <w:b w:val="0"/>
            <w:sz w:val="20"/>
            <w:vertAlign w:val="baseline"/>
            <w:rtl w:val="0"/>
          </w:rPr>
          <w:tab/>
          <w:delText xml:space="preserve">4</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49" w:date="2014-07-09T13:30:37Z" w:author="">
        <w:r w:rsidRPr="00000000" w:rsidR="00000000" w:rsidDel="00000000">
          <w:rPr>
            <w:rFonts w:cs="Times New Roman" w:hAnsi="Times New Roman" w:eastAsia="Times New Roman" w:ascii="Times New Roman"/>
            <w:b w:val="0"/>
            <w:i w:val="1"/>
            <w:sz w:val="20"/>
            <w:vertAlign w:val="baseline"/>
            <w:rtl w:val="0"/>
          </w:rPr>
          <w:delText xml:space="preserve">2.3</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Начин на провеждане на проекта</w:delText>
        </w:r>
        <w:r w:rsidRPr="00000000" w:rsidR="00000000" w:rsidDel="00000000">
          <w:rPr>
            <w:rFonts w:cs="Times New Roman" w:hAnsi="Times New Roman" w:eastAsia="Times New Roman" w:ascii="Times New Roman"/>
            <w:b w:val="0"/>
            <w:i w:val="1"/>
            <w:sz w:val="20"/>
            <w:vertAlign w:val="baseline"/>
            <w:rtl w:val="0"/>
          </w:rPr>
          <w:tab/>
          <w:delText xml:space="preserve">5</w:delText>
        </w:r>
      </w:del>
      <w:r w:rsidRPr="00000000" w:rsidR="00000000" w:rsidDel="00000000">
        <w:rPr>
          <w:rtl w:val="0"/>
        </w:rPr>
      </w:r>
    </w:p>
    <w:p w:rsidP="00000000" w:rsidRPr="00000000" w:rsidR="00000000" w:rsidDel="00000000" w:rsidRDefault="00000000">
      <w:pPr>
        <w:widowControl w:val="0"/>
        <w:tabs>
          <w:tab w:val="left" w:pos="1200"/>
          <w:tab w:val="right" w:pos="9350"/>
        </w:tabs>
        <w:spacing w:lineRule="auto" w:after="0" w:line="240" w:before="0"/>
        <w:ind w:left="400" w:firstLine="0"/>
        <w:contextualSpacing w:val="0"/>
      </w:pPr>
      <w:del w:id="50" w:date="2014-07-09T13:30:37Z" w:author="">
        <w:r w:rsidRPr="00000000" w:rsidR="00000000" w:rsidDel="00000000">
          <w:rPr>
            <w:rFonts w:cs="Times New Roman" w:hAnsi="Times New Roman" w:eastAsia="Times New Roman" w:ascii="Times New Roman"/>
            <w:b w:val="0"/>
            <w:sz w:val="20"/>
            <w:vertAlign w:val="baseline"/>
            <w:rtl w:val="0"/>
          </w:rPr>
          <w:delText xml:space="preserve">2.3.1</w:delTex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delText xml:space="preserve">Итеративна разработка</w:delText>
        </w:r>
        <w:r w:rsidRPr="00000000" w:rsidR="00000000" w:rsidDel="00000000">
          <w:rPr>
            <w:rFonts w:cs="Times New Roman" w:hAnsi="Times New Roman" w:eastAsia="Times New Roman" w:ascii="Times New Roman"/>
            <w:b w:val="0"/>
            <w:sz w:val="20"/>
            <w:vertAlign w:val="baseline"/>
            <w:rtl w:val="0"/>
          </w:rPr>
          <w:tab/>
          <w:delText xml:space="preserve">5</w:delText>
        </w:r>
      </w:del>
      <w:r w:rsidRPr="00000000" w:rsidR="00000000" w:rsidDel="00000000">
        <w:rPr>
          <w:rtl w:val="0"/>
        </w:rPr>
      </w:r>
    </w:p>
    <w:p w:rsidP="00000000" w:rsidRPr="00000000" w:rsidR="00000000" w:rsidDel="00000000" w:rsidRDefault="00000000">
      <w:pPr>
        <w:widowControl w:val="0"/>
        <w:tabs>
          <w:tab w:val="left" w:pos="1200"/>
          <w:tab w:val="right" w:pos="9350"/>
        </w:tabs>
        <w:spacing w:lineRule="auto" w:after="0" w:line="240" w:before="0"/>
        <w:ind w:left="400" w:firstLine="0"/>
        <w:contextualSpacing w:val="0"/>
      </w:pPr>
      <w:del w:id="51" w:date="2014-07-09T13:30:37Z" w:author="">
        <w:r w:rsidRPr="00000000" w:rsidR="00000000" w:rsidDel="00000000">
          <w:rPr>
            <w:rFonts w:cs="Times New Roman" w:hAnsi="Times New Roman" w:eastAsia="Times New Roman" w:ascii="Times New Roman"/>
            <w:b w:val="0"/>
            <w:sz w:val="20"/>
            <w:vertAlign w:val="baseline"/>
            <w:rtl w:val="0"/>
          </w:rPr>
          <w:delText xml:space="preserve">2.3.2</w:delTex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delText xml:space="preserve">Междинни точки</w:delText>
        </w:r>
        <w:r w:rsidRPr="00000000" w:rsidR="00000000" w:rsidDel="00000000">
          <w:rPr>
            <w:rFonts w:cs="Times New Roman" w:hAnsi="Times New Roman" w:eastAsia="Times New Roman" w:ascii="Times New Roman"/>
            <w:b w:val="0"/>
            <w:sz w:val="20"/>
            <w:vertAlign w:val="baseline"/>
            <w:rtl w:val="0"/>
          </w:rPr>
          <w:tab/>
          <w:delText xml:space="preserve">5</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52" w:date="2014-07-09T13:30:37Z" w:author="">
        <w:r w:rsidRPr="00000000" w:rsidR="00000000" w:rsidDel="00000000">
          <w:rPr>
            <w:rFonts w:cs="Times New Roman" w:hAnsi="Times New Roman" w:eastAsia="Times New Roman" w:ascii="Times New Roman"/>
            <w:b w:val="0"/>
            <w:i w:val="1"/>
            <w:sz w:val="20"/>
            <w:vertAlign w:val="baseline"/>
            <w:rtl w:val="0"/>
          </w:rPr>
          <w:delText xml:space="preserve">2.4</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Роли и отговорности на екипа на изпълнителя</w:delText>
        </w:r>
        <w:r w:rsidRPr="00000000" w:rsidR="00000000" w:rsidDel="00000000">
          <w:rPr>
            <w:rFonts w:cs="Times New Roman" w:hAnsi="Times New Roman" w:eastAsia="Times New Roman" w:ascii="Times New Roman"/>
            <w:b w:val="0"/>
            <w:i w:val="1"/>
            <w:sz w:val="20"/>
            <w:vertAlign w:val="baseline"/>
            <w:rtl w:val="0"/>
          </w:rPr>
          <w:tab/>
          <w:delText xml:space="preserve">6</w:delText>
        </w:r>
      </w:del>
      <w:r w:rsidRPr="00000000" w:rsidR="00000000" w:rsidDel="00000000">
        <w:rPr>
          <w:rtl w:val="0"/>
        </w:rPr>
      </w:r>
    </w:p>
    <w:p w:rsidP="00000000" w:rsidRPr="00000000" w:rsidR="00000000" w:rsidDel="00000000" w:rsidRDefault="00000000">
      <w:pPr>
        <w:widowControl w:val="0"/>
        <w:tabs>
          <w:tab w:val="left" w:pos="1200"/>
          <w:tab w:val="right" w:pos="9350"/>
        </w:tabs>
        <w:spacing w:lineRule="auto" w:after="0" w:line="240" w:before="0"/>
        <w:ind w:left="400" w:firstLine="0"/>
        <w:contextualSpacing w:val="0"/>
      </w:pPr>
      <w:del w:id="53" w:date="2014-07-09T13:30:37Z" w:author="">
        <w:r w:rsidRPr="00000000" w:rsidR="00000000" w:rsidDel="00000000">
          <w:rPr>
            <w:rFonts w:cs="Times New Roman" w:hAnsi="Times New Roman" w:eastAsia="Times New Roman" w:ascii="Times New Roman"/>
            <w:b w:val="0"/>
            <w:sz w:val="20"/>
            <w:vertAlign w:val="baseline"/>
            <w:rtl w:val="0"/>
          </w:rPr>
          <w:delText xml:space="preserve">2.4.1</w:delTex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delText xml:space="preserve">Роли по RUP</w:delText>
        </w:r>
        <w:r w:rsidRPr="00000000" w:rsidR="00000000" w:rsidDel="00000000">
          <w:rPr>
            <w:rFonts w:cs="Times New Roman" w:hAnsi="Times New Roman" w:eastAsia="Times New Roman" w:ascii="Times New Roman"/>
            <w:b w:val="0"/>
            <w:sz w:val="20"/>
            <w:vertAlign w:val="baseline"/>
            <w:rtl w:val="0"/>
          </w:rPr>
          <w:tab/>
          <w:delText xml:space="preserve">6</w:delText>
        </w:r>
      </w:del>
      <w:r w:rsidRPr="00000000" w:rsidR="00000000" w:rsidDel="00000000">
        <w:rPr>
          <w:rtl w:val="0"/>
        </w:rPr>
      </w:r>
    </w:p>
    <w:p w:rsidP="00000000" w:rsidRPr="00000000" w:rsidR="00000000" w:rsidDel="00000000" w:rsidRDefault="00000000">
      <w:pPr>
        <w:widowControl w:val="0"/>
        <w:tabs>
          <w:tab w:val="left" w:pos="1200"/>
          <w:tab w:val="right" w:pos="9350"/>
        </w:tabs>
        <w:spacing w:lineRule="auto" w:after="0" w:line="240" w:before="0"/>
        <w:ind w:left="400" w:firstLine="0"/>
        <w:contextualSpacing w:val="0"/>
      </w:pPr>
      <w:del w:id="54" w:date="2014-07-09T13:30:37Z" w:author="">
        <w:r w:rsidRPr="00000000" w:rsidR="00000000" w:rsidDel="00000000">
          <w:rPr>
            <w:rFonts w:cs="Times New Roman" w:hAnsi="Times New Roman" w:eastAsia="Times New Roman" w:ascii="Times New Roman"/>
            <w:b w:val="0"/>
            <w:sz w:val="20"/>
            <w:vertAlign w:val="baseline"/>
            <w:rtl w:val="0"/>
          </w:rPr>
          <w:delText xml:space="preserve">2.4.2</w:delTex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delText xml:space="preserve">Профили на членовете на екипа</w:delText>
        </w:r>
        <w:r w:rsidRPr="00000000" w:rsidR="00000000" w:rsidDel="00000000">
          <w:rPr>
            <w:rFonts w:cs="Times New Roman" w:hAnsi="Times New Roman" w:eastAsia="Times New Roman" w:ascii="Times New Roman"/>
            <w:b w:val="0"/>
            <w:sz w:val="20"/>
            <w:vertAlign w:val="baseline"/>
            <w:rtl w:val="0"/>
          </w:rPr>
          <w:tab/>
          <w:delText xml:space="preserve">8</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55" w:date="2014-07-09T13:30:37Z" w:author="">
        <w:r w:rsidRPr="00000000" w:rsidR="00000000" w:rsidDel="00000000">
          <w:rPr>
            <w:rFonts w:cs="Times New Roman" w:hAnsi="Times New Roman" w:eastAsia="Times New Roman" w:ascii="Times New Roman"/>
            <w:b w:val="0"/>
            <w:i w:val="1"/>
            <w:sz w:val="20"/>
            <w:vertAlign w:val="baseline"/>
            <w:rtl w:val="0"/>
          </w:rPr>
          <w:delText xml:space="preserve">2.5</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Комуникация между екип едно и РУ</w:delText>
        </w:r>
        <w:r w:rsidRPr="00000000" w:rsidR="00000000" w:rsidDel="00000000">
          <w:rPr>
            <w:rFonts w:cs="Times New Roman" w:hAnsi="Times New Roman" w:eastAsia="Times New Roman" w:ascii="Times New Roman"/>
            <w:b w:val="0"/>
            <w:i w:val="1"/>
            <w:sz w:val="20"/>
            <w:vertAlign w:val="baseline"/>
            <w:rtl w:val="0"/>
          </w:rPr>
          <w:tab/>
          <w:delText xml:space="preserve">10</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56" w:date="2014-07-09T13:30:37Z" w:author="">
        <w:r w:rsidRPr="00000000" w:rsidR="00000000" w:rsidDel="00000000">
          <w:rPr>
            <w:rFonts w:cs="Times New Roman" w:hAnsi="Times New Roman" w:eastAsia="Times New Roman" w:ascii="Times New Roman"/>
            <w:b w:val="0"/>
            <w:i w:val="1"/>
            <w:sz w:val="20"/>
            <w:vertAlign w:val="baseline"/>
            <w:rtl w:val="0"/>
          </w:rPr>
          <w:delText xml:space="preserve">2.6</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Следене напредъка по проекта</w:delText>
        </w:r>
        <w:r w:rsidRPr="00000000" w:rsidR="00000000" w:rsidDel="00000000">
          <w:rPr>
            <w:rFonts w:cs="Times New Roman" w:hAnsi="Times New Roman" w:eastAsia="Times New Roman" w:ascii="Times New Roman"/>
            <w:b w:val="0"/>
            <w:i w:val="1"/>
            <w:sz w:val="20"/>
            <w:vertAlign w:val="baseline"/>
            <w:rtl w:val="0"/>
          </w:rPr>
          <w:tab/>
          <w:delText xml:space="preserve">10</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57" w:date="2014-07-09T13:30:37Z" w:author="">
        <w:r w:rsidRPr="00000000" w:rsidR="00000000" w:rsidDel="00000000">
          <w:rPr>
            <w:rFonts w:cs="Times New Roman" w:hAnsi="Times New Roman" w:eastAsia="Times New Roman" w:ascii="Times New Roman"/>
            <w:b w:val="0"/>
            <w:i w:val="1"/>
            <w:sz w:val="20"/>
            <w:vertAlign w:val="baseline"/>
            <w:rtl w:val="0"/>
          </w:rPr>
          <w:delText xml:space="preserve">2.7</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Управление на рисковете</w:delText>
        </w:r>
        <w:r w:rsidRPr="00000000" w:rsidR="00000000" w:rsidDel="00000000">
          <w:rPr>
            <w:rFonts w:cs="Times New Roman" w:hAnsi="Times New Roman" w:eastAsia="Times New Roman" w:ascii="Times New Roman"/>
            <w:b w:val="0"/>
            <w:i w:val="1"/>
            <w:sz w:val="20"/>
            <w:vertAlign w:val="baseline"/>
            <w:rtl w:val="0"/>
          </w:rPr>
          <w:tab/>
          <w:delText xml:space="preserve">10</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58" w:date="2014-07-09T13:30:37Z" w:author="">
        <w:r w:rsidRPr="00000000" w:rsidR="00000000" w:rsidDel="00000000">
          <w:rPr>
            <w:rFonts w:cs="Times New Roman" w:hAnsi="Times New Roman" w:eastAsia="Times New Roman" w:ascii="Times New Roman"/>
            <w:b w:val="0"/>
            <w:i w:val="1"/>
            <w:sz w:val="20"/>
            <w:vertAlign w:val="baseline"/>
            <w:rtl w:val="0"/>
          </w:rPr>
          <w:delText xml:space="preserve">2.8</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Външни зависимости</w:delText>
        </w:r>
        <w:r w:rsidRPr="00000000" w:rsidR="00000000" w:rsidDel="00000000">
          <w:rPr>
            <w:rFonts w:cs="Times New Roman" w:hAnsi="Times New Roman" w:eastAsia="Times New Roman" w:ascii="Times New Roman"/>
            <w:b w:val="0"/>
            <w:i w:val="1"/>
            <w:sz w:val="20"/>
            <w:vertAlign w:val="baseline"/>
            <w:rtl w:val="0"/>
          </w:rPr>
          <w:tab/>
          <w:delText xml:space="preserve">10</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59" w:date="2014-07-09T13:30:37Z" w:author="">
        <w:r w:rsidRPr="00000000" w:rsidR="00000000" w:rsidDel="00000000">
          <w:rPr>
            <w:rFonts w:cs="Times New Roman" w:hAnsi="Times New Roman" w:eastAsia="Times New Roman" w:ascii="Times New Roman"/>
            <w:b w:val="0"/>
            <w:i w:val="1"/>
            <w:sz w:val="20"/>
            <w:vertAlign w:val="baseline"/>
            <w:rtl w:val="0"/>
          </w:rPr>
          <w:delText xml:space="preserve">2.9</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Управление на промените</w:delText>
        </w:r>
        <w:r w:rsidRPr="00000000" w:rsidR="00000000" w:rsidDel="00000000">
          <w:rPr>
            <w:rFonts w:cs="Times New Roman" w:hAnsi="Times New Roman" w:eastAsia="Times New Roman" w:ascii="Times New Roman"/>
            <w:b w:val="0"/>
            <w:i w:val="1"/>
            <w:sz w:val="20"/>
            <w:vertAlign w:val="baseline"/>
            <w:rtl w:val="0"/>
          </w:rPr>
          <w:tab/>
          <w:delText xml:space="preserve">11</w:delText>
        </w:r>
      </w:del>
      <w:r w:rsidRPr="00000000" w:rsidR="00000000" w:rsidDel="00000000">
        <w:rPr>
          <w:rtl w:val="0"/>
        </w:rPr>
      </w:r>
    </w:p>
    <w:p w:rsidP="00000000" w:rsidRPr="00000000" w:rsidR="00000000" w:rsidDel="00000000" w:rsidRDefault="00000000">
      <w:pPr>
        <w:widowControl w:val="0"/>
        <w:tabs>
          <w:tab w:val="left" w:pos="400"/>
          <w:tab w:val="right" w:pos="9350"/>
        </w:tabs>
        <w:spacing w:lineRule="auto" w:after="120" w:line="240" w:before="240"/>
        <w:ind w:left="0" w:firstLine="0"/>
        <w:contextualSpacing w:val="0"/>
      </w:pPr>
      <w:del w:id="60" w:date="2014-07-09T13:30:37Z" w:author="">
        <w:r w:rsidRPr="00000000" w:rsidR="00000000" w:rsidDel="00000000">
          <w:rPr>
            <w:rFonts w:cs="Times New Roman" w:hAnsi="Times New Roman" w:eastAsia="Times New Roman" w:ascii="Times New Roman"/>
            <w:b w:val="1"/>
            <w:sz w:val="20"/>
            <w:vertAlign w:val="baseline"/>
            <w:rtl w:val="0"/>
          </w:rPr>
          <w:delText xml:space="preserve">3.</w:delTex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1"/>
            <w:sz w:val="20"/>
            <w:vertAlign w:val="baseline"/>
            <w:rtl w:val="0"/>
          </w:rPr>
          <w:delText xml:space="preserve">График на проекта</w:delText>
        </w:r>
        <w:r w:rsidRPr="00000000" w:rsidR="00000000" w:rsidDel="00000000">
          <w:rPr>
            <w:rFonts w:cs="Times New Roman" w:hAnsi="Times New Roman" w:eastAsia="Times New Roman" w:ascii="Times New Roman"/>
            <w:b w:val="1"/>
            <w:sz w:val="20"/>
            <w:vertAlign w:val="baseline"/>
            <w:rtl w:val="0"/>
          </w:rPr>
          <w:tab/>
          <w:delText xml:space="preserve">11</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61" w:date="2014-07-09T13:30:37Z" w:author="">
        <w:r w:rsidRPr="00000000" w:rsidR="00000000" w:rsidDel="00000000">
          <w:rPr>
            <w:rFonts w:cs="Times New Roman" w:hAnsi="Times New Roman" w:eastAsia="Times New Roman" w:ascii="Times New Roman"/>
            <w:b w:val="0"/>
            <w:i w:val="1"/>
            <w:sz w:val="20"/>
            <w:vertAlign w:val="baseline"/>
            <w:rtl w:val="0"/>
          </w:rPr>
          <w:delText xml:space="preserve">3.1</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Оценка на усилието и размера на проекта</w:delText>
        </w:r>
        <w:r w:rsidRPr="00000000" w:rsidR="00000000" w:rsidDel="00000000">
          <w:rPr>
            <w:rFonts w:cs="Times New Roman" w:hAnsi="Times New Roman" w:eastAsia="Times New Roman" w:ascii="Times New Roman"/>
            <w:b w:val="0"/>
            <w:i w:val="1"/>
            <w:sz w:val="20"/>
            <w:vertAlign w:val="baseline"/>
            <w:rtl w:val="0"/>
          </w:rPr>
          <w:tab/>
          <w:delText xml:space="preserve">11</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62" w:date="2014-07-09T13:30:37Z" w:author="">
        <w:r w:rsidRPr="00000000" w:rsidR="00000000" w:rsidDel="00000000">
          <w:rPr>
            <w:rFonts w:cs="Times New Roman" w:hAnsi="Times New Roman" w:eastAsia="Times New Roman" w:ascii="Times New Roman"/>
            <w:b w:val="0"/>
            <w:i w:val="1"/>
            <w:sz w:val="20"/>
            <w:vertAlign w:val="baseline"/>
            <w:rtl w:val="0"/>
          </w:rPr>
          <w:delText xml:space="preserve">3.2</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График</w:delText>
        </w:r>
        <w:r w:rsidRPr="00000000" w:rsidR="00000000" w:rsidDel="00000000">
          <w:rPr>
            <w:rFonts w:cs="Times New Roman" w:hAnsi="Times New Roman" w:eastAsia="Times New Roman" w:ascii="Times New Roman"/>
            <w:b w:val="0"/>
            <w:i w:val="1"/>
            <w:sz w:val="20"/>
            <w:vertAlign w:val="baseline"/>
            <w:rtl w:val="0"/>
          </w:rPr>
          <w:tab/>
          <w:delText xml:space="preserve">12</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63" w:date="2014-07-09T13:30:37Z" w:author="">
        <w:r w:rsidRPr="00000000" w:rsidR="00000000" w:rsidDel="00000000">
          <w:rPr>
            <w:rFonts w:cs="Times New Roman" w:hAnsi="Times New Roman" w:eastAsia="Times New Roman" w:ascii="Times New Roman"/>
            <w:b w:val="0"/>
            <w:i w:val="1"/>
            <w:sz w:val="20"/>
            <w:vertAlign w:val="baseline"/>
            <w:rtl w:val="0"/>
          </w:rPr>
          <w:delText xml:space="preserve">3.3</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Преглед на функционалности на системата</w:delText>
        </w:r>
        <w:r w:rsidRPr="00000000" w:rsidR="00000000" w:rsidDel="00000000">
          <w:rPr>
            <w:rFonts w:cs="Times New Roman" w:hAnsi="Times New Roman" w:eastAsia="Times New Roman" w:ascii="Times New Roman"/>
            <w:b w:val="0"/>
            <w:i w:val="1"/>
            <w:sz w:val="20"/>
            <w:vertAlign w:val="baseline"/>
            <w:rtl w:val="0"/>
          </w:rPr>
          <w:tab/>
          <w:delText xml:space="preserve">12</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64" w:date="2014-07-09T13:30:37Z" w:author="">
        <w:r w:rsidRPr="00000000" w:rsidR="00000000" w:rsidDel="00000000">
          <w:rPr>
            <w:rFonts w:cs="Times New Roman" w:hAnsi="Times New Roman" w:eastAsia="Times New Roman" w:ascii="Times New Roman"/>
            <w:b w:val="0"/>
            <w:i w:val="1"/>
            <w:sz w:val="20"/>
            <w:vertAlign w:val="baseline"/>
            <w:rtl w:val="0"/>
          </w:rPr>
          <w:delText xml:space="preserve">3.4</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Детайлен план за итерация Е1</w:delText>
        </w:r>
        <w:r w:rsidRPr="00000000" w:rsidR="00000000" w:rsidDel="00000000">
          <w:rPr>
            <w:rFonts w:cs="Times New Roman" w:hAnsi="Times New Roman" w:eastAsia="Times New Roman" w:ascii="Times New Roman"/>
            <w:b w:val="0"/>
            <w:i w:val="1"/>
            <w:sz w:val="20"/>
            <w:vertAlign w:val="baseline"/>
            <w:rtl w:val="0"/>
          </w:rPr>
          <w:tab/>
          <w:delText xml:space="preserve">15</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65" w:date="2014-07-09T13:30:37Z" w:author="">
        <w:r w:rsidRPr="00000000" w:rsidR="00000000" w:rsidDel="00000000">
          <w:rPr>
            <w:rFonts w:cs="Times New Roman" w:hAnsi="Times New Roman" w:eastAsia="Times New Roman" w:ascii="Times New Roman"/>
            <w:b w:val="0"/>
            <w:i w:val="1"/>
            <w:sz w:val="20"/>
            <w:vertAlign w:val="baseline"/>
            <w:rtl w:val="0"/>
          </w:rPr>
          <w:delText xml:space="preserve">3.5</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Детайлен план за итерация C1</w:delText>
        </w:r>
        <w:r w:rsidRPr="00000000" w:rsidR="00000000" w:rsidDel="00000000">
          <w:rPr>
            <w:rFonts w:cs="Times New Roman" w:hAnsi="Times New Roman" w:eastAsia="Times New Roman" w:ascii="Times New Roman"/>
            <w:b w:val="0"/>
            <w:i w:val="1"/>
            <w:sz w:val="20"/>
            <w:vertAlign w:val="baseline"/>
            <w:rtl w:val="0"/>
          </w:rPr>
          <w:tab/>
          <w:delText xml:space="preserve">15</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66" w:date="2014-07-09T13:30:37Z" w:author="">
        <w:r w:rsidRPr="00000000" w:rsidR="00000000" w:rsidDel="00000000">
          <w:rPr>
            <w:rFonts w:cs="Times New Roman" w:hAnsi="Times New Roman" w:eastAsia="Times New Roman" w:ascii="Times New Roman"/>
            <w:b w:val="0"/>
            <w:i w:val="1"/>
            <w:sz w:val="20"/>
            <w:vertAlign w:val="baseline"/>
            <w:rtl w:val="0"/>
          </w:rPr>
          <w:delText xml:space="preserve">3.6</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Детайлен план за итерация C2</w:delText>
        </w:r>
        <w:r w:rsidRPr="00000000" w:rsidR="00000000" w:rsidDel="00000000">
          <w:rPr>
            <w:rFonts w:cs="Times New Roman" w:hAnsi="Times New Roman" w:eastAsia="Times New Roman" w:ascii="Times New Roman"/>
            <w:b w:val="0"/>
            <w:i w:val="1"/>
            <w:sz w:val="20"/>
            <w:vertAlign w:val="baseline"/>
            <w:rtl w:val="0"/>
          </w:rPr>
          <w:tab/>
          <w:delText xml:space="preserve">15</w:delText>
        </w:r>
      </w:del>
      <w:r w:rsidRPr="00000000" w:rsidR="00000000" w:rsidDel="00000000">
        <w:rPr>
          <w:rtl w:val="0"/>
        </w:rPr>
      </w:r>
    </w:p>
    <w:p w:rsidP="00000000" w:rsidRPr="00000000" w:rsidR="00000000" w:rsidDel="00000000" w:rsidRDefault="00000000">
      <w:pPr>
        <w:widowControl w:val="0"/>
        <w:tabs>
          <w:tab w:val="left" w:pos="400"/>
          <w:tab w:val="right" w:pos="9350"/>
        </w:tabs>
        <w:spacing w:lineRule="auto" w:after="120" w:line="240" w:before="240"/>
        <w:ind w:left="0" w:firstLine="0"/>
        <w:contextualSpacing w:val="0"/>
      </w:pPr>
      <w:del w:id="67" w:date="2014-07-09T13:30:37Z" w:author="">
        <w:r w:rsidRPr="00000000" w:rsidR="00000000" w:rsidDel="00000000">
          <w:rPr>
            <w:rFonts w:cs="Times New Roman" w:hAnsi="Times New Roman" w:eastAsia="Times New Roman" w:ascii="Times New Roman"/>
            <w:b w:val="1"/>
            <w:sz w:val="20"/>
            <w:vertAlign w:val="baseline"/>
            <w:rtl w:val="0"/>
          </w:rPr>
          <w:delText xml:space="preserve">4.</w:delTex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1"/>
            <w:sz w:val="20"/>
            <w:vertAlign w:val="baseline"/>
            <w:rtl w:val="0"/>
          </w:rPr>
          <w:delText xml:space="preserve">Човешки ресурси</w:delText>
        </w:r>
        <w:r w:rsidRPr="00000000" w:rsidR="00000000" w:rsidDel="00000000">
          <w:rPr>
            <w:rFonts w:cs="Times New Roman" w:hAnsi="Times New Roman" w:eastAsia="Times New Roman" w:ascii="Times New Roman"/>
            <w:b w:val="1"/>
            <w:sz w:val="20"/>
            <w:vertAlign w:val="baseline"/>
            <w:rtl w:val="0"/>
          </w:rPr>
          <w:tab/>
          <w:delText xml:space="preserve">15</w:delText>
        </w:r>
      </w:del>
      <w:r w:rsidRPr="00000000" w:rsidR="00000000" w:rsidDel="00000000">
        <w:rPr>
          <w:rtl w:val="0"/>
        </w:rPr>
      </w:r>
    </w:p>
    <w:p w:rsidP="00000000" w:rsidRPr="00000000" w:rsidR="00000000" w:rsidDel="00000000" w:rsidRDefault="00000000">
      <w:pPr>
        <w:widowControl w:val="0"/>
        <w:tabs>
          <w:tab w:val="left" w:pos="400"/>
          <w:tab w:val="right" w:pos="9350"/>
        </w:tabs>
        <w:spacing w:lineRule="auto" w:after="120" w:line="240" w:before="240"/>
        <w:ind w:left="0" w:firstLine="0"/>
        <w:contextualSpacing w:val="0"/>
      </w:pPr>
      <w:del w:id="68" w:date="2014-07-09T13:30:37Z" w:author="">
        <w:r w:rsidRPr="00000000" w:rsidR="00000000" w:rsidDel="00000000">
          <w:rPr>
            <w:rFonts w:cs="Times New Roman" w:hAnsi="Times New Roman" w:eastAsia="Times New Roman" w:ascii="Times New Roman"/>
            <w:b w:val="1"/>
            <w:sz w:val="20"/>
            <w:vertAlign w:val="baseline"/>
            <w:rtl w:val="0"/>
          </w:rPr>
          <w:delText xml:space="preserve">5.</w:delTex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1"/>
            <w:sz w:val="20"/>
            <w:vertAlign w:val="baseline"/>
            <w:rtl w:val="0"/>
          </w:rPr>
          <w:delText xml:space="preserve">Отчетни резултати</w:delText>
        </w:r>
        <w:r w:rsidRPr="00000000" w:rsidR="00000000" w:rsidDel="00000000">
          <w:rPr>
            <w:rFonts w:cs="Times New Roman" w:hAnsi="Times New Roman" w:eastAsia="Times New Roman" w:ascii="Times New Roman"/>
            <w:b w:val="1"/>
            <w:sz w:val="20"/>
            <w:vertAlign w:val="baseline"/>
            <w:rtl w:val="0"/>
          </w:rPr>
          <w:tab/>
          <w:delText xml:space="preserve">15</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69" w:date="2014-07-09T13:30:37Z" w:author="">
        <w:r w:rsidRPr="00000000" w:rsidR="00000000" w:rsidDel="00000000">
          <w:rPr>
            <w:rFonts w:cs="Times New Roman" w:hAnsi="Times New Roman" w:eastAsia="Times New Roman" w:ascii="Times New Roman"/>
            <w:b w:val="0"/>
            <w:i w:val="1"/>
            <w:sz w:val="20"/>
            <w:vertAlign w:val="baseline"/>
            <w:rtl w:val="0"/>
          </w:rPr>
          <w:delText xml:space="preserve">5.1</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Итерации и отчетни резултати</w:delText>
        </w:r>
        <w:r w:rsidRPr="00000000" w:rsidR="00000000" w:rsidDel="00000000">
          <w:rPr>
            <w:rFonts w:cs="Times New Roman" w:hAnsi="Times New Roman" w:eastAsia="Times New Roman" w:ascii="Times New Roman"/>
            <w:b w:val="0"/>
            <w:i w:val="1"/>
            <w:sz w:val="20"/>
            <w:vertAlign w:val="baseline"/>
            <w:rtl w:val="0"/>
          </w:rPr>
          <w:tab/>
          <w:delText xml:space="preserve">15</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70" w:date="2014-07-09T13:30:37Z" w:author="">
        <w:r w:rsidRPr="00000000" w:rsidR="00000000" w:rsidDel="00000000">
          <w:rPr>
            <w:rFonts w:cs="Times New Roman" w:hAnsi="Times New Roman" w:eastAsia="Times New Roman" w:ascii="Times New Roman"/>
            <w:b w:val="0"/>
            <w:i w:val="1"/>
            <w:sz w:val="20"/>
            <w:vertAlign w:val="baseline"/>
            <w:rtl w:val="0"/>
          </w:rPr>
          <w:delText xml:space="preserve">5.2</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Описание на отчетните резултати</w:delText>
        </w:r>
        <w:r w:rsidRPr="00000000" w:rsidR="00000000" w:rsidDel="00000000">
          <w:rPr>
            <w:rFonts w:cs="Times New Roman" w:hAnsi="Times New Roman" w:eastAsia="Times New Roman" w:ascii="Times New Roman"/>
            <w:b w:val="0"/>
            <w:i w:val="1"/>
            <w:sz w:val="20"/>
            <w:vertAlign w:val="baseline"/>
            <w:rtl w:val="0"/>
          </w:rPr>
          <w:tab/>
          <w:delText xml:space="preserve">17</w:delText>
        </w:r>
      </w:del>
      <w:r w:rsidRPr="00000000" w:rsidR="00000000" w:rsidDel="00000000">
        <w:rPr>
          <w:rtl w:val="0"/>
        </w:rPr>
      </w:r>
    </w:p>
    <w:p w:rsidP="00000000" w:rsidRPr="00000000" w:rsidR="00000000" w:rsidDel="00000000" w:rsidRDefault="00000000">
      <w:pPr>
        <w:widowControl w:val="0"/>
        <w:tabs>
          <w:tab w:val="left" w:pos="400"/>
          <w:tab w:val="right" w:pos="9350"/>
        </w:tabs>
        <w:spacing w:lineRule="auto" w:after="120" w:line="240" w:before="240"/>
        <w:ind w:left="0" w:firstLine="0"/>
        <w:contextualSpacing w:val="0"/>
      </w:pPr>
      <w:del w:id="71" w:date="2014-07-09T13:30:37Z" w:author="">
        <w:r w:rsidRPr="00000000" w:rsidR="00000000" w:rsidDel="00000000">
          <w:rPr>
            <w:rFonts w:cs="Times New Roman" w:hAnsi="Times New Roman" w:eastAsia="Times New Roman" w:ascii="Times New Roman"/>
            <w:b w:val="1"/>
            <w:sz w:val="20"/>
            <w:vertAlign w:val="baseline"/>
            <w:rtl w:val="0"/>
          </w:rPr>
          <w:delText xml:space="preserve">6.</w:delTex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1"/>
            <w:sz w:val="20"/>
            <w:vertAlign w:val="baseline"/>
            <w:rtl w:val="0"/>
          </w:rPr>
          <w:delText xml:space="preserve">Бюджет</w:delText>
        </w:r>
        <w:r w:rsidRPr="00000000" w:rsidR="00000000" w:rsidDel="00000000">
          <w:rPr>
            <w:rFonts w:cs="Times New Roman" w:hAnsi="Times New Roman" w:eastAsia="Times New Roman" w:ascii="Times New Roman"/>
            <w:b w:val="1"/>
            <w:sz w:val="20"/>
            <w:vertAlign w:val="baseline"/>
            <w:rtl w:val="0"/>
          </w:rPr>
          <w:tab/>
          <w:delText xml:space="preserve">22</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72" w:date="2014-07-09T13:30:37Z" w:author="">
        <w:r w:rsidRPr="00000000" w:rsidR="00000000" w:rsidDel="00000000">
          <w:rPr>
            <w:rFonts w:cs="Times New Roman" w:hAnsi="Times New Roman" w:eastAsia="Times New Roman" w:ascii="Times New Roman"/>
            <w:b w:val="0"/>
            <w:i w:val="1"/>
            <w:sz w:val="20"/>
            <w:vertAlign w:val="baseline"/>
            <w:rtl w:val="0"/>
          </w:rPr>
          <w:delText xml:space="preserve">6.1</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Бюджет за човешки труд</w:delText>
        </w:r>
        <w:r w:rsidRPr="00000000" w:rsidR="00000000" w:rsidDel="00000000">
          <w:rPr>
            <w:rFonts w:cs="Times New Roman" w:hAnsi="Times New Roman" w:eastAsia="Times New Roman" w:ascii="Times New Roman"/>
            <w:b w:val="0"/>
            <w:i w:val="1"/>
            <w:sz w:val="20"/>
            <w:vertAlign w:val="baseline"/>
            <w:rtl w:val="0"/>
          </w:rPr>
          <w:tab/>
          <w:delText xml:space="preserve">22</w:delText>
        </w:r>
      </w:del>
      <w:r w:rsidRPr="00000000" w:rsidR="00000000" w:rsidDel="00000000">
        <w:rPr>
          <w:rtl w:val="0"/>
        </w:rPr>
      </w:r>
    </w:p>
    <w:p w:rsidP="00000000" w:rsidRPr="00000000" w:rsidR="00000000" w:rsidDel="00000000" w:rsidRDefault="00000000">
      <w:pPr>
        <w:widowControl w:val="0"/>
        <w:tabs>
          <w:tab w:val="left" w:pos="800"/>
          <w:tab w:val="right" w:pos="9350"/>
        </w:tabs>
        <w:spacing w:lineRule="auto" w:after="0" w:line="240" w:before="120"/>
        <w:ind w:left="200" w:firstLine="0"/>
        <w:contextualSpacing w:val="0"/>
      </w:pPr>
      <w:del w:id="73" w:date="2014-07-09T13:30:37Z" w:author="">
        <w:r w:rsidRPr="00000000" w:rsidR="00000000" w:rsidDel="00000000">
          <w:rPr>
            <w:rFonts w:cs="Times New Roman" w:hAnsi="Times New Roman" w:eastAsia="Times New Roman" w:ascii="Times New Roman"/>
            <w:b w:val="0"/>
            <w:i w:val="1"/>
            <w:sz w:val="20"/>
            <w:vertAlign w:val="baseline"/>
            <w:rtl w:val="0"/>
          </w:rPr>
          <w:delText xml:space="preserve">6.2</w:delText>
        </w:r>
        <w:r w:rsidRPr="00000000" w:rsidR="00000000" w:rsidDel="00000000">
          <w:rPr>
            <w:rFonts w:cs="Times New Roman" w:hAnsi="Times New Roman" w:eastAsia="Times New Roman" w:ascii="Times New Roman"/>
            <w:b w:val="0"/>
            <w:i w:val="0"/>
            <w:sz w:val="24"/>
            <w:vertAlign w:val="baseline"/>
            <w:rtl w:val="0"/>
          </w:rPr>
          <w:tab/>
        </w:r>
        <w:r w:rsidRPr="00000000" w:rsidR="00000000" w:rsidDel="00000000">
          <w:rPr>
            <w:rFonts w:cs="Times New Roman" w:hAnsi="Times New Roman" w:eastAsia="Times New Roman" w:ascii="Times New Roman"/>
            <w:b w:val="0"/>
            <w:i w:val="1"/>
            <w:sz w:val="20"/>
            <w:vertAlign w:val="baseline"/>
            <w:rtl w:val="0"/>
          </w:rPr>
          <w:delText xml:space="preserve">Бюджет за софтуер и консумативи</w:delText>
        </w:r>
        <w:r w:rsidRPr="00000000" w:rsidR="00000000" w:rsidDel="00000000">
          <w:rPr>
            <w:rFonts w:cs="Times New Roman" w:hAnsi="Times New Roman" w:eastAsia="Times New Roman" w:ascii="Times New Roman"/>
            <w:b w:val="0"/>
            <w:i w:val="1"/>
            <w:sz w:val="20"/>
            <w:vertAlign w:val="baseline"/>
            <w:rtl w:val="0"/>
          </w:rPr>
          <w:tab/>
          <w:delText xml:space="preserve">23</w:delText>
        </w:r>
      </w:del>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numPr>
          <w:ilvl w:val="1"/>
          <w:numId w:val="10"/>
        </w:numPr>
        <w:ind w:left="0" w:firstLine="0"/>
        <w:rPr/>
      </w:pPr>
      <w:bookmarkStart w:id="2" w:colFirst="0" w:name="h.1fob9te" w:colLast="0"/>
      <w:bookmarkEnd w:id="2"/>
      <w:r w:rsidRPr="00000000" w:rsidR="00000000" w:rsidDel="00000000">
        <w:rPr>
          <w:b w:val="1"/>
          <w:vertAlign w:val="baseline"/>
          <w:rtl w:val="0"/>
        </w:rPr>
        <w:t xml:space="preserve">Съкращения</w:t>
      </w:r>
      <w:r w:rsidRPr="00000000" w:rsidR="00000000" w:rsidDel="00000000">
        <w:rPr>
          <w:rtl w:val="0"/>
        </w:rPr>
      </w:r>
    </w:p>
    <w:p w:rsidP="00000000" w:rsidRPr="00000000" w:rsidR="00000000" w:rsidDel="00000000" w:rsidRDefault="00000000">
      <w:pPr>
        <w:ind w:left="0" w:firstLine="0"/>
        <w:contextualSpacing w:val="0"/>
      </w:pPr>
      <w:bookmarkStart w:id="3" w:colFirst="0" w:name="h.3znysh7" w:colLast="0"/>
      <w:bookmarkEnd w:id="3"/>
      <w:r w:rsidRPr="00000000" w:rsidR="00000000" w:rsidDel="00000000">
        <w:rPr>
          <w:vertAlign w:val="baseline"/>
          <w:rtl w:val="0"/>
        </w:rPr>
        <w:t xml:space="preserve">Съкращенията се намират в Glossary.doc</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Цел на документа</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Този документ представя:</w:t>
      </w:r>
      <w:r w:rsidRPr="00000000" w:rsidR="00000000" w:rsidDel="00000000">
        <w:rPr>
          <w:rtl w:val="0"/>
        </w:rPr>
      </w:r>
    </w:p>
    <w:p w:rsidP="00000000" w:rsidRPr="00000000" w:rsidR="00000000" w:rsidDel="00000000" w:rsidRDefault="00000000">
      <w:pPr>
        <w:widowControl w:val="0"/>
        <w:numPr>
          <w:ilvl w:val="0"/>
          <w:numId w:val="8"/>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организацията на екипa за изпълнение на проекта;</w:t>
      </w:r>
      <w:r w:rsidRPr="00000000" w:rsidR="00000000" w:rsidDel="00000000">
        <w:rPr>
          <w:rtl w:val="0"/>
        </w:rPr>
      </w:r>
    </w:p>
    <w:p w:rsidP="00000000" w:rsidRPr="00000000" w:rsidR="00000000" w:rsidDel="00000000" w:rsidRDefault="00000000">
      <w:pPr>
        <w:widowControl w:val="0"/>
        <w:numPr>
          <w:ilvl w:val="0"/>
          <w:numId w:val="8"/>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ролите и отговорностите на участниците в проекта;</w:t>
      </w:r>
      <w:r w:rsidRPr="00000000" w:rsidR="00000000" w:rsidDel="00000000">
        <w:rPr>
          <w:rtl w:val="0"/>
        </w:rPr>
      </w:r>
    </w:p>
    <w:p w:rsidP="00000000" w:rsidRPr="00000000" w:rsidR="00000000" w:rsidDel="00000000" w:rsidRDefault="00000000">
      <w:pPr>
        <w:widowControl w:val="0"/>
        <w:numPr>
          <w:ilvl w:val="0"/>
          <w:numId w:val="8"/>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методологията за управление на проекта и фазите, на които се разделя;</w:t>
      </w:r>
      <w:r w:rsidRPr="00000000" w:rsidR="00000000" w:rsidDel="00000000">
        <w:rPr>
          <w:rtl w:val="0"/>
        </w:rPr>
      </w:r>
    </w:p>
    <w:p w:rsidP="00000000" w:rsidRPr="00000000" w:rsidR="00000000" w:rsidDel="00000000" w:rsidRDefault="00000000">
      <w:pPr>
        <w:widowControl w:val="0"/>
        <w:numPr>
          <w:ilvl w:val="0"/>
          <w:numId w:val="8"/>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ключовите дати, идентифицирани в рамките на проекта;</w:t>
      </w:r>
      <w:r w:rsidRPr="00000000" w:rsidR="00000000" w:rsidDel="00000000">
        <w:rPr>
          <w:rtl w:val="0"/>
        </w:rPr>
      </w:r>
    </w:p>
    <w:p w:rsidP="00000000" w:rsidRPr="00000000" w:rsidR="00000000" w:rsidDel="00000000" w:rsidRDefault="00000000">
      <w:pPr>
        <w:widowControl w:val="0"/>
        <w:numPr>
          <w:ilvl w:val="0"/>
          <w:numId w:val="8"/>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отчетните материали, които ще бъдат изготвени в рамките на проекта;</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keepLines w:val="1"/>
        <w:widowControl w:val="0"/>
        <w:spacing w:lineRule="auto" w:after="120" w:line="240" w:before="0"/>
        <w:ind w:left="0" w:firstLine="0"/>
        <w:contextualSpacing w:val="0"/>
      </w:pPr>
      <w:bookmarkStart w:id="4" w:colFirst="0" w:name="h.2et92p0" w:colLast="0"/>
      <w:bookmarkEnd w:id="4"/>
      <w:r w:rsidRPr="00000000" w:rsidR="00000000" w:rsidDel="00000000">
        <w:rPr>
          <w:rtl w:val="0"/>
        </w:rPr>
      </w:r>
    </w:p>
    <w:p w:rsidP="00000000" w:rsidRPr="00000000" w:rsidR="00000000" w:rsidDel="00000000" w:rsidRDefault="00000000">
      <w:pPr>
        <w:keepNext w:val="1"/>
        <w:widowControl w:val="0"/>
        <w:numPr>
          <w:ilvl w:val="0"/>
          <w:numId w:val="10"/>
        </w:numPr>
        <w:spacing w:lineRule="auto" w:after="60" w:line="240" w:before="120"/>
        <w:ind w:left="720" w:hanging="719"/>
        <w:rPr/>
      </w:pPr>
      <w:bookmarkStart w:id="5" w:colFirst="0" w:name="h.tyjcwt" w:colLast="0"/>
      <w:bookmarkEnd w:id="5"/>
      <w:r w:rsidRPr="00000000" w:rsidR="00000000" w:rsidDel="00000000">
        <w:rPr>
          <w:rFonts w:cs="Arial" w:hAnsi="Arial" w:eastAsia="Arial" w:ascii="Arial"/>
          <w:b w:val="1"/>
          <w:sz w:val="24"/>
          <w:vertAlign w:val="baseline"/>
          <w:rtl w:val="0"/>
        </w:rPr>
        <w:t xml:space="preserve">Въведение в проекта</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vertAlign w:val="baseline"/>
          <w:rtl w:val="0"/>
        </w:rPr>
        <w:t xml:space="preserve">Основни цели и обхват</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bookmarkStart w:id="6" w:colFirst="0" w:name="h.3dy6vkm" w:colLast="0"/>
      <w:bookmarkEnd w:id="6"/>
      <w:r w:rsidRPr="00000000" w:rsidR="00000000" w:rsidDel="00000000">
        <w:rPr>
          <w:rFonts w:cs="Times New Roman" w:hAnsi="Times New Roman" w:eastAsia="Times New Roman" w:ascii="Times New Roman"/>
          <w:b w:val="0"/>
          <w:sz w:val="20"/>
          <w:vertAlign w:val="baseline"/>
          <w:rtl w:val="0"/>
        </w:rPr>
        <w:t xml:space="preserve">Основните цели на проекта са проектирането и програмното</w:t>
      </w:r>
      <w:ins w:id="74" w:date="2013-10-12T14:51:00Z" w:author="">
        <w:r w:rsidRPr="00000000" w:rsidR="00000000" w:rsidDel="00000000">
          <w:rPr>
            <w:rFonts w:cs="Times New Roman" w:hAnsi="Times New Roman" w:eastAsia="Times New Roman" w:ascii="Times New Roman"/>
            <w:b w:val="0"/>
            <w:sz w:val="20"/>
            <w:vertAlign w:val="baseline"/>
            <w:rtl w:val="0"/>
          </w:rPr>
          <w:t xml:space="preserve"> </w:t>
        </w:r>
      </w:ins>
      <w:r w:rsidRPr="00000000" w:rsidR="00000000" w:rsidDel="00000000">
        <w:rPr>
          <w:rFonts w:cs="Times New Roman" w:hAnsi="Times New Roman" w:eastAsia="Times New Roman" w:ascii="Times New Roman"/>
          <w:b w:val="0"/>
          <w:sz w:val="20"/>
          <w:vertAlign w:val="baseline"/>
          <w:rtl w:val="0"/>
        </w:rPr>
        <w:t xml:space="preserve">разработване на единна деловодна система за целите на държавна администрация. Системата ще служи за обработката и съхраняването на документация от различни деловодни системи.</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Организация на проекта</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ins w:id="75" w:date="2013-10-13T10:18:00Z" w:author="">
        <w:r w:rsidRPr="00000000" w:rsidR="00000000" w:rsidDel="00000000">
          <w:rPr>
            <w:rFonts w:cs="Times New Roman" w:hAnsi="Times New Roman" w:eastAsia="Times New Roman" w:ascii="Times New Roman"/>
            <w:b w:val="0"/>
            <w:sz w:val="20"/>
            <w:vertAlign w:val="baseline"/>
            <w:rtl w:val="0"/>
          </w:rPr>
          <w:t xml:space="preserve">В точката е описана организацията на проекта от гледна точка на организацията и стейкхолдърите.</w:t>
        </w:r>
      </w:ins>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del w:id="76" w:date="2013-10-13T10:19:00Z" w:author="">
        <w:r w:rsidRPr="00000000" w:rsidR="00000000" w:rsidDel="00000000">
          <w:rPr>
            <w:rFonts w:cs="Times New Roman" w:hAnsi="Times New Roman" w:eastAsia="Times New Roman" w:ascii="Times New Roman"/>
            <w:b w:val="0"/>
            <w:sz w:val="20"/>
            <w:vertAlign w:val="baseline"/>
            <w:rtl w:val="0"/>
          </w:rPr>
          <w:delText xml:space="preserve">Ролите по управление на проекта</w:delText>
        </w:r>
      </w:del>
      <w:ins w:id="76" w:date="2013-10-13T10:19:00Z" w:author="">
        <w:r w:rsidRPr="00000000" w:rsidR="00000000" w:rsidDel="00000000">
          <w:rPr>
            <w:rFonts w:cs="Times New Roman" w:hAnsi="Times New Roman" w:eastAsia="Times New Roman" w:ascii="Times New Roman"/>
            <w:b w:val="0"/>
            <w:sz w:val="20"/>
            <w:vertAlign w:val="baseline"/>
            <w:rtl w:val="0"/>
          </w:rPr>
          <w:t xml:space="preserve">Стейкхолдърите </w:t>
        </w:r>
      </w:ins>
      <w:del w:id="77" w:date="2013-10-13T10:19:00Z" w:author="">
        <w:r w:rsidRPr="00000000" w:rsidR="00000000" w:rsidDel="00000000">
          <w:rPr>
            <w:rFonts w:cs="Times New Roman" w:hAnsi="Times New Roman" w:eastAsia="Times New Roman" w:ascii="Times New Roman"/>
            <w:b w:val="0"/>
            <w:sz w:val="20"/>
            <w:vertAlign w:val="baseline"/>
            <w:rtl w:val="0"/>
          </w:rPr>
          <w:delText xml:space="preserve"> за</w:delText>
        </w:r>
      </w:del>
      <w:ins w:id="77" w:date="2013-10-13T10:19:00Z" w:author="">
        <w:r w:rsidRPr="00000000" w:rsidR="00000000" w:rsidDel="00000000">
          <w:rPr>
            <w:rFonts w:cs="Times New Roman" w:hAnsi="Times New Roman" w:eastAsia="Times New Roman" w:ascii="Times New Roman"/>
            <w:b w:val="0"/>
            <w:sz w:val="20"/>
            <w:vertAlign w:val="baseline"/>
            <w:rtl w:val="0"/>
          </w:rPr>
          <w:t xml:space="preserve">на проекта са определени по препоръките </w:t>
        </w:r>
      </w:ins>
      <w:del w:id="78" w:date="2013-10-13T10:20:00Z" w:author="">
        <w:r w:rsidRPr="00000000" w:rsidR="00000000" w:rsidDel="00000000">
          <w:rPr>
            <w:rFonts w:cs="Times New Roman" w:hAnsi="Times New Roman" w:eastAsia="Times New Roman" w:ascii="Times New Roman"/>
            <w:b w:val="0"/>
            <w:sz w:val="20"/>
            <w:vertAlign w:val="baseline"/>
            <w:rtl w:val="0"/>
          </w:rPr>
          <w:delText xml:space="preserve"> са по препоръките </w:delText>
        </w:r>
      </w:del>
      <w:r w:rsidRPr="00000000" w:rsidR="00000000" w:rsidDel="00000000">
        <w:rPr>
          <w:rFonts w:cs="Times New Roman" w:hAnsi="Times New Roman" w:eastAsia="Times New Roman" w:ascii="Times New Roman"/>
          <w:b w:val="0"/>
          <w:sz w:val="20"/>
          <w:vertAlign w:val="baseline"/>
          <w:rtl w:val="0"/>
        </w:rPr>
        <w:t xml:space="preserve">на “</w:t>
      </w:r>
      <w:commentRangeStart w:id="0"/>
      <w:r w:rsidRPr="00000000" w:rsidR="00000000" w:rsidDel="00000000">
        <w:rPr>
          <w:rFonts w:cs="Times New Roman" w:hAnsi="Times New Roman" w:eastAsia="Times New Roman" w:ascii="Times New Roman"/>
          <w:b w:val="0"/>
          <w:sz w:val="20"/>
          <w:vertAlign w:val="baseline"/>
          <w:rtl w:val="0"/>
        </w:rPr>
        <w:t xml:space="preserve">PRINCE2 </w:t>
      </w:r>
      <w:commentRangeEnd w:id="0"/>
      <w:r w:rsidRPr="00000000" w:rsidR="00000000" w:rsidDel="00000000">
        <w:commentReference w:id="0"/>
      </w:r>
      <w:r w:rsidRPr="00000000" w:rsidR="00000000" w:rsidDel="00000000">
        <w:rPr>
          <w:rFonts w:cs="Times New Roman" w:hAnsi="Times New Roman" w:eastAsia="Times New Roman" w:ascii="Times New Roman"/>
          <w:b w:val="0"/>
          <w:sz w:val="20"/>
          <w:vertAlign w:val="baseline"/>
          <w:rtl w:val="0"/>
        </w:rPr>
        <w:t xml:space="preserve">Project Management Roles”.</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1"/>
          <w:sz w:val="20"/>
          <w:vertAlign w:val="baseline"/>
          <w:rtl w:val="0"/>
        </w:rPr>
        <w:t xml:space="preserve">Ръководител на проекта</w:t>
      </w:r>
      <w:ins w:id="79" w:date="2013-10-13T10:20:00Z" w:author="">
        <w:r w:rsidRPr="00000000" w:rsidR="00000000" w:rsidDel="00000000">
          <w:rPr>
            <w:rFonts w:cs="Times New Roman" w:hAnsi="Times New Roman" w:eastAsia="Times New Roman" w:ascii="Times New Roman"/>
            <w:b w:val="1"/>
            <w:sz w:val="20"/>
            <w:vertAlign w:val="baseline"/>
            <w:rtl w:val="0"/>
          </w:rPr>
          <w:t xml:space="preserve"> от страна на стейкохолдърите</w:t>
        </w:r>
      </w:ins>
      <w:r w:rsidRPr="00000000" w:rsidR="00000000" w:rsidDel="00000000">
        <w:rPr>
          <w:rFonts w:cs="Times New Roman" w:hAnsi="Times New Roman" w:eastAsia="Times New Roman" w:ascii="Times New Roman"/>
          <w:b w:val="0"/>
          <w:sz w:val="20"/>
          <w:vertAlign w:val="baseline"/>
          <w:rtl w:val="0"/>
        </w:rPr>
        <w:t xml:space="preserve">: организирането и контролирането на проекта означава, че трябва да човек занимаващ се с организацията и контролирането. Ръководителя на проекта избира кои хора да работят по проекта и е отговорен, че работата ще се свърши добре и навреме. За проекта по практикум 3 ръководител</w:t>
      </w:r>
      <w:ins w:id="80" w:date="2013-10-13T10:32:00Z" w:author="">
        <w:r w:rsidRPr="00000000" w:rsidR="00000000" w:rsidDel="00000000">
          <w:rPr>
            <w:rFonts w:cs="Times New Roman" w:hAnsi="Times New Roman" w:eastAsia="Times New Roman" w:ascii="Times New Roman"/>
            <w:b w:val="0"/>
            <w:sz w:val="20"/>
            <w:vertAlign w:val="baseline"/>
            <w:rtl w:val="0"/>
          </w:rPr>
          <w:t xml:space="preserve">я</w:t>
        </w:r>
      </w:ins>
      <w:r w:rsidRPr="00000000" w:rsidR="00000000" w:rsidDel="00000000">
        <w:rPr>
          <w:rFonts w:cs="Times New Roman" w:hAnsi="Times New Roman" w:eastAsia="Times New Roman" w:ascii="Times New Roman"/>
          <w:b w:val="0"/>
          <w:sz w:val="20"/>
          <w:vertAlign w:val="baseline"/>
          <w:rtl w:val="0"/>
        </w:rPr>
        <w:t xml:space="preserve"> на проекта </w:t>
      </w:r>
      <w:ins w:id="81" w:date="2013-10-13T10:33:00Z" w:author="">
        <w:r w:rsidRPr="00000000" w:rsidR="00000000" w:rsidDel="00000000">
          <w:rPr>
            <w:rFonts w:cs="Times New Roman" w:hAnsi="Times New Roman" w:eastAsia="Times New Roman" w:ascii="Times New Roman"/>
            <w:b w:val="0"/>
            <w:sz w:val="20"/>
            <w:vertAlign w:val="baseline"/>
            <w:rtl w:val="0"/>
          </w:rPr>
          <w:t xml:space="preserve">от страна на стейкхолдърите е</w:t>
        </w:r>
      </w:ins>
      <w:del w:id="81" w:date="2013-10-13T10:33:00Z" w:author="">
        <w:r w:rsidRPr="00000000" w:rsidR="00000000" w:rsidDel="00000000">
          <w:rPr>
            <w:rFonts w:cs="Times New Roman" w:hAnsi="Times New Roman" w:eastAsia="Times New Roman" w:ascii="Times New Roman"/>
            <w:b w:val="0"/>
            <w:sz w:val="20"/>
            <w:vertAlign w:val="baseline"/>
            <w:rtl w:val="0"/>
          </w:rPr>
          <w:delText xml:space="preserve">се явяват</w:delText>
        </w:r>
      </w:del>
      <w:r w:rsidRPr="00000000" w:rsidR="00000000" w:rsidDel="00000000">
        <w:rPr>
          <w:rFonts w:cs="Times New Roman" w:hAnsi="Times New Roman" w:eastAsia="Times New Roman" w:ascii="Times New Roman"/>
          <w:b w:val="0"/>
          <w:sz w:val="20"/>
          <w:vertAlign w:val="baseline"/>
          <w:rtl w:val="0"/>
        </w:rPr>
        <w:t xml:space="preserve"> </w:t>
      </w:r>
      <w:commentRangeStart w:id="1"/>
      <w:r w:rsidRPr="00000000" w:rsidR="00000000" w:rsidDel="00000000">
        <w:rPr>
          <w:rFonts w:cs="Times New Roman" w:hAnsi="Times New Roman" w:eastAsia="Times New Roman" w:ascii="Times New Roman"/>
          <w:b w:val="0"/>
          <w:sz w:val="20"/>
          <w:vertAlign w:val="baseline"/>
          <w:rtl w:val="0"/>
        </w:rPr>
        <w:t xml:space="preserve">И. Станев</w:t>
      </w:r>
      <w:del w:id="82" w:date="2014-07-09T13:30:37Z" w:author="">
        <w:r w:rsidRPr="00000000" w:rsidR="00000000" w:rsidDel="00000000">
          <w:rPr>
            <w:rFonts w:cs="Times New Roman" w:hAnsi="Times New Roman" w:eastAsia="Times New Roman" w:ascii="Times New Roman"/>
            <w:b w:val="0"/>
            <w:sz w:val="20"/>
            <w:vertAlign w:val="baseline"/>
            <w:rtl w:val="0"/>
          </w:rPr>
          <w:delText xml:space="preserve">, М. Червенски, И. Каменаров</w:delText>
        </w:r>
        <w:commentRangeEnd w:id="1"/>
        <w:r w:rsidRPr="00000000" w:rsidR="00000000" w:rsidDel="00000000">
          <w:commentReference w:id="1"/>
        </w:r>
        <w:r w:rsidRPr="00000000" w:rsidR="00000000" w:rsidDel="00000000">
          <w:rPr>
            <w:rFonts w:cs="Times New Roman" w:hAnsi="Times New Roman" w:eastAsia="Times New Roman" w:ascii="Times New Roman"/>
            <w:b w:val="0"/>
            <w:sz w:val="20"/>
            <w:vertAlign w:val="baseline"/>
            <w:rtl w:val="0"/>
          </w:rPr>
          <w:delText xml:space="preserve">.</w:delText>
        </w:r>
      </w:del>
      <w:ins w:id="82" w:date="2014-07-09T13:30:37Z" w:author="">
        <w:r w:rsidRPr="00000000" w:rsidR="00000000" w:rsidDel="00000000">
          <w:rPr>
            <w:rFonts w:cs="Times New Roman" w:hAnsi="Times New Roman" w:eastAsia="Times New Roman" w:ascii="Times New Roman"/>
            <w:b w:val="0"/>
            <w:sz w:val="20"/>
            <w:vertAlign w:val="baseline"/>
            <w:rtl w:val="0"/>
          </w:rPr>
          <w:t xml:space="preserve">.</w:t>
        </w:r>
      </w:ins>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1"/>
          <w:sz w:val="20"/>
          <w:vertAlign w:val="baseline"/>
          <w:rtl w:val="0"/>
        </w:rPr>
        <w:t xml:space="preserve">Клиент</w:t>
      </w:r>
      <w:r w:rsidRPr="00000000" w:rsidR="00000000" w:rsidDel="00000000">
        <w:rPr>
          <w:rFonts w:cs="Times New Roman" w:hAnsi="Times New Roman" w:eastAsia="Times New Roman" w:ascii="Times New Roman"/>
          <w:b w:val="0"/>
          <w:sz w:val="20"/>
          <w:vertAlign w:val="baseline"/>
          <w:rtl w:val="0"/>
        </w:rPr>
        <w:t xml:space="preserve">: Е </w:t>
      </w:r>
      <w:del w:id="83" w:date="2014-07-09T13:30:37Z" w:author="">
        <w:r w:rsidRPr="00000000" w:rsidR="00000000" w:rsidDel="00000000">
          <w:rPr>
            <w:rFonts w:cs="Times New Roman" w:hAnsi="Times New Roman" w:eastAsia="Times New Roman" w:ascii="Times New Roman"/>
            <w:b w:val="0"/>
            <w:sz w:val="20"/>
            <w:vertAlign w:val="baseline"/>
            <w:rtl w:val="0"/>
          </w:rPr>
          <w:delText xml:space="preserve">човекът/</w:delText>
        </w:r>
      </w:del>
      <w:r w:rsidRPr="00000000" w:rsidR="00000000" w:rsidDel="00000000">
        <w:rPr>
          <w:rFonts w:cs="Times New Roman" w:hAnsi="Times New Roman" w:eastAsia="Times New Roman" w:ascii="Times New Roman"/>
          <w:b w:val="0"/>
          <w:sz w:val="20"/>
          <w:vertAlign w:val="baseline"/>
          <w:rtl w:val="0"/>
        </w:rPr>
        <w:t xml:space="preserve">организацията, която е поръчала и получава разработения продукт. Университетът се явява клиент и запазва правото да използва, разработения от екипа проект.</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Потребител (Senior User)</w:t>
      </w:r>
      <w:r w:rsidRPr="00000000" w:rsidR="00000000" w:rsidDel="00000000">
        <w:rPr>
          <w:rFonts w:cs="Times New Roman" w:hAnsi="Times New Roman" w:eastAsia="Times New Roman" w:ascii="Times New Roman"/>
          <w:b w:val="0"/>
          <w:sz w:val="20"/>
          <w:vertAlign w:val="baseline"/>
          <w:rtl w:val="0"/>
        </w:rPr>
        <w:t xml:space="preserve"> е човекът, който ще използва продукта. За ор</w:t>
      </w:r>
      <w:del w:id="84" w:date="2013-10-12T14:55:00Z" w:author="">
        <w:r w:rsidRPr="00000000" w:rsidR="00000000" w:rsidDel="00000000">
          <w:rPr>
            <w:rFonts w:cs="Times New Roman" w:hAnsi="Times New Roman" w:eastAsia="Times New Roman" w:ascii="Times New Roman"/>
            <w:b w:val="0"/>
            <w:sz w:val="20"/>
            <w:vertAlign w:val="baseline"/>
            <w:rtl w:val="0"/>
          </w:rPr>
          <w:delText xml:space="preserve">т</w:delText>
        </w:r>
      </w:del>
      <w:r w:rsidRPr="00000000" w:rsidR="00000000" w:rsidDel="00000000">
        <w:rPr>
          <w:rFonts w:cs="Times New Roman" w:hAnsi="Times New Roman" w:eastAsia="Times New Roman" w:ascii="Times New Roman"/>
          <w:b w:val="0"/>
          <w:sz w:val="20"/>
          <w:vertAlign w:val="baseline"/>
          <w:rtl w:val="0"/>
        </w:rPr>
        <w:t xml:space="preserve">ганизацията на университета това се </w:t>
      </w:r>
      <w:commentRangeStart w:id="2"/>
      <w:r w:rsidRPr="00000000" w:rsidR="00000000" w:rsidDel="00000000">
        <w:rPr>
          <w:rFonts w:cs="Times New Roman" w:hAnsi="Times New Roman" w:eastAsia="Times New Roman" w:ascii="Times New Roman"/>
          <w:b w:val="0"/>
          <w:sz w:val="20"/>
          <w:vertAlign w:val="baseline"/>
          <w:rtl w:val="0"/>
        </w:rPr>
        <w:t xml:space="preserve">явява</w:t>
      </w:r>
      <w:ins w:id="85" w:date="2013-10-13T10:20:00Z" w:author="">
        <w:r w:rsidRPr="00000000" w:rsidR="00000000" w:rsidDel="00000000">
          <w:rPr>
            <w:rFonts w:cs="Times New Roman" w:hAnsi="Times New Roman" w:eastAsia="Times New Roman" w:ascii="Times New Roman"/>
            <w:b w:val="0"/>
            <w:sz w:val="20"/>
            <w:vertAlign w:val="baseline"/>
            <w:rtl w:val="0"/>
          </w:rPr>
          <w:t xml:space="preserve">т</w:t>
        </w:r>
      </w:ins>
      <w:r w:rsidRPr="00000000" w:rsidR="00000000" w:rsidDel="00000000">
        <w:rPr>
          <w:rFonts w:cs="Times New Roman" w:hAnsi="Times New Roman" w:eastAsia="Times New Roman" w:ascii="Times New Roman"/>
          <w:b w:val="0"/>
          <w:sz w:val="20"/>
          <w:vertAlign w:val="baseline"/>
          <w:rtl w:val="0"/>
        </w:rPr>
        <w:t xml:space="preserve"> </w:t>
      </w:r>
      <w:ins w:id="86" w:date="2013-10-13T10:20:00Z" w:author="">
        <w:r w:rsidRPr="00000000" w:rsidR="00000000" w:rsidDel="00000000">
          <w:rPr>
            <w:rFonts w:cs="Times New Roman" w:hAnsi="Times New Roman" w:eastAsia="Times New Roman" w:ascii="Times New Roman"/>
            <w:b w:val="0"/>
            <w:sz w:val="20"/>
            <w:vertAlign w:val="baseline"/>
            <w:rtl w:val="0"/>
          </w:rPr>
          <w:t xml:space="preserve">служителите от </w:t>
        </w:r>
      </w:ins>
      <w:r w:rsidRPr="00000000" w:rsidR="00000000" w:rsidDel="00000000">
        <w:rPr>
          <w:rFonts w:cs="Times New Roman" w:hAnsi="Times New Roman" w:eastAsia="Times New Roman" w:ascii="Times New Roman"/>
          <w:b w:val="0"/>
          <w:sz w:val="20"/>
          <w:vertAlign w:val="baseline"/>
          <w:rtl w:val="0"/>
        </w:rPr>
        <w:t xml:space="preserve">катедра „ИИТ</w:t>
      </w:r>
      <w:commentRangeEnd w:id="2"/>
      <w:r w:rsidRPr="00000000" w:rsidR="00000000" w:rsidDel="00000000">
        <w:commentReference w:id="2"/>
      </w:r>
      <w:r w:rsidRPr="00000000" w:rsidR="00000000" w:rsidDel="00000000">
        <w:rPr>
          <w:rFonts w:cs="Times New Roman" w:hAnsi="Times New Roman" w:eastAsia="Times New Roman" w:ascii="Times New Roman"/>
          <w:b w:val="0"/>
          <w:sz w:val="20"/>
          <w:vertAlign w:val="baseline"/>
          <w:rtl w:val="0"/>
        </w:rPr>
        <w:t xml:space="preserve">”</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1"/>
          <w:sz w:val="20"/>
          <w:vertAlign w:val="baseline"/>
          <w:rtl w:val="0"/>
        </w:rPr>
        <w:t xml:space="preserve">Снабдител(Supplier)</w:t>
      </w:r>
      <w:r w:rsidRPr="00000000" w:rsidR="00000000" w:rsidDel="00000000">
        <w:rPr>
          <w:rFonts w:cs="Times New Roman" w:hAnsi="Times New Roman" w:eastAsia="Times New Roman" w:ascii="Times New Roman"/>
          <w:b w:val="0"/>
          <w:sz w:val="20"/>
          <w:vertAlign w:val="baseline"/>
          <w:rtl w:val="0"/>
        </w:rPr>
        <w:t xml:space="preserve"> са хората, които имат нужното знание и могат да отпуснат необходимите ресурси за проекта. </w:t>
      </w:r>
      <w:ins w:id="87" w:date="2013-10-13T10:34:00Z" w:author="">
        <w:r w:rsidRPr="00000000" w:rsidR="00000000" w:rsidDel="00000000">
          <w:rPr>
            <w:rFonts w:cs="Times New Roman" w:hAnsi="Times New Roman" w:eastAsia="Times New Roman" w:ascii="Times New Roman"/>
            <w:b w:val="0"/>
            <w:sz w:val="20"/>
            <w:vertAlign w:val="baseline"/>
            <w:rtl w:val="0"/>
          </w:rPr>
          <w:t xml:space="preserve">Поради специфичния характер на проекта (като част от университетска дисциплина) снабдителя са водещите на дисциплината. Те разпределят екипите и отпускат нужното време и ресурси за изпълнението. </w:t>
        </w:r>
      </w:ins>
      <w:r w:rsidRPr="00000000" w:rsidR="00000000" w:rsidDel="00000000">
        <w:rPr>
          <w:rFonts w:cs="Times New Roman" w:hAnsi="Times New Roman" w:eastAsia="Times New Roman" w:ascii="Times New Roman"/>
          <w:b w:val="0"/>
          <w:sz w:val="20"/>
          <w:vertAlign w:val="baseline"/>
          <w:rtl w:val="0"/>
        </w:rPr>
        <w:t xml:space="preserve">Те са от екипа на възложителя, </w:t>
      </w:r>
      <w:commentRangeStart w:id="3"/>
      <w:r w:rsidRPr="00000000" w:rsidR="00000000" w:rsidDel="00000000">
        <w:rPr>
          <w:rFonts w:cs="Times New Roman" w:hAnsi="Times New Roman" w:eastAsia="Times New Roman" w:ascii="Times New Roman"/>
          <w:b w:val="0"/>
          <w:sz w:val="20"/>
          <w:vertAlign w:val="baseline"/>
          <w:rtl w:val="0"/>
        </w:rPr>
        <w:t xml:space="preserve">а именно ръководителите на дисциплината „практикум 3” </w:t>
      </w:r>
      <w:commentRangeEnd w:id="3"/>
      <w:r w:rsidRPr="00000000" w:rsidR="00000000" w:rsidDel="00000000">
        <w:commentReference w:id="3"/>
      </w:r>
      <w:r w:rsidRPr="00000000" w:rsidR="00000000" w:rsidDel="00000000">
        <w:rPr>
          <w:rFonts w:cs="Times New Roman" w:hAnsi="Times New Roman" w:eastAsia="Times New Roman" w:ascii="Times New Roman"/>
          <w:b w:val="0"/>
          <w:sz w:val="20"/>
          <w:vertAlign w:val="baseline"/>
          <w:rtl w:val="0"/>
        </w:rPr>
        <w:t xml:space="preserve">към магистратурата „Софтуерно инженерство</w:t>
      </w:r>
      <w:ins w:id="88" w:date="2013-10-13T10:34:00Z" w:author="">
        <w:r w:rsidRPr="00000000" w:rsidR="00000000" w:rsidDel="00000000">
          <w:rPr>
            <w:rFonts w:cs="Times New Roman" w:hAnsi="Times New Roman" w:eastAsia="Times New Roman" w:ascii="Times New Roman"/>
            <w:b w:val="0"/>
            <w:sz w:val="20"/>
            <w:vertAlign w:val="baseline"/>
            <w:rtl w:val="0"/>
          </w:rPr>
          <w:t xml:space="preserve">“.</w:t>
        </w:r>
      </w:ins>
      <w:del w:id="88" w:date="2013-10-13T10:34:00Z" w:author="">
        <w:r w:rsidRPr="00000000" w:rsidR="00000000" w:rsidDel="00000000">
          <w:rPr>
            <w:rFonts w:cs="Times New Roman" w:hAnsi="Times New Roman" w:eastAsia="Times New Roman" w:ascii="Times New Roman"/>
            <w:b w:val="0"/>
            <w:sz w:val="20"/>
            <w:vertAlign w:val="baseline"/>
            <w:rtl w:val="0"/>
          </w:rPr>
          <w:delText xml:space="preserve">.”</w:delText>
        </w:r>
      </w:del>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commentRangeStart w:id="4"/>
      <w:r w:rsidRPr="00000000" w:rsidR="00000000" w:rsidDel="00000000">
        <w:rPr>
          <w:rFonts w:cs="Times New Roman" w:hAnsi="Times New Roman" w:eastAsia="Times New Roman" w:ascii="Times New Roman"/>
          <w:b w:val="0"/>
          <w:sz w:val="20"/>
          <w:vertAlign w:val="baseline"/>
          <w:rtl w:val="0"/>
        </w:rPr>
        <w:t xml:space="preserve">Следва графично представяне на организацията на проекта:</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ind w:left="0" w:firstLine="0"/>
        <w:contextualSpacing w:val="0"/>
      </w:pPr>
      <w:bookmarkStart w:id="7" w:colFirst="0" w:name="h.1t3h5sf" w:colLast="0"/>
      <w:bookmarkEnd w:id="7"/>
      <w:r w:rsidRPr="00000000" w:rsidR="00000000" w:rsidDel="00000000">
        <w:rPr>
          <w:rtl w:val="0"/>
        </w:rPr>
      </w:r>
    </w:p>
    <w:p w:rsidP="00000000" w:rsidRPr="00000000" w:rsidR="00000000" w:rsidDel="00000000" w:rsidRDefault="00000000">
      <w:pPr>
        <w:pStyle w:val="Heading3"/>
        <w:numPr>
          <w:ilvl w:val="2"/>
          <w:numId w:val="10"/>
        </w:numPr>
        <w:ind w:left="0" w:firstLine="0"/>
        <w:rPr/>
      </w:pPr>
      <w:r w:rsidRPr="00000000" w:rsidR="00000000" w:rsidDel="00000000">
        <w:rPr>
          <w:b w:val="0"/>
          <w:i w:val="1"/>
          <w:vertAlign w:val="baseline"/>
          <w:rtl w:val="0"/>
        </w:rPr>
        <w:t xml:space="preserve">Организация на бенефициента</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bookmarkStart w:id="8" w:colFirst="0" w:name="h.4d34og8" w:colLast="0"/>
      <w:bookmarkEnd w:id="8"/>
      <w:commentRangeStart w:id="5"/>
      <w:r w:rsidRPr="00000000" w:rsidR="00000000" w:rsidDel="00000000">
        <w:rPr>
          <w:rFonts w:cs="Times New Roman" w:hAnsi="Times New Roman" w:eastAsia="Times New Roman" w:ascii="Times New Roman"/>
          <w:b w:val="0"/>
          <w:sz w:val="20"/>
          <w:vertAlign w:val="baseline"/>
          <w:rtl w:val="0"/>
        </w:rPr>
        <w:t xml:space="preserve">Поръчителят </w:t>
      </w:r>
      <w:ins w:id="89" w:date="2013-10-13T10:54:00Z" w:author="">
        <w:commentRangeEnd w:id="5"/>
        <w:r w:rsidRPr="00000000" w:rsidR="00000000" w:rsidDel="00000000">
          <w:commentReference w:id="5"/>
        </w:r>
        <w:r w:rsidRPr="00000000" w:rsidR="00000000" w:rsidDel="00000000">
          <w:rPr>
            <w:rFonts w:cs="Times New Roman" w:hAnsi="Times New Roman" w:eastAsia="Times New Roman" w:ascii="Times New Roman"/>
            <w:b w:val="0"/>
            <w:sz w:val="20"/>
            <w:vertAlign w:val="baseline"/>
            <w:rtl w:val="0"/>
          </w:rPr>
          <w:t xml:space="preserve">или бенефициента </w:t>
        </w:r>
      </w:ins>
      <w:r w:rsidRPr="00000000" w:rsidR="00000000" w:rsidDel="00000000">
        <w:rPr>
          <w:rFonts w:cs="Times New Roman" w:hAnsi="Times New Roman" w:eastAsia="Times New Roman" w:ascii="Times New Roman"/>
          <w:b w:val="0"/>
          <w:sz w:val="20"/>
          <w:vertAlign w:val="baseline"/>
          <w:rtl w:val="0"/>
        </w:rPr>
        <w:t xml:space="preserve">се състои </w:t>
      </w:r>
      <w:ins w:id="90" w:date="2013-10-13T10:39:00Z" w:author="">
        <w:r w:rsidRPr="00000000" w:rsidR="00000000" w:rsidDel="00000000">
          <w:rPr>
            <w:rFonts w:cs="Times New Roman" w:hAnsi="Times New Roman" w:eastAsia="Times New Roman" w:ascii="Times New Roman"/>
            <w:b w:val="0"/>
            <w:sz w:val="20"/>
            <w:vertAlign w:val="baseline"/>
            <w:rtl w:val="0"/>
          </w:rPr>
          <w:t xml:space="preserve">от: ръководителя на проекта от страна на стейкхолдърите, клиента, потребителя и снабдителя.</w:t>
        </w:r>
      </w:ins>
      <w:del w:id="90" w:date="2013-10-13T10:39:00Z" w:author="">
        <w:r w:rsidRPr="00000000" w:rsidR="00000000" w:rsidDel="00000000">
          <w:rPr>
            <w:rFonts w:cs="Times New Roman" w:hAnsi="Times New Roman" w:eastAsia="Times New Roman" w:ascii="Times New Roman"/>
            <w:b w:val="0"/>
            <w:sz w:val="20"/>
            <w:vertAlign w:val="baseline"/>
            <w:rtl w:val="0"/>
          </w:rPr>
          <w:delText xml:space="preserve">екипа по провеждане на дисциплината „Практикум 3“: Иван Станев, Мирослав Червенски и Ивайло Каменаров.</w:delText>
        </w:r>
      </w:del>
      <w:r w:rsidRPr="00000000" w:rsidR="00000000" w:rsidDel="00000000">
        <w:rPr>
          <w:rFonts w:cs="Times New Roman" w:hAnsi="Times New Roman" w:eastAsia="Times New Roman" w:ascii="Times New Roman"/>
          <w:b w:val="0"/>
          <w:sz w:val="20"/>
          <w:vertAlign w:val="baseline"/>
          <w:rtl w:val="0"/>
        </w:rPr>
        <w:t xml:space="preserve"> </w:t>
      </w:r>
      <w:del w:id="91" w:date="2013-10-13T10:26:00Z" w:author="">
        <w:commentRangeStart w:id="6"/>
        <w:r w:rsidRPr="00000000" w:rsidR="00000000" w:rsidDel="00000000">
          <w:rPr>
            <w:rFonts w:cs="Times New Roman" w:hAnsi="Times New Roman" w:eastAsia="Times New Roman" w:ascii="Times New Roman"/>
            <w:b w:val="0"/>
            <w:sz w:val="20"/>
            <w:vertAlign w:val="baseline"/>
            <w:rtl w:val="0"/>
          </w:rPr>
          <w:delText xml:space="preserve">Извършителя </w:delText>
        </w:r>
        <w:commentRangeEnd w:id="6"/>
        <w:r w:rsidRPr="00000000" w:rsidR="00000000" w:rsidDel="00000000">
          <w:commentReference w:id="6"/>
        </w:r>
        <w:r w:rsidRPr="00000000" w:rsidR="00000000" w:rsidDel="00000000">
          <w:rPr>
            <w:rFonts w:cs="Times New Roman" w:hAnsi="Times New Roman" w:eastAsia="Times New Roman" w:ascii="Times New Roman"/>
            <w:b w:val="0"/>
            <w:sz w:val="20"/>
            <w:vertAlign w:val="baseline"/>
            <w:rtl w:val="0"/>
          </w:rPr>
          <w:delText xml:space="preserve">п</w:delText>
        </w:r>
      </w:del>
      <w:ins w:id="91" w:date="2013-10-13T10:26:00Z" w:author="">
        <w:r w:rsidRPr="00000000" w:rsidR="00000000" w:rsidDel="00000000">
          <w:rPr>
            <w:rFonts w:cs="Times New Roman" w:hAnsi="Times New Roman" w:eastAsia="Times New Roman" w:ascii="Times New Roman"/>
            <w:b w:val="0"/>
            <w:sz w:val="20"/>
            <w:vertAlign w:val="baseline"/>
            <w:rtl w:val="0"/>
          </w:rPr>
          <w:t xml:space="preserve">Изпълнителят п</w:t>
        </w:r>
      </w:ins>
      <w:r w:rsidRPr="00000000" w:rsidR="00000000" w:rsidDel="00000000">
        <w:rPr>
          <w:rFonts w:cs="Times New Roman" w:hAnsi="Times New Roman" w:eastAsia="Times New Roman" w:ascii="Times New Roman"/>
          <w:b w:val="0"/>
          <w:sz w:val="20"/>
          <w:vertAlign w:val="baseline"/>
          <w:rtl w:val="0"/>
        </w:rPr>
        <w:t xml:space="preserve">редава разработените артефакти директно на член екипа на бенефициента (или целия екип). При неясноти, изникнали в процеса на разработка в зависимост от областта на въпроса човек от ек</w:t>
      </w:r>
      <w:del w:id="92" w:date="2013-10-12T14:59:00Z" w:author="">
        <w:r w:rsidRPr="00000000" w:rsidR="00000000" w:rsidDel="00000000">
          <w:rPr>
            <w:rFonts w:cs="Times New Roman" w:hAnsi="Times New Roman" w:eastAsia="Times New Roman" w:ascii="Times New Roman"/>
            <w:b w:val="0"/>
            <w:sz w:val="20"/>
            <w:vertAlign w:val="baseline"/>
            <w:rtl w:val="0"/>
          </w:rPr>
          <w:delText xml:space="preserve">п</w:delText>
        </w:r>
      </w:del>
      <w:r w:rsidRPr="00000000" w:rsidR="00000000" w:rsidDel="00000000">
        <w:rPr>
          <w:rFonts w:cs="Times New Roman" w:hAnsi="Times New Roman" w:eastAsia="Times New Roman" w:ascii="Times New Roman"/>
          <w:b w:val="0"/>
          <w:sz w:val="20"/>
          <w:vertAlign w:val="baseline"/>
          <w:rtl w:val="0"/>
        </w:rPr>
        <w:t xml:space="preserve">ипа на извършителя се свързва с поръчителя.</w:t>
      </w:r>
      <w:r w:rsidRPr="00000000" w:rsidR="00000000" w:rsidDel="00000000">
        <w:rPr>
          <w:rtl w:val="0"/>
        </w:rPr>
      </w:r>
    </w:p>
    <w:p w:rsidP="00000000" w:rsidRPr="00000000" w:rsidR="00000000" w:rsidDel="00000000" w:rsidRDefault="00000000">
      <w:pPr>
        <w:pStyle w:val="Heading3"/>
        <w:numPr>
          <w:ilvl w:val="2"/>
          <w:numId w:val="10"/>
        </w:numPr>
        <w:ind w:left="0" w:firstLine="0"/>
        <w:rPr/>
      </w:pPr>
      <w:r w:rsidRPr="00000000" w:rsidR="00000000" w:rsidDel="00000000">
        <w:rPr>
          <w:b w:val="0"/>
          <w:i w:val="1"/>
          <w:vertAlign w:val="baseline"/>
          <w:rtl w:val="0"/>
        </w:rPr>
        <w:t xml:space="preserve">Организация и </w:t>
      </w:r>
      <w:commentRangeStart w:id="7"/>
      <w:r w:rsidRPr="00000000" w:rsidR="00000000" w:rsidDel="00000000">
        <w:rPr>
          <w:b w:val="0"/>
          <w:i w:val="1"/>
          <w:vertAlign w:val="baseline"/>
          <w:rtl w:val="0"/>
        </w:rPr>
        <w:t xml:space="preserve">организационна структура на изпълнителя</w:t>
      </w:r>
      <w:commentRangeEnd w:id="7"/>
      <w:r w:rsidRPr="00000000" w:rsidR="00000000" w:rsidDel="00000000">
        <w:commentReference w:id="7"/>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Екипът по изпълнението използва проектна организационна структура. Тя може да се нарече още временна организационна структура,  защото се създава за решаването на конкретна задача.   Смисълът   на   нейното   създаване   се   състои   във формиране на екип от сътрудници на организацията (в случая студенти от университета) за работа над сложен проект с фиксиран срок, качество и разходи. Когато проектът бъде завършен, екипът се разпуска. Сътрудниците започват да работят по нов проект или се завръщат в стационарния отдел, или напускат организацията. </w:t>
      </w:r>
      <w:r w:rsidRPr="00000000" w:rsidR="00000000" w:rsidDel="00000000">
        <w:rPr>
          <w:rtl w:val="0"/>
        </w:rPr>
      </w:r>
    </w:p>
    <w:p w:rsidP="00000000" w:rsidRPr="00000000" w:rsidR="00000000" w:rsidDel="00000000" w:rsidRDefault="00000000">
      <w:pPr>
        <w:pStyle w:val="Heading2"/>
        <w:numPr>
          <w:ilvl w:val="1"/>
          <w:numId w:val="10"/>
        </w:numPr>
        <w:ind w:left="0" w:firstLine="0"/>
        <w:rPr/>
      </w:pPr>
      <w:bookmarkStart w:id="9" w:colFirst="0" w:name="h.2s8eyo1" w:colLast="0"/>
      <w:bookmarkEnd w:id="9"/>
      <w:del w:id="93" w:date="2013-10-13T10:58:00Z" w:author="">
        <w:commentRangeStart w:id="8"/>
        <w:r w:rsidRPr="00000000" w:rsidR="00000000" w:rsidDel="00000000">
          <w:rPr>
            <w:b w:val="1"/>
            <w:vertAlign w:val="baseline"/>
            <w:rtl w:val="0"/>
          </w:rPr>
          <w:delText xml:space="preserve">Начин на провеждане на проекта</w:delText>
        </w:r>
      </w:del>
      <w:commentRangeEnd w:id="8"/>
      <w:r w:rsidRPr="00000000" w:rsidR="00000000" w:rsidDel="00000000">
        <w:commentReference w:id="8"/>
      </w:r>
      <w:r w:rsidRPr="00000000" w:rsidR="00000000" w:rsidDel="00000000">
        <w:rPr>
          <w:rtl w:val="0"/>
        </w:rPr>
      </w:r>
    </w:p>
    <w:p w:rsidP="00000000" w:rsidRPr="00000000" w:rsidR="00000000" w:rsidDel="00000000" w:rsidRDefault="00000000">
      <w:pPr>
        <w:ind w:left="0" w:firstLine="0"/>
        <w:contextualSpacing w:val="0"/>
      </w:pPr>
      <w:bookmarkStart w:id="10" w:colFirst="0" w:name="h.17dp8vu" w:colLast="0"/>
      <w:bookmarkEnd w:id="10"/>
      <w:del w:id="94" w:date="2014-07-09T13:30:37Z" w:author="">
        <w:r w:rsidRPr="00000000" w:rsidR="00000000" w:rsidDel="00000000">
          <w:rPr>
            <w:vertAlign w:val="baseline"/>
            <w:rtl w:val="0"/>
          </w:rPr>
          <w:delText xml:space="preserve">Методиката за изпълнение на проекта е по RUP, както е наложено от дисциплината "Практикум 3". Проектите по RUP имат две основни характеристики:</w:delText>
        </w:r>
      </w:del>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pPrChange w:id="0" w:date="2014-07-09T13:30:37Z" w:author="">
          <w:pPr>
            <w:ind w:left="0" w:firstLine="0"/>
            <w:contextualSpacing w:val="0"/>
          </w:pPr>
        </w:pPrChange>
      </w:pPr>
      <w:bookmarkStart w:id="11" w:colFirst="0" w:name="h.3rdcrjn" w:colLast="0"/>
      <w:bookmarkEnd w:id="11"/>
      <w:del w:id="95" w:date="2013-10-13T10:58:00Z" w:author="">
        <w:r w:rsidRPr="00000000" w:rsidR="00000000" w:rsidDel="00000000">
          <w:rPr>
            <w:vertAlign w:val="baseline"/>
            <w:rtl w:val="0"/>
          </w:rPr>
          <w:delText xml:space="preserve">Са итеративни;</w:delText>
        </w:r>
      </w:del>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pPrChange w:id="0" w:date="2014-07-09T13:30:37Z" w:author="">
          <w:pPr>
            <w:ind w:left="0" w:firstLine="0"/>
            <w:contextualSpacing w:val="0"/>
          </w:pPr>
        </w:pPrChange>
      </w:pPr>
      <w:bookmarkStart w:id="12" w:colFirst="0" w:name="h.26in1rg" w:colLast="0"/>
      <w:bookmarkEnd w:id="12"/>
      <w:del w:id="97" w:date="2013-10-13T10:58:00Z" w:author="">
        <w:r w:rsidRPr="00000000" w:rsidR="00000000" w:rsidDel="00000000">
          <w:rPr>
            <w:vertAlign w:val="baseline"/>
            <w:rtl w:val="0"/>
          </w:rPr>
          <w:delText xml:space="preserve">Прогреса на проекта се измерва спрямо предварително междинни точки от изпълнението.</w:delText>
        </w:r>
      </w:del>
      <w:r w:rsidRPr="00000000" w:rsidR="00000000" w:rsidDel="00000000">
        <w:rPr>
          <w:rtl w:val="0"/>
        </w:rPr>
      </w:r>
    </w:p>
    <w:p w:rsidP="00000000" w:rsidRPr="00000000" w:rsidR="00000000" w:rsidDel="00000000" w:rsidRDefault="00000000">
      <w:pPr>
        <w:ind w:left="0" w:firstLine="0"/>
        <w:contextualSpacing w:val="0"/>
      </w:pPr>
      <w:bookmarkStart w:id="13" w:colFirst="0" w:name="h.lnxbz9" w:colLast="0"/>
      <w:bookmarkEnd w:id="13"/>
      <w:del w:id="98" w:date="2013-10-13T10:57:00Z" w:author="">
        <w:commentRangeStart w:id="9"/>
        <w:r w:rsidRPr="00000000" w:rsidR="00000000" w:rsidDel="00000000">
          <w:rPr>
            <w:vertAlign w:val="baseline"/>
            <w:rtl w:val="0"/>
          </w:rPr>
          <w:delText xml:space="preserve">Дисциплината "Практикум 3" е разделена от водещите на четири основни фази</w:delText>
        </w:r>
        <w:commentRangeEnd w:id="9"/>
        <w:r w:rsidRPr="00000000" w:rsidR="00000000" w:rsidDel="00000000">
          <w:commentReference w:id="9"/>
        </w:r>
        <w:r w:rsidRPr="00000000" w:rsidR="00000000" w:rsidDel="00000000">
          <w:rPr>
            <w:vertAlign w:val="baseline"/>
            <w:rtl w:val="0"/>
          </w:rPr>
          <w:delText xml:space="preserve">.</w:delText>
        </w:r>
      </w:del>
      <w:r w:rsidRPr="00000000" w:rsidR="00000000" w:rsidDel="00000000">
        <w:rPr>
          <w:rtl w:val="0"/>
        </w:rPr>
      </w:r>
    </w:p>
    <w:p w:rsidP="00000000" w:rsidRPr="00000000" w:rsidR="00000000" w:rsidDel="00000000" w:rsidRDefault="00000000">
      <w:pPr>
        <w:pStyle w:val="Heading3"/>
        <w:numPr>
          <w:ilvl w:val="2"/>
          <w:numId w:val="10"/>
        </w:numPr>
        <w:ind w:left="0" w:firstLine="0"/>
        <w:rPr/>
      </w:pPr>
      <w:bookmarkStart w:id="14" w:colFirst="0" w:name="h.35nkun2" w:colLast="0"/>
      <w:bookmarkEnd w:id="14"/>
      <w:del w:id="99" w:date="2013-10-13T10:58:00Z" w:author="">
        <w:r w:rsidRPr="00000000" w:rsidR="00000000" w:rsidDel="00000000">
          <w:rPr>
            <w:b w:val="0"/>
            <w:i w:val="1"/>
            <w:vertAlign w:val="baseline"/>
            <w:rtl w:val="0"/>
          </w:rPr>
          <w:delText xml:space="preserve">Итеративна разработка</w:delText>
        </w:r>
      </w:del>
      <w:r w:rsidRPr="00000000" w:rsidR="00000000" w:rsidDel="00000000">
        <w:rPr>
          <w:rtl w:val="0"/>
        </w:rPr>
      </w:r>
    </w:p>
    <w:p w:rsidP="00000000" w:rsidRPr="00000000" w:rsidR="00000000" w:rsidDel="00000000" w:rsidRDefault="00000000">
      <w:pPr>
        <w:ind w:left="0" w:firstLine="0"/>
        <w:contextualSpacing w:val="0"/>
      </w:pPr>
      <w:bookmarkStart w:id="15" w:colFirst="0" w:name="h.1ksv4uv" w:colLast="0"/>
      <w:bookmarkEnd w:id="15"/>
      <w:del w:id="100" w:date="2014-07-09T13:30:37Z" w:author="">
        <w:r w:rsidRPr="00000000" w:rsidR="00000000" w:rsidDel="00000000">
          <w:rPr>
            <w:vertAlign w:val="baseline"/>
            <w:rtl w:val="0"/>
          </w:rPr>
          <w:delText xml:space="preserve">По-голямата част от проектите по RUP, са по дефиниция, итеративни. RUP е постепенен процес, при който цялостният проект е разделени на фази и повторения. Итерациите са риск задвижвани - това е, ориентирана към намаляване на рисковете. Всяка итерация човек трябва да достави изпълнимия софтуер, който е доказуем и проверими срещу изисквания на проекта и потребителските случаи.</w:delText>
        </w:r>
      </w:del>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bookmarkStart w:id="16" w:colFirst="0" w:name="h.44sinio" w:colLast="0"/>
      <w:bookmarkEnd w:id="16"/>
      <w:del w:id="101" w:date="2014-07-09T13:30:37Z" w:author="">
        <w:r w:rsidRPr="00000000" w:rsidR="00000000" w:rsidDel="00000000">
          <w:rPr>
            <w:rFonts w:cs="Times New Roman" w:hAnsi="Times New Roman" w:eastAsia="Times New Roman" w:ascii="Times New Roman"/>
            <w:b w:val="0"/>
            <w:sz w:val="20"/>
            <w:vertAlign w:val="baseline"/>
            <w:rtl w:val="0"/>
          </w:rPr>
          <w:delText xml:space="preserve">Ръководителят на проекта използва итерация планове за управление на проекта. Като цяло работата, която попада извън плана за итерация не трябва да бъде предприета. </w:delText>
        </w:r>
        <w:commentRangeStart w:id="10"/>
        <w:r w:rsidRPr="00000000" w:rsidR="00000000" w:rsidDel="00000000">
          <w:rPr>
            <w:rFonts w:cs="Times New Roman" w:hAnsi="Times New Roman" w:eastAsia="Times New Roman" w:ascii="Times New Roman"/>
            <w:b w:val="0"/>
            <w:sz w:val="20"/>
            <w:vertAlign w:val="baseline"/>
            <w:rtl w:val="0"/>
          </w:rPr>
          <w:delText xml:space="preserve">План за итерация:</w:delText>
        </w:r>
      </w:del>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pPrChange w:id="0" w:date="2014-07-09T13:30:37Z" w:author="">
          <w:pPr>
            <w:ind w:left="0" w:firstLine="0"/>
            <w:contextualSpacing w:val="0"/>
          </w:pPr>
        </w:pPrChange>
      </w:pPr>
      <w:bookmarkStart w:id="17" w:colFirst="0" w:name="h.2jxsxqh" w:colLast="0"/>
      <w:bookmarkEnd w:id="17"/>
      <w:del w:id="102" w:date="2013-10-13T10:58:00Z" w:author="">
        <w:r w:rsidRPr="00000000" w:rsidR="00000000" w:rsidDel="00000000">
          <w:rPr>
            <w:vertAlign w:val="baseline"/>
            <w:rtl w:val="0"/>
          </w:rPr>
          <w:delText xml:space="preserve">предоставя детайлно описание на идващата работна фаза;</w:delText>
        </w:r>
      </w:del>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pPrChange w:id="0" w:date="2014-07-09T13:30:37Z" w:author="">
          <w:pPr>
            <w:ind w:left="0" w:firstLine="0"/>
            <w:contextualSpacing w:val="0"/>
          </w:pPr>
        </w:pPrChange>
      </w:pPr>
      <w:bookmarkStart w:id="18" w:colFirst="0" w:name="h.z337ya" w:colLast="0"/>
      <w:bookmarkEnd w:id="18"/>
      <w:del w:id="103" w:date="2013-10-13T10:58:00Z" w:author="">
        <w:r w:rsidRPr="00000000" w:rsidR="00000000" w:rsidDel="00000000">
          <w:rPr>
            <w:vertAlign w:val="baseline"/>
            <w:rtl w:val="0"/>
          </w:rPr>
          <w:delText xml:space="preserve">дефинира въвлечените роли, нужните действия и артефактите, които трябва да се предадат;</w:delText>
        </w:r>
      </w:del>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pPrChange w:id="0" w:date="2014-07-09T13:30:37Z" w:author="">
          <w:pPr>
            <w:ind w:left="0" w:firstLine="0"/>
            <w:contextualSpacing w:val="0"/>
          </w:pPr>
        </w:pPrChange>
      </w:pPr>
      <w:bookmarkStart w:id="19" w:colFirst="0" w:name="h.3j2qqm3" w:colLast="0"/>
      <w:bookmarkEnd w:id="19"/>
      <w:del w:id="104" w:date="2013-10-13T10:58:00Z" w:author="">
        <w:r w:rsidRPr="00000000" w:rsidR="00000000" w:rsidDel="00000000">
          <w:rPr>
            <w:vertAlign w:val="baseline"/>
            <w:rtl w:val="0"/>
          </w:rPr>
          <w:delText xml:space="preserve">дефинира ясен набор от критерии, чрез които може да се оценява прогреса през итерацията и в края й;</w:delText>
        </w:r>
      </w:del>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pPrChange w:id="0" w:date="2014-07-09T13:30:37Z" w:author="">
          <w:pPr>
            <w:ind w:left="0" w:firstLine="0"/>
            <w:contextualSpacing w:val="0"/>
          </w:pPr>
        </w:pPrChange>
      </w:pPr>
      <w:bookmarkStart w:id="20" w:colFirst="0" w:name="h.1y810tw" w:colLast="0"/>
      <w:bookmarkEnd w:id="20"/>
      <w:del w:id="105" w:date="2013-10-13T10:58:00Z" w:author="">
        <w:r w:rsidRPr="00000000" w:rsidR="00000000" w:rsidDel="00000000">
          <w:rPr>
            <w:vertAlign w:val="baseline"/>
            <w:rtl w:val="0"/>
          </w:rPr>
          <w:delText xml:space="preserve">Дефинира начална и крайна дата, както и дати за предаване</w:delText>
        </w:r>
        <w:commentRangeEnd w:id="10"/>
        <w:r w:rsidRPr="00000000" w:rsidR="00000000" w:rsidDel="00000000">
          <w:commentReference w:id="10"/>
        </w:r>
        <w:r w:rsidRPr="00000000" w:rsidR="00000000" w:rsidDel="00000000">
          <w:rPr>
            <w:vertAlign w:val="baseline"/>
            <w:rtl w:val="0"/>
          </w:rPr>
          <w:delText xml:space="preserve">.</w:delText>
        </w:r>
      </w:del>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bookmarkStart w:id="21" w:colFirst="0" w:name="h.4i7ojhp" w:colLast="0"/>
      <w:bookmarkEnd w:id="21"/>
      <w:del w:id="106" w:date="2014-07-09T13:30:37Z" w:author="">
        <w:r w:rsidRPr="00000000" w:rsidR="00000000" w:rsidDel="00000000">
          <w:rPr>
            <w:rFonts w:cs="Times New Roman" w:hAnsi="Times New Roman" w:eastAsia="Times New Roman" w:ascii="Times New Roman"/>
            <w:b w:val="0"/>
            <w:sz w:val="20"/>
            <w:vertAlign w:val="baseline"/>
            <w:rtl w:val="0"/>
          </w:rPr>
          <w:delText xml:space="preserve">В контекста на итеративна разработка, основните междинни точки  осигуряват основа за итерацията. Всяка такава движи проекта през определени етапи. Например, една итерация в начална фаза ще бъде структурирана около необходимостта да разбере обхвата на проекта; итерация (и) ще осигури рамката за управление на екипа, който да проучи границите на системата, последствията от едно възможно решение, както и размерът на това решение. Броят на повторения, ще зависи от това колко трудно е да се определи обхватът на проекта. Ако обхватът е много трудно да се разбере или задачите могат лесно да бъдат групирани в определени парчета, повече от едно повторение може да са необходими. Ако случаят е, че работата може да бъде свършена в една ясно определена итерация, тогава е излишно да се добавят допълнителни.</w:delText>
          <w:br w:type="textWrapping"/>
          <w:delText xml:space="preserve">Основните етапи, определени в RUP по необходимост са доста общи, ръководителят на проекта ще трябва да ги насочва, така че те да фокусират екипа към нуждите на проекта, по-специално неговия организационен контекст.</w:delText>
        </w:r>
      </w:del>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bookmarkStart w:id="22" w:colFirst="0" w:name="h.2xcytpi" w:colLast="0"/>
      <w:bookmarkEnd w:id="22"/>
      <w:del w:id="107" w:date="2014-07-09T13:30:37Z" w:author="">
        <w:r w:rsidRPr="00000000" w:rsidR="00000000" w:rsidDel="00000000">
          <w:rPr>
            <w:rFonts w:cs="Times New Roman" w:hAnsi="Times New Roman" w:eastAsia="Times New Roman" w:ascii="Times New Roman"/>
            <w:b w:val="0"/>
            <w:sz w:val="20"/>
            <w:vertAlign w:val="baseline"/>
            <w:rtl w:val="0"/>
          </w:rPr>
          <w:delText xml:space="preserve">Освен това тъй като целта на итерацията е да се намали риска по време на итерация вниманието на екипа ще бъде насочвано не само към разрашеването на конкретни проблеми но ще обръща внимание и на други дисциплини като например софтуерната архитектура, тестване, управление на промяната и др. Менидцърът съчетава итеративен ориентиран към рисковете подход с прецизирани задачи за точно определяне на плана на итерацията.</w:delText>
        </w:r>
      </w:del>
      <w:r w:rsidRPr="00000000" w:rsidR="00000000" w:rsidDel="00000000">
        <w:rPr>
          <w:rtl w:val="0"/>
        </w:rPr>
      </w:r>
    </w:p>
    <w:p w:rsidP="00000000" w:rsidRPr="00000000" w:rsidR="00000000" w:rsidDel="00000000" w:rsidRDefault="00000000">
      <w:pPr>
        <w:pStyle w:val="Heading3"/>
        <w:numPr>
          <w:ilvl w:val="2"/>
          <w:numId w:val="10"/>
        </w:numPr>
        <w:ind w:left="0" w:firstLine="0"/>
        <w:rPr/>
      </w:pPr>
      <w:bookmarkStart w:id="23" w:colFirst="0" w:name="h.1ci93xb" w:colLast="0"/>
      <w:bookmarkEnd w:id="23"/>
      <w:del w:id="108" w:date="2013-10-13T10:58:00Z" w:author="">
        <w:r w:rsidRPr="00000000" w:rsidR="00000000" w:rsidDel="00000000">
          <w:rPr>
            <w:b w:val="0"/>
            <w:i w:val="1"/>
            <w:vertAlign w:val="baseline"/>
            <w:rtl w:val="0"/>
          </w:rPr>
          <w:delText xml:space="preserve">Междинни точки</w:delText>
        </w:r>
      </w:del>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bookmarkStart w:id="24" w:colFirst="0" w:name="h.3whwml4" w:colLast="0"/>
      <w:bookmarkEnd w:id="24"/>
      <w:del w:id="109" w:date="2014-07-09T13:30:37Z" w:author="">
        <w:r w:rsidRPr="00000000" w:rsidR="00000000" w:rsidDel="00000000">
          <w:rPr>
            <w:rFonts w:cs="Times New Roman" w:hAnsi="Times New Roman" w:eastAsia="Times New Roman" w:ascii="Times New Roman"/>
            <w:b w:val="0"/>
            <w:sz w:val="20"/>
            <w:vertAlign w:val="baseline"/>
            <w:rtl w:val="0"/>
          </w:rPr>
          <w:delText xml:space="preserve">RUP определя четири фази за при разработката на софтуерни проекти. Във всяка фаза екипът по изпълнението се фокусира на конкретен аспект от проекта и свързаните с него редица междинни точки (milestones). Тези междинни точки помогат на ръководителя на проекта да направи оценка на напредъка на  и се гарантира, че проектът ще доведе до необходими функции с нужното качество. Фазите според предписанията на RUP и спрямо фокуса им са както следва:</w:delText>
        </w:r>
      </w:del>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pPrChange w:id="0" w:date="2014-07-09T13:30:37Z" w:author="">
          <w:pPr>
            <w:ind w:left="0" w:firstLine="0"/>
            <w:contextualSpacing w:val="0"/>
          </w:pPr>
        </w:pPrChange>
      </w:pPr>
      <w:bookmarkStart w:id="25" w:colFirst="0" w:name="h.2bn6wsx" w:colLast="0"/>
      <w:bookmarkEnd w:id="25"/>
      <w:del w:id="110" w:date="2013-10-13T10:58:00Z" w:author="">
        <w:r w:rsidRPr="00000000" w:rsidR="00000000" w:rsidDel="00000000">
          <w:rPr>
            <w:vertAlign w:val="baseline"/>
            <w:rtl w:val="0"/>
          </w:rPr>
          <w:delText xml:space="preserve">Планиране (Inception) — Фокуса на тази фаза е да се разбере правилно обхвата на проекта;</w:delText>
        </w:r>
      </w:del>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pPrChange w:id="0" w:date="2014-07-09T13:30:37Z" w:author="">
          <w:pPr>
            <w:ind w:left="0" w:firstLine="0"/>
            <w:contextualSpacing w:val="0"/>
          </w:pPr>
        </w:pPrChange>
      </w:pPr>
      <w:bookmarkStart w:id="26" w:colFirst="0" w:name="h.qsh70q" w:colLast="0"/>
      <w:bookmarkEnd w:id="26"/>
      <w:del w:id="111" w:date="2013-10-13T10:58:00Z" w:author="">
        <w:r w:rsidRPr="00000000" w:rsidR="00000000" w:rsidDel="00000000">
          <w:rPr>
            <w:vertAlign w:val="baseline"/>
            <w:rtl w:val="0"/>
          </w:rPr>
          <w:delText xml:space="preserve">Детайлизиране (Elaboration) — Трябва да се създаде архитектурата на системата, заедно със изискванията към й</w:delText>
        </w:r>
      </w:del>
      <w:ins w:id="112" w:date="2013-10-12T15:46:00Z" w:author="">
        <w:r w:rsidRPr="00000000" w:rsidR="00000000" w:rsidDel="00000000">
          <w:rPr>
            <w:vertAlign w:val="baseline"/>
            <w:rtl w:val="0"/>
          </w:rPr>
          <w:t xml:space="preserve">нея</w:t>
        </w:r>
      </w:ins>
      <w:del w:id="113" w:date="2013-10-13T10:58:00Z" w:author="">
        <w:r w:rsidRPr="00000000" w:rsidR="00000000" w:rsidDel="00000000">
          <w:rPr>
            <w:vertAlign w:val="baseline"/>
            <w:rtl w:val="0"/>
          </w:rPr>
          <w:delText xml:space="preserve">;</w:delText>
        </w:r>
      </w:del>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pPrChange w:id="0" w:date="2014-07-09T13:30:37Z" w:author="">
          <w:pPr>
            <w:ind w:left="0" w:firstLine="0"/>
            <w:contextualSpacing w:val="0"/>
          </w:pPr>
        </w:pPrChange>
      </w:pPr>
      <w:bookmarkStart w:id="27" w:colFirst="0" w:name="h.3as4poj" w:colLast="0"/>
      <w:bookmarkEnd w:id="27"/>
      <w:del w:id="114" w:date="2013-10-13T10:58:00Z" w:author="">
        <w:r w:rsidRPr="00000000" w:rsidR="00000000" w:rsidDel="00000000">
          <w:rPr>
            <w:vertAlign w:val="baseline"/>
            <w:rtl w:val="0"/>
          </w:rPr>
          <w:delText xml:space="preserve">Изграждане (Construction) — Основната дейност е разработването на проектирания в предната фаза софтуер;</w:delText>
        </w:r>
      </w:del>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pPrChange w:id="0" w:date="2014-07-09T13:30:37Z" w:author="">
          <w:pPr>
            <w:ind w:left="0" w:firstLine="0"/>
            <w:contextualSpacing w:val="0"/>
          </w:pPr>
        </w:pPrChange>
      </w:pPr>
      <w:bookmarkStart w:id="28" w:colFirst="0" w:name="h.1pxezwc" w:colLast="0"/>
      <w:bookmarkEnd w:id="28"/>
      <w:del w:id="115" w:date="2013-10-13T10:58:00Z" w:author="">
        <w:r w:rsidRPr="00000000" w:rsidR="00000000" w:rsidDel="00000000">
          <w:rPr>
            <w:vertAlign w:val="baseline"/>
            <w:rtl w:val="0"/>
          </w:rPr>
          <w:delText xml:space="preserve">Предаване (Transition) — Софтуерът трябва да бъде внедрен и предаден на клиентите в по време на тази фаза.</w:delText>
        </w:r>
      </w:del>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bookmarkStart w:id="29" w:colFirst="0" w:name="h.49x2ik5" w:colLast="0"/>
      <w:bookmarkEnd w:id="29"/>
      <w:del w:id="116" w:date="2014-07-09T13:30:37Z" w:author="">
        <w:r w:rsidRPr="00000000" w:rsidR="00000000" w:rsidDel="00000000">
          <w:rPr>
            <w:rFonts w:cs="Times New Roman" w:hAnsi="Times New Roman" w:eastAsia="Times New Roman" w:ascii="Times New Roman"/>
            <w:b w:val="0"/>
            <w:sz w:val="20"/>
            <w:vertAlign w:val="baseline"/>
            <w:rtl w:val="0"/>
          </w:rPr>
          <w:delText xml:space="preserve">Фазите са допълнително уточнени в т. 3.2.</w:delText>
        </w:r>
      </w:del>
      <w:r w:rsidRPr="00000000" w:rsidR="00000000" w:rsidDel="00000000">
        <w:rPr>
          <w:rtl w:val="0"/>
        </w:rPr>
      </w:r>
    </w:p>
    <w:p w:rsidP="00000000" w:rsidRPr="00000000" w:rsidR="00000000" w:rsidDel="00000000" w:rsidRDefault="00000000">
      <w:pPr>
        <w:pStyle w:val="Heading2"/>
        <w:numPr>
          <w:ilvl w:val="1"/>
          <w:numId w:val="10"/>
        </w:numPr>
        <w:ind w:left="0" w:firstLine="0"/>
        <w:rPr/>
      </w:pPr>
      <w:bookmarkStart w:id="30" w:colFirst="0" w:name="h.2p2csry" w:colLast="0"/>
      <w:bookmarkEnd w:id="30"/>
      <w:r w:rsidRPr="00000000" w:rsidR="00000000" w:rsidDel="00000000">
        <w:rPr>
          <w:b w:val="1"/>
          <w:vertAlign w:val="baseline"/>
          <w:rtl w:val="0"/>
        </w:rPr>
        <w:t xml:space="preserve">Роли и отговорности на екипа</w:t>
      </w:r>
      <w:r w:rsidRPr="00000000" w:rsidR="00000000" w:rsidDel="00000000">
        <w:rPr>
          <w:vertAlign w:val="baseline"/>
          <w:rtl w:val="0"/>
        </w:rPr>
        <w:t xml:space="preserve"> </w:t>
      </w:r>
      <w:r w:rsidRPr="00000000" w:rsidR="00000000" w:rsidDel="00000000">
        <w:rPr>
          <w:b w:val="1"/>
          <w:vertAlign w:val="baseline"/>
          <w:rtl w:val="0"/>
        </w:rPr>
        <w:t xml:space="preserve">на изпълнителя</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Проекта се извършва от екип от 7 човека от страна на изпълнителя. Всеки от хората има определена роля и отговаря за разработването на част от проекта. Координацията се поема от ръководител на проекта (PM). Той води комуникацията с клиента на управленско ниво, планира детайлно задачите към отделните членове на екипа и определя сроковете за изпълнение в съгласие с възложителя.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Екипа носи отговорността за успеха на проекта и неговото завършване качествено и в срок. Поради организацията на проекта „Единна деловодна система за държавна администрация“ се налага изпълнителите да заемат повече от една роля. Всеки член на екипа на изпълнителя има основна роля и една или няколко второстепенни. В отделни фази в зависимост от сроковете и поставените задачи може да се наложи поставянето на един, няколко или всички членове на екипа в една и съща роля, различна от първостепенната и второстепенната.</w:t>
      </w:r>
      <w:r w:rsidRPr="00000000" w:rsidR="00000000" w:rsidDel="00000000">
        <w:rPr>
          <w:rtl w:val="0"/>
        </w:rPr>
      </w:r>
    </w:p>
    <w:p w:rsidP="00000000" w:rsidRPr="00000000" w:rsidR="00000000" w:rsidDel="00000000" w:rsidRDefault="00000000">
      <w:pPr>
        <w:ind w:left="0" w:firstLine="0"/>
        <w:contextualSpacing w:val="0"/>
      </w:pPr>
      <w:bookmarkStart w:id="31" w:colFirst="0" w:name="h.147n2zr" w:colLast="0"/>
      <w:bookmarkEnd w:id="31"/>
      <w:r w:rsidRPr="00000000" w:rsidR="00000000" w:rsidDel="00000000">
        <w:rPr>
          <w:rtl w:val="0"/>
        </w:rPr>
      </w:r>
    </w:p>
    <w:p w:rsidP="00000000" w:rsidRPr="00000000" w:rsidR="00000000" w:rsidDel="00000000" w:rsidRDefault="00000000">
      <w:pPr>
        <w:pStyle w:val="Heading3"/>
        <w:numPr>
          <w:ilvl w:val="2"/>
          <w:numId w:val="10"/>
        </w:numPr>
        <w:ind w:left="0" w:firstLine="0"/>
        <w:rPr/>
      </w:pPr>
      <w:r w:rsidRPr="00000000" w:rsidR="00000000" w:rsidDel="00000000">
        <w:rPr>
          <w:b w:val="0"/>
          <w:i w:val="1"/>
          <w:vertAlign w:val="baseline"/>
          <w:rtl w:val="0"/>
        </w:rPr>
        <w:t xml:space="preserve">Роли по </w:t>
      </w:r>
      <w:r w:rsidRPr="00000000" w:rsidR="00000000" w:rsidDel="00000000">
        <w:rPr>
          <w:vertAlign w:val="baseline"/>
          <w:rtl w:val="0"/>
        </w:rPr>
        <w:t xml:space="preserve">RUP</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commentRangeStart w:id="11"/>
      <w:r w:rsidRPr="00000000" w:rsidR="00000000" w:rsidDel="00000000">
        <w:rPr>
          <w:rFonts w:cs="Times New Roman" w:hAnsi="Times New Roman" w:eastAsia="Times New Roman" w:ascii="Times New Roman"/>
          <w:b w:val="0"/>
          <w:sz w:val="20"/>
          <w:vertAlign w:val="baseline"/>
          <w:rtl w:val="0"/>
        </w:rPr>
        <w:t xml:space="preserve">Практикум 3 се води по методологията на RUP, затова на всеки човек от екипа </w:t>
      </w:r>
      <w:ins w:id="117" w:date="2013-10-13T10:59:00Z" w:author="">
        <w:r w:rsidRPr="00000000" w:rsidR="00000000" w:rsidDel="00000000">
          <w:rPr>
            <w:rFonts w:cs="Times New Roman" w:hAnsi="Times New Roman" w:eastAsia="Times New Roman" w:ascii="Times New Roman"/>
            <w:b w:val="0"/>
            <w:sz w:val="20"/>
            <w:vertAlign w:val="baseline"/>
            <w:rtl w:val="0"/>
          </w:rPr>
          <w:t xml:space="preserve">на изпълнителя </w:t>
        </w:r>
      </w:ins>
      <w:r w:rsidRPr="00000000" w:rsidR="00000000" w:rsidDel="00000000">
        <w:rPr>
          <w:rFonts w:cs="Times New Roman" w:hAnsi="Times New Roman" w:eastAsia="Times New Roman" w:ascii="Times New Roman"/>
          <w:b w:val="0"/>
          <w:sz w:val="20"/>
          <w:vertAlign w:val="baseline"/>
          <w:rtl w:val="0"/>
        </w:rPr>
        <w:t xml:space="preserve">се дава определен профил, който съдържа в себе си една или няколко RUP роли. Следва описание на RUP ролите, които ще бъдат разпределени в профили</w:t>
      </w:r>
      <w:commentRangeEnd w:id="11"/>
      <w:r w:rsidRPr="00000000" w:rsidR="00000000" w:rsidDel="00000000">
        <w:commentReference w:id="11"/>
      </w:r>
      <w:r w:rsidRPr="00000000" w:rsidR="00000000" w:rsidDel="00000000">
        <w:rPr>
          <w:rFonts w:cs="Times New Roman" w:hAnsi="Times New Roman" w:eastAsia="Times New Roman" w:ascii="Times New Roman"/>
          <w:b w:val="0"/>
          <w:sz w:val="20"/>
          <w:vertAlign w:val="baseline"/>
          <w:rtl w:val="0"/>
        </w:rPr>
        <w:t xml:space="preserve">.</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tl w:val="0"/>
        </w:rPr>
      </w:r>
    </w:p>
    <w:tbl>
      <w:tblPr>
        <w:tblStyle w:val="Table2"/>
        <w:bidiVisual w:val="0"/>
        <w:tblW w:w="7263.0" w:type="dxa"/>
        <w:jc w:val="left"/>
        <w:tblInd w:w="3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622"/>
        <w:gridCol w:w="2835"/>
        <w:gridCol w:w="1806"/>
        <w:tblGridChange w:id="0">
          <w:tblGrid>
            <w:gridCol w:w="2622"/>
            <w:gridCol w:w="2835"/>
            <w:gridCol w:w="1806"/>
          </w:tblGrid>
        </w:tblGridChange>
      </w:tblGrid>
      <w:tr>
        <w:trPr>
          <w:trHeight w:val="140" w:hRule="atLeast"/>
        </w:trPr>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Българско наименование</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Английско наименование</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commentRangeStart w:id="12"/>
            <w:r w:rsidRPr="00000000" w:rsidR="00000000" w:rsidDel="00000000">
              <w:rPr>
                <w:rFonts w:cs="Times New Roman" w:hAnsi="Times New Roman" w:eastAsia="Times New Roman" w:ascii="Times New Roman"/>
                <w:b w:val="0"/>
                <w:sz w:val="20"/>
                <w:vertAlign w:val="baseline"/>
                <w:rtl w:val="0"/>
              </w:rPr>
              <w:t xml:space="preserve">Отговорности</w:t>
            </w:r>
            <w:commentRangeEnd w:id="12"/>
            <w:r w:rsidRPr="00000000" w:rsidR="00000000" w:rsidDel="00000000">
              <w:commentReference w:id="12"/>
            </w:r>
            <w:r w:rsidRPr="00000000" w:rsidR="00000000" w:rsidDel="00000000">
              <w:rPr>
                <w:rtl w:val="0"/>
              </w:rPr>
            </w:r>
          </w:p>
        </w:tc>
      </w:tr>
      <w:tr>
        <w:trPr>
          <w:trHeight w:val="140" w:hRule="atLeast"/>
        </w:trPr>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Ръководител на екип</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Project Manager</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Отговаря за разпределението на ресурсите, определя приоритетите, координира обратната връзка с клиента като цяло цели да държи екипа фокусиран към крайната цел. Определя практиките, които ще осигурят качеството на цялостта и качеството на предадените с проекта артефакти;</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tl w:val="0"/>
              </w:rPr>
            </w:r>
          </w:p>
        </w:tc>
      </w:tr>
      <w:tr>
        <w:trPr>
          <w:trHeight w:val="2840" w:hRule="atLeast"/>
        </w:trPr>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Софтуерен Архитект</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Software Architect</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Води  и координира техническите действия и технически насочените артефакти по време на проекта. Софтуерния архитект определя главната структура на като съвкупност от различни погледни над системата чрез архитектурния документ. За разлика от останалите роли, цели широко познаване на областта, а не дълбоко;</w:t>
            </w:r>
            <w:r w:rsidRPr="00000000" w:rsidR="00000000" w:rsidDel="00000000">
              <w:rPr>
                <w:rtl w:val="0"/>
              </w:rPr>
            </w:r>
          </w:p>
        </w:tc>
      </w:tr>
      <w:tr>
        <w:trPr>
          <w:trHeight w:val="1480" w:hRule="atLeast"/>
        </w:trPr>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Инструментален специалист</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Tools specialist</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Специалист, познаващ инструментите използвани по времето на разработката, както тези за самото ръководене на проекта, така и технологиите в самата разработка.</w:t>
            </w:r>
            <w:r w:rsidRPr="00000000" w:rsidR="00000000" w:rsidDel="00000000">
              <w:rPr>
                <w:rtl w:val="0"/>
              </w:rPr>
            </w:r>
          </w:p>
        </w:tc>
      </w:tr>
      <w:tr>
        <w:trPr>
          <w:trHeight w:val="300" w:hRule="atLeast"/>
        </w:trPr>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Събирач на изисквания</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Requirements Specifier</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Води и координира събирането на изискванията и изграждането на случаите на използване чрез очертаване на  функционалността и границите на системата. </w:t>
              <w:br w:type="textWrapping"/>
              <w:t xml:space="preserve">Отговаря за: </w:t>
              <w:br w:type="textWrapping"/>
              <w:t xml:space="preserve">• координиране на всички аналитични дейности в рамките на проекта; </w:t>
              <w:br w:type="textWrapping"/>
              <w:t xml:space="preserve">• прехвърлянето на събраните знания към програмистите, тестерите и архитектите на системата; </w:t>
              <w:br w:type="textWrapping"/>
              <w:t xml:space="preserve">• представлява нуждите на потребителя пред екипите на изпълнителя на проекта; </w:t>
              <w:br w:type="textWrapping"/>
              <w:t xml:space="preserve">• поддържа обхвата на проекта; </w:t>
              <w:br w:type="textWrapping"/>
              <w:t xml:space="preserve">• дава становища на ръководителя на екип по отношение обхвата на проекта, искания за промяна и въпроси; </w:t>
              <w:br w:type="textWrapping"/>
              <w:t xml:space="preserve">• изработването и доставката на моделите на системата на екипите по изграждане; </w:t>
              <w:br w:type="textWrapping"/>
              <w:t xml:space="preserve">• информиране на тест мениджъра за възможните промени на определени функции.</w:t>
            </w:r>
            <w:r w:rsidRPr="00000000" w:rsidR="00000000" w:rsidDel="00000000">
              <w:rPr>
                <w:rtl w:val="0"/>
              </w:rPr>
            </w:r>
          </w:p>
        </w:tc>
      </w:tr>
      <w:tr>
        <w:trPr>
          <w:trHeight w:val="300" w:hRule="atLeast"/>
        </w:trPr>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Разработчик</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Implementer</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Разработчикът отговаря за написването, документирането и unit тестване на системите компоненти. Разработените от тази роля артефакти трябва да съответстват на стандартите, наложени за проекта.</w:t>
            </w:r>
            <w:r w:rsidRPr="00000000" w:rsidR="00000000" w:rsidDel="00000000">
              <w:rPr>
                <w:rtl w:val="0"/>
              </w:rPr>
            </w:r>
          </w:p>
        </w:tc>
      </w:tr>
      <w:tr>
        <w:trPr>
          <w:trHeight w:val="300" w:hRule="atLeast"/>
        </w:trPr>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tl w:val="0"/>
              </w:rPr>
            </w:r>
          </w:p>
        </w:tc>
      </w:tr>
      <w:tr>
        <w:trPr>
          <w:trHeight w:val="1240" w:hRule="atLeast"/>
        </w:trPr>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Buisness Process Analyst</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Анализатор на бизнес процеси.</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Отговаря за изучаването на процесите в организацията, анализирането им и прилагането им в процеса на раработка.</w:t>
            </w:r>
            <w:r w:rsidRPr="00000000" w:rsidR="00000000" w:rsidDel="00000000">
              <w:rPr>
                <w:rtl w:val="0"/>
              </w:rPr>
            </w:r>
          </w:p>
        </w:tc>
      </w:tr>
      <w:tr>
        <w:trPr>
          <w:trHeight w:val="1240" w:hRule="atLeast"/>
        </w:trPr>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Системент анализатор</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System Analyst</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Управлява процеса по избиране и моделиране на потребителски случаи  чрез избирайки ключовите за системата функционалности.</w:t>
            </w:r>
            <w:r w:rsidRPr="00000000" w:rsidR="00000000" w:rsidDel="00000000">
              <w:rPr>
                <w:rtl w:val="0"/>
              </w:rPr>
            </w:r>
          </w:p>
        </w:tc>
      </w:tr>
      <w:tr>
        <w:trPr>
          <w:trHeight w:val="1240" w:hRule="atLeast"/>
        </w:trPr>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Тестер</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Tester</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Извършва функционално тестване според тестовия модел и тестовия план като обощава резултата и описва разминаванията и проблемите. Тестерът е отговорен за основните дейности по тестване на системата и верифициране на нужното й качество.</w:t>
            </w:r>
            <w:r w:rsidRPr="00000000" w:rsidR="00000000" w:rsidDel="00000000">
              <w:rPr>
                <w:rtl w:val="0"/>
              </w:rPr>
            </w:r>
          </w:p>
        </w:tc>
      </w:tr>
      <w:tr>
        <w:trPr>
          <w:trHeight w:val="1240" w:hRule="atLeast"/>
        </w:trPr>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Организатор на обучения</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Course Organizer</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Грижи се за организацията по провеждането на обучения по време на процеса по внедряване на системата.</w:t>
            </w:r>
            <w:r w:rsidRPr="00000000" w:rsidR="00000000" w:rsidDel="00000000">
              <w:rPr>
                <w:rtl w:val="0"/>
              </w:rPr>
            </w:r>
          </w:p>
        </w:tc>
      </w:tr>
      <w:tr>
        <w:trPr>
          <w:trHeight w:val="1240" w:hRule="atLeast"/>
        </w:trPr>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Технически документатор</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Tech Writer</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Доставя материали за крайния клиент. (обучителни, помощни текстове, бележки и др.)</w:t>
            </w:r>
            <w:r w:rsidRPr="00000000" w:rsidR="00000000" w:rsidDel="00000000">
              <w:rPr>
                <w:rtl w:val="0"/>
              </w:rPr>
            </w:r>
          </w:p>
        </w:tc>
      </w:tr>
      <w:tr>
        <w:trPr>
          <w:trHeight w:val="1240" w:hRule="atLeast"/>
        </w:trPr>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Тест дизайнер</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Test Designer</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Отговорен е за определяне подхода на тестване и успешното му прилагане. Ролята включва идентифициране на правилните техники, тулове и ресурси.</w:t>
            </w:r>
            <w:r w:rsidRPr="00000000" w:rsidR="00000000" w:rsidDel="00000000">
              <w:rPr>
                <w:rtl w:val="0"/>
              </w:rPr>
            </w:r>
          </w:p>
        </w:tc>
      </w:tr>
      <w:tr>
        <w:trPr>
          <w:trHeight w:val="1240" w:hRule="atLeast"/>
        </w:trPr>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Тест мениджър</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Test Manager</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Отговаря за успешното провеждане на тестовете.</w:t>
            </w:r>
            <w:r w:rsidRPr="00000000" w:rsidR="00000000" w:rsidDel="00000000">
              <w:rPr>
                <w:rtl w:val="0"/>
              </w:rPr>
            </w:r>
          </w:p>
        </w:tc>
      </w:tr>
      <w:tr>
        <w:trPr>
          <w:trHeight w:val="1240" w:hRule="atLeast"/>
        </w:trPr>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Интегратор</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Integrator</w:t>
            </w:r>
            <w:r w:rsidRPr="00000000" w:rsidR="00000000" w:rsidDel="00000000">
              <w:rPr>
                <w:rtl w:val="0"/>
              </w:rPr>
            </w:r>
          </w:p>
        </w:tc>
        <w:tc>
          <w:tcPr/>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Сглобява създадените и тествани от него и други разработчици функционалности в по-големи модули, така че да се получи стабилен билд;</w:t>
            </w:r>
            <w:r w:rsidRPr="00000000" w:rsidR="00000000" w:rsidDel="00000000">
              <w:rPr>
                <w:rtl w:val="0"/>
              </w:rPr>
            </w:r>
          </w:p>
        </w:tc>
      </w:tr>
    </w:tbl>
    <w:p w:rsidP="00000000" w:rsidRPr="00000000" w:rsidR="00000000" w:rsidDel="00000000" w:rsidRDefault="00000000">
      <w:pPr>
        <w:pStyle w:val="Heading3"/>
        <w:numPr>
          <w:ilvl w:val="2"/>
          <w:numId w:val="10"/>
        </w:numPr>
        <w:ind w:left="0" w:firstLine="0"/>
        <w:rPr/>
      </w:pPr>
      <w:bookmarkStart w:id="32" w:colFirst="0" w:name="h.3o7alnk" w:colLast="0"/>
      <w:bookmarkEnd w:id="32"/>
      <w:r w:rsidRPr="00000000" w:rsidR="00000000" w:rsidDel="00000000">
        <w:rPr>
          <w:b w:val="0"/>
          <w:i w:val="1"/>
          <w:vertAlign w:val="baseline"/>
          <w:rtl w:val="0"/>
        </w:rPr>
        <w:t xml:space="preserve">Профили на членовете на екипа</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commentRangeStart w:id="13"/>
      <w:r w:rsidRPr="00000000" w:rsidR="00000000" w:rsidDel="00000000">
        <w:rPr>
          <w:rFonts w:cs="Times New Roman" w:hAnsi="Times New Roman" w:eastAsia="Times New Roman" w:ascii="Times New Roman"/>
          <w:b w:val="0"/>
          <w:sz w:val="20"/>
          <w:vertAlign w:val="baseline"/>
          <w:rtl w:val="0"/>
        </w:rPr>
        <w:t xml:space="preserve">Профилите на хората от екипа са както следва:</w:t>
      </w:r>
      <w:commentRangeEnd w:id="13"/>
      <w:r w:rsidRPr="00000000" w:rsidR="00000000" w:rsidDel="00000000">
        <w:commentReference w:id="13"/>
      </w:r>
      <w:r w:rsidRPr="00000000" w:rsidR="00000000" w:rsidDel="00000000">
        <w:rPr>
          <w:rtl w:val="0"/>
        </w:rPr>
      </w:r>
    </w:p>
    <w:p w:rsidP="00000000" w:rsidRPr="00000000" w:rsidR="00000000" w:rsidDel="00000000" w:rsidRDefault="00000000">
      <w:pPr>
        <w:pStyle w:val="Heading4"/>
        <w:numPr>
          <w:ilvl w:val="3"/>
          <w:numId w:val="10"/>
        </w:numPr>
        <w:ind w:left="0" w:firstLine="0"/>
        <w:pPrChange w:id="0" w:date="2014-07-09T13:30:37Z" w:author="">
          <w:pPr>
            <w:ind w:left="0" w:firstLine="0"/>
            <w:contextualSpacing w:val="0"/>
          </w:pPr>
        </w:pPrChange>
      </w:pPr>
      <w:r w:rsidRPr="00000000" w:rsidR="00000000" w:rsidDel="00000000">
        <w:rPr>
          <w:b w:val="0"/>
          <w:vertAlign w:val="baseline"/>
          <w:rtl w:val="0"/>
        </w:rPr>
        <w:t xml:space="preserve">Профил: „Ръководител на екипа“, изпълняван от Иво Русев</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widowControl w:val="0"/>
        <w:numPr>
          <w:ilvl w:val="0"/>
          <w:numId w:val="9"/>
        </w:numPr>
        <w:spacing w:lineRule="auto" w:after="0" w:line="240" w:before="80"/>
        <w:ind w:left="720" w:hanging="359"/>
        <w:jc w:val="both"/>
        <w:pPrChange w:id="0" w:date="2014-07-09T13:30:37Z" w:author="">
          <w:pPr>
            <w:ind w:left="0" w:firstLine="0"/>
            <w:contextualSpacing w:val="0"/>
          </w:pPr>
        </w:pPrChange>
      </w:pPr>
      <w:ins w:id="119" w:date="2013-10-12T15:11:00Z" w:author="">
        <w:r w:rsidRPr="00000000" w:rsidR="00000000" w:rsidDel="00000000">
          <w:rPr>
            <w:vertAlign w:val="baseline"/>
            <w:rtl w:val="0"/>
          </w:rPr>
          <w:t xml:space="preserve">Ръководител на екип (Project Manager) </w:t>
        </w:r>
      </w:ins>
      <w:del w:id="120" w:date="2014-07-09T13:30:37Z" w:author="">
        <w:r w:rsidRPr="00000000" w:rsidR="00000000" w:rsidDel="00000000">
          <w:rPr>
            <w:vertAlign w:val="baseline"/>
            <w:rtl w:val="0"/>
          </w:rPr>
          <w:delText xml:space="preserve">Ръководителя на екипа е повече бизнес ориентиран и отговаря за цялостната координация и комуникация по проекта. При нужда съдейства за комуникацията с ръководителите на практикум 3 за въпроси, които не могат да бъдат разрешени вътре в екипа</w:delText>
        </w:r>
        <w:r w:rsidRPr="00000000" w:rsidR="00000000" w:rsidDel="00000000">
          <w:rPr>
            <w:vertAlign w:val="baseline"/>
            <w:rtl w:val="0"/>
          </w:rPr>
          <w:delText xml:space="preserve">. </w:delText>
        </w:r>
      </w:del>
      <w:r w:rsidRPr="00000000" w:rsidR="00000000" w:rsidDel="00000000">
        <w:rPr>
          <w:rtl w:val="0"/>
        </w:rPr>
      </w:r>
    </w:p>
    <w:p w:rsidP="00000000" w:rsidRPr="00000000" w:rsidR="00000000" w:rsidDel="00000000" w:rsidRDefault="00000000">
      <w:pPr>
        <w:widowControl w:val="0"/>
        <w:numPr>
          <w:ilvl w:val="0"/>
          <w:numId w:val="9"/>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Софтуерен архитект</w:t>
      </w:r>
      <w:ins w:id="122" w:date="2013-10-13T15:30:00Z" w:author="">
        <w:r w:rsidRPr="00000000" w:rsidR="00000000" w:rsidDel="00000000">
          <w:rPr>
            <w:vertAlign w:val="baseline"/>
            <w:rtl w:val="0"/>
          </w:rPr>
          <w:t xml:space="preserve"> (Software Architect);</w:t>
        </w:r>
      </w:ins>
      <w:del w:id="122" w:date="2013-10-13T15:30:00Z" w:author="">
        <w:r w:rsidRPr="00000000" w:rsidR="00000000" w:rsidDel="00000000">
          <w:rPr>
            <w:vertAlign w:val="baseline"/>
            <w:rtl w:val="0"/>
          </w:rPr>
          <w:delText xml:space="preserve">: човек с широки технологични познания, често разработчик с голям опит. Софтуерният архитект определя компонентите на системата и взаимодействието им и може да работи в неструктурирана среда</w:delText>
        </w:r>
        <w:r w:rsidRPr="00000000" w:rsidR="00000000" w:rsidDel="00000000">
          <w:rPr>
            <w:vertAlign w:val="baseline"/>
            <w:rtl w:val="0"/>
          </w:rPr>
          <w:delText xml:space="preserve">.</w:delText>
        </w:r>
      </w:del>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del w:id="123" w:date="2013-10-12T15:11:00Z" w:author="">
        <w:r w:rsidRPr="00000000" w:rsidR="00000000" w:rsidDel="00000000">
          <w:rPr>
            <w:rFonts w:cs="Times New Roman" w:hAnsi="Times New Roman" w:eastAsia="Times New Roman" w:ascii="Times New Roman"/>
            <w:b w:val="0"/>
            <w:sz w:val="20"/>
            <w:vertAlign w:val="baseline"/>
            <w:rtl w:val="0"/>
          </w:rPr>
          <w:delText xml:space="preserve">Съдържа следнитеRUP ролите:</w:delText>
        </w:r>
      </w:del>
      <w:r w:rsidRPr="00000000" w:rsidR="00000000" w:rsidDel="00000000">
        <w:rPr>
          <w:rtl w:val="0"/>
        </w:rPr>
      </w:r>
    </w:p>
    <w:p w:rsidP="00000000" w:rsidRPr="00000000" w:rsidR="00000000" w:rsidDel="00000000" w:rsidRDefault="00000000">
      <w:pPr>
        <w:widowControl w:val="0"/>
        <w:numPr>
          <w:ilvl w:val="0"/>
          <w:numId w:val="2"/>
        </w:numPr>
        <w:spacing w:lineRule="auto" w:after="0" w:line="240" w:before="80"/>
        <w:ind w:left="774" w:hanging="359"/>
        <w:jc w:val="both"/>
        <w:rPr/>
      </w:pPr>
      <w:del w:id="124" w:date="2013-10-12T15:11:00Z" w:author="">
        <w:r w:rsidRPr="00000000" w:rsidR="00000000" w:rsidDel="00000000">
          <w:rPr>
            <w:rFonts w:cs="Times New Roman" w:hAnsi="Times New Roman" w:eastAsia="Times New Roman" w:ascii="Times New Roman"/>
            <w:b w:val="0"/>
            <w:sz w:val="20"/>
            <w:vertAlign w:val="baseline"/>
            <w:rtl w:val="0"/>
          </w:rPr>
          <w:delText xml:space="preserve">Ръководител на екип (Project Manager);</w:delText>
        </w:r>
      </w:del>
      <w:r w:rsidRPr="00000000" w:rsidR="00000000" w:rsidDel="00000000">
        <w:rPr>
          <w:rtl w:val="0"/>
        </w:rPr>
      </w:r>
    </w:p>
    <w:p w:rsidP="00000000" w:rsidRPr="00000000" w:rsidR="00000000" w:rsidDel="00000000" w:rsidRDefault="00000000">
      <w:pPr>
        <w:widowControl w:val="0"/>
        <w:numPr>
          <w:ilvl w:val="0"/>
          <w:numId w:val="2"/>
        </w:numPr>
        <w:spacing w:lineRule="auto" w:after="0" w:line="240" w:before="80"/>
        <w:ind w:left="774" w:hanging="359"/>
        <w:jc w:val="both"/>
        <w:rPr/>
      </w:pPr>
      <w:r w:rsidRPr="00000000" w:rsidR="00000000" w:rsidDel="00000000">
        <w:rPr>
          <w:rFonts w:cs="Times New Roman" w:hAnsi="Times New Roman" w:eastAsia="Times New Roman" w:ascii="Times New Roman"/>
          <w:b w:val="0"/>
          <w:sz w:val="20"/>
          <w:vertAlign w:val="baseline"/>
          <w:rtl w:val="0"/>
        </w:rPr>
        <w:t xml:space="preserve">Интегратор (Integrator);</w:t>
      </w:r>
      <w:r w:rsidRPr="00000000" w:rsidR="00000000" w:rsidDel="00000000">
        <w:rPr>
          <w:rtl w:val="0"/>
        </w:rPr>
      </w:r>
    </w:p>
    <w:p w:rsidP="00000000" w:rsidRPr="00000000" w:rsidR="00000000" w:rsidDel="00000000" w:rsidRDefault="00000000">
      <w:pPr>
        <w:widowControl w:val="0"/>
        <w:numPr>
          <w:ilvl w:val="0"/>
          <w:numId w:val="2"/>
        </w:numPr>
        <w:spacing w:lineRule="auto" w:after="0" w:line="240" w:before="80"/>
        <w:ind w:left="774" w:hanging="359"/>
        <w:jc w:val="both"/>
        <w:rPr/>
      </w:pPr>
      <w:r w:rsidRPr="00000000" w:rsidR="00000000" w:rsidDel="00000000">
        <w:rPr>
          <w:rFonts w:cs="Times New Roman" w:hAnsi="Times New Roman" w:eastAsia="Times New Roman" w:ascii="Times New Roman"/>
          <w:b w:val="0"/>
          <w:sz w:val="20"/>
          <w:vertAlign w:val="baseline"/>
          <w:rtl w:val="0"/>
        </w:rPr>
        <w:t xml:space="preserve">Инструментален специалист (Tools specialist).</w:t>
      </w:r>
      <w:r w:rsidRPr="00000000" w:rsidR="00000000" w:rsidDel="00000000">
        <w:rPr>
          <w:rtl w:val="0"/>
        </w:rPr>
      </w:r>
    </w:p>
    <w:p w:rsidP="00000000" w:rsidRPr="00000000" w:rsidR="00000000" w:rsidDel="00000000" w:rsidRDefault="00000000">
      <w:pPr>
        <w:pStyle w:val="Heading4"/>
        <w:numPr>
          <w:ilvl w:val="3"/>
          <w:numId w:val="10"/>
        </w:numPr>
        <w:ind w:left="0" w:firstLine="0"/>
        <w:pPrChange w:id="0" w:date="2014-07-09T13:30:37Z" w:author="">
          <w:pPr>
            <w:ind w:left="0" w:firstLine="0"/>
            <w:contextualSpacing w:val="0"/>
          </w:pPr>
        </w:pPrChange>
      </w:pPr>
      <w:commentRangeStart w:id="14"/>
      <w:r w:rsidRPr="00000000" w:rsidR="00000000" w:rsidDel="00000000">
        <w:rPr>
          <w:b w:val="0"/>
          <w:vertAlign w:val="baseline"/>
          <w:rtl w:val="0"/>
        </w:rPr>
        <w:t xml:space="preserve">Профил „Бизнес анализ и инженер по качество“</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del w:id="126" w:date="2013-10-13T11:03:00Z" w:author="">
        <w:r w:rsidRPr="00000000" w:rsidR="00000000" w:rsidDel="00000000">
          <w:rPr>
            <w:rFonts w:cs="Times New Roman" w:hAnsi="Times New Roman" w:eastAsia="Times New Roman" w:ascii="Times New Roman"/>
            <w:b w:val="0"/>
            <w:sz w:val="20"/>
            <w:vertAlign w:val="baseline"/>
            <w:rtl w:val="0"/>
          </w:rPr>
          <w:delText xml:space="preserve">, и</w:delText>
        </w:r>
      </w:del>
      <w:ins w:id="126" w:date="2013-10-13T11:03:00Z" w:author="">
        <w:r w:rsidRPr="00000000" w:rsidR="00000000" w:rsidDel="00000000">
          <w:rPr>
            <w:rFonts w:cs="Times New Roman" w:hAnsi="Times New Roman" w:eastAsia="Times New Roman" w:ascii="Times New Roman"/>
            <w:b w:val="0"/>
            <w:sz w:val="20"/>
            <w:vertAlign w:val="baseline"/>
            <w:rtl w:val="0"/>
          </w:rPr>
          <w:t xml:space="preserve">И</w:t>
        </w:r>
      </w:ins>
      <w:r w:rsidRPr="00000000" w:rsidR="00000000" w:rsidDel="00000000">
        <w:rPr>
          <w:rFonts w:cs="Times New Roman" w:hAnsi="Times New Roman" w:eastAsia="Times New Roman" w:ascii="Times New Roman"/>
          <w:b w:val="0"/>
          <w:sz w:val="20"/>
          <w:vertAlign w:val="baseline"/>
          <w:rtl w:val="0"/>
        </w:rPr>
        <w:t xml:space="preserve">зпълняван от Искрен Папазов и Бояна Димова. Екипът по качеството отговаря за събиране на изискванията, стабилността на системата и качеството на разработения продукт. </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Включва следните RUP роли:</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Анализатор на бизнес процеси (Buisness Process Analyst)</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Системент анализатор (System Analyst)</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Събирач на изисквания (Requirements Specifier)</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Тест мениджър (Test Manager)</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Тест дизайнер (Test Designer)</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Тестер (Tester)</w:t>
      </w:r>
      <w:r w:rsidRPr="00000000" w:rsidR="00000000" w:rsidDel="00000000">
        <w:rPr>
          <w:rtl w:val="0"/>
        </w:rPr>
      </w:r>
    </w:p>
    <w:p w:rsidP="00000000" w:rsidRPr="00000000" w:rsidR="00000000" w:rsidDel="00000000" w:rsidRDefault="00000000">
      <w:pPr>
        <w:pStyle w:val="Heading4"/>
        <w:numPr>
          <w:ilvl w:val="3"/>
          <w:numId w:val="10"/>
        </w:numPr>
        <w:ind w:left="0" w:firstLine="0"/>
        <w:pPrChange w:id="0" w:date="2014-07-09T13:30:37Z" w:author="">
          <w:pPr>
            <w:ind w:left="0" w:firstLine="0"/>
            <w:contextualSpacing w:val="0"/>
          </w:pPr>
        </w:pPrChange>
      </w:pPr>
      <w:r w:rsidRPr="00000000" w:rsidR="00000000" w:rsidDel="00000000">
        <w:rPr>
          <w:b w:val="0"/>
          <w:vertAlign w:val="baseline"/>
          <w:rtl w:val="0"/>
        </w:rPr>
        <w:t xml:space="preserve">Профил „Бизнес анализ и разработка“</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del w:id="127" w:date="2013-10-13T11:04:00Z" w:author="">
        <w:r w:rsidRPr="00000000" w:rsidR="00000000" w:rsidDel="00000000">
          <w:rPr>
            <w:rFonts w:cs="Times New Roman" w:hAnsi="Times New Roman" w:eastAsia="Times New Roman" w:ascii="Times New Roman"/>
            <w:b w:val="0"/>
            <w:sz w:val="20"/>
            <w:vertAlign w:val="baseline"/>
            <w:rtl w:val="0"/>
          </w:rPr>
          <w:delText xml:space="preserve">, и</w:delText>
        </w:r>
      </w:del>
      <w:ins w:id="127" w:date="2013-10-13T11:04:00Z" w:author="">
        <w:r w:rsidRPr="00000000" w:rsidR="00000000" w:rsidDel="00000000">
          <w:rPr>
            <w:rFonts w:cs="Times New Roman" w:hAnsi="Times New Roman" w:eastAsia="Times New Roman" w:ascii="Times New Roman"/>
            <w:b w:val="0"/>
            <w:sz w:val="20"/>
            <w:vertAlign w:val="baseline"/>
            <w:rtl w:val="0"/>
          </w:rPr>
          <w:t xml:space="preserve">И</w:t>
        </w:r>
      </w:ins>
      <w:r w:rsidRPr="00000000" w:rsidR="00000000" w:rsidDel="00000000">
        <w:rPr>
          <w:rFonts w:cs="Times New Roman" w:hAnsi="Times New Roman" w:eastAsia="Times New Roman" w:ascii="Times New Roman"/>
          <w:b w:val="0"/>
          <w:sz w:val="20"/>
          <w:vertAlign w:val="baseline"/>
          <w:rtl w:val="0"/>
        </w:rPr>
        <w:t xml:space="preserve">зпълняван от Антоний Кунчев. Разработчик с опит в събирането на изисквания, който може да следи, че проектираните функционалности ще могат да бъдат реализирани в рамките на зададените срокове:</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Включва следните RUP роли:</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Събирач на изисквания (Requirements Specifier)</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Интегратор (Integrator)</w:t>
      </w:r>
      <w:r w:rsidRPr="00000000" w:rsidR="00000000" w:rsidDel="00000000">
        <w:rPr>
          <w:rtl w:val="0"/>
        </w:rPr>
      </w:r>
    </w:p>
    <w:p w:rsidP="00000000" w:rsidRPr="00000000" w:rsidR="00000000" w:rsidDel="00000000" w:rsidRDefault="00000000">
      <w:pPr>
        <w:pStyle w:val="Heading4"/>
        <w:numPr>
          <w:ilvl w:val="3"/>
          <w:numId w:val="10"/>
        </w:numPr>
        <w:ind w:left="0" w:firstLine="0"/>
        <w:pPrChange w:id="0" w:date="2014-07-09T13:30:37Z" w:author="">
          <w:pPr>
            <w:ind w:left="0" w:firstLine="0"/>
            <w:contextualSpacing w:val="0"/>
          </w:pPr>
        </w:pPrChange>
      </w:pPr>
      <w:r w:rsidRPr="00000000" w:rsidR="00000000" w:rsidDel="00000000">
        <w:rPr>
          <w:b w:val="0"/>
          <w:vertAlign w:val="baseline"/>
          <w:rtl w:val="0"/>
        </w:rPr>
        <w:t xml:space="preserve">Профил „Разработка“</w:t>
      </w:r>
      <w:del w:id="128" w:date="2013-10-13T11:04:00Z" w:author="">
        <w:r w:rsidRPr="00000000" w:rsidR="00000000" w:rsidDel="00000000">
          <w:rPr>
            <w:b w:val="0"/>
            <w:vertAlign w:val="baseline"/>
            <w:rtl w:val="0"/>
          </w:rPr>
          <w:delText xml:space="preserve">, </w:delText>
        </w:r>
      </w:del>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del w:id="129" w:date="2013-10-13T11:04:00Z" w:author="">
        <w:r w:rsidRPr="00000000" w:rsidR="00000000" w:rsidDel="00000000">
          <w:rPr>
            <w:rFonts w:cs="Times New Roman" w:hAnsi="Times New Roman" w:eastAsia="Times New Roman" w:ascii="Times New Roman"/>
            <w:b w:val="0"/>
            <w:sz w:val="20"/>
            <w:vertAlign w:val="baseline"/>
            <w:rtl w:val="0"/>
          </w:rPr>
          <w:delText xml:space="preserve">и</w:delText>
        </w:r>
      </w:del>
      <w:ins w:id="129" w:date="2013-10-13T11:04:00Z" w:author="">
        <w:r w:rsidRPr="00000000" w:rsidR="00000000" w:rsidDel="00000000">
          <w:rPr>
            <w:rFonts w:cs="Times New Roman" w:hAnsi="Times New Roman" w:eastAsia="Times New Roman" w:ascii="Times New Roman"/>
            <w:b w:val="0"/>
            <w:sz w:val="20"/>
            <w:vertAlign w:val="baseline"/>
            <w:rtl w:val="0"/>
          </w:rPr>
          <w:t xml:space="preserve">И</w:t>
        </w:r>
      </w:ins>
      <w:r w:rsidRPr="00000000" w:rsidR="00000000" w:rsidDel="00000000">
        <w:rPr>
          <w:rFonts w:cs="Times New Roman" w:hAnsi="Times New Roman" w:eastAsia="Times New Roman" w:ascii="Times New Roman"/>
          <w:b w:val="0"/>
          <w:sz w:val="20"/>
          <w:vertAlign w:val="baseline"/>
          <w:rtl w:val="0"/>
        </w:rPr>
        <w:t xml:space="preserve">зпълняван от Виктор Костадинов, Станислав Стефанов. Разработчиците, отговарящи за разработването на функционалностите. Включва както разрабочици с повече така и такива с по-мало опит:</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Разработчик</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Интегратор</w:t>
      </w:r>
      <w:r w:rsidRPr="00000000" w:rsidR="00000000" w:rsidDel="00000000">
        <w:rPr>
          <w:rtl w:val="0"/>
        </w:rPr>
      </w:r>
    </w:p>
    <w:p w:rsidP="00000000" w:rsidRPr="00000000" w:rsidR="00000000" w:rsidDel="00000000" w:rsidRDefault="00000000">
      <w:pPr>
        <w:pStyle w:val="Heading4"/>
        <w:numPr>
          <w:ilvl w:val="3"/>
          <w:numId w:val="10"/>
        </w:numPr>
        <w:ind w:left="0" w:firstLine="0"/>
        <w:pPrChange w:id="0" w:date="2014-07-09T13:30:37Z" w:author="">
          <w:pPr>
            <w:ind w:left="0" w:firstLine="0"/>
            <w:contextualSpacing w:val="0"/>
          </w:pPr>
        </w:pPrChange>
      </w:pPr>
      <w:r w:rsidRPr="00000000" w:rsidR="00000000" w:rsidDel="00000000">
        <w:rPr>
          <w:b w:val="0"/>
          <w:vertAlign w:val="baseline"/>
          <w:rtl w:val="0"/>
        </w:rPr>
        <w:t xml:space="preserve">Профил „разработка и поддръжка“</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del w:id="130" w:date="2013-10-13T11:04:00Z" w:author="">
        <w:r w:rsidRPr="00000000" w:rsidR="00000000" w:rsidDel="00000000">
          <w:rPr>
            <w:rFonts w:cs="Times New Roman" w:hAnsi="Times New Roman" w:eastAsia="Times New Roman" w:ascii="Times New Roman"/>
            <w:b w:val="0"/>
            <w:sz w:val="20"/>
            <w:vertAlign w:val="baseline"/>
            <w:rtl w:val="0"/>
          </w:rPr>
          <w:delText xml:space="preserve">, </w:delText>
        </w:r>
      </w:del>
      <w:ins w:id="130" w:date="2013-10-13T11:04:00Z" w:author="">
        <w:r w:rsidRPr="00000000" w:rsidR="00000000" w:rsidDel="00000000">
          <w:rPr>
            <w:rFonts w:cs="Times New Roman" w:hAnsi="Times New Roman" w:eastAsia="Times New Roman" w:ascii="Times New Roman"/>
            <w:b w:val="0"/>
            <w:sz w:val="20"/>
            <w:vertAlign w:val="baseline"/>
            <w:rtl w:val="0"/>
          </w:rPr>
          <w:t xml:space="preserve">И</w:t>
        </w:r>
      </w:ins>
      <w:del w:id="131" w:date="2013-10-13T11:04:00Z" w:author="">
        <w:r w:rsidRPr="00000000" w:rsidR="00000000" w:rsidDel="00000000">
          <w:rPr>
            <w:rFonts w:cs="Times New Roman" w:hAnsi="Times New Roman" w:eastAsia="Times New Roman" w:ascii="Times New Roman"/>
            <w:b w:val="0"/>
            <w:sz w:val="20"/>
            <w:vertAlign w:val="baseline"/>
            <w:rtl w:val="0"/>
          </w:rPr>
          <w:delText xml:space="preserve">и</w:delText>
        </w:r>
      </w:del>
      <w:r w:rsidRPr="00000000" w:rsidR="00000000" w:rsidDel="00000000">
        <w:rPr>
          <w:rFonts w:cs="Times New Roman" w:hAnsi="Times New Roman" w:eastAsia="Times New Roman" w:ascii="Times New Roman"/>
          <w:b w:val="0"/>
          <w:sz w:val="20"/>
          <w:vertAlign w:val="baseline"/>
          <w:rtl w:val="0"/>
        </w:rPr>
        <w:t xml:space="preserve">зпълняван от Венцислав Маринов. Разработчик отговарящ освен за разработването на функционалностите по системата и за документацията свързана с ръководства и материали:</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Разработчик </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Deployment manager</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Организатор на обучения  (Course Organizer)</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Технически документатор</w:t>
      </w:r>
      <w:commentRangeEnd w:id="14"/>
      <w:r w:rsidRPr="00000000" w:rsidR="00000000" w:rsidDel="00000000">
        <w:commentReference w:id="14"/>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Долу е представена графично организационната структура  на «Екип 2»:</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center"/>
      </w:pPr>
      <w:r w:rsidRPr="00000000" w:rsidR="00000000" w:rsidDel="00000000">
        <w:drawing>
          <wp:inline distR="114300" distT="0" distB="0" distL="114300">
            <wp:extent cy="4318635" cx="4968875"/>
            <wp:effectExtent t="0" b="0" r="0" l="0"/>
            <wp:docPr id="1" name="image04.png"/>
            <a:graphic>
              <a:graphicData uri="http://schemas.openxmlformats.org/drawingml/2006/picture">
                <pic:pic>
                  <pic:nvPicPr>
                    <pic:cNvPr id="0" name="image04.png"/>
                    <pic:cNvPicPr preferRelativeResize="0"/>
                  </pic:nvPicPr>
                  <pic:blipFill>
                    <a:blip r:embed="rId6"/>
                    <a:srcRect t="0" b="0" r="0" l="0"/>
                    <a:stretch>
                      <a:fillRect/>
                    </a:stretch>
                  </pic:blipFill>
                  <pic:spPr>
                    <a:xfrm>
                      <a:off y="0" x="0"/>
                      <a:ext cy="4318635" cx="496887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Такава организация ще осигури най-ефективното използване на ресурсите по проекта. </w:t>
      </w:r>
      <w:del w:id="132" w:date="2014-07-09T13:30:37Z" w:author="">
        <w:r w:rsidRPr="00000000" w:rsidR="00000000" w:rsidDel="00000000">
          <w:rPr>
            <w:rFonts w:cs="Times New Roman" w:hAnsi="Times New Roman" w:eastAsia="Times New Roman" w:ascii="Times New Roman"/>
            <w:b w:val="0"/>
            <w:sz w:val="20"/>
            <w:vertAlign w:val="baseline"/>
            <w:rtl w:val="0"/>
          </w:rPr>
          <w:delText xml:space="preserve"> </w:delText>
        </w:r>
        <w:r w:rsidRPr="00000000" w:rsidR="00000000" w:rsidDel="00000000">
          <w:rPr>
            <w:rFonts w:cs="Times New Roman" w:hAnsi="Times New Roman" w:eastAsia="Times New Roman" w:ascii="Times New Roman"/>
            <w:b w:val="0"/>
            <w:sz w:val="20"/>
            <w:vertAlign w:val="baseline"/>
            <w:rtl w:val="0"/>
          </w:rPr>
          <w:delText xml:space="preserve">В следващата таблица е зададено по членове на екипа отговорностите за отделните артефакти.</w:delText>
        </w:r>
      </w:del>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commentRangeStart w:id="15"/>
      <w:r w:rsidRPr="00000000" w:rsidR="00000000" w:rsidDel="00000000">
        <w:rPr>
          <w:rFonts w:cs="Times New Roman" w:hAnsi="Times New Roman" w:eastAsia="Times New Roman" w:ascii="Times New Roman"/>
          <w:b w:val="0"/>
          <w:sz w:val="20"/>
          <w:vertAlign w:val="baseline"/>
          <w:rtl w:val="0"/>
        </w:rPr>
        <w:t xml:space="preserve">Екип бизнес анализ</w:t>
      </w:r>
      <w:commentRangeEnd w:id="15"/>
      <w:r w:rsidRPr="00000000" w:rsidR="00000000" w:rsidDel="00000000">
        <w:commentReference w:id="15"/>
      </w:r>
      <w:r w:rsidRPr="00000000" w:rsidR="00000000" w:rsidDel="00000000">
        <w:rPr>
          <w:rFonts w:cs="Times New Roman" w:hAnsi="Times New Roman" w:eastAsia="Times New Roman" w:ascii="Times New Roman"/>
          <w:b w:val="0"/>
          <w:sz w:val="20"/>
          <w:vertAlign w:val="baseline"/>
          <w:rtl w:val="0"/>
        </w:rPr>
        <w:t xml:space="preserve"> отговаря за събирането на изискванията и създаването на основните процеси, които трябва да бъдат реализирани.</w:t>
      </w:r>
      <w:ins w:id="133" w:date="2013-10-13T11:09:00Z" w:author="">
        <w:r w:rsidRPr="00000000" w:rsidR="00000000" w:rsidDel="00000000">
          <w:rPr>
            <w:rFonts w:cs="Times New Roman" w:hAnsi="Times New Roman" w:eastAsia="Times New Roman" w:ascii="Times New Roman"/>
            <w:b w:val="0"/>
            <w:sz w:val="20"/>
            <w:vertAlign w:val="baseline"/>
            <w:rtl w:val="0"/>
          </w:rPr>
          <w:t xml:space="preserve"> Отговаря за документите, свързани е проектирането на системата като например документа с изискванията към софтуерната система, потребителските случаи и др.</w:t>
        </w:r>
      </w:ins>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bookmarkStart w:id="33" w:colFirst="0" w:name="h.23ckvvd" w:colLast="0"/>
      <w:bookmarkEnd w:id="33"/>
      <w:ins w:id="134" w:date="2013-10-13T11:06:00Z" w:author="">
        <w:r w:rsidRPr="00000000" w:rsidR="00000000" w:rsidDel="00000000">
          <w:rPr>
            <w:rFonts w:cs="Times New Roman" w:hAnsi="Times New Roman" w:eastAsia="Times New Roman" w:ascii="Times New Roman"/>
            <w:b w:val="0"/>
            <w:sz w:val="20"/>
            <w:vertAlign w:val="baseline"/>
            <w:rtl w:val="0"/>
          </w:rPr>
          <w:t xml:space="preserve">Екип „Разработка и поддръжка“ отговаря за разработването на системата и поддържането на средата за разработка. Създават технически насочените документи като например софтуерната архитектура, дизайн модела и др.</w:t>
        </w:r>
      </w:ins>
      <w:r w:rsidRPr="00000000" w:rsidR="00000000" w:rsidDel="00000000">
        <w:rPr>
          <w:rtl w:val="0"/>
        </w:rPr>
      </w:r>
    </w:p>
    <w:p w:rsidP="00000000" w:rsidRPr="00000000" w:rsidR="00000000" w:rsidDel="00000000" w:rsidRDefault="00000000">
      <w:pPr>
        <w:pStyle w:val="Heading2"/>
        <w:numPr>
          <w:ilvl w:val="1"/>
          <w:numId w:val="10"/>
        </w:numPr>
        <w:ind w:left="0" w:firstLine="0"/>
        <w:rPr/>
      </w:pPr>
      <w:ins w:id="135" w:date="2013-10-13T10:58:00Z" w:author="">
        <w:commentRangeStart w:id="16"/>
        <w:r w:rsidRPr="00000000" w:rsidR="00000000" w:rsidDel="00000000">
          <w:rPr>
            <w:b w:val="1"/>
            <w:vertAlign w:val="baseline"/>
            <w:rtl w:val="0"/>
          </w:rPr>
          <w:t xml:space="preserve">Начин на провеждане на проекта</w:t>
        </w:r>
      </w:ins>
      <w:commentRangeEnd w:id="16"/>
      <w:r w:rsidRPr="00000000" w:rsidR="00000000" w:rsidDel="00000000">
        <w:commentReference w:id="16"/>
      </w:r>
      <w:r w:rsidRPr="00000000" w:rsidR="00000000" w:rsidDel="00000000">
        <w:rPr>
          <w:rtl w:val="0"/>
        </w:rPr>
      </w:r>
    </w:p>
    <w:p w:rsidP="00000000" w:rsidRPr="00000000" w:rsidR="00000000" w:rsidDel="00000000" w:rsidRDefault="00000000">
      <w:pPr>
        <w:ind w:left="0" w:firstLine="0"/>
        <w:contextualSpacing w:val="0"/>
      </w:pPr>
      <w:ins w:id="136" w:date="2013-10-13T10:58:00Z" w:author="">
        <w:r w:rsidRPr="00000000" w:rsidR="00000000" w:rsidDel="00000000">
          <w:rPr>
            <w:vertAlign w:val="baseline"/>
            <w:rtl w:val="0"/>
          </w:rPr>
          <w:t xml:space="preserve">Методиката за изпълнение на проекта е по RUP, както е наложено от дисциплината "Практикум 3". Проектите по RUP имат две основни характеристики:</w:t>
        </w:r>
      </w:ins>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ins w:id="137" w:date="2013-10-13T10:58:00Z" w:author="">
        <w:r w:rsidRPr="00000000" w:rsidR="00000000" w:rsidDel="00000000">
          <w:rPr>
            <w:rFonts w:cs="Times New Roman" w:hAnsi="Times New Roman" w:eastAsia="Times New Roman" w:ascii="Times New Roman"/>
            <w:b w:val="0"/>
            <w:sz w:val="20"/>
            <w:vertAlign w:val="baseline"/>
            <w:rtl w:val="0"/>
          </w:rPr>
          <w:t xml:space="preserve">Са итеративни;</w:t>
        </w:r>
      </w:ins>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bookmarkStart w:id="34" w:colFirst="0" w:name="h.ihv636" w:colLast="0"/>
      <w:bookmarkEnd w:id="34"/>
      <w:ins w:id="138" w:date="2013-10-13T10:58:00Z" w:author="">
        <w:r w:rsidRPr="00000000" w:rsidR="00000000" w:rsidDel="00000000">
          <w:rPr>
            <w:rFonts w:cs="Times New Roman" w:hAnsi="Times New Roman" w:eastAsia="Times New Roman" w:ascii="Times New Roman"/>
            <w:b w:val="0"/>
            <w:sz w:val="20"/>
            <w:vertAlign w:val="baseline"/>
            <w:rtl w:val="0"/>
          </w:rPr>
          <w:t xml:space="preserve">Прогреса на проекта се измерва спрямо предварително междинни точки от изпълнението.</w:t>
        </w:r>
      </w:ins>
      <w:r w:rsidRPr="00000000" w:rsidR="00000000" w:rsidDel="00000000">
        <w:rPr>
          <w:rtl w:val="0"/>
        </w:rPr>
      </w:r>
    </w:p>
    <w:p w:rsidP="00000000" w:rsidRPr="00000000" w:rsidR="00000000" w:rsidDel="00000000" w:rsidRDefault="00000000">
      <w:pPr>
        <w:pStyle w:val="Heading3"/>
        <w:numPr>
          <w:ilvl w:val="2"/>
          <w:numId w:val="10"/>
        </w:numPr>
        <w:ind w:left="0" w:firstLine="0"/>
        <w:rPr/>
      </w:pPr>
      <w:ins w:id="139" w:date="2013-10-13T10:58:00Z" w:author="">
        <w:r w:rsidRPr="00000000" w:rsidR="00000000" w:rsidDel="00000000">
          <w:rPr>
            <w:b w:val="0"/>
            <w:i w:val="1"/>
            <w:vertAlign w:val="baseline"/>
            <w:rtl w:val="0"/>
          </w:rPr>
          <w:t xml:space="preserve">Итеративна разработка</w:t>
        </w:r>
      </w:ins>
      <w:r w:rsidRPr="00000000" w:rsidR="00000000" w:rsidDel="00000000">
        <w:rPr>
          <w:rtl w:val="0"/>
        </w:rPr>
      </w:r>
    </w:p>
    <w:p w:rsidP="00000000" w:rsidRPr="00000000" w:rsidR="00000000" w:rsidDel="00000000" w:rsidRDefault="00000000">
      <w:pPr>
        <w:ind w:left="0" w:firstLine="0"/>
        <w:contextualSpacing w:val="0"/>
      </w:pPr>
      <w:ins w:id="140" w:date="2013-10-13T10:58:00Z" w:author="">
        <w:r w:rsidRPr="00000000" w:rsidR="00000000" w:rsidDel="00000000">
          <w:rPr>
            <w:vertAlign w:val="baseline"/>
            <w:rtl w:val="0"/>
          </w:rPr>
          <w:t xml:space="preserve">По-голямата част от проектите по RUP, са по дефиниция, итеративни. RUP е постепенен процес, при който цялостният проект е разделени на фази и повторения. Итерациите са риск задвижвани - това е, ориентирана към намаляване на рисковете. Всяка итерация човек трябва да достави изпълнимия софтуер, който е доказуем и проверими срещу изисквания на проекта и потребителските случаи.</w:t>
        </w:r>
      </w:ins>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ins w:id="141" w:date="2013-10-13T10:58:00Z" w:author="">
        <w:r w:rsidRPr="00000000" w:rsidR="00000000" w:rsidDel="00000000">
          <w:rPr>
            <w:rFonts w:cs="Times New Roman" w:hAnsi="Times New Roman" w:eastAsia="Times New Roman" w:ascii="Times New Roman"/>
            <w:b w:val="0"/>
            <w:sz w:val="20"/>
            <w:vertAlign w:val="baseline"/>
            <w:rtl w:val="0"/>
          </w:rPr>
          <w:t xml:space="preserve">Ръководителят на проекта използва итерация планове за управление на проекта. Като цяло работата, която попада извън плана за итерация не трябва да бъде предприета. </w:t>
        </w:r>
        <w:commentRangeStart w:id="17"/>
        <w:r w:rsidRPr="00000000" w:rsidR="00000000" w:rsidDel="00000000">
          <w:rPr>
            <w:rFonts w:cs="Times New Roman" w:hAnsi="Times New Roman" w:eastAsia="Times New Roman" w:ascii="Times New Roman"/>
            <w:b w:val="0"/>
            <w:sz w:val="20"/>
            <w:vertAlign w:val="baseline"/>
            <w:rtl w:val="0"/>
          </w:rPr>
          <w:t xml:space="preserve">План за итерация:</w:t>
        </w:r>
      </w:ins>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ins w:id="142" w:date="2013-10-13T10:58:00Z" w:author="">
        <w:r w:rsidRPr="00000000" w:rsidR="00000000" w:rsidDel="00000000">
          <w:rPr>
            <w:rFonts w:cs="Times New Roman" w:hAnsi="Times New Roman" w:eastAsia="Times New Roman" w:ascii="Times New Roman"/>
            <w:b w:val="0"/>
            <w:sz w:val="20"/>
            <w:vertAlign w:val="baseline"/>
            <w:rtl w:val="0"/>
          </w:rPr>
          <w:t xml:space="preserve">предоставя детайлно описание на идващата работна фаза;</w:t>
        </w:r>
      </w:ins>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ins w:id="143" w:date="2013-10-13T10:58:00Z" w:author="">
        <w:r w:rsidRPr="00000000" w:rsidR="00000000" w:rsidDel="00000000">
          <w:rPr>
            <w:rFonts w:cs="Times New Roman" w:hAnsi="Times New Roman" w:eastAsia="Times New Roman" w:ascii="Times New Roman"/>
            <w:b w:val="0"/>
            <w:sz w:val="20"/>
            <w:vertAlign w:val="baseline"/>
            <w:rtl w:val="0"/>
          </w:rPr>
          <w:t xml:space="preserve">дефинира въвлечените роли, нужните действия и артефактите, които трябва да се предадат;</w:t>
        </w:r>
      </w:ins>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ins w:id="144" w:date="2013-10-13T10:58:00Z" w:author="">
        <w:r w:rsidRPr="00000000" w:rsidR="00000000" w:rsidDel="00000000">
          <w:rPr>
            <w:rFonts w:cs="Times New Roman" w:hAnsi="Times New Roman" w:eastAsia="Times New Roman" w:ascii="Times New Roman"/>
            <w:b w:val="0"/>
            <w:sz w:val="20"/>
            <w:vertAlign w:val="baseline"/>
            <w:rtl w:val="0"/>
          </w:rPr>
          <w:t xml:space="preserve">дефинира ясен набор от критерии, чрез които може да се оценява прогреса през итерацията и в края й;</w:t>
        </w:r>
      </w:ins>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ins w:id="145" w:date="2013-10-13T10:58:00Z" w:author="">
        <w:r w:rsidRPr="00000000" w:rsidR="00000000" w:rsidDel="00000000">
          <w:rPr>
            <w:rFonts w:cs="Times New Roman" w:hAnsi="Times New Roman" w:eastAsia="Times New Roman" w:ascii="Times New Roman"/>
            <w:b w:val="0"/>
            <w:sz w:val="20"/>
            <w:vertAlign w:val="baseline"/>
            <w:rtl w:val="0"/>
          </w:rPr>
          <w:t xml:space="preserve">Дефинира начална и крайна дата, както и дати за предаване</w:t>
        </w:r>
        <w:commentRangeEnd w:id="17"/>
        <w:r w:rsidRPr="00000000" w:rsidR="00000000" w:rsidDel="00000000">
          <w:commentReference w:id="17"/>
        </w:r>
        <w:r w:rsidRPr="00000000" w:rsidR="00000000" w:rsidDel="00000000">
          <w:rPr>
            <w:rFonts w:cs="Times New Roman" w:hAnsi="Times New Roman" w:eastAsia="Times New Roman" w:ascii="Times New Roman"/>
            <w:b w:val="0"/>
            <w:sz w:val="20"/>
            <w:vertAlign w:val="baseline"/>
            <w:rtl w:val="0"/>
          </w:rPr>
          <w:t xml:space="preserve">.</w:t>
        </w:r>
      </w:ins>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ins w:id="146" w:date="2013-10-13T10:58:00Z" w:author="">
        <w:r w:rsidRPr="00000000" w:rsidR="00000000" w:rsidDel="00000000">
          <w:rPr>
            <w:rFonts w:cs="Times New Roman" w:hAnsi="Times New Roman" w:eastAsia="Times New Roman" w:ascii="Times New Roman"/>
            <w:b w:val="0"/>
            <w:sz w:val="20"/>
            <w:vertAlign w:val="baseline"/>
            <w:rtl w:val="0"/>
          </w:rPr>
          <w:t xml:space="preserve">В контекста на итеративна разработка, основните междинни точки  осигуряват основа за итерацията. Всяка такава движи проекта през определени етапи. Например, една итерация в начална фаза ще бъде структурирана около необходимостта да разбере обхвата на проекта; итерация (и) ще осигури рамката за управление на екипа, който да проучи границите на системата, последствията от едно възможно решение, както и размерът на това решение. Броят на повторения, ще зависи от това колко трудно е да се определи обхватът на проекта. Ако обхватът е много трудно да се разбере или задачите могат лесно да бъдат групирани в определени парчета, повече от едно повторение може да са необходими. Ако случаят е, че работата може да бъде свършена в една ясно определена итерация, тогава е излишно да се добавят допълнителни.</w:t>
          <w:br w:type="textWrapping"/>
          <w:t xml:space="preserve">Основните етапи, определени в RUP по необходимост са доста общи, ръководителят на проекта ще трябва да ги насочва, така че те да фокусират екипа към нуждите на проекта, по-специално неговия организационен контекст.</w:t>
        </w:r>
      </w:ins>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bookmarkStart w:id="35" w:colFirst="0" w:name="h.32hioqz" w:colLast="0"/>
      <w:bookmarkEnd w:id="35"/>
      <w:ins w:id="147" w:date="2013-10-13T10:58:00Z" w:author="">
        <w:r w:rsidRPr="00000000" w:rsidR="00000000" w:rsidDel="00000000">
          <w:rPr>
            <w:rFonts w:cs="Times New Roman" w:hAnsi="Times New Roman" w:eastAsia="Times New Roman" w:ascii="Times New Roman"/>
            <w:b w:val="0"/>
            <w:sz w:val="20"/>
            <w:vertAlign w:val="baseline"/>
            <w:rtl w:val="0"/>
          </w:rPr>
          <w:t xml:space="preserve">Освен това тъй като целта на итерацията е да се намали риска по време на итерация вниманието на екипа ще бъде насочвано не само към разрашеването на конкретни проблеми но ще обръща внимание и на други дисциплини като например софтуерната архитектура, тестване, управление на промяната и др. Менидцърът съчетава итеративен ориентиран към рисковете подход с прецизирани задачи за точно определяне на плана на итерацията.</w:t>
        </w:r>
      </w:ins>
      <w:r w:rsidRPr="00000000" w:rsidR="00000000" w:rsidDel="00000000">
        <w:rPr>
          <w:rtl w:val="0"/>
        </w:rPr>
      </w:r>
    </w:p>
    <w:p w:rsidP="00000000" w:rsidRPr="00000000" w:rsidR="00000000" w:rsidDel="00000000" w:rsidRDefault="00000000">
      <w:pPr>
        <w:pStyle w:val="Heading3"/>
        <w:numPr>
          <w:ilvl w:val="2"/>
          <w:numId w:val="10"/>
        </w:numPr>
        <w:ind w:left="0" w:firstLine="0"/>
        <w:rPr/>
      </w:pPr>
      <w:ins w:id="148" w:date="2013-10-13T10:58:00Z" w:author="">
        <w:r w:rsidRPr="00000000" w:rsidR="00000000" w:rsidDel="00000000">
          <w:rPr>
            <w:b w:val="0"/>
            <w:i w:val="1"/>
            <w:vertAlign w:val="baseline"/>
            <w:rtl w:val="0"/>
          </w:rPr>
          <w:t xml:space="preserve">Междинни точки</w:t>
        </w:r>
      </w:ins>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ins w:id="149" w:date="2013-10-13T10:58:00Z" w:author="">
        <w:r w:rsidRPr="00000000" w:rsidR="00000000" w:rsidDel="00000000">
          <w:rPr>
            <w:rFonts w:cs="Times New Roman" w:hAnsi="Times New Roman" w:eastAsia="Times New Roman" w:ascii="Times New Roman"/>
            <w:b w:val="0"/>
            <w:sz w:val="20"/>
            <w:vertAlign w:val="baseline"/>
            <w:rtl w:val="0"/>
          </w:rPr>
          <w:t xml:space="preserve">RUP определя четири фази за при разработката на софтуерни проекти. Във всяка фаза екипът по изпълнението се фокусира на конкретен аспект от проекта и свързаните с него редица междинни точки (milestones). Тези междинни точки помогат на ръководителя на проекта да направи оценка на напредъка на  и се гарантира, че проектът ще доведе до необходими функции с нужното качество. Фазите според предписанията на RUP и спрямо фокуса им са както следва:</w:t>
        </w:r>
      </w:ins>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ins w:id="150" w:date="2013-10-13T10:58:00Z" w:author="">
        <w:r w:rsidRPr="00000000" w:rsidR="00000000" w:rsidDel="00000000">
          <w:rPr>
            <w:rFonts w:cs="Times New Roman" w:hAnsi="Times New Roman" w:eastAsia="Times New Roman" w:ascii="Times New Roman"/>
            <w:b w:val="0"/>
            <w:sz w:val="20"/>
            <w:vertAlign w:val="baseline"/>
            <w:rtl w:val="0"/>
          </w:rPr>
          <w:t xml:space="preserve">Планиране (Inception) — Фокуса на тази фаза е да се разбере правилно обхвата на проекта;</w:t>
        </w:r>
      </w:ins>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ins w:id="151" w:date="2013-10-13T10:58:00Z" w:author="">
        <w:r w:rsidRPr="00000000" w:rsidR="00000000" w:rsidDel="00000000">
          <w:rPr>
            <w:rFonts w:cs="Times New Roman" w:hAnsi="Times New Roman" w:eastAsia="Times New Roman" w:ascii="Times New Roman"/>
            <w:b w:val="0"/>
            <w:sz w:val="20"/>
            <w:vertAlign w:val="baseline"/>
            <w:rtl w:val="0"/>
          </w:rPr>
          <w:t xml:space="preserve">Детайлизиране (Elaboration) — Трябва да се създаде архитектурата на системата, заедно със изискванията към нея;</w:t>
        </w:r>
      </w:ins>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ins w:id="152" w:date="2013-10-13T10:58:00Z" w:author="">
        <w:r w:rsidRPr="00000000" w:rsidR="00000000" w:rsidDel="00000000">
          <w:rPr>
            <w:rFonts w:cs="Times New Roman" w:hAnsi="Times New Roman" w:eastAsia="Times New Roman" w:ascii="Times New Roman"/>
            <w:b w:val="0"/>
            <w:sz w:val="20"/>
            <w:vertAlign w:val="baseline"/>
            <w:rtl w:val="0"/>
          </w:rPr>
          <w:t xml:space="preserve">Изграждане (Construction) — Основната дейност е разработването на проектирания в предната фаза софтуер;</w:t>
        </w:r>
      </w:ins>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80"/>
        <w:ind w:left="720" w:hanging="359"/>
        <w:jc w:val="both"/>
        <w:rPr/>
      </w:pPr>
      <w:ins w:id="153" w:date="2013-10-13T10:58:00Z" w:author="">
        <w:r w:rsidRPr="00000000" w:rsidR="00000000" w:rsidDel="00000000">
          <w:rPr>
            <w:rFonts w:cs="Times New Roman" w:hAnsi="Times New Roman" w:eastAsia="Times New Roman" w:ascii="Times New Roman"/>
            <w:b w:val="0"/>
            <w:sz w:val="20"/>
            <w:vertAlign w:val="baseline"/>
            <w:rtl w:val="0"/>
          </w:rPr>
          <w:t xml:space="preserve">Предаване (Transition) — Софтуерът трябва да бъде внедрен и предаден на клиентите в по време на тази фаза.</w:t>
        </w:r>
      </w:ins>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ins w:id="154" w:date="2013-10-13T10:58:00Z" w:author="">
        <w:r w:rsidRPr="00000000" w:rsidR="00000000" w:rsidDel="00000000">
          <w:rPr>
            <w:rFonts w:cs="Times New Roman" w:hAnsi="Times New Roman" w:eastAsia="Times New Roman" w:ascii="Times New Roman"/>
            <w:b w:val="0"/>
            <w:sz w:val="20"/>
            <w:vertAlign w:val="baseline"/>
            <w:rtl w:val="0"/>
          </w:rPr>
          <w:t xml:space="preserve">Фазите са допълнително уточнени в т. 3.2.</w:t>
        </w:r>
      </w:ins>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bookmarkStart w:id="36" w:colFirst="0" w:name="h.1hmsyys" w:colLast="0"/>
      <w:bookmarkEnd w:id="36"/>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Комуникация между екип едно и РУ</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bookmarkStart w:id="37" w:colFirst="0" w:name="h.41mghml" w:colLast="0"/>
      <w:bookmarkEnd w:id="37"/>
      <w:r w:rsidRPr="00000000" w:rsidR="00000000" w:rsidDel="00000000">
        <w:rPr>
          <w:rFonts w:cs="Times New Roman" w:hAnsi="Times New Roman" w:eastAsia="Times New Roman" w:ascii="Times New Roman"/>
          <w:b w:val="0"/>
          <w:sz w:val="20"/>
          <w:vertAlign w:val="baseline"/>
          <w:rtl w:val="0"/>
        </w:rPr>
        <w:t xml:space="preserve">Комуникацията между „Екип 2” и поръчителя ще става в рамките на часовете по Практикум 3. При нужда от допълнителни срещи ръководителят на екип се свързва с член от РУ и предава получената информация на екипа.</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Следене напредъка по проекта</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r w:rsidRPr="00000000" w:rsidR="00000000" w:rsidDel="00000000">
        <w:rPr>
          <w:rFonts w:cs="Times New Roman" w:hAnsi="Times New Roman" w:eastAsia="Times New Roman" w:ascii="Times New Roman"/>
          <w:b w:val="0"/>
          <w:sz w:val="20"/>
          <w:vertAlign w:val="baseline"/>
          <w:rtl w:val="0"/>
        </w:rPr>
        <w:t xml:space="preserve">Следенето на напредъка по проекта се осъществява чрез следните основни дейности:</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В рамките на проекта се използва системата за следене на задачи jira. Всички изпълнители по проекта редовно създават и актуализират задачи, съответстващи на действията, които извършват по проекта. Задачите се коментират на ежеседмичните срещи и проблеми по проекта се отстраняват своевременно. Задачите за всяка итерация се определят преди началото в началото й, като задачата на всеки член от екипа е да направи приблизителна оценка на поставените му задачи. По този начин „Екип 2” ще може по-лесно да оцени усилието, нужно при разработка;</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Провеждане на седмични онлайн срещи и изготвяне на отчети. Всяка седмица, четвъртък от 21:30 «Екип 2» провежда срещи по изпълнението на проекта. Анализират се изпълняваните в момента задачи и прогреса по тях. Срещите се провеждат по SCRUM методологията, като в рамките на 5 минути всеки член от екипа споделя: 1. По какво е работил; 2. По какво ще работи; 3. Има ли някакви проблеми. Тази практика позволява навременното идентифициране и отстраняване на възникнали в хода на работа проблеми;</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rPr/>
      </w:pPr>
      <w:bookmarkStart w:id="38" w:colFirst="0" w:name="h.2grqrue" w:colLast="0"/>
      <w:bookmarkEnd w:id="38"/>
      <w:r w:rsidRPr="00000000" w:rsidR="00000000" w:rsidDel="00000000">
        <w:rPr>
          <w:rFonts w:cs="Times New Roman" w:hAnsi="Times New Roman" w:eastAsia="Times New Roman" w:ascii="Times New Roman"/>
          <w:b w:val="0"/>
          <w:sz w:val="20"/>
          <w:vertAlign w:val="baseline"/>
          <w:rtl w:val="0"/>
        </w:rPr>
        <w:t xml:space="preserve">Провеждане на мениджърски срещи при възникване на проблеми при изпълнението между ръководителя на </w:t>
      </w:r>
      <w:commentRangeStart w:id="18"/>
      <w:r w:rsidRPr="00000000" w:rsidR="00000000" w:rsidDel="00000000">
        <w:rPr>
          <w:rFonts w:cs="Times New Roman" w:hAnsi="Times New Roman" w:eastAsia="Times New Roman" w:ascii="Times New Roman"/>
          <w:b w:val="0"/>
          <w:sz w:val="20"/>
          <w:vertAlign w:val="baseline"/>
          <w:rtl w:val="0"/>
        </w:rPr>
        <w:t xml:space="preserve">«Екип 1»</w:t>
      </w:r>
      <w:commentRangeEnd w:id="18"/>
      <w:r w:rsidRPr="00000000" w:rsidR="00000000" w:rsidDel="00000000">
        <w:commentReference w:id="18"/>
      </w:r>
      <w:r w:rsidRPr="00000000" w:rsidR="00000000" w:rsidDel="00000000">
        <w:rPr>
          <w:rFonts w:cs="Times New Roman" w:hAnsi="Times New Roman" w:eastAsia="Times New Roman" w:ascii="Times New Roman"/>
          <w:b w:val="0"/>
          <w:sz w:val="20"/>
          <w:vertAlign w:val="baseline"/>
          <w:rtl w:val="0"/>
        </w:rPr>
        <w:t xml:space="preserve"> и поръчителите от РУ. В случай, че проблемите засягат пряко някой от другите членове на екипа, те се включват също в срещата.  След срещите се изготвят протоколи, за да могат и останалите членове да се запознаят с взетите решения.</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Управление на рисковете</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Идентифициране и оценяване на рисковете в проекта е важна задача п</w:t>
      </w:r>
      <w:ins w:id="155" w:date="2013-10-13T11:11:00Z" w:author="">
        <w:r w:rsidRPr="00000000" w:rsidR="00000000" w:rsidDel="00000000">
          <w:rPr>
            <w:vertAlign w:val="baseline"/>
            <w:rtl w:val="0"/>
          </w:rPr>
          <w:t xml:space="preserve">о времето на изпълнение на целия проект</w:t>
        </w:r>
      </w:ins>
      <w:del w:id="155" w:date="2013-10-13T11:11:00Z" w:author="">
        <w:r w:rsidRPr="00000000" w:rsidR="00000000" w:rsidDel="00000000">
          <w:rPr>
            <w:vertAlign w:val="baseline"/>
            <w:rtl w:val="0"/>
          </w:rPr>
          <w:delText xml:space="preserve">ри </w:delText>
        </w:r>
        <w:commentRangeStart w:id="19"/>
        <w:r w:rsidRPr="00000000" w:rsidR="00000000" w:rsidDel="00000000">
          <w:rPr>
            <w:vertAlign w:val="baseline"/>
            <w:rtl w:val="0"/>
          </w:rPr>
          <w:delText xml:space="preserve">започване </w:delText>
        </w:r>
        <w:commentRangeEnd w:id="19"/>
        <w:r w:rsidRPr="00000000" w:rsidR="00000000" w:rsidDel="00000000">
          <w:commentReference w:id="19"/>
        </w:r>
        <w:r w:rsidRPr="00000000" w:rsidR="00000000" w:rsidDel="00000000">
          <w:rPr>
            <w:vertAlign w:val="baseline"/>
            <w:rtl w:val="0"/>
          </w:rPr>
          <w:delText xml:space="preserve">на проекта</w:delText>
        </w:r>
      </w:del>
      <w:r w:rsidRPr="00000000" w:rsidR="00000000" w:rsidDel="00000000">
        <w:rPr>
          <w:vertAlign w:val="baseline"/>
          <w:rtl w:val="0"/>
        </w:rPr>
        <w:t xml:space="preserve">. Артефакта</w:t>
      </w:r>
      <w:ins w:id="156" w:date="2013-10-13T11:12:00Z" w:author="">
        <w:r w:rsidRPr="00000000" w:rsidR="00000000" w:rsidDel="00000000">
          <w:rPr>
            <w:vertAlign w:val="baseline"/>
            <w:rtl w:val="0"/>
          </w:rPr>
          <w:t xml:space="preserve">,</w:t>
        </w:r>
      </w:ins>
      <w:r w:rsidRPr="00000000" w:rsidR="00000000" w:rsidDel="00000000">
        <w:rPr>
          <w:vertAlign w:val="baseline"/>
          <w:rtl w:val="0"/>
        </w:rPr>
        <w:t xml:space="preserve"> който се произведе като резултат </w:t>
      </w:r>
      <w:del w:id="157" w:date="2013-10-13T11:12:00Z" w:author="">
        <w:r w:rsidRPr="00000000" w:rsidR="00000000" w:rsidDel="00000000">
          <w:rPr>
            <w:vertAlign w:val="baseline"/>
            <w:rtl w:val="0"/>
          </w:rPr>
          <w:delText xml:space="preserve">ще послужи</w:delText>
        </w:r>
      </w:del>
      <w:ins w:id="157" w:date="2013-10-13T11:12:00Z" w:author="">
        <w:r w:rsidRPr="00000000" w:rsidR="00000000" w:rsidDel="00000000">
          <w:rPr>
            <w:vertAlign w:val="baseline"/>
            <w:rtl w:val="0"/>
          </w:rPr>
          <w:t xml:space="preserve">служи</w:t>
        </w:r>
      </w:ins>
      <w:r w:rsidRPr="00000000" w:rsidR="00000000" w:rsidDel="00000000">
        <w:rPr>
          <w:vertAlign w:val="baseline"/>
          <w:rtl w:val="0"/>
        </w:rPr>
        <w:t xml:space="preserve"> за намаляване на рисковете и разработване на планове за итерации във фазите за анализ и разработка. Според RUP се препоръча да се предприемат следните стъпки:</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Да се идентифицират основните рискове, които могат да намалят в</w:t>
      </w:r>
      <w:ins w:id="158" w:date="2013-10-12T16:12:00Z" w:author="">
        <w:r w:rsidRPr="00000000" w:rsidR="00000000" w:rsidDel="00000000">
          <w:rPr>
            <w:vertAlign w:val="baseline"/>
            <w:rtl w:val="0"/>
          </w:rPr>
          <w:t xml:space="preserve">е</w:t>
        </w:r>
      </w:ins>
      <w:del w:id="158" w:date="2013-10-12T16:12:00Z" w:author="">
        <w:r w:rsidRPr="00000000" w:rsidR="00000000" w:rsidDel="00000000">
          <w:rPr>
            <w:vertAlign w:val="baseline"/>
            <w:rtl w:val="0"/>
          </w:rPr>
          <w:delText xml:space="preserve">а</w:delText>
        </w:r>
      </w:del>
      <w:r w:rsidRPr="00000000" w:rsidR="00000000" w:rsidDel="00000000">
        <w:rPr>
          <w:vertAlign w:val="baseline"/>
          <w:rtl w:val="0"/>
        </w:rPr>
        <w:t xml:space="preserve">роятността екипа да разработи проект с всички нужни характеристики;</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Да се анализират и приоритетизират рисковете, оценявайки вероятността им на настъпване и последствията от тях;</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Да се идентифицират стратегии за намаляване на риска;</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Да се идентифицират стратегии за ограничаване на риска;</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Да се проверяват и ревизират рисковете в различните итерации;</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bookmarkStart w:id="39" w:colFirst="0" w:name="h.vx1227" w:colLast="0"/>
      <w:bookmarkEnd w:id="39"/>
      <w:r w:rsidRPr="00000000" w:rsidR="00000000" w:rsidDel="00000000">
        <w:rPr>
          <w:rFonts w:cs="Times New Roman" w:hAnsi="Times New Roman" w:eastAsia="Times New Roman" w:ascii="Times New Roman"/>
          <w:b w:val="0"/>
          <w:sz w:val="20"/>
          <w:vertAlign w:val="baseline"/>
          <w:rtl w:val="0"/>
        </w:rPr>
        <w:t xml:space="preserve">Списък с първоначално идентифицираните рискове е изготвен при стартирането на проекта. Този списък ще се ревизира с изготвянето на план за итерация за фазите детайлизиране и разработка. Списъкът се намира в UCMS-Risks-List.xls</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Външни зависимости</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При планирането е важно да се вземат </w:t>
      </w:r>
      <w:del w:id="160" w:date="2013-10-12T16:13:00Z" w:author="">
        <w:r w:rsidRPr="00000000" w:rsidR="00000000" w:rsidDel="00000000">
          <w:rPr>
            <w:vertAlign w:val="baseline"/>
            <w:rtl w:val="0"/>
          </w:rPr>
          <w:delText xml:space="preserve">в</w:delText>
        </w:r>
      </w:del>
      <w:r w:rsidRPr="00000000" w:rsidR="00000000" w:rsidDel="00000000">
        <w:rPr>
          <w:vertAlign w:val="baseline"/>
          <w:rtl w:val="0"/>
        </w:rPr>
        <w:t xml:space="preserve">предвид външни фактори, които биха могли да повлияят на изпълнението на проекта.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В конкретния „Екип 2” ще ра</w:t>
      </w:r>
      <w:del w:id="161" w:date="2013-10-12T16:13:00Z" w:author="">
        <w:r w:rsidRPr="00000000" w:rsidR="00000000" w:rsidDel="00000000">
          <w:rPr>
            <w:vertAlign w:val="baseline"/>
            <w:rtl w:val="0"/>
          </w:rPr>
          <w:delText xml:space="preserve">з</w:delText>
        </w:r>
      </w:del>
      <w:r w:rsidRPr="00000000" w:rsidR="00000000" w:rsidDel="00000000">
        <w:rPr>
          <w:vertAlign w:val="baseline"/>
          <w:rtl w:val="0"/>
        </w:rPr>
        <w:t xml:space="preserve">боти по UCMS, използвайки голямо количество софтуер с отворен код, поради характера на проекта. Този тип софтуер позволява намаляване на разхода при разработка, но може да доведе до усложнения, например при излизането от поддръжка на определена, използвана от екипа версия или дефекти в съществуващи в библиотеките от тр</w:t>
      </w:r>
      <w:ins w:id="162" w:date="2013-10-12T16:14:00Z" w:author="">
        <w:r w:rsidRPr="00000000" w:rsidR="00000000" w:rsidDel="00000000">
          <w:rPr>
            <w:vertAlign w:val="baseline"/>
            <w:rtl w:val="0"/>
          </w:rPr>
          <w:t xml:space="preserve">е</w:t>
        </w:r>
      </w:ins>
      <w:del w:id="162" w:date="2013-10-12T16:14:00Z" w:author="">
        <w:r w:rsidRPr="00000000" w:rsidR="00000000" w:rsidDel="00000000">
          <w:rPr>
            <w:vertAlign w:val="baseline"/>
            <w:rtl w:val="0"/>
          </w:rPr>
          <w:delText xml:space="preserve">я</w:delText>
        </w:r>
      </w:del>
      <w:r w:rsidRPr="00000000" w:rsidR="00000000" w:rsidDel="00000000">
        <w:rPr>
          <w:vertAlign w:val="baseline"/>
          <w:rtl w:val="0"/>
        </w:rPr>
        <w:t xml:space="preserve">ти страни, които не могат да бъдат отстранени въобще или не могат да бъдат отстранени в разумен срок. </w:t>
      </w:r>
      <w:r w:rsidRPr="00000000" w:rsidR="00000000" w:rsidDel="00000000">
        <w:rPr>
          <w:rtl w:val="0"/>
        </w:rPr>
      </w:r>
    </w:p>
    <w:p w:rsidP="00000000" w:rsidRPr="00000000" w:rsidR="00000000" w:rsidDel="00000000" w:rsidRDefault="00000000">
      <w:pPr>
        <w:ind w:left="0" w:firstLine="0"/>
        <w:contextualSpacing w:val="0"/>
      </w:pPr>
      <w:bookmarkStart w:id="40" w:colFirst="0" w:name="h.3fwokq0" w:colLast="0"/>
      <w:bookmarkEnd w:id="40"/>
      <w:r w:rsidRPr="00000000" w:rsidR="00000000" w:rsidDel="00000000">
        <w:rPr>
          <w:vertAlign w:val="baseline"/>
          <w:rtl w:val="0"/>
        </w:rPr>
        <w:t xml:space="preserve">Друга външна зависимост, която трябва да бъде взета в предвид е ограничените ресурси и възможности при изграждане на развойна среда. Тази външна зависимост ще бъде обсъдена със системните администратори.</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Управление на разработката и приор</w:t>
      </w:r>
      <w:ins w:id="163" w:date="2013-10-12T16:15:00Z" w:author="">
        <w:r w:rsidRPr="00000000" w:rsidR="00000000" w:rsidDel="00000000">
          <w:rPr>
            <w:b w:val="1"/>
            <w:vertAlign w:val="baseline"/>
            <w:rtl w:val="0"/>
          </w:rPr>
          <w:t xml:space="preserve">и</w:t>
        </w:r>
      </w:ins>
      <w:del w:id="163" w:date="2013-10-12T16:15:00Z" w:author="">
        <w:r w:rsidRPr="00000000" w:rsidR="00000000" w:rsidDel="00000000">
          <w:rPr>
            <w:b w:val="1"/>
            <w:vertAlign w:val="baseline"/>
            <w:rtl w:val="0"/>
          </w:rPr>
          <w:delText xml:space="preserve">е</w:delText>
        </w:r>
      </w:del>
      <w:r w:rsidRPr="00000000" w:rsidR="00000000" w:rsidDel="00000000">
        <w:rPr>
          <w:b w:val="1"/>
          <w:vertAlign w:val="baseline"/>
          <w:rtl w:val="0"/>
        </w:rPr>
        <w:t xml:space="preserve">тизация</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Поради факта, че изискванията към софтуерния продукт се променят често е нужен гъвкав подход, по който да се подходи при промяна в изискванията. Поради обхвата на проекта и фиксираните срокове за управление на промените е избрана гъвкава методология по SCRUM. Методологията е както следва:</w:t>
      </w:r>
      <w:r w:rsidRPr="00000000" w:rsidR="00000000" w:rsidDel="00000000">
        <w:rPr>
          <w:rtl w:val="0"/>
        </w:rPr>
      </w:r>
    </w:p>
    <w:p w:rsidP="00000000" w:rsidRPr="00000000" w:rsidR="00000000" w:rsidDel="00000000" w:rsidRDefault="00000000">
      <w:pPr>
        <w:numPr>
          <w:ilvl w:val="0"/>
          <w:numId w:val="1"/>
        </w:numPr>
        <w:ind w:left="720" w:hanging="359"/>
        <w:rPr/>
      </w:pPr>
      <w:commentRangeStart w:id="20"/>
      <w:r w:rsidRPr="00000000" w:rsidR="00000000" w:rsidDel="00000000">
        <w:rPr>
          <w:vertAlign w:val="baseline"/>
          <w:rtl w:val="0"/>
        </w:rPr>
        <w:t xml:space="preserve">Взиман</w:t>
      </w:r>
      <w:del w:id="164" w:date="2013-10-13T11:14:00Z" w:author="">
        <w:r w:rsidRPr="00000000" w:rsidR="00000000" w:rsidDel="00000000">
          <w:rPr>
            <w:vertAlign w:val="baseline"/>
            <w:rtl w:val="0"/>
          </w:rPr>
          <w:delText xml:space="preserve">е</w:delText>
        </w:r>
      </w:del>
      <w:ins w:id="164" w:date="2013-10-13T11:14:00Z" w:author="">
        <w:r w:rsidRPr="00000000" w:rsidR="00000000" w:rsidDel="00000000">
          <w:rPr>
            <w:vertAlign w:val="baseline"/>
            <w:rtl w:val="0"/>
          </w:rPr>
          <w:t xml:space="preserve">ат се </w:t>
        </w:r>
      </w:ins>
      <w:r w:rsidRPr="00000000" w:rsidR="00000000" w:rsidDel="00000000">
        <w:rPr>
          <w:vertAlign w:val="baseline"/>
          <w:rtl w:val="0"/>
        </w:rPr>
        <w:t xml:space="preserve"> </w:t>
      </w:r>
      <w:del w:id="165" w:date="2013-10-13T11:14:00Z" w:author="">
        <w:r w:rsidRPr="00000000" w:rsidR="00000000" w:rsidDel="00000000">
          <w:rPr>
            <w:vertAlign w:val="baseline"/>
            <w:rtl w:val="0"/>
          </w:rPr>
          <w:delText xml:space="preserve">на </w:delText>
        </w:r>
      </w:del>
      <w:r w:rsidRPr="00000000" w:rsidR="00000000" w:rsidDel="00000000">
        <w:rPr>
          <w:vertAlign w:val="baseline"/>
          <w:rtl w:val="0"/>
        </w:rPr>
        <w:t xml:space="preserve">всички</w:t>
      </w:r>
      <w:ins w:id="166" w:date="2013-10-13T11:14:00Z" w:author="">
        <w:r w:rsidRPr="00000000" w:rsidR="00000000" w:rsidDel="00000000">
          <w:rPr>
            <w:vertAlign w:val="baseline"/>
            <w:rtl w:val="0"/>
          </w:rPr>
          <w:t xml:space="preserve">, планирани за разработка в рамките на спринта потребителски случаи. Списъкит от тези изисквания представлява </w:t>
        </w:r>
      </w:ins>
      <w:del w:id="166" w:date="2013-10-13T11:14:00Z" w:author="">
        <w:r w:rsidRPr="00000000" w:rsidR="00000000" w:rsidDel="00000000">
          <w:rPr>
            <w:vertAlign w:val="baseline"/>
            <w:rtl w:val="0"/>
          </w:rPr>
          <w:delText xml:space="preserve"> изисквания за спринта към </w:delText>
        </w:r>
      </w:del>
      <w:r w:rsidRPr="00000000" w:rsidR="00000000" w:rsidDel="00000000">
        <w:rPr>
          <w:vertAlign w:val="baseline"/>
          <w:rtl w:val="0"/>
        </w:rPr>
        <w:t xml:space="preserve">беклога </w:t>
      </w:r>
      <w:ins w:id="167" w:date="2013-10-13T11:16:00Z" w:author="">
        <w:r w:rsidRPr="00000000" w:rsidR="00000000" w:rsidDel="00000000">
          <w:rPr>
            <w:vertAlign w:val="baseline"/>
            <w:rtl w:val="0"/>
          </w:rPr>
          <w:t xml:space="preserve">за съответния спринт</w:t>
        </w:r>
      </w:ins>
      <w:del w:id="167" w:date="2013-10-13T11:16:00Z" w:author="">
        <w:r w:rsidRPr="00000000" w:rsidR="00000000" w:rsidDel="00000000">
          <w:rPr>
            <w:vertAlign w:val="baseline"/>
            <w:rtl w:val="0"/>
          </w:rPr>
          <w:delText xml:space="preserve">(ако е първи), или добавяне на нови изисквания (ако е следващ</w:delText>
        </w:r>
        <w:commentRangeEnd w:id="20"/>
        <w:r w:rsidRPr="00000000" w:rsidR="00000000" w:rsidDel="00000000">
          <w:commentReference w:id="20"/>
        </w:r>
        <w:r w:rsidRPr="00000000" w:rsidR="00000000" w:rsidDel="00000000">
          <w:rPr>
            <w:vertAlign w:val="baseline"/>
            <w:rtl w:val="0"/>
          </w:rPr>
          <w:delText xml:space="preserve">);</w:delText>
        </w:r>
      </w:del>
      <w:ins w:id="168" w:date="2013-10-13T11:16:00Z" w:author="">
        <w:r w:rsidRPr="00000000" w:rsidR="00000000" w:rsidDel="00000000">
          <w:rPr>
            <w:vertAlign w:val="baseline"/>
            <w:rtl w:val="0"/>
          </w:rPr>
          <w:t xml:space="preserve">. В беклога могат да се добавят и/или премахват потребителски случаи по време на спринта при изникване на нова изисквания с по-висок приоритет;</w:t>
        </w:r>
      </w:ins>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Оценка и приорит</w:t>
      </w:r>
      <w:del w:id="169" w:date="2013-10-13T11:14:00Z" w:author="">
        <w:r w:rsidRPr="00000000" w:rsidR="00000000" w:rsidDel="00000000">
          <w:rPr>
            <w:vertAlign w:val="baseline"/>
            <w:rtl w:val="0"/>
          </w:rPr>
          <w:delText xml:space="preserve">ет</w:delText>
        </w:r>
      </w:del>
      <w:r w:rsidRPr="00000000" w:rsidR="00000000" w:rsidDel="00000000">
        <w:rPr>
          <w:vertAlign w:val="baseline"/>
          <w:rtl w:val="0"/>
        </w:rPr>
        <w:t xml:space="preserve">изиране на всяко изискване като се подреждат от висок към нисък приоритет. Изискванията с по-висок приоритет се имплементират първи;</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Изисквания могат да бъдат </w:t>
      </w:r>
      <w:del w:id="170" w:date="2013-10-12T16:16:00Z" w:author="">
        <w:r w:rsidRPr="00000000" w:rsidR="00000000" w:rsidDel="00000000">
          <w:rPr>
            <w:vertAlign w:val="baseline"/>
            <w:rtl w:val="0"/>
          </w:rPr>
          <w:delText xml:space="preserve">махани </w:delText>
        </w:r>
      </w:del>
      <w:r w:rsidRPr="00000000" w:rsidR="00000000" w:rsidDel="00000000">
        <w:rPr>
          <w:vertAlign w:val="baseline"/>
          <w:rtl w:val="0"/>
        </w:rPr>
        <w:t xml:space="preserve">оставяни за следващ спринт или при съгласуване с поръчителя премахвани;</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Нови изисквания от възложителя трябва да бъдат обсъдени и одобрени от екипа по разработката, по-подробно в т. 2.10;</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Задачи към членовете на екипа се разпределят от беклога.</w:t>
      </w:r>
      <w:r w:rsidRPr="00000000" w:rsidR="00000000" w:rsidDel="00000000">
        <w:rPr>
          <w:rtl w:val="0"/>
        </w:rPr>
      </w:r>
    </w:p>
    <w:p w:rsidP="00000000" w:rsidRPr="00000000" w:rsidR="00000000" w:rsidDel="00000000" w:rsidRDefault="00000000">
      <w:pPr>
        <w:ind w:left="0" w:firstLine="0"/>
        <w:contextualSpacing w:val="0"/>
        <w:jc w:val="center"/>
      </w:pPr>
      <w:bookmarkStart w:id="41" w:colFirst="0" w:name="h.1v1yuxt" w:colLast="0"/>
      <w:bookmarkEnd w:id="41"/>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Процедура по искане на промяна</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При искане на промяна се попълва „заявка за промяна“, която трябва да включва следните полета:</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Тип на промяната (ново изискване, проблем или подобрение);</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Наименование: описание с няколко думи в какво се състои промяната;</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Приоритет: до колко е критична промяната за възложителя;</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Дата на подаване: актуалната дата на искане на промяната, попълва се от изпълнителя в момента на получаването;</w:t>
      </w:r>
      <w:r w:rsidRPr="00000000" w:rsidR="00000000" w:rsidDel="00000000">
        <w:rPr>
          <w:rtl w:val="0"/>
        </w:rPr>
      </w:r>
    </w:p>
    <w:p w:rsidP="00000000" w:rsidRPr="00000000" w:rsidR="00000000" w:rsidDel="00000000" w:rsidRDefault="00000000">
      <w:pPr>
        <w:ind w:left="0" w:firstLine="0"/>
        <w:contextualSpacing w:val="0"/>
      </w:pPr>
      <w:bookmarkStart w:id="42" w:colFirst="0" w:name="h.4f1mdlm" w:colLast="0"/>
      <w:bookmarkEnd w:id="42"/>
      <w:r w:rsidRPr="00000000" w:rsidR="00000000" w:rsidDel="00000000">
        <w:rPr>
          <w:vertAlign w:val="baseline"/>
          <w:rtl w:val="0"/>
        </w:rPr>
        <w:t xml:space="preserve">Заявката трябва да включва следните секции:</w:t>
      </w:r>
      <w:r w:rsidRPr="00000000" w:rsidR="00000000" w:rsidDel="00000000">
        <w:rPr>
          <w:rtl w:val="0"/>
        </w:rPr>
      </w:r>
    </w:p>
    <w:p w:rsidP="00000000" w:rsidRPr="00000000" w:rsidR="00000000" w:rsidDel="00000000" w:rsidRDefault="00000000">
      <w:pPr>
        <w:pStyle w:val="Heading3"/>
        <w:numPr>
          <w:ilvl w:val="2"/>
          <w:numId w:val="10"/>
        </w:numPr>
        <w:ind w:left="0" w:firstLine="0"/>
        <w:rPr/>
      </w:pPr>
      <w:r w:rsidRPr="00000000" w:rsidR="00000000" w:rsidDel="00000000">
        <w:rPr>
          <w:b w:val="0"/>
          <w:i w:val="1"/>
          <w:vertAlign w:val="baseline"/>
          <w:rtl w:val="0"/>
        </w:rPr>
        <w:t xml:space="preserve">Текущ проблем</w:t>
      </w:r>
      <w:r w:rsidRPr="00000000" w:rsidR="00000000" w:rsidDel="00000000">
        <w:rPr>
          <w:rtl w:val="0"/>
        </w:rPr>
      </w:r>
    </w:p>
    <w:p w:rsidP="00000000" w:rsidRPr="00000000" w:rsidR="00000000" w:rsidDel="00000000" w:rsidRDefault="00000000">
      <w:pPr>
        <w:ind w:left="0" w:firstLine="0"/>
        <w:contextualSpacing w:val="0"/>
      </w:pPr>
      <w:bookmarkStart w:id="43" w:colFirst="0" w:name="h.2u6wntf" w:colLast="0"/>
      <w:bookmarkEnd w:id="43"/>
      <w:r w:rsidRPr="00000000" w:rsidR="00000000" w:rsidDel="00000000">
        <w:rPr>
          <w:vertAlign w:val="baseline"/>
          <w:rtl w:val="0"/>
        </w:rPr>
        <w:t xml:space="preserve">Тази секция включва подробно описание на проблема, наложил искането на промяната, кога се наблюдава проблема. Ако е възможно да бъде изваден списък със стъпки които довеждат до проблема. Трябва да включва кратко описание как работата върху проблема ще окаже влияние над цялостното изпълнение на проекта, т.е. ресурси, които ще отнеме, влиянието му над други части на системата и срока на изпълнение.</w:t>
      </w:r>
      <w:r w:rsidRPr="00000000" w:rsidR="00000000" w:rsidDel="00000000">
        <w:rPr>
          <w:rtl w:val="0"/>
        </w:rPr>
      </w:r>
    </w:p>
    <w:p w:rsidP="00000000" w:rsidRPr="00000000" w:rsidR="00000000" w:rsidDel="00000000" w:rsidRDefault="00000000">
      <w:pPr>
        <w:pStyle w:val="Heading3"/>
        <w:numPr>
          <w:ilvl w:val="2"/>
          <w:numId w:val="10"/>
        </w:numPr>
        <w:ind w:left="0" w:firstLine="0"/>
        <w:rPr/>
      </w:pPr>
      <w:r w:rsidRPr="00000000" w:rsidR="00000000" w:rsidDel="00000000">
        <w:rPr>
          <w:b w:val="0"/>
          <w:i w:val="1"/>
          <w:vertAlign w:val="baseline"/>
          <w:rtl w:val="0"/>
        </w:rPr>
        <w:t xml:space="preserve">Предложена промяна</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Трябва подробно да се опише предложената промяна:</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Какво точно да може да изпълнява системата в бъдеще;</w:t>
      </w:r>
      <w:r w:rsidRPr="00000000" w:rsidR="00000000" w:rsidDel="00000000">
        <w:rPr>
          <w:rtl w:val="0"/>
        </w:rPr>
      </w:r>
    </w:p>
    <w:p w:rsidP="00000000" w:rsidRPr="00000000" w:rsidR="00000000" w:rsidDel="00000000" w:rsidRDefault="00000000">
      <w:pPr>
        <w:numPr>
          <w:ilvl w:val="0"/>
          <w:numId w:val="11"/>
        </w:numPr>
        <w:ind w:left="720" w:hanging="359"/>
        <w:rPr/>
      </w:pPr>
      <w:bookmarkStart w:id="44" w:colFirst="0" w:name="h.19c6y18" w:colLast="0"/>
      <w:bookmarkEnd w:id="44"/>
      <w:r w:rsidRPr="00000000" w:rsidR="00000000" w:rsidDel="00000000">
        <w:rPr>
          <w:vertAlign w:val="baseline"/>
          <w:rtl w:val="0"/>
        </w:rPr>
        <w:t xml:space="preserve">Влиянието на промяната на други части на системата;</w:t>
      </w:r>
      <w:r w:rsidRPr="00000000" w:rsidR="00000000" w:rsidDel="00000000">
        <w:rPr>
          <w:rtl w:val="0"/>
        </w:rPr>
      </w:r>
    </w:p>
    <w:p w:rsidP="00000000" w:rsidRPr="00000000" w:rsidR="00000000" w:rsidDel="00000000" w:rsidRDefault="00000000">
      <w:pPr>
        <w:pStyle w:val="Heading3"/>
        <w:numPr>
          <w:ilvl w:val="2"/>
          <w:numId w:val="10"/>
        </w:numPr>
        <w:ind w:left="0" w:firstLine="0"/>
        <w:rPr/>
      </w:pPr>
      <w:r w:rsidRPr="00000000" w:rsidR="00000000" w:rsidDel="00000000">
        <w:rPr>
          <w:b w:val="0"/>
          <w:i w:val="1"/>
          <w:vertAlign w:val="baseline"/>
          <w:rtl w:val="0"/>
        </w:rPr>
        <w:t xml:space="preserve">Решение</w:t>
      </w:r>
      <w:r w:rsidRPr="00000000" w:rsidR="00000000" w:rsidDel="00000000">
        <w:rPr>
          <w:rtl w:val="0"/>
        </w:rPr>
      </w:r>
    </w:p>
    <w:p w:rsidP="00000000" w:rsidRPr="00000000" w:rsidR="00000000" w:rsidDel="00000000" w:rsidRDefault="00000000">
      <w:pPr>
        <w:ind w:left="0" w:firstLine="0"/>
        <w:contextualSpacing w:val="0"/>
        <w:pPrChange w:id="0" w:date="2014-07-09T13:30:37Z" w:author="">
          <w:pPr>
            <w:ind w:left="0" w:firstLine="0"/>
            <w:contextualSpacing w:val="0"/>
          </w:pPr>
        </w:pPrChange>
      </w:pPr>
      <w:ins w:id="171" w:date="2013-10-13T11:19:00Z" w:author="">
        <w:r w:rsidRPr="00000000" w:rsidR="00000000" w:rsidDel="00000000">
          <w:rPr>
            <w:vertAlign w:val="baseline"/>
            <w:rtl w:val="0"/>
          </w:rPr>
          <w:t xml:space="preserve">Прави се оценка от изпълнителя на функционалността, колко време ще отнеме и до какви промени по вече съществуващите функционалности ще доведе.</w:t>
        </w:r>
      </w:ins>
      <w:r w:rsidRPr="00000000" w:rsidR="00000000" w:rsidDel="00000000">
        <w:rPr>
          <w:rtl w:val="0"/>
        </w:rPr>
      </w:r>
    </w:p>
    <w:p w:rsidP="00000000" w:rsidRPr="00000000" w:rsidR="00000000" w:rsidDel="00000000" w:rsidRDefault="00000000">
      <w:pPr>
        <w:ind w:left="0" w:firstLine="0"/>
        <w:contextualSpacing w:val="0"/>
      </w:pPr>
      <w:del w:id="173" w:date="2013-10-13T11:20:00Z" w:author="">
        <w:r w:rsidRPr="00000000" w:rsidR="00000000" w:rsidDel="00000000">
          <w:rPr>
            <w:vertAlign w:val="baseline"/>
            <w:rtl w:val="0"/>
          </w:rPr>
          <w:delText xml:space="preserve">След предаването на и</w:delText>
        </w:r>
      </w:del>
      <w:ins w:id="174" w:date="2013-10-12T16:18:00Z" w:author="">
        <w:r w:rsidRPr="00000000" w:rsidR="00000000" w:rsidDel="00000000">
          <w:rPr>
            <w:vertAlign w:val="baseline"/>
            <w:rtl w:val="0"/>
          </w:rPr>
          <w:t xml:space="preserve">с</w:t>
        </w:r>
      </w:ins>
      <w:del w:id="174" w:date="2013-10-12T16:18:00Z" w:author="">
        <w:r w:rsidRPr="00000000" w:rsidR="00000000" w:rsidDel="00000000">
          <w:rPr>
            <w:vertAlign w:val="baseline"/>
            <w:rtl w:val="0"/>
          </w:rPr>
          <w:delText xml:space="preserve">з</w:delText>
        </w:r>
      </w:del>
      <w:del w:id="175" w:date="2013-10-13T11:20:00Z" w:author="">
        <w:r w:rsidRPr="00000000" w:rsidR="00000000" w:rsidDel="00000000">
          <w:rPr>
            <w:vertAlign w:val="baseline"/>
            <w:rtl w:val="0"/>
          </w:rPr>
          <w:delText xml:space="preserve">кането за промяна и</w:delText>
        </w:r>
      </w:del>
      <w:ins w:id="175" w:date="2013-10-13T11:20:00Z" w:author="">
        <w:r w:rsidRPr="00000000" w:rsidR="00000000" w:rsidDel="00000000">
          <w:rPr>
            <w:vertAlign w:val="baseline"/>
            <w:rtl w:val="0"/>
          </w:rPr>
          <w:t xml:space="preserve"> На база на </w:t>
        </w:r>
      </w:ins>
      <w:r w:rsidRPr="00000000" w:rsidR="00000000" w:rsidDel="00000000">
        <w:rPr>
          <w:vertAlign w:val="baseline"/>
          <w:rtl w:val="0"/>
        </w:rPr>
        <w:t xml:space="preserve"> </w:t>
      </w:r>
      <w:commentRangeStart w:id="21"/>
      <w:r w:rsidRPr="00000000" w:rsidR="00000000" w:rsidDel="00000000">
        <w:rPr>
          <w:vertAlign w:val="baseline"/>
          <w:rtl w:val="0"/>
        </w:rPr>
        <w:t xml:space="preserve">оценката от изпълнителя </w:t>
      </w:r>
      <w:ins w:id="176" w:date="2013-10-13T11:20:00Z" w:author="">
        <w:commentRangeEnd w:id="21"/>
        <w:r w:rsidRPr="00000000" w:rsidR="00000000" w:rsidDel="00000000">
          <w:commentReference w:id="21"/>
        </w:r>
        <w:r w:rsidRPr="00000000" w:rsidR="00000000" w:rsidDel="00000000">
          <w:rPr>
            <w:vertAlign w:val="baseline"/>
            <w:rtl w:val="0"/>
          </w:rPr>
          <w:t xml:space="preserve">и времето за изпълнение </w:t>
        </w:r>
      </w:ins>
      <w:r w:rsidRPr="00000000" w:rsidR="00000000" w:rsidDel="00000000">
        <w:rPr>
          <w:vertAlign w:val="baseline"/>
          <w:rtl w:val="0"/>
        </w:rPr>
        <w:t xml:space="preserve">се </w:t>
      </w:r>
      <w:commentRangeStart w:id="22"/>
      <w:r w:rsidRPr="00000000" w:rsidR="00000000" w:rsidDel="00000000">
        <w:rPr>
          <w:vertAlign w:val="baseline"/>
          <w:rtl w:val="0"/>
        </w:rPr>
        <w:t xml:space="preserve">взема решение </w:t>
      </w:r>
      <w:commentRangeEnd w:id="22"/>
      <w:r w:rsidRPr="00000000" w:rsidR="00000000" w:rsidDel="00000000">
        <w:commentReference w:id="22"/>
      </w:r>
      <w:r w:rsidRPr="00000000" w:rsidR="00000000" w:rsidDel="00000000">
        <w:rPr>
          <w:vertAlign w:val="baseline"/>
          <w:rtl w:val="0"/>
        </w:rPr>
        <w:t xml:space="preserve">какво ще се реализира, в какви срокове, с какъв приоритет и за сметка на какво (при положение, че се налага намаляване на обхвата.</w:t>
      </w:r>
      <w:ins w:id="177" w:date="2013-10-13T11:21:00Z" w:author="">
        <w:r w:rsidRPr="00000000" w:rsidR="00000000" w:rsidDel="00000000">
          <w:rPr>
            <w:vertAlign w:val="baseline"/>
            <w:rtl w:val="0"/>
          </w:rPr>
          <w:t xml:space="preserve"> Ако екипа има време и може да вмести промяната на база на оценката, тя се осъществява. Ако промяната не може да се вмести във времето за изпълнение и приоритета на исканата промяна надвишава приоритета на вече съществуваща, се променя обхвата на проекта като новата функционалност заменя старата, която е с най-нисък приоритет.</w:t>
        </w:r>
      </w:ins>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Решението се записва в заявката за промяна.</w:t>
      </w:r>
      <w:r w:rsidRPr="00000000" w:rsidR="00000000" w:rsidDel="00000000">
        <w:rPr>
          <w:rtl w:val="0"/>
        </w:rPr>
      </w:r>
    </w:p>
    <w:p w:rsidP="00000000" w:rsidRPr="00000000" w:rsidR="00000000" w:rsidDel="00000000" w:rsidRDefault="00000000">
      <w:pPr>
        <w:ind w:left="0" w:firstLine="0"/>
        <w:contextualSpacing w:val="0"/>
        <w:jc w:val="center"/>
      </w:pPr>
      <w:bookmarkStart w:id="45" w:colFirst="0" w:name="h.3tbugp1" w:colLast="0"/>
      <w:bookmarkEnd w:id="45"/>
      <w:r w:rsidRPr="00000000" w:rsidR="00000000" w:rsidDel="00000000">
        <w:rPr>
          <w:rtl w:val="0"/>
        </w:rPr>
      </w:r>
    </w:p>
    <w:p w:rsidP="00000000" w:rsidRPr="00000000" w:rsidR="00000000" w:rsidDel="00000000" w:rsidRDefault="00000000">
      <w:pPr>
        <w:keepNext w:val="1"/>
        <w:widowControl w:val="0"/>
        <w:numPr>
          <w:ilvl w:val="0"/>
          <w:numId w:val="10"/>
        </w:numPr>
        <w:spacing w:lineRule="auto" w:after="60" w:line="240" w:before="120"/>
        <w:ind w:left="720" w:hanging="719"/>
        <w:rPr/>
      </w:pPr>
      <w:bookmarkStart w:id="46" w:colFirst="0" w:name="h.28h4qwu" w:colLast="0"/>
      <w:bookmarkEnd w:id="46"/>
      <w:r w:rsidRPr="00000000" w:rsidR="00000000" w:rsidDel="00000000">
        <w:rPr>
          <w:rFonts w:cs="Arial" w:hAnsi="Arial" w:eastAsia="Arial" w:ascii="Arial"/>
          <w:b w:val="1"/>
          <w:sz w:val="24"/>
          <w:vertAlign w:val="baseline"/>
          <w:rtl w:val="0"/>
        </w:rPr>
        <w:t xml:space="preserve">График на проекта</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Оценка на усилието и размера на проекта</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По време на стартирането на всеки софтуерен проект, както и на всяка итерация, </w:t>
      </w:r>
      <w:del w:id="178" w:date="2013-10-13T11:25:00Z" w:author="">
        <w:commentRangeStart w:id="23"/>
        <w:r w:rsidRPr="00000000" w:rsidR="00000000" w:rsidDel="00000000">
          <w:rPr>
            <w:vertAlign w:val="baseline"/>
            <w:rtl w:val="0"/>
          </w:rPr>
          <w:delText xml:space="preserve">поръчителите </w:delText>
        </w:r>
        <w:commentRangeEnd w:id="23"/>
        <w:r w:rsidRPr="00000000" w:rsidR="00000000" w:rsidDel="00000000">
          <w:commentReference w:id="23"/>
        </w:r>
        <w:r w:rsidRPr="00000000" w:rsidR="00000000" w:rsidDel="00000000">
          <w:rPr>
            <w:vertAlign w:val="baseline"/>
            <w:rtl w:val="0"/>
          </w:rPr>
          <w:delText xml:space="preserve">и</w:delText>
        </w:r>
      </w:del>
      <w:ins w:id="178" w:date="2013-10-13T11:25:00Z" w:author="">
        <w:r w:rsidRPr="00000000" w:rsidR="00000000" w:rsidDel="00000000">
          <w:rPr>
            <w:vertAlign w:val="baseline"/>
            <w:rtl w:val="0"/>
          </w:rPr>
          <w:t xml:space="preserve">възложителите и</w:t>
        </w:r>
      </w:ins>
      <w:r w:rsidRPr="00000000" w:rsidR="00000000" w:rsidDel="00000000">
        <w:rPr>
          <w:vertAlign w:val="baseline"/>
          <w:rtl w:val="0"/>
        </w:rPr>
        <w:t xml:space="preserve">зискват оценка на нужното време и усилие. Оценката на софтуерни проекти е трудна, поради факта, че често не може да се прецени оставащата работа. В други проекти, несвързани с разработката на софтуер, често може да се види дори визуално напредъка и това колко работа остава, което от своя страна улеснява ръководителите. Основните характеристики, които правят разработването на софтуер трудно за оценка са:</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Невидимост: в софтуерната индустрия </w:t>
      </w:r>
      <w:del w:id="179" w:date="2013-10-12T16:21:00Z" w:author="">
        <w:r w:rsidRPr="00000000" w:rsidR="00000000" w:rsidDel="00000000">
          <w:rPr>
            <w:vertAlign w:val="baseline"/>
            <w:rtl w:val="0"/>
          </w:rPr>
          <w:delText xml:space="preserve">прогеса</w:delText>
        </w:r>
      </w:del>
      <w:ins w:id="179" w:date="2013-10-12T16:21:00Z" w:author="">
        <w:r w:rsidRPr="00000000" w:rsidR="00000000" w:rsidDel="00000000">
          <w:rPr>
            <w:vertAlign w:val="baseline"/>
            <w:rtl w:val="0"/>
          </w:rPr>
          <w:t xml:space="preserve">прогреса</w:t>
        </w:r>
      </w:ins>
      <w:r w:rsidRPr="00000000" w:rsidR="00000000" w:rsidDel="00000000">
        <w:rPr>
          <w:vertAlign w:val="baseline"/>
          <w:rtl w:val="0"/>
        </w:rPr>
        <w:t xml:space="preserve"> не е толкова видим както например при строенето на мост;</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Сложност: разработването на софтуер е по-сложно от другите инженерни процеси;</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Гъвкавост: софтуера лесно се променя. Това често се посочва като едно от най-големите предимства, но в същото време честите модификации могат да доведат до проблеми и забавяния;</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Уникално приложение на софтуера: другите инженер</w:t>
      </w:r>
      <w:del w:id="181" w:date="2013-10-12T16:22:00Z" w:author="">
        <w:r w:rsidRPr="00000000" w:rsidR="00000000" w:rsidDel="00000000">
          <w:rPr>
            <w:vertAlign w:val="baseline"/>
            <w:rtl w:val="0"/>
          </w:rPr>
          <w:delText xml:space="preserve">с</w:delText>
        </w:r>
      </w:del>
      <w:r w:rsidRPr="00000000" w:rsidR="00000000" w:rsidDel="00000000">
        <w:rPr>
          <w:vertAlign w:val="baseline"/>
          <w:rtl w:val="0"/>
        </w:rPr>
        <w:t xml:space="preserve">ни специалности често се осланят на факта, че ако едно начинание е подобно на друго е възможно да оценим следващия проект спрямо него. Поради променяемостта на софтуера, всяко решение е  уникално, което прави трудно да се даде оценка спрямо предишен проект;</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Променяща се технология: даже и на един и същи проект технологията за разработка се променя; между проекти промяната в технологията е огромна, което пречи да се даде оценка колко време ще отнеме разработката на дадена характеристика на продукта;</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bookmarkStart w:id="47" w:colFirst="0" w:name="h.nmf14n" w:colLast="0"/>
      <w:bookmarkEnd w:id="47"/>
      <w:r w:rsidRPr="00000000" w:rsidR="00000000" w:rsidDel="00000000">
        <w:rPr>
          <w:rFonts w:cs="Times New Roman" w:hAnsi="Times New Roman" w:eastAsia="Times New Roman" w:ascii="Times New Roman"/>
          <w:b w:val="0"/>
          <w:sz w:val="20"/>
          <w:vertAlign w:val="baseline"/>
          <w:rtl w:val="0"/>
        </w:rPr>
        <w:t xml:space="preserve">Оценката на усилие се подобрява по време на жизнения цикъл за разработка, когато знанията на екипа и разбирането за проекта се подобряват, но при оценка на фазите са взети в предвид горните пет насоки.</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vertAlign w:val="baseline"/>
          <w:rtl w:val="0"/>
        </w:rPr>
        <w:t xml:space="preserve">График</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Проектът е планиран по RUP методологията и е разделен на следните четири основни фази. Дейностите по отделните фази могат да бъдаъ видени във файла UCMS-Project Schedule.mpp:</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Планиране (Inception): Целта на фазата е изграждане на визията и планът за изграждане на проекта. Тук също се определя организационната схема, състава и отговорностите на членовете на екипа. В тази фаза се събират основните функционални и нефункционални изисквания.</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Детайлизиране (Elaboration): Главните цели на фазата са:</w:t>
      </w:r>
      <w:r w:rsidRPr="00000000" w:rsidR="00000000" w:rsidDel="00000000">
        <w:rPr>
          <w:rtl w:val="0"/>
        </w:rPr>
      </w:r>
    </w:p>
    <w:p w:rsidP="00000000" w:rsidRPr="00000000" w:rsidR="00000000" w:rsidDel="00000000" w:rsidRDefault="00000000">
      <w:pPr>
        <w:numPr>
          <w:ilvl w:val="1"/>
          <w:numId w:val="6"/>
        </w:numPr>
        <w:ind w:left="1440" w:hanging="359"/>
        <w:rPr/>
      </w:pPr>
      <w:r w:rsidRPr="00000000" w:rsidR="00000000" w:rsidDel="00000000">
        <w:rPr>
          <w:vertAlign w:val="baseline"/>
          <w:rtl w:val="0"/>
        </w:rPr>
        <w:t xml:space="preserve">Изграждане на бизнес модела чрез анализ на потребителските изисквания. Изграждат се диаграми на бизнес процесите, състоянията и потребителските случаи;</w:t>
      </w:r>
      <w:r w:rsidRPr="00000000" w:rsidR="00000000" w:rsidDel="00000000">
        <w:rPr>
          <w:rtl w:val="0"/>
        </w:rPr>
      </w:r>
    </w:p>
    <w:p w:rsidP="00000000" w:rsidRPr="00000000" w:rsidR="00000000" w:rsidDel="00000000" w:rsidRDefault="00000000">
      <w:pPr>
        <w:numPr>
          <w:ilvl w:val="1"/>
          <w:numId w:val="6"/>
        </w:numPr>
        <w:ind w:left="1440" w:hanging="359"/>
        <w:rPr/>
      </w:pPr>
      <w:r w:rsidRPr="00000000" w:rsidR="00000000" w:rsidDel="00000000">
        <w:rPr>
          <w:vertAlign w:val="baseline"/>
          <w:rtl w:val="0"/>
        </w:rPr>
        <w:t xml:space="preserve">Избор на софтуерна архитектура;</w:t>
      </w:r>
      <w:r w:rsidRPr="00000000" w:rsidR="00000000" w:rsidDel="00000000">
        <w:rPr>
          <w:rtl w:val="0"/>
        </w:rPr>
      </w:r>
    </w:p>
    <w:p w:rsidP="00000000" w:rsidRPr="00000000" w:rsidR="00000000" w:rsidDel="00000000" w:rsidRDefault="00000000">
      <w:pPr>
        <w:numPr>
          <w:ilvl w:val="1"/>
          <w:numId w:val="6"/>
        </w:numPr>
        <w:ind w:left="1440" w:hanging="359"/>
        <w:rPr/>
      </w:pPr>
      <w:r w:rsidRPr="00000000" w:rsidR="00000000" w:rsidDel="00000000">
        <w:rPr>
          <w:vertAlign w:val="baseline"/>
          <w:rtl w:val="0"/>
        </w:rPr>
        <w:t xml:space="preserve">Изграждане на тестов модел;</w:t>
      </w:r>
      <w:r w:rsidRPr="00000000" w:rsidR="00000000" w:rsidDel="00000000">
        <w:rPr>
          <w:rtl w:val="0"/>
        </w:rPr>
      </w:r>
    </w:p>
    <w:p w:rsidP="00000000" w:rsidRPr="00000000" w:rsidR="00000000" w:rsidDel="00000000" w:rsidRDefault="00000000">
      <w:pPr>
        <w:numPr>
          <w:ilvl w:val="1"/>
          <w:numId w:val="6"/>
        </w:numPr>
        <w:ind w:left="1440" w:hanging="359"/>
        <w:rPr/>
      </w:pPr>
      <w:r w:rsidRPr="00000000" w:rsidR="00000000" w:rsidDel="00000000">
        <w:rPr>
          <w:vertAlign w:val="baseline"/>
          <w:rtl w:val="0"/>
        </w:rPr>
        <w:t xml:space="preserve">Изграждане на модел на данните;</w:t>
      </w:r>
      <w:r w:rsidRPr="00000000" w:rsidR="00000000" w:rsidDel="00000000">
        <w:rPr>
          <w:rtl w:val="0"/>
        </w:rPr>
      </w:r>
    </w:p>
    <w:p w:rsidP="00000000" w:rsidRPr="00000000" w:rsidR="00000000" w:rsidDel="00000000" w:rsidRDefault="00000000">
      <w:pPr>
        <w:numPr>
          <w:ilvl w:val="1"/>
          <w:numId w:val="6"/>
        </w:numPr>
        <w:ind w:left="1440" w:hanging="359"/>
        <w:rPr/>
      </w:pPr>
      <w:r w:rsidRPr="00000000" w:rsidR="00000000" w:rsidDel="00000000">
        <w:rPr>
          <w:vertAlign w:val="baseline"/>
          <w:rtl w:val="0"/>
        </w:rPr>
        <w:t xml:space="preserve">Изграждане на дизайн модел.</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Изграждане (Construction): В тази фаза основната цел е изграждането на системата. В началото се изграждат общите/базовите функции на системата. След това се изграждат функционалности, отговарящи за конкретните изисквания. Тази фаза приключва с пълно тестване на потребителските изисквания.</w:t>
      </w:r>
      <w:r w:rsidRPr="00000000" w:rsidR="00000000" w:rsidDel="00000000">
        <w:rPr>
          <w:rtl w:val="0"/>
        </w:rPr>
      </w:r>
    </w:p>
    <w:p w:rsidP="00000000" w:rsidRPr="00000000" w:rsidR="00000000" w:rsidDel="00000000" w:rsidRDefault="00000000">
      <w:pPr>
        <w:numPr>
          <w:ilvl w:val="0"/>
          <w:numId w:val="6"/>
        </w:numPr>
        <w:ind w:left="720" w:hanging="359"/>
        <w:rPr/>
      </w:pPr>
      <w:bookmarkStart w:id="48" w:colFirst="0" w:name="h.37m2jsg" w:colLast="0"/>
      <w:bookmarkEnd w:id="48"/>
      <w:r w:rsidRPr="00000000" w:rsidR="00000000" w:rsidDel="00000000">
        <w:rPr>
          <w:vertAlign w:val="baseline"/>
          <w:rtl w:val="0"/>
        </w:rPr>
        <w:t xml:space="preserve">Предаване (Transition): Целта на фазата е да позволи на бенефициента да извърши тестване за приемането на системата, както и да се извърши прехода към новата система. </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Действия по приключването на итерация</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При приключването на всяка итерация се събира архив с артефакти за предаване, който включва:</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Новоразработени артефакти;</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Ревизирани артефакти</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Архивът не включва артефактите, по които няма промени. Договаря се с поръчителя начин, по който ще се предава всяка итерация. Артефактите се подбират спрямо точка пет: „Отчетни резултати”</w:t>
      </w:r>
      <w:r w:rsidRPr="00000000" w:rsidR="00000000" w:rsidDel="00000000">
        <w:rPr>
          <w:rtl w:val="0"/>
        </w:rPr>
      </w:r>
    </w:p>
    <w:p w:rsidP="00000000" w:rsidRPr="00000000" w:rsidR="00000000" w:rsidDel="00000000" w:rsidRDefault="00000000">
      <w:pPr>
        <w:ind w:left="0" w:firstLine="0"/>
        <w:contextualSpacing w:val="0"/>
      </w:pPr>
      <w:bookmarkStart w:id="49" w:colFirst="0" w:name="h.1mrcu09" w:colLast="0"/>
      <w:bookmarkEnd w:id="49"/>
      <w:r w:rsidRPr="00000000" w:rsidR="00000000" w:rsidDel="00000000">
        <w:rPr>
          <w:vertAlign w:val="baseline"/>
          <w:rtl w:val="0"/>
        </w:rPr>
        <w:t xml:space="preserve">След всяка итерация (без итерацията на фаза планиране, поради прекалено скорошното започване на работата) се извършва ретроспекция. На ретроспекцията всеки член на екипа отбелязва какво му е харесало/подразнило в изминалия спринт и на базата на тази информация се избират теми, които да се обсъдят и да доведат до подобряване.</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Критерии за оценка на итерация</w:t>
      </w:r>
      <w:r w:rsidRPr="00000000" w:rsidR="00000000" w:rsidDel="00000000">
        <w:rPr>
          <w:rtl w:val="0"/>
        </w:rPr>
      </w:r>
    </w:p>
    <w:p w:rsidP="00000000" w:rsidRPr="00000000" w:rsidR="00000000" w:rsidDel="00000000" w:rsidRDefault="00000000">
      <w:pPr>
        <w:ind w:left="0" w:firstLine="0"/>
        <w:contextualSpacing w:val="0"/>
      </w:pPr>
      <w:bookmarkStart w:id="50" w:colFirst="0" w:name="h.46r0co2" w:colLast="0"/>
      <w:bookmarkEnd w:id="50"/>
      <w:r w:rsidRPr="00000000" w:rsidR="00000000" w:rsidDel="00000000">
        <w:rPr>
          <w:vertAlign w:val="baseline"/>
          <w:rtl w:val="0"/>
        </w:rPr>
        <w:t xml:space="preserve">Критериите за оценка са степента на завършеност на поставените задачи и обратна връзка от поръчителя. Задачите за спринта се поставят и наблюдават в jira, а документите се ревизират и обсъждат на ежеседмичните срещи от членовете на екипа.</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Общ преглед на функционалностите на системата</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Бизнес функционалностите, които ще бъдат разработени са разделени на групи или казано по друг начин модули, както следва:</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3"/>
        <w:bidiVisual w:val="0"/>
        <w:jc w:val="left"/>
        <w:tblInd w:w="53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Change w:id="182" w:date="2013-10-13T09:22:00Z" w:author="">
          <w:tblPr>
            <w:tblStyle w:val="Table3"/>
            <w:bidiVisual w:val="0"/>
            <w:jc w:val="left"/>
            <w:tblInd w:w="138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PrChange>
      </w:tblPr>
      <w:tblGrid>
        <w:gridCol w:w="4680"/>
        <w:gridCol w:w="4680"/>
        <w:tblGridChange w:id="0">
          <w:tblGrid>
            <w:gridCol w:w="4680"/>
            <w:gridCol w:w="4680"/>
          </w:tblGrid>
        </w:tblGridChange>
      </w:tblGrid>
      <w:tr>
        <w:trPr>
          <w:trPrChange w:id="182" w:date="2013-10-13T09:22:00Z" w:author="">
            <w:trPr/>
          </w:trPrChange>
        </w:trPr>
        <w:tc>
          <w:tcPr>
            <w:tcPrChange w:id="182" w:date="2013-10-13T09:22:00Z" w:author="">
              <w:tcPr>
                <w:tcBorders>
                  <w:top w:color="000000" w:space="0" w:val="single" w:sz="4"/>
                  <w:left w:color="000000" w:space="0" w:val="single" w:sz="4"/>
                  <w:bottom w:color="000000" w:space="0" w:val="single" w:sz="4"/>
                  <w:right w:color="000000" w:space="0" w:val="single" w:sz="4"/>
                </w:tcBorders>
                <w:vAlign w:val="center"/>
              </w:tcPr>
            </w:tcPrChange>
          </w:tcPr>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Група функционалности</w:t>
            </w:r>
            <w:r w:rsidRPr="00000000" w:rsidR="00000000" w:rsidDel="00000000">
              <w:rPr>
                <w:rtl w:val="0"/>
              </w:rPr>
            </w:r>
          </w:p>
        </w:tc>
        <w:tc>
          <w:tcPr>
            <w:tcPrChange w:id="182" w:date="2013-10-13T09:22:00Z" w:author="">
              <w:tcPr>
                <w:tcBorders>
                  <w:top w:color="000000" w:space="0" w:val="single" w:sz="4"/>
                  <w:left w:color="000000" w:space="0" w:val="single" w:sz="4"/>
                  <w:bottom w:color="000000" w:space="0" w:val="single" w:sz="4"/>
                  <w:right w:color="000000" w:space="0" w:val="single" w:sz="4"/>
                </w:tcBorders>
              </w:tcPr>
            </w:tcPrChange>
          </w:tcPr>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Функционалности</w:t>
            </w:r>
            <w:r w:rsidRPr="00000000" w:rsidR="00000000" w:rsidDel="00000000">
              <w:rPr>
                <w:rtl w:val="0"/>
              </w:rPr>
            </w:r>
          </w:p>
        </w:tc>
      </w:tr>
      <w:tr>
        <w:trPr>
          <w:trPrChange w:id="182" w:date="2013-10-13T09:22:00Z" w:author="">
            <w:trPr/>
          </w:trPrChange>
        </w:trPr>
        <w:tc>
          <w:tcPr>
            <w:tcPrChange w:id="182" w:date="2013-10-13T09:22:00Z" w:author="">
              <w:tcPr>
                <w:tcBorders>
                  <w:top w:color="000000" w:space="0" w:val="single" w:sz="4"/>
                  <w:left w:color="000000" w:space="0" w:val="single" w:sz="4"/>
                  <w:bottom w:color="000000" w:space="0" w:val="single" w:sz="4"/>
                  <w:right w:color="000000" w:space="0" w:val="single" w:sz="4"/>
                </w:tcBorders>
                <w:vAlign w:val="center"/>
              </w:tcPr>
            </w:tcPrChange>
          </w:tcPr>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Fonts w:cs="Times New Roman" w:hAnsi="Times New Roman" w:eastAsia="Times New Roman" w:ascii="Times New Roman"/>
                <w:b w:val="0"/>
                <w:sz w:val="20"/>
                <w:vertAlign w:val="baseline"/>
                <w:rtl w:val="0"/>
              </w:rPr>
              <w:t xml:space="preserve">Изграждане на модул "Регистрация"</w:t>
            </w:r>
            <w:r w:rsidRPr="00000000" w:rsidR="00000000" w:rsidDel="00000000">
              <w:rPr>
                <w:rtl w:val="0"/>
              </w:rPr>
            </w:r>
          </w:p>
        </w:tc>
        <w:tc>
          <w:tcPr>
            <w:tcPrChange w:id="182" w:date="2013-10-13T09:22:00Z" w:author="">
              <w:tcPr>
                <w:tcBorders>
                  <w:top w:color="000000" w:space="0" w:val="single" w:sz="4"/>
                  <w:left w:color="000000" w:space="0" w:val="single" w:sz="4"/>
                  <w:bottom w:color="000000" w:space="0" w:val="single" w:sz="4"/>
                  <w:right w:color="000000" w:space="0" w:val="single" w:sz="4"/>
                </w:tcBorders>
              </w:tcPr>
            </w:tcPrChange>
          </w:tcPr>
          <w:p w:rsidP="00000000" w:rsidRPr="00000000" w:rsidR="00000000" w:rsidDel="00000000" w:rsidRDefault="00000000">
            <w:pPr>
              <w:widowControl w:val="0"/>
              <w:numPr>
                <w:ilvl w:val="0"/>
                <w:numId w:val="2"/>
              </w:numPr>
              <w:spacing w:lineRule="auto" w:after="0" w:line="240" w:before="0"/>
              <w:ind w:left="774"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Регистрация на потребител;</w:t>
            </w:r>
            <w:r w:rsidRPr="00000000" w:rsidR="00000000" w:rsidDel="00000000">
              <w:rPr>
                <w:rtl w:val="0"/>
              </w:rPr>
            </w:r>
          </w:p>
          <w:p w:rsidP="00000000" w:rsidRPr="00000000" w:rsidR="00000000" w:rsidDel="00000000" w:rsidRDefault="00000000">
            <w:pPr>
              <w:widowControl w:val="0"/>
              <w:numPr>
                <w:ilvl w:val="0"/>
                <w:numId w:val="2"/>
              </w:numPr>
              <w:spacing w:lineRule="auto" w:after="0" w:line="240" w:before="0"/>
              <w:ind w:left="774"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Регистрация на организация.</w:t>
            </w:r>
            <w:r w:rsidRPr="00000000" w:rsidR="00000000" w:rsidDel="00000000">
              <w:rPr>
                <w:rtl w:val="0"/>
              </w:rPr>
            </w:r>
          </w:p>
        </w:tc>
      </w:tr>
      <w:tr>
        <w:trPr>
          <w:trPrChange w:id="182" w:date="2013-10-13T09:22:00Z" w:author="">
            <w:trPr/>
          </w:trPrChange>
        </w:trPr>
        <w:tc>
          <w:tcPr>
            <w:tcPrChange w:id="182" w:date="2013-10-13T09:22:00Z" w:author="">
              <w:tcPr>
                <w:tcBorders>
                  <w:top w:color="000000" w:space="0" w:val="single" w:sz="4"/>
                  <w:left w:color="000000" w:space="0" w:val="single" w:sz="4"/>
                  <w:bottom w:color="000000" w:space="0" w:val="single" w:sz="4"/>
                  <w:right w:color="000000" w:space="0" w:val="single" w:sz="4"/>
                </w:tcBorders>
                <w:vAlign w:val="center"/>
              </w:tcPr>
            </w:tcPrChange>
          </w:tcPr>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Fonts w:cs="Times New Roman" w:hAnsi="Times New Roman" w:eastAsia="Times New Roman" w:ascii="Times New Roman"/>
                <w:b w:val="0"/>
                <w:sz w:val="20"/>
                <w:vertAlign w:val="baseline"/>
                <w:rtl w:val="0"/>
              </w:rPr>
              <w:t xml:space="preserve">Изграждане на модул "Архивиране"</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tl w:val="0"/>
              </w:rPr>
            </w:r>
          </w:p>
        </w:tc>
        <w:tc>
          <w:tcPr>
            <w:tcPrChange w:id="182" w:date="2013-10-13T09:22:00Z" w:author="">
              <w:tcPr>
                <w:tcBorders>
                  <w:top w:color="000000" w:space="0" w:val="single" w:sz="4"/>
                  <w:left w:color="000000" w:space="0" w:val="single" w:sz="4"/>
                  <w:bottom w:color="000000" w:space="0" w:val="single" w:sz="4"/>
                  <w:right w:color="000000" w:space="0" w:val="single" w:sz="4"/>
                </w:tcBorders>
              </w:tcPr>
            </w:tcPrChange>
          </w:tcPr>
          <w:p w:rsidP="00000000" w:rsidRPr="00000000" w:rsidR="00000000" w:rsidDel="00000000" w:rsidRDefault="00000000">
            <w:pPr>
              <w:widowControl w:val="0"/>
              <w:numPr>
                <w:ilvl w:val="0"/>
                <w:numId w:val="2"/>
              </w:numPr>
              <w:spacing w:lineRule="auto" w:after="0" w:line="240" w:before="0"/>
              <w:ind w:left="774"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Изпращане на документ за архивиране;</w:t>
            </w:r>
            <w:r w:rsidRPr="00000000" w:rsidR="00000000" w:rsidDel="00000000">
              <w:rPr>
                <w:rtl w:val="0"/>
              </w:rPr>
            </w:r>
          </w:p>
          <w:p w:rsidP="00000000" w:rsidRPr="00000000" w:rsidR="00000000" w:rsidDel="00000000" w:rsidRDefault="00000000">
            <w:pPr>
              <w:widowControl w:val="0"/>
              <w:numPr>
                <w:ilvl w:val="0"/>
                <w:numId w:val="2"/>
              </w:numPr>
              <w:spacing w:lineRule="auto" w:after="0" w:line="240" w:before="0"/>
              <w:ind w:left="774"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Автоматично архивиране на определен период.</w:t>
            </w:r>
            <w:r w:rsidRPr="00000000" w:rsidR="00000000" w:rsidDel="00000000">
              <w:rPr>
                <w:rtl w:val="0"/>
              </w:rPr>
            </w:r>
          </w:p>
        </w:tc>
      </w:tr>
      <w:tr>
        <w:trPr>
          <w:trPrChange w:id="182" w:date="2013-10-13T09:22:00Z" w:author="">
            <w:trPr/>
          </w:trPrChange>
        </w:trPr>
        <w:tc>
          <w:tcPr>
            <w:tcPrChange w:id="182" w:date="2013-10-13T09:22:00Z" w:author="">
              <w:tcPr>
                <w:tcBorders>
                  <w:top w:color="000000" w:space="0" w:val="single" w:sz="4"/>
                  <w:left w:color="000000" w:space="0" w:val="single" w:sz="4"/>
                  <w:bottom w:color="000000" w:space="0" w:val="single" w:sz="4"/>
                  <w:right w:color="000000" w:space="0" w:val="single" w:sz="4"/>
                </w:tcBorders>
                <w:vAlign w:val="center"/>
              </w:tcPr>
            </w:tcPrChange>
          </w:tcPr>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Fonts w:cs="Times New Roman" w:hAnsi="Times New Roman" w:eastAsia="Times New Roman" w:ascii="Times New Roman"/>
                <w:b w:val="0"/>
                <w:sz w:val="20"/>
                <w:vertAlign w:val="baseline"/>
                <w:rtl w:val="0"/>
              </w:rPr>
              <w:t xml:space="preserve">Изграждане на модул "Управление на профили"</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tl w:val="0"/>
              </w:rPr>
            </w:r>
          </w:p>
        </w:tc>
        <w:tc>
          <w:tcPr>
            <w:tcPrChange w:id="182" w:date="2013-10-13T09:22:00Z" w:author="">
              <w:tcPr>
                <w:tcBorders>
                  <w:top w:color="000000" w:space="0" w:val="single" w:sz="4"/>
                  <w:left w:color="000000" w:space="0" w:val="single" w:sz="4"/>
                  <w:bottom w:color="000000" w:space="0" w:val="single" w:sz="4"/>
                  <w:right w:color="000000" w:space="0" w:val="single" w:sz="4"/>
                </w:tcBorders>
              </w:tcPr>
            </w:tcPrChange>
          </w:tcPr>
          <w:p w:rsidP="00000000" w:rsidRPr="00000000" w:rsidR="00000000" w:rsidDel="00000000" w:rsidRDefault="00000000">
            <w:pPr>
              <w:widowControl w:val="0"/>
              <w:numPr>
                <w:ilvl w:val="0"/>
                <w:numId w:val="2"/>
              </w:numPr>
              <w:spacing w:lineRule="auto" w:after="0" w:line="240" w:before="0"/>
              <w:ind w:left="774"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Задаване на права за различни потребители;</w:t>
            </w:r>
            <w:r w:rsidRPr="00000000" w:rsidR="00000000" w:rsidDel="00000000">
              <w:rPr>
                <w:rtl w:val="0"/>
              </w:rPr>
            </w:r>
          </w:p>
          <w:p w:rsidP="00000000" w:rsidRPr="00000000" w:rsidR="00000000" w:rsidDel="00000000" w:rsidRDefault="00000000">
            <w:pPr>
              <w:widowControl w:val="0"/>
              <w:numPr>
                <w:ilvl w:val="0"/>
                <w:numId w:val="2"/>
              </w:numPr>
              <w:spacing w:lineRule="auto" w:after="0" w:line="240" w:before="0"/>
              <w:ind w:left="774"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Преглед на информацията за профила;</w:t>
            </w:r>
            <w:r w:rsidRPr="00000000" w:rsidR="00000000" w:rsidDel="00000000">
              <w:rPr>
                <w:rtl w:val="0"/>
              </w:rPr>
            </w:r>
          </w:p>
          <w:p w:rsidP="00000000" w:rsidRPr="00000000" w:rsidR="00000000" w:rsidDel="00000000" w:rsidRDefault="00000000">
            <w:pPr>
              <w:widowControl w:val="0"/>
              <w:numPr>
                <w:ilvl w:val="0"/>
                <w:numId w:val="2"/>
              </w:numPr>
              <w:spacing w:lineRule="auto" w:after="0" w:line="240" w:before="0"/>
              <w:ind w:left="774"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Редактиране на информацията за профила;</w:t>
            </w:r>
            <w:r w:rsidRPr="00000000" w:rsidR="00000000" w:rsidDel="00000000">
              <w:rPr>
                <w:rtl w:val="0"/>
              </w:rPr>
            </w:r>
          </w:p>
        </w:tc>
      </w:tr>
      <w:tr>
        <w:trPr>
          <w:trPrChange w:id="182" w:date="2013-10-13T09:22:00Z" w:author="">
            <w:trPr/>
          </w:trPrChange>
        </w:trPr>
        <w:tc>
          <w:tcPr>
            <w:tcPrChange w:id="182" w:date="2013-10-13T09:22:00Z" w:author="">
              <w:tcPr>
                <w:tcBorders>
                  <w:top w:color="000000" w:space="0" w:val="single" w:sz="4"/>
                  <w:left w:color="000000" w:space="0" w:val="single" w:sz="4"/>
                  <w:bottom w:color="000000" w:space="0" w:val="single" w:sz="4"/>
                  <w:right w:color="000000" w:space="0" w:val="single" w:sz="4"/>
                </w:tcBorders>
                <w:vAlign w:val="center"/>
              </w:tcPr>
            </w:tcPrChange>
          </w:tcPr>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Fonts w:cs="Times New Roman" w:hAnsi="Times New Roman" w:eastAsia="Times New Roman" w:ascii="Times New Roman"/>
                <w:b w:val="0"/>
                <w:sz w:val="20"/>
                <w:vertAlign w:val="baseline"/>
                <w:rtl w:val="0"/>
              </w:rPr>
              <w:t xml:space="preserve">Изграждане на модул "Помощ и въпроси"</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tl w:val="0"/>
              </w:rPr>
            </w:r>
          </w:p>
        </w:tc>
        <w:tc>
          <w:tcPr>
            <w:tcPrChange w:id="182" w:date="2013-10-13T09:22:00Z" w:author="">
              <w:tcPr>
                <w:tcBorders>
                  <w:top w:color="000000" w:space="0" w:val="single" w:sz="4"/>
                  <w:left w:color="000000" w:space="0" w:val="single" w:sz="4"/>
                  <w:bottom w:color="000000" w:space="0" w:val="single" w:sz="4"/>
                  <w:right w:color="000000" w:space="0" w:val="single" w:sz="4"/>
                </w:tcBorders>
              </w:tcPr>
            </w:tcPrChange>
          </w:tcPr>
          <w:p w:rsidP="00000000" w:rsidRPr="00000000" w:rsidR="00000000" w:rsidDel="00000000" w:rsidRDefault="00000000">
            <w:pPr>
              <w:widowControl w:val="0"/>
              <w:spacing w:lineRule="auto" w:after="0" w:line="240" w:before="0"/>
              <w:ind w:left="360" w:firstLine="0"/>
              <w:contextualSpacing w:val="0"/>
            </w:pPr>
            <w:r w:rsidRPr="00000000" w:rsidR="00000000" w:rsidDel="00000000">
              <w:rPr>
                <w:rtl w:val="0"/>
              </w:rPr>
            </w:r>
          </w:p>
        </w:tc>
      </w:tr>
      <w:tr>
        <w:trPr>
          <w:trPrChange w:id="182" w:date="2013-10-13T09:22:00Z" w:author="">
            <w:trPr/>
          </w:trPrChange>
        </w:trPr>
        <w:tc>
          <w:tcPr>
            <w:tcPrChange w:id="182" w:date="2013-10-13T09:22:00Z" w:author="">
              <w:tcPr>
                <w:tcBorders>
                  <w:top w:color="000000" w:space="0" w:val="single" w:sz="4"/>
                  <w:left w:color="000000" w:space="0" w:val="single" w:sz="4"/>
                  <w:bottom w:color="000000" w:space="0" w:val="single" w:sz="4"/>
                  <w:right w:color="000000" w:space="0" w:val="single" w:sz="4"/>
                </w:tcBorders>
                <w:vAlign w:val="center"/>
              </w:tcPr>
            </w:tcPrChange>
          </w:tcPr>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Fonts w:cs="Times New Roman" w:hAnsi="Times New Roman" w:eastAsia="Times New Roman" w:ascii="Times New Roman"/>
                <w:b w:val="0"/>
                <w:sz w:val="20"/>
                <w:vertAlign w:val="baseline"/>
                <w:rtl w:val="0"/>
              </w:rPr>
              <w:t xml:space="preserve">Изграждане на модул "Управление на документи"</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tl w:val="0"/>
              </w:rPr>
            </w:r>
          </w:p>
        </w:tc>
        <w:tc>
          <w:tcPr>
            <w:tcPrChange w:id="182" w:date="2013-10-13T09:22:00Z" w:author="">
              <w:tcPr>
                <w:tcBorders>
                  <w:top w:color="000000" w:space="0" w:val="single" w:sz="4"/>
                  <w:left w:color="000000" w:space="0" w:val="single" w:sz="4"/>
                  <w:bottom w:color="000000" w:space="0" w:val="single" w:sz="4"/>
                  <w:right w:color="000000" w:space="0" w:val="single" w:sz="4"/>
                </w:tcBorders>
              </w:tcPr>
            </w:tcPrChange>
          </w:tcPr>
          <w:p w:rsidP="00000000" w:rsidRPr="00000000" w:rsidR="00000000" w:rsidDel="00000000" w:rsidRDefault="00000000">
            <w:pPr>
              <w:widowControl w:val="0"/>
              <w:numPr>
                <w:ilvl w:val="0"/>
                <w:numId w:val="5"/>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i w:val="0"/>
                <w:sz w:val="20"/>
                <w:vertAlign w:val="baseline"/>
                <w:rtl w:val="0"/>
              </w:rPr>
              <w:t xml:space="preserve">Генериране на документи по готови шаблони;</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i w:val="0"/>
                <w:sz w:val="20"/>
                <w:vertAlign w:val="baseline"/>
                <w:rtl w:val="0"/>
              </w:rPr>
              <w:t xml:space="preserve">Общи документни шаблони;</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i w:val="0"/>
                <w:sz w:val="20"/>
                <w:vertAlign w:val="baseline"/>
                <w:rtl w:val="0"/>
              </w:rPr>
              <w:t xml:space="preserve">Автоматично задаване на уникален входящ номер;</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i w:val="0"/>
                <w:sz w:val="20"/>
                <w:vertAlign w:val="baseline"/>
                <w:rtl w:val="0"/>
              </w:rPr>
              <w:t xml:space="preserve">Автоматично попълване на наличната информация при попълване на документи;</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i w:val="0"/>
                <w:sz w:val="20"/>
                <w:vertAlign w:val="baseline"/>
                <w:rtl w:val="0"/>
              </w:rPr>
              <w:t xml:space="preserve">Разпределяне на документите по отдели и служители;</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i w:val="0"/>
                <w:sz w:val="20"/>
                <w:vertAlign w:val="baseline"/>
                <w:rtl w:val="0"/>
              </w:rPr>
              <w:t xml:space="preserve">Електронни уведомления за нови и просрочени документи и събития, възможност за ескалиране на събития при просрочване;</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i w:val="0"/>
                <w:sz w:val="20"/>
                <w:vertAlign w:val="baseline"/>
                <w:rtl w:val="0"/>
              </w:rPr>
              <w:t xml:space="preserve">“История” на документите.</w:t>
            </w:r>
            <w:r w:rsidRPr="00000000" w:rsidR="00000000" w:rsidDel="00000000">
              <w:rPr>
                <w:rtl w:val="0"/>
              </w:rPr>
            </w:r>
          </w:p>
        </w:tc>
      </w:tr>
      <w:tr>
        <w:trPr>
          <w:trPrChange w:id="182" w:date="2013-10-13T09:22:00Z" w:author="">
            <w:trPr/>
          </w:trPrChange>
        </w:trPr>
        <w:tc>
          <w:tcPr>
            <w:tcPrChange w:id="182" w:date="2013-10-13T09:22:00Z" w:author="">
              <w:tcPr>
                <w:tcBorders>
                  <w:top w:color="000000" w:space="0" w:val="single" w:sz="4"/>
                  <w:left w:color="000000" w:space="0" w:val="single" w:sz="4"/>
                  <w:bottom w:color="000000" w:space="0" w:val="single" w:sz="4"/>
                  <w:right w:color="000000" w:space="0" w:val="single" w:sz="4"/>
                </w:tcBorders>
                <w:vAlign w:val="center"/>
              </w:tcPr>
            </w:tcPrChange>
          </w:tcPr>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Fonts w:cs="Times New Roman" w:hAnsi="Times New Roman" w:eastAsia="Times New Roman" w:ascii="Times New Roman"/>
                <w:b w:val="0"/>
                <w:sz w:val="20"/>
                <w:vertAlign w:val="baseline"/>
                <w:rtl w:val="0"/>
              </w:rPr>
              <w:t xml:space="preserve">Изграждане на модул "Интеграция"</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tl w:val="0"/>
              </w:rPr>
            </w:r>
          </w:p>
        </w:tc>
        <w:tc>
          <w:tcPr>
            <w:tcPrChange w:id="182" w:date="2013-10-13T09:22:00Z" w:author="">
              <w:tcPr>
                <w:tcBorders>
                  <w:top w:color="000000" w:space="0" w:val="single" w:sz="4"/>
                  <w:left w:color="000000" w:space="0" w:val="single" w:sz="4"/>
                  <w:bottom w:color="000000" w:space="0" w:val="single" w:sz="4"/>
                  <w:right w:color="000000" w:space="0" w:val="single" w:sz="4"/>
                </w:tcBorders>
              </w:tcPr>
            </w:tcPrChange>
          </w:tcPr>
          <w:p w:rsidP="00000000" w:rsidRPr="00000000" w:rsidR="00000000" w:rsidDel="00000000" w:rsidRDefault="00000000">
            <w:pPr>
              <w:widowControl w:val="0"/>
              <w:numPr>
                <w:ilvl w:val="0"/>
                <w:numId w:val="5"/>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Механизъм за конвертиране към вътрешен шаблон;</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Каталогизиране на документите.</w:t>
            </w:r>
            <w:r w:rsidRPr="00000000" w:rsidR="00000000" w:rsidDel="00000000">
              <w:rPr>
                <w:rtl w:val="0"/>
              </w:rPr>
            </w:r>
          </w:p>
        </w:tc>
      </w:tr>
      <w:tr>
        <w:trPr>
          <w:trPrChange w:id="182" w:date="2013-10-13T09:22:00Z" w:author="">
            <w:trPr/>
          </w:trPrChange>
        </w:trPr>
        <w:tc>
          <w:tcPr>
            <w:tcPrChange w:id="182" w:date="2013-10-13T09:22:00Z" w:author="">
              <w:tcPr>
                <w:tcBorders>
                  <w:top w:color="000000" w:space="0" w:val="single" w:sz="4"/>
                  <w:left w:color="000000" w:space="0" w:val="single" w:sz="4"/>
                  <w:bottom w:color="000000" w:space="0" w:val="single" w:sz="4"/>
                  <w:right w:color="000000" w:space="0" w:val="single" w:sz="4"/>
                </w:tcBorders>
                <w:vAlign w:val="center"/>
              </w:tcPr>
            </w:tcPrChange>
          </w:tcPr>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Fonts w:cs="Times New Roman" w:hAnsi="Times New Roman" w:eastAsia="Times New Roman" w:ascii="Times New Roman"/>
                <w:b w:val="0"/>
                <w:sz w:val="20"/>
                <w:vertAlign w:val="baseline"/>
                <w:rtl w:val="0"/>
              </w:rPr>
              <w:t xml:space="preserve">Изграждане на модул "Управление на задачи"</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tl w:val="0"/>
              </w:rPr>
            </w:r>
          </w:p>
        </w:tc>
        <w:tc>
          <w:tcPr>
            <w:tcPrChange w:id="182" w:date="2013-10-13T09:22:00Z" w:author="">
              <w:tcPr>
                <w:tcBorders>
                  <w:top w:color="000000" w:space="0" w:val="single" w:sz="4"/>
                  <w:left w:color="000000" w:space="0" w:val="single" w:sz="4"/>
                  <w:bottom w:color="000000" w:space="0" w:val="single" w:sz="4"/>
                  <w:right w:color="000000" w:space="0" w:val="single" w:sz="4"/>
                </w:tcBorders>
              </w:tcPr>
            </w:tcPrChange>
          </w:tcPr>
          <w:p w:rsidP="00000000" w:rsidRPr="00000000" w:rsidR="00000000" w:rsidDel="00000000" w:rsidRDefault="00000000">
            <w:pPr>
              <w:widowControl w:val="0"/>
              <w:numPr>
                <w:ilvl w:val="0"/>
                <w:numId w:val="5"/>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Създаване и редактиране на задачи с различни атрибути: начало, срок, приоритет, статус;</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Разпределяне на потребителите по задачите;</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Следене на статуса по изпълнение на задачите;</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Ескалиране на задачи.</w:t>
            </w:r>
            <w:r w:rsidRPr="00000000" w:rsidR="00000000" w:rsidDel="00000000">
              <w:rPr>
                <w:rtl w:val="0"/>
              </w:rPr>
            </w:r>
          </w:p>
          <w:p w:rsidP="00000000" w:rsidRPr="00000000" w:rsidR="00000000" w:rsidDel="00000000" w:rsidRDefault="00000000">
            <w:pPr>
              <w:widowControl w:val="0"/>
              <w:spacing w:lineRule="auto" w:after="0" w:line="240" w:before="0"/>
              <w:ind w:left="720" w:firstLine="0"/>
              <w:contextualSpacing w:val="0"/>
            </w:pPr>
            <w:r w:rsidRPr="00000000" w:rsidR="00000000" w:rsidDel="00000000">
              <w:rPr>
                <w:rtl w:val="0"/>
              </w:rPr>
            </w:r>
          </w:p>
        </w:tc>
      </w:tr>
      <w:tr>
        <w:trPr>
          <w:trPrChange w:id="182" w:date="2013-10-13T09:22:00Z" w:author="">
            <w:trPr/>
          </w:trPrChange>
        </w:trPr>
        <w:tc>
          <w:tcPr>
            <w:tcPrChange w:id="182" w:date="2013-10-13T09:22:00Z" w:author="">
              <w:tcPr>
                <w:tcBorders>
                  <w:top w:color="000000" w:space="0" w:val="single" w:sz="4"/>
                  <w:left w:color="000000" w:space="0" w:val="single" w:sz="4"/>
                  <w:bottom w:color="000000" w:space="0" w:val="single" w:sz="4"/>
                  <w:right w:color="000000" w:space="0" w:val="single" w:sz="4"/>
                </w:tcBorders>
                <w:vAlign w:val="center"/>
              </w:tcPr>
            </w:tcPrChange>
          </w:tcPr>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Fonts w:cs="Times New Roman" w:hAnsi="Times New Roman" w:eastAsia="Times New Roman" w:ascii="Times New Roman"/>
                <w:b w:val="0"/>
                <w:sz w:val="20"/>
                <w:vertAlign w:val="baseline"/>
                <w:rtl w:val="0"/>
              </w:rPr>
              <w:t xml:space="preserve">Изграждане на модул "Изискване на достъп до документ"</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tl w:val="0"/>
              </w:rPr>
            </w:r>
          </w:p>
        </w:tc>
        <w:tc>
          <w:tcPr>
            <w:tcPrChange w:id="182" w:date="2013-10-13T09:22:00Z" w:author="">
              <w:tcPr>
                <w:tcBorders>
                  <w:top w:color="000000" w:space="0" w:val="single" w:sz="4"/>
                  <w:left w:color="000000" w:space="0" w:val="single" w:sz="4"/>
                  <w:bottom w:color="000000" w:space="0" w:val="single" w:sz="4"/>
                  <w:right w:color="000000" w:space="0" w:val="single" w:sz="4"/>
                </w:tcBorders>
              </w:tcPr>
            </w:tcPrChange>
          </w:tcPr>
          <w:p w:rsidP="00000000" w:rsidRPr="00000000" w:rsidR="00000000" w:rsidDel="00000000" w:rsidRDefault="00000000">
            <w:pPr>
              <w:widowControl w:val="0"/>
              <w:spacing w:lineRule="auto" w:after="0" w:line="240" w:before="0"/>
              <w:ind w:left="360" w:firstLine="0"/>
              <w:contextualSpacing w:val="0"/>
            </w:pPr>
            <w:r w:rsidRPr="00000000" w:rsidR="00000000" w:rsidDel="00000000">
              <w:rPr>
                <w:rtl w:val="0"/>
              </w:rPr>
            </w:r>
          </w:p>
        </w:tc>
      </w:tr>
      <w:tr>
        <w:trPr>
          <w:trPrChange w:id="182" w:date="2013-10-13T09:22:00Z" w:author="">
            <w:trPr/>
          </w:trPrChange>
        </w:trPr>
        <w:tc>
          <w:tcPr>
            <w:tcPrChange w:id="182" w:date="2013-10-13T09:22:00Z" w:author="">
              <w:tcPr>
                <w:tcBorders>
                  <w:top w:color="000000" w:space="0" w:val="single" w:sz="4"/>
                  <w:left w:color="000000" w:space="0" w:val="single" w:sz="4"/>
                  <w:bottom w:color="000000" w:space="0" w:val="single" w:sz="4"/>
                  <w:right w:color="000000" w:space="0" w:val="single" w:sz="4"/>
                </w:tcBorders>
                <w:vAlign w:val="center"/>
              </w:tcPr>
            </w:tcPrChange>
          </w:tcPr>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Fonts w:cs="Times New Roman" w:hAnsi="Times New Roman" w:eastAsia="Times New Roman" w:ascii="Times New Roman"/>
                <w:b w:val="0"/>
                <w:sz w:val="20"/>
                <w:vertAlign w:val="baseline"/>
                <w:rtl w:val="0"/>
              </w:rPr>
              <w:t xml:space="preserve">Изграждане на модул "Справки"</w:t>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left"/>
            </w:pPr>
            <w:r w:rsidRPr="00000000" w:rsidR="00000000" w:rsidDel="00000000">
              <w:rPr>
                <w:rtl w:val="0"/>
              </w:rPr>
            </w:r>
          </w:p>
        </w:tc>
        <w:tc>
          <w:tcPr>
            <w:tcPrChange w:id="182" w:date="2013-10-13T09:22:00Z" w:author="">
              <w:tcPr>
                <w:tcBorders>
                  <w:top w:color="000000" w:space="0" w:val="single" w:sz="4"/>
                  <w:left w:color="000000" w:space="0" w:val="single" w:sz="4"/>
                  <w:bottom w:color="000000" w:space="0" w:val="single" w:sz="4"/>
                  <w:right w:color="000000" w:space="0" w:val="single" w:sz="4"/>
                </w:tcBorders>
              </w:tcPr>
            </w:tcPrChange>
          </w:tcPr>
          <w:p w:rsidP="00000000" w:rsidRPr="00000000" w:rsidR="00000000" w:rsidDel="00000000" w:rsidRDefault="00000000">
            <w:pPr>
              <w:widowControl w:val="0"/>
              <w:spacing w:lineRule="auto" w:after="0" w:line="240" w:before="0"/>
              <w:ind w:left="360" w:firstLine="0"/>
              <w:contextualSpacing w:val="0"/>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Разделянето се прави за по-лесно боравене с функционалностите. Детайли могат да бъдат намерени в UCMS-Software Requirements Specification.doc. В итерациите за разработване списъкът горе ще се приоритетизира и спрямо него ще се определят функционалностите за разработка за всяка итерация.</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В следващата таблица са посочени фазите и основните дейности по тях (за повече информация UCMS-Project Schedule.mpp)</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5"/>
        <w:bidiVisual w:val="0"/>
        <w:jc w:val="center"/>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40"/>
        <w:gridCol w:w="2340"/>
        <w:gridCol w:w="2340"/>
        <w:gridCol w:w="2340"/>
        <w:tblGridChange w:id="0">
          <w:tblGrid>
            <w:gridCol w:w="2340"/>
            <w:gridCol w:w="2340"/>
            <w:gridCol w:w="2340"/>
            <w:gridCol w:w="2340"/>
          </w:tblGrid>
        </w:tblGridChange>
      </w:tblGrid>
      <w:tr>
        <w:trPr>
          <w:trHeight w:val="1120" w:hRule="atLeast"/>
        </w:trP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b w:val="1"/>
                <w:vertAlign w:val="baseline"/>
                <w:rtl w:val="0"/>
              </w:rPr>
              <w:t xml:space="preserve">Фаза</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113" w:firstLine="0" w:right="113"/>
              <w:contextualSpacing w:val="0"/>
            </w:pPr>
            <w:r w:rsidRPr="00000000" w:rsidR="00000000" w:rsidDel="00000000">
              <w:rPr>
                <w:b w:val="1"/>
                <w:vertAlign w:val="baseline"/>
                <w:rtl w:val="0"/>
              </w:rPr>
              <w:t xml:space="preserve">Итерация</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b w:val="1"/>
                <w:vertAlign w:val="baseline"/>
                <w:rtl w:val="0"/>
              </w:rPr>
              <w:t xml:space="preserve">Primary Objective (risks/use cases addressed)</w:t>
            </w:r>
            <w:r w:rsidRPr="00000000" w:rsidR="00000000" w:rsidDel="00000000">
              <w:rPr>
                <w:rtl w:val="0"/>
              </w:rPr>
            </w:r>
          </w:p>
        </w:tc>
        <w:tc>
          <w:tcPr>
            <w:tcBorders>
              <w:right w:color="000000" w:space="0" w:val="single" w:sz="96"/>
            </w:tcBorders>
          </w:tcPr>
          <w:p w:rsidP="00000000" w:rsidRPr="00000000" w:rsidR="00000000" w:rsidDel="00000000" w:rsidRDefault="00000000">
            <w:pPr>
              <w:ind w:left="0" w:firstLine="0"/>
              <w:contextualSpacing w:val="0"/>
            </w:pPr>
            <w:r w:rsidRPr="00000000" w:rsidR="00000000" w:rsidDel="00000000">
              <w:rPr>
                <w:b w:val="1"/>
                <w:vertAlign w:val="baseline"/>
                <w:rtl w:val="0"/>
              </w:rPr>
              <w:t xml:space="preserve">Планирано начало/край</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vertAlign w:val="baseline"/>
                <w:rtl w:val="0"/>
              </w:rPr>
              <w:t xml:space="preserve">Inception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/Планиране/</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vertAlign w:val="baseline"/>
                <w:rtl w:val="0"/>
              </w:rPr>
              <w:t xml:space="preserve">I1</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widowControl w:val="0"/>
              <w:numPr>
                <w:ilvl w:val="0"/>
                <w:numId w:val="13"/>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Формиране на екипите;</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Задаване на практическите задачи;</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Дефиниране на роли и отговорности;</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Дефиниране на потребителските изисквания;</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Разработване на главен план за изпълнение на проекта;</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Разработване визия на проекта;</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План за управление на качеството;</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Разработване на начална версия на речник;</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Конвенция за писане на код;</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Разработване на модел на инфраструктурата;</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Разработване на списък с рискове;</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rPr/>
            </w:pPr>
            <w:ins w:id="183" w:date="2013-10-13T11:26:00Z" w:author="">
              <w:r w:rsidRPr="00000000" w:rsidR="00000000" w:rsidDel="00000000">
                <w:rPr>
                  <w:rFonts w:cs="Times New Roman" w:hAnsi="Times New Roman" w:eastAsia="Times New Roman" w:ascii="Times New Roman"/>
                  <w:b w:val="0"/>
                  <w:sz w:val="20"/>
                  <w:vertAlign w:val="baseline"/>
                  <w:rtl w:val="0"/>
                </w:rPr>
                <w:t xml:space="preserve">Завършване</w:t>
              </w:r>
              <w:commentRangeStart w:id="24"/>
              <w:r w:rsidRPr="00000000" w:rsidR="00000000" w:rsidDel="00000000">
                <w:rPr>
                  <w:rFonts w:cs="Times New Roman" w:hAnsi="Times New Roman" w:eastAsia="Times New Roman" w:ascii="Times New Roman"/>
                  <w:b w:val="0"/>
                  <w:sz w:val="20"/>
                  <w:vertAlign w:val="baseline"/>
                  <w:rtl w:val="0"/>
                </w:rPr>
                <w:t xml:space="preserve"> на визията на проекта</w:t>
              </w:r>
              <w:commentRangeEnd w:id="24"/>
              <w:r w:rsidRPr="00000000" w:rsidR="00000000" w:rsidDel="00000000">
                <w:commentReference w:id="24"/>
              </w:r>
              <w:r w:rsidRPr="00000000" w:rsidR="00000000" w:rsidDel="00000000">
                <w:rPr>
                  <w:rFonts w:cs="Times New Roman" w:hAnsi="Times New Roman" w:eastAsia="Times New Roman" w:ascii="Times New Roman"/>
                  <w:b w:val="0"/>
                  <w:sz w:val="20"/>
                  <w:vertAlign w:val="baseline"/>
                  <w:rtl w:val="0"/>
                </w:rPr>
                <w:t xml:space="preserve">;</w:t>
              </w:r>
            </w:ins>
            <w:r w:rsidRPr="00000000" w:rsidR="00000000" w:rsidDel="00000000">
              <w:rPr>
                <w:rtl w:val="0"/>
              </w:rPr>
            </w:r>
          </w:p>
        </w:tc>
        <w:tc>
          <w:tcPr>
            <w:tcBorders>
              <w:right w:color="000000" w:space="0" w:val="single" w:sz="96"/>
            </w:tcBorders>
          </w:tcPr>
          <w:p w:rsidP="00000000" w:rsidRPr="00000000" w:rsidR="00000000" w:rsidDel="00000000" w:rsidRDefault="00000000">
            <w:pPr>
              <w:ind w:left="0" w:firstLine="0"/>
              <w:contextualSpacing w:val="0"/>
            </w:pPr>
            <w:r w:rsidRPr="00000000" w:rsidR="00000000" w:rsidDel="00000000">
              <w:rPr>
                <w:vertAlign w:val="baseline"/>
                <w:rtl w:val="0"/>
              </w:rPr>
              <w:t xml:space="preserve">28.09.2012 – 06.10.2013</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vertAlign w:val="baseline"/>
                <w:rtl w:val="0"/>
              </w:rPr>
              <w:t xml:space="preserve">Elaboration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/Детайлизиране/</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commentRangeStart w:id="25"/>
            <w:commentRangeStart w:id="26"/>
            <w:commentRangeStart w:id="27"/>
            <w:r w:rsidRPr="00000000" w:rsidR="00000000" w:rsidDel="00000000">
              <w:rPr>
                <w:vertAlign w:val="baseline"/>
                <w:rtl w:val="0"/>
              </w:rPr>
              <w:t xml:space="preserve">E1</w:t>
            </w:r>
            <w:commentRangeEnd w:id="25"/>
            <w:r w:rsidRPr="00000000" w:rsidR="00000000" w:rsidDel="00000000">
              <w:commentReference w:id="25"/>
            </w:r>
            <w:commentRangeEnd w:id="26"/>
            <w:r w:rsidRPr="00000000" w:rsidR="00000000" w:rsidDel="00000000">
              <w:commentReference w:id="26"/>
            </w:r>
            <w:commentRangeEnd w:id="27"/>
            <w:r w:rsidRPr="00000000" w:rsidR="00000000" w:rsidDel="00000000">
              <w:commentReference w:id="27"/>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widowControl w:val="0"/>
              <w:numPr>
                <w:ilvl w:val="0"/>
                <w:numId w:val="12"/>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Ревизия на главния план на проекта</w:t>
            </w:r>
            <w:r w:rsidRPr="00000000" w:rsidR="00000000" w:rsidDel="00000000">
              <w:rPr>
                <w:rtl w:val="0"/>
              </w:rPr>
            </w:r>
          </w:p>
          <w:p w:rsidP="00000000" w:rsidRPr="00000000" w:rsidR="00000000" w:rsidDel="00000000" w:rsidRDefault="00000000">
            <w:pPr>
              <w:widowControl w:val="0"/>
              <w:numPr>
                <w:ilvl w:val="0"/>
                <w:numId w:val="12"/>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Допълване на речника;</w:t>
            </w:r>
            <w:r w:rsidRPr="00000000" w:rsidR="00000000" w:rsidDel="00000000">
              <w:rPr>
                <w:rtl w:val="0"/>
              </w:rPr>
            </w:r>
          </w:p>
          <w:p w:rsidP="00000000" w:rsidRPr="00000000" w:rsidR="00000000" w:rsidDel="00000000" w:rsidRDefault="00000000">
            <w:pPr>
              <w:widowControl w:val="0"/>
              <w:numPr>
                <w:ilvl w:val="0"/>
                <w:numId w:val="12"/>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Ревизия на списък с рискове;</w:t>
            </w:r>
            <w:r w:rsidRPr="00000000" w:rsidR="00000000" w:rsidDel="00000000">
              <w:rPr>
                <w:rtl w:val="0"/>
              </w:rPr>
            </w:r>
          </w:p>
          <w:p w:rsidP="00000000" w:rsidRPr="00000000" w:rsidR="00000000" w:rsidDel="00000000" w:rsidRDefault="00000000">
            <w:pPr>
              <w:widowControl w:val="0"/>
              <w:numPr>
                <w:ilvl w:val="0"/>
                <w:numId w:val="12"/>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Ревизия на плана за управление на качеството;</w:t>
            </w:r>
            <w:r w:rsidRPr="00000000" w:rsidR="00000000" w:rsidDel="00000000">
              <w:rPr>
                <w:rtl w:val="0"/>
              </w:rPr>
            </w:r>
          </w:p>
          <w:p w:rsidP="00000000" w:rsidRPr="00000000" w:rsidR="00000000" w:rsidDel="00000000" w:rsidRDefault="00000000">
            <w:pPr>
              <w:widowControl w:val="0"/>
              <w:numPr>
                <w:ilvl w:val="0"/>
                <w:numId w:val="12"/>
              </w:numPr>
              <w:spacing w:lineRule="auto" w:after="0" w:line="240" w:before="80"/>
              <w:ind w:left="720" w:hanging="359"/>
              <w:jc w:val="both"/>
              <w:rPr/>
            </w:pPr>
            <w:del w:id="184" w:date="2013-10-13T11:26:00Z" w:author="">
              <w:commentRangeStart w:id="28"/>
              <w:r w:rsidRPr="00000000" w:rsidR="00000000" w:rsidDel="00000000">
                <w:rPr>
                  <w:rFonts w:cs="Times New Roman" w:hAnsi="Times New Roman" w:eastAsia="Times New Roman" w:ascii="Times New Roman"/>
                  <w:b w:val="0"/>
                  <w:sz w:val="20"/>
                  <w:vertAlign w:val="baseline"/>
                  <w:rtl w:val="0"/>
                </w:rPr>
                <w:delText xml:space="preserve">Завършване </w:delText>
              </w:r>
            </w:del>
            <w:ins w:id="184" w:date="2013-10-13T11:26:00Z" w:author="">
              <w:r w:rsidRPr="00000000" w:rsidR="00000000" w:rsidDel="00000000">
                <w:rPr>
                  <w:rFonts w:cs="Times New Roman" w:hAnsi="Times New Roman" w:eastAsia="Times New Roman" w:ascii="Times New Roman"/>
                  <w:b w:val="0"/>
                  <w:sz w:val="20"/>
                  <w:vertAlign w:val="baseline"/>
                  <w:rtl w:val="0"/>
                </w:rPr>
                <w:t xml:space="preserve">Ревизиране </w:t>
              </w:r>
            </w:ins>
            <w:r w:rsidRPr="00000000" w:rsidR="00000000" w:rsidDel="00000000">
              <w:rPr>
                <w:rFonts w:cs="Times New Roman" w:hAnsi="Times New Roman" w:eastAsia="Times New Roman" w:ascii="Times New Roman"/>
                <w:b w:val="0"/>
                <w:sz w:val="20"/>
                <w:vertAlign w:val="baseline"/>
                <w:rtl w:val="0"/>
              </w:rPr>
              <w:t xml:space="preserve">на визия</w:t>
            </w:r>
            <w:ins w:id="185" w:date="2013-10-13T11:26:00Z" w:author="">
              <w:r w:rsidRPr="00000000" w:rsidR="00000000" w:rsidDel="00000000">
                <w:rPr>
                  <w:rFonts w:cs="Times New Roman" w:hAnsi="Times New Roman" w:eastAsia="Times New Roman" w:ascii="Times New Roman"/>
                  <w:b w:val="0"/>
                  <w:sz w:val="20"/>
                  <w:vertAlign w:val="baseline"/>
                  <w:rtl w:val="0"/>
                </w:rPr>
                <w:t xml:space="preserve">та</w:t>
              </w:r>
            </w:ins>
            <w:r w:rsidRPr="00000000" w:rsidR="00000000" w:rsidDel="00000000">
              <w:rPr>
                <w:rFonts w:cs="Times New Roman" w:hAnsi="Times New Roman" w:eastAsia="Times New Roman" w:ascii="Times New Roman"/>
                <w:b w:val="0"/>
                <w:sz w:val="20"/>
                <w:vertAlign w:val="baseline"/>
                <w:rtl w:val="0"/>
              </w:rPr>
              <w:t xml:space="preserve"> на проекта</w:t>
            </w:r>
            <w:commentRangeEnd w:id="28"/>
            <w:r w:rsidRPr="00000000" w:rsidR="00000000" w:rsidDel="00000000">
              <w:commentReference w:id="28"/>
            </w:r>
            <w:r w:rsidRPr="00000000" w:rsidR="00000000" w:rsidDel="00000000">
              <w:rPr>
                <w:rFonts w:cs="Times New Roman" w:hAnsi="Times New Roman" w:eastAsia="Times New Roman" w:ascii="Times New Roman"/>
                <w:b w:val="0"/>
                <w:sz w:val="20"/>
                <w:vertAlign w:val="baseline"/>
                <w:rtl w:val="0"/>
              </w:rPr>
              <w:t xml:space="preserve">;</w:t>
            </w:r>
            <w:r w:rsidRPr="00000000" w:rsidR="00000000" w:rsidDel="00000000">
              <w:rPr>
                <w:rtl w:val="0"/>
              </w:rPr>
            </w:r>
          </w:p>
          <w:p w:rsidP="00000000" w:rsidRPr="00000000" w:rsidR="00000000" w:rsidDel="00000000" w:rsidRDefault="00000000">
            <w:pPr>
              <w:widowControl w:val="0"/>
              <w:numPr>
                <w:ilvl w:val="0"/>
                <w:numId w:val="12"/>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Ревизия на модела на инфраструктурата;</w:t>
            </w:r>
            <w:r w:rsidRPr="00000000" w:rsidR="00000000" w:rsidDel="00000000">
              <w:rPr>
                <w:rtl w:val="0"/>
              </w:rPr>
            </w:r>
          </w:p>
          <w:p w:rsidP="00000000" w:rsidRPr="00000000" w:rsidR="00000000" w:rsidDel="00000000" w:rsidRDefault="00000000">
            <w:pPr>
              <w:widowControl w:val="0"/>
              <w:numPr>
                <w:ilvl w:val="0"/>
                <w:numId w:val="12"/>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Разработване на спецификация на изискванията;</w:t>
            </w:r>
            <w:r w:rsidRPr="00000000" w:rsidR="00000000" w:rsidDel="00000000">
              <w:rPr>
                <w:rtl w:val="0"/>
              </w:rPr>
            </w:r>
          </w:p>
          <w:p w:rsidP="00000000" w:rsidRPr="00000000" w:rsidR="00000000" w:rsidDel="00000000" w:rsidRDefault="00000000">
            <w:pPr>
              <w:widowControl w:val="0"/>
              <w:numPr>
                <w:ilvl w:val="0"/>
                <w:numId w:val="12"/>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Разработване на модел на данните</w:t>
            </w:r>
            <w:ins w:id="186" w:date="2013-10-13T11:28:00Z" w:author="">
              <w:r w:rsidRPr="00000000" w:rsidR="00000000" w:rsidDel="00000000">
                <w:rPr>
                  <w:rFonts w:cs="Times New Roman" w:hAnsi="Times New Roman" w:eastAsia="Times New Roman" w:ascii="Times New Roman"/>
                  <w:b w:val="0"/>
                  <w:sz w:val="20"/>
                  <w:vertAlign w:val="baseline"/>
                  <w:rtl w:val="0"/>
                </w:rPr>
                <w:t xml:space="preserve">;</w:t>
              </w:r>
            </w:ins>
            <w:r w:rsidRPr="00000000" w:rsidR="00000000" w:rsidDel="00000000">
              <w:rPr>
                <w:rtl w:val="0"/>
              </w:rPr>
            </w:r>
          </w:p>
          <w:p w:rsidP="00000000" w:rsidRPr="00000000" w:rsidR="00000000" w:rsidDel="00000000" w:rsidRDefault="00000000">
            <w:pPr>
              <w:widowControl w:val="0"/>
              <w:numPr>
                <w:ilvl w:val="0"/>
                <w:numId w:val="12"/>
              </w:numPr>
              <w:spacing w:lineRule="auto" w:after="0" w:line="240" w:before="80"/>
              <w:ind w:left="720" w:hanging="359"/>
              <w:jc w:val="both"/>
              <w:rPr/>
            </w:pPr>
            <w:ins w:id="187" w:date="2013-10-13T11:28:00Z" w:author="">
              <w:r w:rsidRPr="00000000" w:rsidR="00000000" w:rsidDel="00000000">
                <w:rPr>
                  <w:rFonts w:cs="Times New Roman" w:hAnsi="Times New Roman" w:eastAsia="Times New Roman" w:ascii="Times New Roman"/>
                  <w:b w:val="0"/>
                  <w:sz w:val="20"/>
                  <w:vertAlign w:val="baseline"/>
                  <w:rtl w:val="0"/>
                </w:rPr>
                <w:t xml:space="preserve">Започване на разбота по документа с потребителските случаи.</w:t>
              </w:r>
            </w:ins>
            <w:del w:id="187" w:date="2013-10-13T11:28:00Z" w:author="">
              <w:r w:rsidRPr="00000000" w:rsidR="00000000" w:rsidDel="00000000">
                <w:rPr>
                  <w:rFonts w:cs="Times New Roman" w:hAnsi="Times New Roman" w:eastAsia="Times New Roman" w:ascii="Times New Roman"/>
                  <w:b w:val="0"/>
                  <w:sz w:val="20"/>
                  <w:vertAlign w:val="baseline"/>
                  <w:rtl w:val="0"/>
                </w:rPr>
                <w:delText xml:space="preserve">.</w:delText>
              </w:r>
            </w:del>
            <w:r w:rsidRPr="00000000" w:rsidR="00000000" w:rsidDel="00000000">
              <w:rPr>
                <w:rtl w:val="0"/>
              </w:rPr>
            </w:r>
          </w:p>
        </w:tc>
        <w:tc>
          <w:tcPr>
            <w:tcBorders>
              <w:right w:color="000000" w:space="0" w:val="single" w:sz="96"/>
            </w:tcBorders>
          </w:tcPr>
          <w:p w:rsidP="00000000" w:rsidRPr="00000000" w:rsidR="00000000" w:rsidDel="00000000" w:rsidRDefault="00000000">
            <w:pPr>
              <w:ind w:left="0" w:firstLine="0"/>
              <w:contextualSpacing w:val="0"/>
            </w:pPr>
            <w:r w:rsidRPr="00000000" w:rsidR="00000000" w:rsidDel="00000000">
              <w:rPr>
                <w:vertAlign w:val="baseline"/>
                <w:rtl w:val="0"/>
              </w:rPr>
              <w:t xml:space="preserve">06.10.2013 – 03.11.2013</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ins w:id="188" w:date="2013-10-13T11:28:00Z" w:author="">
              <w:r w:rsidRPr="00000000" w:rsidR="00000000" w:rsidDel="00000000">
                <w:rPr>
                  <w:vertAlign w:val="baseline"/>
                  <w:rtl w:val="0"/>
                </w:rPr>
                <w:t xml:space="preserve">Е2</w:t>
              </w:r>
            </w:ins>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widowControl w:val="0"/>
              <w:numPr>
                <w:ilvl w:val="0"/>
                <w:numId w:val="12"/>
              </w:numPr>
              <w:spacing w:lineRule="auto" w:after="0" w:line="240" w:before="80"/>
              <w:ind w:left="720" w:hanging="359"/>
              <w:jc w:val="both"/>
              <w:rPr/>
            </w:pPr>
            <w:ins w:id="189" w:date="2013-10-13T11:27:00Z" w:author="">
              <w:r w:rsidRPr="00000000" w:rsidR="00000000" w:rsidDel="00000000">
                <w:rPr>
                  <w:rFonts w:cs="Times New Roman" w:hAnsi="Times New Roman" w:eastAsia="Times New Roman" w:ascii="Times New Roman"/>
                  <w:b w:val="0"/>
                  <w:sz w:val="20"/>
                  <w:vertAlign w:val="baseline"/>
                  <w:rtl w:val="0"/>
                </w:rPr>
                <w:t xml:space="preserve">Завършване на документа с потребителските случаи;</w:t>
              </w:r>
            </w:ins>
            <w:r w:rsidRPr="00000000" w:rsidR="00000000" w:rsidDel="00000000">
              <w:rPr>
                <w:rtl w:val="0"/>
              </w:rPr>
            </w:r>
          </w:p>
          <w:p w:rsidP="00000000" w:rsidRPr="00000000" w:rsidR="00000000" w:rsidDel="00000000" w:rsidRDefault="00000000">
            <w:pPr>
              <w:widowControl w:val="0"/>
              <w:numPr>
                <w:ilvl w:val="0"/>
                <w:numId w:val="12"/>
              </w:numPr>
              <w:spacing w:lineRule="auto" w:after="0" w:line="240" w:before="80"/>
              <w:ind w:left="720" w:hanging="359"/>
              <w:jc w:val="both"/>
              <w:rPr/>
            </w:pPr>
            <w:ins w:id="190" w:date="2013-10-13T11:28:00Z" w:author="">
              <w:r w:rsidRPr="00000000" w:rsidR="00000000" w:rsidDel="00000000">
                <w:rPr>
                  <w:rFonts w:cs="Times New Roman" w:hAnsi="Times New Roman" w:eastAsia="Times New Roman" w:ascii="Times New Roman"/>
                  <w:b w:val="0"/>
                  <w:sz w:val="20"/>
                  <w:vertAlign w:val="baseline"/>
                  <w:rtl w:val="0"/>
                </w:rPr>
                <w:t xml:space="preserve">Завършване на софтуерната архитектура;</w:t>
              </w:r>
            </w:ins>
            <w:r w:rsidRPr="00000000" w:rsidR="00000000" w:rsidDel="00000000">
              <w:rPr>
                <w:rtl w:val="0"/>
              </w:rPr>
            </w:r>
          </w:p>
          <w:p w:rsidP="00000000" w:rsidRPr="00000000" w:rsidR="00000000" w:rsidDel="00000000" w:rsidRDefault="00000000">
            <w:pPr>
              <w:widowControl w:val="0"/>
              <w:numPr>
                <w:ilvl w:val="0"/>
                <w:numId w:val="12"/>
              </w:numPr>
              <w:spacing w:lineRule="auto" w:after="0" w:line="240" w:before="80"/>
              <w:ind w:left="720" w:hanging="359"/>
              <w:jc w:val="both"/>
              <w:rPr/>
            </w:pPr>
            <w:ins w:id="191" w:date="2013-10-13T11:29:00Z" w:author="">
              <w:r w:rsidRPr="00000000" w:rsidR="00000000" w:rsidDel="00000000">
                <w:rPr>
                  <w:rFonts w:cs="Times New Roman" w:hAnsi="Times New Roman" w:eastAsia="Times New Roman" w:ascii="Times New Roman"/>
                  <w:b w:val="0"/>
                  <w:sz w:val="20"/>
                  <w:vertAlign w:val="baseline"/>
                  <w:rtl w:val="0"/>
                </w:rPr>
                <w:t xml:space="preserve">Създаване на план за следваща итерация;</w:t>
              </w:r>
            </w:ins>
            <w:r w:rsidRPr="00000000" w:rsidR="00000000" w:rsidDel="00000000">
              <w:rPr>
                <w:rtl w:val="0"/>
              </w:rPr>
            </w:r>
          </w:p>
          <w:p w:rsidP="00000000" w:rsidRPr="00000000" w:rsidR="00000000" w:rsidDel="00000000" w:rsidRDefault="00000000">
            <w:pPr>
              <w:widowControl w:val="0"/>
              <w:numPr>
                <w:ilvl w:val="0"/>
                <w:numId w:val="12"/>
              </w:numPr>
              <w:spacing w:lineRule="auto" w:after="0" w:line="240" w:before="80"/>
              <w:ind w:left="720" w:hanging="359"/>
              <w:jc w:val="both"/>
              <w:rPr/>
            </w:pPr>
            <w:ins w:id="192" w:date="2013-10-13T11:29:00Z" w:author="">
              <w:r w:rsidRPr="00000000" w:rsidR="00000000" w:rsidDel="00000000">
                <w:rPr>
                  <w:rFonts w:cs="Times New Roman" w:hAnsi="Times New Roman" w:eastAsia="Times New Roman" w:ascii="Times New Roman"/>
                  <w:b w:val="0"/>
                  <w:sz w:val="20"/>
                  <w:vertAlign w:val="baseline"/>
                  <w:rtl w:val="0"/>
                </w:rPr>
                <w:t xml:space="preserve">Завършване на архитектурен прототип;</w:t>
              </w:r>
            </w:ins>
            <w:r w:rsidRPr="00000000" w:rsidR="00000000" w:rsidDel="00000000">
              <w:rPr>
                <w:rtl w:val="0"/>
              </w:rPr>
            </w:r>
          </w:p>
          <w:p w:rsidP="00000000" w:rsidRPr="00000000" w:rsidR="00000000" w:rsidDel="00000000" w:rsidRDefault="00000000">
            <w:pPr>
              <w:widowControl w:val="0"/>
              <w:numPr>
                <w:ilvl w:val="0"/>
                <w:numId w:val="12"/>
              </w:numPr>
              <w:spacing w:lineRule="auto" w:after="0" w:line="240" w:before="80"/>
              <w:ind w:left="720" w:hanging="359"/>
              <w:jc w:val="both"/>
              <w:rPr/>
            </w:pPr>
            <w:ins w:id="193" w:date="2013-10-13T11:29:00Z" w:author="">
              <w:r w:rsidRPr="00000000" w:rsidR="00000000" w:rsidDel="00000000">
                <w:rPr>
                  <w:rFonts w:cs="Times New Roman" w:hAnsi="Times New Roman" w:eastAsia="Times New Roman" w:ascii="Times New Roman"/>
                  <w:b w:val="0"/>
                  <w:sz w:val="20"/>
                  <w:vertAlign w:val="baseline"/>
                  <w:rtl w:val="0"/>
                </w:rPr>
                <w:t xml:space="preserve">Тестване на архитектурен прототип;</w:t>
              </w:r>
            </w:ins>
            <w:r w:rsidRPr="00000000" w:rsidR="00000000" w:rsidDel="00000000">
              <w:rPr>
                <w:rtl w:val="0"/>
              </w:rPr>
            </w:r>
          </w:p>
          <w:p w:rsidP="00000000" w:rsidRPr="00000000" w:rsidR="00000000" w:rsidDel="00000000" w:rsidRDefault="00000000">
            <w:pPr>
              <w:widowControl w:val="0"/>
              <w:numPr>
                <w:ilvl w:val="0"/>
                <w:numId w:val="12"/>
              </w:numPr>
              <w:spacing w:lineRule="auto" w:after="0" w:line="240" w:before="80"/>
              <w:ind w:left="720" w:hanging="359"/>
              <w:jc w:val="both"/>
              <w:rPr/>
            </w:pPr>
            <w:ins w:id="194" w:date="2013-10-13T11:30:00Z" w:author="">
              <w:r w:rsidRPr="00000000" w:rsidR="00000000" w:rsidDel="00000000">
                <w:rPr>
                  <w:rFonts w:cs="Times New Roman" w:hAnsi="Times New Roman" w:eastAsia="Times New Roman" w:ascii="Times New Roman"/>
                  <w:b w:val="0"/>
                  <w:sz w:val="20"/>
                  <w:vertAlign w:val="baseline"/>
                  <w:rtl w:val="0"/>
                </w:rPr>
                <w:t xml:space="preserve">Актуализиране на списъка с рисковете.</w:t>
              </w:r>
            </w:ins>
            <w:r w:rsidRPr="00000000" w:rsidR="00000000" w:rsidDel="00000000">
              <w:rPr>
                <w:rtl w:val="0"/>
              </w:rPr>
            </w:r>
          </w:p>
        </w:tc>
        <w:tc>
          <w:tcPr>
            <w:tcBorders>
              <w:right w:color="000000" w:space="0" w:val="single" w:sz="96"/>
            </w:tcBorders>
          </w:tcPr>
          <w:p w:rsidP="00000000" w:rsidRPr="00000000" w:rsidR="00000000" w:rsidDel="00000000" w:rsidRDefault="00000000">
            <w:pPr>
              <w:ind w:left="0" w:firstLine="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vertAlign w:val="baseline"/>
                <w:rtl w:val="0"/>
              </w:rPr>
              <w:t xml:space="preserve">Construction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/Изграждане/</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vertAlign w:val="baseline"/>
                <w:rtl w:val="0"/>
              </w:rPr>
              <w:t xml:space="preserve">C1</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widowControl w:val="0"/>
              <w:numPr>
                <w:ilvl w:val="0"/>
                <w:numId w:val="14"/>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Ревизиране на документи;</w:t>
            </w:r>
            <w:r w:rsidRPr="00000000" w:rsidR="00000000" w:rsidDel="00000000">
              <w:rPr>
                <w:rtl w:val="0"/>
              </w:rPr>
            </w:r>
          </w:p>
          <w:p w:rsidP="00000000" w:rsidRPr="00000000" w:rsidR="00000000" w:rsidDel="00000000" w:rsidRDefault="00000000">
            <w:pPr>
              <w:widowControl w:val="0"/>
              <w:spacing w:lineRule="auto" w:after="0" w:line="240" w:before="0"/>
              <w:ind w:left="720" w:firstLine="0"/>
              <w:contextualSpacing w:val="0"/>
            </w:pPr>
            <w:r w:rsidRPr="00000000" w:rsidR="00000000" w:rsidDel="00000000">
              <w:rPr>
                <w:rFonts w:cs="Times New Roman" w:hAnsi="Times New Roman" w:eastAsia="Times New Roman" w:ascii="Times New Roman"/>
                <w:b w:val="0"/>
                <w:sz w:val="20"/>
                <w:vertAlign w:val="baseline"/>
                <w:rtl w:val="0"/>
              </w:rPr>
              <w:t xml:space="preserve">Разработване на функционална група едно;</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Тестване на функционална група едно;</w:t>
            </w:r>
            <w:r w:rsidRPr="00000000" w:rsidR="00000000" w:rsidDel="00000000">
              <w:rPr>
                <w:rtl w:val="0"/>
              </w:rPr>
            </w:r>
          </w:p>
        </w:tc>
        <w:tc>
          <w:tcPr>
            <w:tcBorders>
              <w:right w:color="000000" w:space="0" w:val="single" w:sz="96"/>
            </w:tcBorders>
          </w:tcPr>
          <w:p w:rsidP="00000000" w:rsidRPr="00000000" w:rsidR="00000000" w:rsidDel="00000000" w:rsidRDefault="00000000">
            <w:pPr>
              <w:ind w:left="0" w:firstLine="0"/>
              <w:contextualSpacing w:val="0"/>
            </w:pPr>
            <w:r w:rsidRPr="00000000" w:rsidR="00000000" w:rsidDel="00000000">
              <w:rPr>
                <w:vertAlign w:val="baseline"/>
                <w:rtl w:val="0"/>
              </w:rPr>
              <w:t xml:space="preserve">04.11.2013 – 22.11.2013</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vertAlign w:val="baseline"/>
                <w:rtl w:val="0"/>
              </w:rPr>
              <w:t xml:space="preserve">C2</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widowControl w:val="0"/>
              <w:numPr>
                <w:ilvl w:val="0"/>
                <w:numId w:val="3"/>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Разработване функционална група две;</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720" w:hanging="359"/>
              <w:contextualSpacing w:val="1"/>
              <w:rPr/>
            </w:pPr>
            <w:commentRangeStart w:id="29"/>
            <w:r w:rsidRPr="00000000" w:rsidR="00000000" w:rsidDel="00000000">
              <w:rPr>
                <w:rFonts w:cs="Times New Roman" w:hAnsi="Times New Roman" w:eastAsia="Times New Roman" w:ascii="Times New Roman"/>
                <w:b w:val="0"/>
                <w:sz w:val="20"/>
                <w:vertAlign w:val="baseline"/>
                <w:rtl w:val="0"/>
              </w:rPr>
              <w:t xml:space="preserve">Тестване </w:t>
            </w:r>
            <w:commentRangeEnd w:id="29"/>
            <w:r w:rsidRPr="00000000" w:rsidR="00000000" w:rsidDel="00000000">
              <w:commentReference w:id="29"/>
            </w:r>
            <w:r w:rsidRPr="00000000" w:rsidR="00000000" w:rsidDel="00000000">
              <w:rPr>
                <w:rFonts w:cs="Times New Roman" w:hAnsi="Times New Roman" w:eastAsia="Times New Roman" w:ascii="Times New Roman"/>
                <w:b w:val="0"/>
                <w:sz w:val="20"/>
                <w:vertAlign w:val="baseline"/>
                <w:rtl w:val="0"/>
              </w:rPr>
              <w:t xml:space="preserve">на функционална група две;</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Разработване на план за внедряване и обучение;</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Разработване на материали за инсталиране, администриране, поддръжка;</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80"/>
              <w:ind w:left="720" w:hanging="359"/>
              <w:jc w:val="both"/>
              <w:rPr/>
            </w:pPr>
            <w:r w:rsidRPr="00000000" w:rsidR="00000000" w:rsidDel="00000000">
              <w:rPr>
                <w:rFonts w:cs="Times New Roman" w:hAnsi="Times New Roman" w:eastAsia="Times New Roman" w:ascii="Times New Roman"/>
                <w:b w:val="0"/>
                <w:sz w:val="20"/>
                <w:vertAlign w:val="baseline"/>
                <w:rtl w:val="0"/>
              </w:rPr>
              <w:t xml:space="preserve">Разработване на материали за обучение.</w:t>
            </w:r>
            <w:r w:rsidRPr="00000000" w:rsidR="00000000" w:rsidDel="00000000">
              <w:rPr>
                <w:rtl w:val="0"/>
              </w:rPr>
            </w:r>
          </w:p>
        </w:tc>
        <w:tc>
          <w:tcPr>
            <w:tcBorders>
              <w:right w:color="000000" w:space="0" w:val="single" w:sz="96"/>
            </w:tcBorders>
          </w:tcPr>
          <w:p w:rsidP="00000000" w:rsidRPr="00000000" w:rsidR="00000000" w:rsidDel="00000000" w:rsidRDefault="00000000">
            <w:pPr>
              <w:ind w:left="0" w:firstLine="0"/>
              <w:contextualSpacing w:val="0"/>
            </w:pPr>
            <w:r w:rsidRPr="00000000" w:rsidR="00000000" w:rsidDel="00000000">
              <w:rPr>
                <w:vertAlign w:val="baseline"/>
                <w:rtl w:val="0"/>
              </w:rPr>
              <w:t xml:space="preserve">04.11.2013 – 21.12.2013</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vertAlign w:val="baseline"/>
                <w:rtl w:val="0"/>
              </w:rPr>
              <w:t xml:space="preserve">Transition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/Предаване/</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r w:rsidRPr="00000000" w:rsidR="00000000" w:rsidDel="00000000">
              <w:rPr>
                <w:vertAlign w:val="baseline"/>
                <w:rtl w:val="0"/>
              </w:rPr>
              <w:t xml:space="preserve">T1</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widowControl w:val="0"/>
              <w:numPr>
                <w:ilvl w:val="0"/>
                <w:numId w:val="3"/>
              </w:numPr>
              <w:spacing w:lineRule="auto" w:after="0" w:line="240" w:before="0"/>
              <w:ind w:left="720" w:hanging="359"/>
              <w:contextualSpacing w:val="1"/>
              <w:rPr/>
            </w:pPr>
            <w:commentRangeStart w:id="30"/>
            <w:r w:rsidRPr="00000000" w:rsidR="00000000" w:rsidDel="00000000">
              <w:rPr>
                <w:rFonts w:cs="Times New Roman" w:hAnsi="Times New Roman" w:eastAsia="Times New Roman" w:ascii="Times New Roman"/>
                <w:b w:val="0"/>
                <w:sz w:val="20"/>
                <w:vertAlign w:val="baseline"/>
                <w:rtl w:val="0"/>
              </w:rPr>
              <w:t xml:space="preserve">Мигриране </w:t>
            </w:r>
            <w:commentRangeEnd w:id="30"/>
            <w:r w:rsidRPr="00000000" w:rsidR="00000000" w:rsidDel="00000000">
              <w:commentReference w:id="30"/>
            </w:r>
            <w:r w:rsidRPr="00000000" w:rsidR="00000000" w:rsidDel="00000000">
              <w:rPr>
                <w:rFonts w:cs="Times New Roman" w:hAnsi="Times New Roman" w:eastAsia="Times New Roman" w:ascii="Times New Roman"/>
                <w:b w:val="0"/>
                <w:sz w:val="20"/>
                <w:vertAlign w:val="baseline"/>
                <w:rtl w:val="0"/>
              </w:rPr>
              <w:t xml:space="preserve">на данни</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Функционални тестове</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720" w:hanging="359"/>
              <w:contextualSpacing w:val="1"/>
              <w:rPr/>
            </w:pPr>
            <w:r w:rsidRPr="00000000" w:rsidR="00000000" w:rsidDel="00000000">
              <w:rPr>
                <w:rFonts w:cs="Times New Roman" w:hAnsi="Times New Roman" w:eastAsia="Times New Roman" w:ascii="Times New Roman"/>
                <w:b w:val="0"/>
                <w:sz w:val="20"/>
                <w:vertAlign w:val="baseline"/>
                <w:rtl w:val="0"/>
              </w:rPr>
              <w:t xml:space="preserve">Курсове за обучение</w:t>
            </w:r>
            <w:r w:rsidRPr="00000000" w:rsidR="00000000" w:rsidDel="00000000">
              <w:rPr>
                <w:rtl w:val="0"/>
              </w:rPr>
            </w:r>
          </w:p>
        </w:tc>
        <w:tc>
          <w:tcPr>
            <w:tcBorders>
              <w:right w:color="000000" w:space="0" w:val="single" w:sz="96"/>
            </w:tcBorders>
          </w:tcPr>
          <w:p w:rsidP="00000000" w:rsidRPr="00000000" w:rsidR="00000000" w:rsidDel="00000000" w:rsidRDefault="00000000">
            <w:pPr>
              <w:ind w:left="0" w:firstLine="0"/>
              <w:contextualSpacing w:val="0"/>
            </w:pPr>
            <w:r w:rsidRPr="00000000" w:rsidR="00000000" w:rsidDel="00000000">
              <w:rPr>
                <w:vertAlign w:val="baseline"/>
                <w:rtl w:val="0"/>
              </w:rPr>
              <w:t xml:space="preserve">23.12.2013 – 17.01.2014</w:t>
            </w:r>
            <w:r w:rsidRPr="00000000" w:rsidR="00000000" w:rsidDel="00000000">
              <w:rPr>
                <w:rtl w:val="0"/>
              </w:rPr>
            </w:r>
          </w:p>
        </w:tc>
      </w:tr>
    </w:tbl>
    <w:p w:rsidP="00000000" w:rsidRPr="00000000" w:rsidR="00000000" w:rsidDel="00000000" w:rsidRDefault="00000000">
      <w:pPr>
        <w:widowControl w:val="0"/>
        <w:spacing w:lineRule="auto" w:after="0" w:line="240" w:before="80"/>
        <w:ind w:left="0" w:firstLine="0"/>
        <w:contextualSpacing w:val="0"/>
        <w:jc w:val="both"/>
      </w:pPr>
      <w:bookmarkStart w:id="51" w:colFirst="0" w:name="h.2lwamvv" w:colLast="0"/>
      <w:bookmarkEnd w:id="51"/>
      <w:r w:rsidRPr="00000000" w:rsidR="00000000" w:rsidDel="00000000">
        <w:rPr>
          <w:rFonts w:cs="Times New Roman" w:hAnsi="Times New Roman" w:eastAsia="Times New Roman" w:ascii="Times New Roman"/>
          <w:b w:val="0"/>
          <w:sz w:val="20"/>
          <w:vertAlign w:val="baseline"/>
          <w:rtl w:val="0"/>
        </w:rPr>
        <w:t xml:space="preserve">Преди всяка итерация ще се изготвя детайлен план.</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Детайлен план за итерация Е1</w:t>
      </w:r>
      <w:r w:rsidRPr="00000000" w:rsidR="00000000" w:rsidDel="00000000">
        <w:rPr>
          <w:rtl w:val="0"/>
        </w:rPr>
      </w:r>
    </w:p>
    <w:p w:rsidP="00000000" w:rsidRPr="00000000" w:rsidR="00000000" w:rsidDel="00000000" w:rsidRDefault="00000000">
      <w:pPr>
        <w:ind w:left="0" w:firstLine="0"/>
        <w:contextualSpacing w:val="0"/>
      </w:pPr>
      <w:bookmarkStart w:id="52" w:colFirst="0" w:name="h.111kx3o" w:colLast="0"/>
      <w:bookmarkEnd w:id="52"/>
      <w:r w:rsidRPr="00000000" w:rsidR="00000000" w:rsidDel="00000000">
        <w:rPr>
          <w:vertAlign w:val="baseline"/>
          <w:rtl w:val="0"/>
        </w:rPr>
        <w:t xml:space="preserve">Виж UCMS-Iteration-Plan-E1.</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Детайлен план за итерация </w:t>
      </w:r>
      <w:r w:rsidRPr="00000000" w:rsidR="00000000" w:rsidDel="00000000">
        <w:rPr>
          <w:vertAlign w:val="baseline"/>
          <w:rtl w:val="0"/>
        </w:rPr>
        <w:t xml:space="preserve">C1</w:t>
      </w:r>
      <w:r w:rsidRPr="00000000" w:rsidR="00000000" w:rsidDel="00000000">
        <w:rPr>
          <w:rtl w:val="0"/>
        </w:rPr>
      </w:r>
    </w:p>
    <w:p w:rsidP="00000000" w:rsidRPr="00000000" w:rsidR="00000000" w:rsidDel="00000000" w:rsidRDefault="00000000">
      <w:pPr>
        <w:ind w:left="0" w:firstLine="0"/>
        <w:contextualSpacing w:val="0"/>
      </w:pPr>
      <w:bookmarkStart w:id="53" w:colFirst="0" w:name="h.3l18frh" w:colLast="0"/>
      <w:bookmarkEnd w:id="53"/>
      <w:r w:rsidRPr="00000000" w:rsidR="00000000" w:rsidDel="00000000">
        <w:rPr>
          <w:vertAlign w:val="baseline"/>
          <w:rtl w:val="0"/>
        </w:rPr>
        <w:t xml:space="preserve">Виж UCMS-Iteration-Plan-C1.</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Детайлен план за итерация </w:t>
      </w:r>
      <w:r w:rsidRPr="00000000" w:rsidR="00000000" w:rsidDel="00000000">
        <w:rPr>
          <w:vertAlign w:val="baseline"/>
          <w:rtl w:val="0"/>
        </w:rPr>
        <w:t xml:space="preserve">C2</w:t>
      </w:r>
      <w:r w:rsidRPr="00000000" w:rsidR="00000000" w:rsidDel="00000000">
        <w:rPr>
          <w:rtl w:val="0"/>
        </w:rPr>
      </w:r>
    </w:p>
    <w:p w:rsidP="00000000" w:rsidRPr="00000000" w:rsidR="00000000" w:rsidDel="00000000" w:rsidRDefault="00000000">
      <w:pPr>
        <w:ind w:left="0" w:firstLine="0"/>
        <w:contextualSpacing w:val="0"/>
      </w:pPr>
      <w:bookmarkStart w:id="54" w:colFirst="0" w:name="h.206ipza" w:colLast="0"/>
      <w:bookmarkEnd w:id="54"/>
      <w:r w:rsidRPr="00000000" w:rsidR="00000000" w:rsidDel="00000000">
        <w:rPr>
          <w:vertAlign w:val="baseline"/>
          <w:rtl w:val="0"/>
        </w:rPr>
        <w:t xml:space="preserve">Виж UCMS-Iteration-Plan-C2.</w:t>
      </w:r>
      <w:r w:rsidRPr="00000000" w:rsidR="00000000" w:rsidDel="00000000">
        <w:rPr>
          <w:rtl w:val="0"/>
        </w:rPr>
      </w:r>
    </w:p>
    <w:p w:rsidP="00000000" w:rsidRPr="00000000" w:rsidR="00000000" w:rsidDel="00000000" w:rsidRDefault="00000000">
      <w:pPr>
        <w:keepNext w:val="1"/>
        <w:widowControl w:val="0"/>
        <w:numPr>
          <w:ilvl w:val="0"/>
          <w:numId w:val="10"/>
        </w:numPr>
        <w:spacing w:lineRule="auto" w:after="60" w:line="240" w:before="120"/>
        <w:ind w:left="720" w:hanging="719"/>
        <w:rPr/>
      </w:pPr>
      <w:r w:rsidRPr="00000000" w:rsidR="00000000" w:rsidDel="00000000">
        <w:rPr>
          <w:rFonts w:cs="Arial" w:hAnsi="Arial" w:eastAsia="Arial" w:ascii="Arial"/>
          <w:b w:val="1"/>
          <w:sz w:val="24"/>
          <w:vertAlign w:val="baseline"/>
          <w:rtl w:val="0"/>
        </w:rPr>
        <w:t xml:space="preserve">Човешки ресурси</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Екипът е съставен от седем човека, които в зависимост от фазите на проекта ще изпълняват</w:t>
      </w:r>
      <w:del w:id="195" w:date="2013-10-13T11:31:00Z" w:author="">
        <w:r w:rsidRPr="00000000" w:rsidR="00000000" w:rsidDel="00000000">
          <w:rPr>
            <w:vertAlign w:val="baseline"/>
            <w:rtl w:val="0"/>
          </w:rPr>
          <w:delText xml:space="preserve"> </w:delText>
        </w:r>
        <w:commentRangeStart w:id="31"/>
        <w:r w:rsidRPr="00000000" w:rsidR="00000000" w:rsidDel="00000000">
          <w:rPr>
            <w:vertAlign w:val="baseline"/>
            <w:rtl w:val="0"/>
          </w:rPr>
          <w:delText xml:space="preserve">различни роли RUP роли профилите си</w:delText>
        </w:r>
      </w:del>
      <w:ins w:id="195" w:date="2013-10-13T11:31:00Z" w:author="">
        <w:r w:rsidRPr="00000000" w:rsidR="00000000" w:rsidDel="00000000">
          <w:rPr>
            <w:vertAlign w:val="baseline"/>
            <w:rtl w:val="0"/>
          </w:rPr>
          <w:t xml:space="preserve"> RUP</w:t>
        </w:r>
      </w:ins>
      <w:ins w:id="196" w:date="2014-07-09T13:30:37Z" w:author="">
        <w:r w:rsidRPr="00000000" w:rsidR="00000000" w:rsidDel="00000000">
          <w:rPr>
            <w:vertAlign w:val="baseline"/>
            <w:rtl w:val="0"/>
          </w:rPr>
          <w:t xml:space="preserve"> </w:t>
        </w:r>
      </w:ins>
      <w:ins w:id="197" w:date="2013-10-13T11:31:00Z" w:author="">
        <w:r w:rsidRPr="00000000" w:rsidR="00000000" w:rsidDel="00000000">
          <w:rPr>
            <w:vertAlign w:val="baseline"/>
            <w:rtl w:val="0"/>
          </w:rPr>
          <w:t xml:space="preserve">ролите описани в профилите им. При нужда, поради недостатъчно време или външни фактори може по изключение член на екипа да заеме RUP</w:t>
        </w:r>
      </w:ins>
      <w:ins w:id="198" w:date="2014-07-09T13:30:37Z" w:author="">
        <w:r w:rsidRPr="00000000" w:rsidR="00000000" w:rsidDel="00000000">
          <w:rPr>
            <w:vertAlign w:val="baseline"/>
            <w:rtl w:val="0"/>
          </w:rPr>
          <w:t xml:space="preserve"> </w:t>
        </w:r>
      </w:ins>
      <w:ins w:id="199" w:date="2013-10-13T11:33:00Z" w:author="">
        <w:r w:rsidRPr="00000000" w:rsidR="00000000" w:rsidDel="00000000">
          <w:rPr>
            <w:vertAlign w:val="baseline"/>
            <w:rtl w:val="0"/>
          </w:rPr>
          <w:t xml:space="preserve">роля, различна от описаната</w:t>
        </w:r>
      </w:ins>
      <w:r w:rsidRPr="00000000" w:rsidR="00000000" w:rsidDel="00000000">
        <w:rPr>
          <w:vertAlign w:val="baseline"/>
          <w:rtl w:val="0"/>
        </w:rPr>
        <w:t xml:space="preserve">.</w:t>
      </w:r>
      <w:commentRangeEnd w:id="31"/>
      <w:r w:rsidRPr="00000000" w:rsidR="00000000" w:rsidDel="00000000">
        <w:commentReference w:id="31"/>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bookmarkStart w:id="55" w:colFirst="0" w:name="h.4k668n3" w:colLast="0"/>
      <w:bookmarkEnd w:id="55"/>
      <w:del w:id="200" w:date="2013-10-13T11:34:00Z" w:author="">
        <w:r w:rsidRPr="00000000" w:rsidR="00000000" w:rsidDel="00000000">
          <w:rPr>
            <w:vertAlign w:val="baseline"/>
            <w:rtl w:val="0"/>
          </w:rPr>
          <w:delText xml:space="preserve">Заб.: Един член на екипа ще изпълнява ролята на „</w:delText>
        </w:r>
        <w:commentRangeStart w:id="32"/>
        <w:r w:rsidRPr="00000000" w:rsidR="00000000" w:rsidDel="00000000">
          <w:rPr>
            <w:vertAlign w:val="baseline"/>
            <w:rtl w:val="0"/>
          </w:rPr>
          <w:delText xml:space="preserve">капитан</w:delText>
        </w:r>
        <w:commentRangeEnd w:id="32"/>
        <w:r w:rsidRPr="00000000" w:rsidR="00000000" w:rsidDel="00000000">
          <w:commentReference w:id="32"/>
        </w:r>
        <w:r w:rsidRPr="00000000" w:rsidR="00000000" w:rsidDel="00000000">
          <w:rPr>
            <w:vertAlign w:val="baseline"/>
            <w:rtl w:val="0"/>
          </w:rPr>
          <w:delText xml:space="preserve">” на отбора паралелно с профила си.</w:delText>
        </w:r>
      </w:del>
      <w:r w:rsidRPr="00000000" w:rsidR="00000000" w:rsidDel="00000000">
        <w:rPr>
          <w:rtl w:val="0"/>
        </w:rPr>
      </w:r>
    </w:p>
    <w:p w:rsidP="00000000" w:rsidRPr="00000000" w:rsidR="00000000" w:rsidDel="00000000" w:rsidRDefault="00000000">
      <w:pPr>
        <w:keepNext w:val="1"/>
        <w:widowControl w:val="0"/>
        <w:numPr>
          <w:ilvl w:val="0"/>
          <w:numId w:val="10"/>
        </w:numPr>
        <w:spacing w:lineRule="auto" w:after="60" w:line="240" w:before="120"/>
        <w:ind w:left="720" w:hanging="719"/>
        <w:rPr/>
      </w:pPr>
      <w:bookmarkStart w:id="56" w:colFirst="0" w:name="h.2zbgiuw" w:colLast="0"/>
      <w:bookmarkEnd w:id="56"/>
      <w:r w:rsidRPr="00000000" w:rsidR="00000000" w:rsidDel="00000000">
        <w:rPr>
          <w:rFonts w:cs="Arial" w:hAnsi="Arial" w:eastAsia="Arial" w:ascii="Arial"/>
          <w:b w:val="1"/>
          <w:sz w:val="24"/>
          <w:vertAlign w:val="baseline"/>
          <w:rtl w:val="0"/>
        </w:rPr>
        <w:t xml:space="preserve">Отчетни резултати</w:t>
      </w:r>
      <w:r w:rsidRPr="00000000" w:rsidR="00000000" w:rsidDel="00000000">
        <w:rPr>
          <w:rtl w:val="0"/>
        </w:rPr>
      </w:r>
    </w:p>
    <w:p w:rsidP="00000000" w:rsidRPr="00000000" w:rsidR="00000000" w:rsidDel="00000000" w:rsidRDefault="00000000">
      <w:pPr>
        <w:pStyle w:val="Heading2"/>
        <w:numPr>
          <w:ilvl w:val="1"/>
          <w:numId w:val="10"/>
        </w:numPr>
        <w:ind w:left="0" w:firstLine="0"/>
        <w:rPr/>
      </w:pPr>
      <w:bookmarkStart w:id="57" w:colFirst="0" w:name="h.1egqt2p" w:colLast="0"/>
      <w:bookmarkEnd w:id="57"/>
      <w:r w:rsidRPr="00000000" w:rsidR="00000000" w:rsidDel="00000000">
        <w:rPr>
          <w:rFonts w:cs="Times New Roman" w:hAnsi="Times New Roman" w:eastAsia="Times New Roman" w:ascii="Times New Roman"/>
          <w:b w:val="0"/>
          <w:vertAlign w:val="baseline"/>
          <w:rtl w:val="0"/>
        </w:rPr>
        <w:t xml:space="preserve">Итерации и отчетни резултати</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На </w:t>
      </w:r>
      <w:commentRangeStart w:id="33"/>
      <w:r w:rsidRPr="00000000" w:rsidR="00000000" w:rsidDel="00000000">
        <w:rPr>
          <w:vertAlign w:val="baseline"/>
          <w:rtl w:val="0"/>
        </w:rPr>
        <w:t xml:space="preserve">таблицата </w:t>
      </w:r>
      <w:commentRangeEnd w:id="33"/>
      <w:r w:rsidRPr="00000000" w:rsidR="00000000" w:rsidDel="00000000">
        <w:commentReference w:id="33"/>
      </w:r>
      <w:r w:rsidRPr="00000000" w:rsidR="00000000" w:rsidDel="00000000">
        <w:rPr>
          <w:vertAlign w:val="baseline"/>
          <w:rtl w:val="0"/>
        </w:rPr>
        <w:t xml:space="preserve">по-долу е представен списък на отчетните резултати, които предвиждаме да предаваме по проекта и какво е очакваното им състояние в края на всяка итерация. Всеки от предаваните документи има отговорник</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del w:id="201" w:date="2013-10-13T11:36:00Z" w:author="">
        <w:r w:rsidRPr="00000000" w:rsidR="00000000" w:rsidDel="00000000">
          <w:drawing>
            <wp:inline distR="114300" distT="0" distB="0" distL="114300">
              <wp:extent cy="4388485" cx="5942330"/>
              <wp:effectExtent t="0" b="0" r="0" l="0"/>
              <wp:docPr id="2"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off y="0" x="0"/>
                        <a:ext cy="4388485" cx="5942330"/>
                      </a:xfrm>
                      <a:prstGeom prst="rect"/>
                      <a:ln/>
                    </pic:spPr>
                  </pic:pic>
                </a:graphicData>
              </a:graphic>
            </wp:inline>
          </w:drawing>
        </w:r>
      </w:del>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vertAlign w:val="baseline"/>
          <w:rtl w:val="0"/>
        </w:rPr>
        <w:t xml:space="preserve">Бележки към таблицата:</w:t>
      </w:r>
      <w:r w:rsidRPr="00000000" w:rsidR="00000000" w:rsidDel="00000000">
        <w:rPr>
          <w:rtl w:val="0"/>
        </w:rPr>
      </w:r>
    </w:p>
    <w:p w:rsidP="00000000" w:rsidRPr="00000000" w:rsidR="00000000" w:rsidDel="00000000" w:rsidRDefault="00000000">
      <w:pPr>
        <w:ind w:left="0" w:firstLine="0"/>
        <w:contextualSpacing w:val="0"/>
      </w:pPr>
      <w:commentRangeStart w:id="34"/>
      <w:r w:rsidRPr="00000000" w:rsidR="00000000" w:rsidDel="00000000">
        <w:rPr>
          <w:vertAlign w:val="baseline"/>
          <w:rtl w:val="0"/>
        </w:rPr>
        <w:t xml:space="preserve">За обозначаване на статуса на отчетните резултати през отделните фази и итерации на проекта са използвани следните символи:</w:t>
      </w:r>
      <w:commentRangeEnd w:id="34"/>
      <w:r w:rsidRPr="00000000" w:rsidR="00000000" w:rsidDel="00000000">
        <w:commentReference w:id="34"/>
      </w:r>
      <w:r w:rsidRPr="00000000" w:rsidR="00000000" w:rsidDel="00000000">
        <w:rPr>
          <w:rtl w:val="0"/>
        </w:rPr>
      </w:r>
    </w:p>
    <w:tbl>
      <w:tblPr>
        <w:tblStyle w:val="Table6"/>
        <w:bidiVisual w:val="0"/>
        <w:tblW w:w="7667.0" w:type="dxa"/>
        <w:jc w:val="left"/>
        <w:tblLayout w:type="fixed"/>
        <w:tblLook w:val="0000"/>
      </w:tblPr>
      <w:tblGrid>
        <w:gridCol w:w="1840"/>
        <w:gridCol w:w="5827"/>
        <w:tblGridChange w:id="0">
          <w:tblGrid>
            <w:gridCol w:w="1840"/>
            <w:gridCol w:w="5827"/>
          </w:tblGrid>
        </w:tblGridChange>
      </w:tblGrid>
      <w:tr>
        <w:trPr>
          <w:trHeight w:val="300" w:hRule="atLeast"/>
        </w:trP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ins w:id="202" w:date="2013-10-13T11:38:00Z" w:author="">
              <w:r w:rsidRPr="00000000" w:rsidR="00000000" w:rsidDel="00000000">
                <w:rPr>
                  <w:rFonts w:cs="Calibri" w:hAnsi="Calibri" w:eastAsia="Calibri" w:ascii="Calibri"/>
                  <w:color w:val="000000"/>
                  <w:sz w:val="22"/>
                  <w:vertAlign w:val="baseline"/>
                  <w:rtl w:val="0"/>
                </w:rPr>
                <w:t xml:space="preserve">Код</w:t>
              </w:r>
            </w:ins>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ins w:id="203" w:date="2013-10-13T11:38:00Z" w:author="">
              <w:r w:rsidRPr="00000000" w:rsidR="00000000" w:rsidDel="00000000">
                <w:rPr>
                  <w:rFonts w:cs="Calibri" w:hAnsi="Calibri" w:eastAsia="Calibri" w:ascii="Calibri"/>
                  <w:color w:val="000000"/>
                  <w:sz w:val="22"/>
                  <w:vertAlign w:val="baseline"/>
                  <w:rtl w:val="0"/>
                </w:rPr>
                <w:t xml:space="preserve">Описание</w:t>
              </w:r>
            </w:ins>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ins w:id="204" w:date="2013-10-13T11:38:00Z" w:author="">
              <w:r w:rsidRPr="00000000" w:rsidR="00000000" w:rsidDel="00000000">
                <w:rPr>
                  <w:rFonts w:cs="Calibri" w:hAnsi="Calibri" w:eastAsia="Calibri" w:ascii="Calibri"/>
                  <w:color w:val="000000"/>
                  <w:sz w:val="22"/>
                  <w:vertAlign w:val="baseline"/>
                  <w:rtl w:val="0"/>
                </w:rPr>
                <w:t xml:space="preserve">e (evolved)</w:t>
              </w:r>
            </w:ins>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ins w:id="205" w:date="2013-10-13T11:38:00Z" w:author="">
              <w:r w:rsidRPr="00000000" w:rsidR="00000000" w:rsidDel="00000000">
                <w:rPr>
                  <w:rFonts w:cs="Calibri" w:hAnsi="Calibri" w:eastAsia="Calibri" w:ascii="Calibri"/>
                  <w:color w:val="000000"/>
                  <w:sz w:val="22"/>
                  <w:vertAlign w:val="baseline"/>
                  <w:rtl w:val="0"/>
                </w:rPr>
                <w:t xml:space="preserve">В процес на разработка (по резултата се работи, не се предава)</w:t>
              </w:r>
            </w:ins>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ins w:id="206" w:date="2013-10-13T11:38:00Z" w:author="">
              <w:r w:rsidRPr="00000000" w:rsidR="00000000" w:rsidDel="00000000">
                <w:rPr>
                  <w:rFonts w:cs="Calibri" w:hAnsi="Calibri" w:eastAsia="Calibri" w:ascii="Calibri"/>
                  <w:color w:val="000000"/>
                  <w:sz w:val="22"/>
                  <w:vertAlign w:val="baseline"/>
                  <w:rtl w:val="0"/>
                </w:rPr>
                <w:t xml:space="preserve">s (stable)</w:t>
              </w:r>
            </w:ins>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ins w:id="207" w:date="2013-10-13T11:38:00Z" w:author="">
              <w:r w:rsidRPr="00000000" w:rsidR="00000000" w:rsidDel="00000000">
                <w:rPr>
                  <w:rFonts w:cs="Calibri" w:hAnsi="Calibri" w:eastAsia="Calibri" w:ascii="Calibri"/>
                  <w:color w:val="000000"/>
                  <w:sz w:val="22"/>
                  <w:vertAlign w:val="baseline"/>
                  <w:rtl w:val="0"/>
                </w:rPr>
                <w:t xml:space="preserve">Приет (утвърден)</w:t>
              </w:r>
            </w:ins>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ins w:id="208" w:date="2013-10-13T11:38:00Z" w:author="">
              <w:r w:rsidRPr="00000000" w:rsidR="00000000" w:rsidDel="00000000">
                <w:rPr>
                  <w:rFonts w:cs="Calibri" w:hAnsi="Calibri" w:eastAsia="Calibri" w:ascii="Calibri"/>
                  <w:color w:val="000000"/>
                  <w:sz w:val="22"/>
                  <w:vertAlign w:val="baseline"/>
                  <w:rtl w:val="0"/>
                </w:rPr>
                <w:t xml:space="preserve">r (revised)</w:t>
              </w:r>
            </w:ins>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ins w:id="209" w:date="2013-10-13T11:38:00Z" w:author="">
              <w:r w:rsidRPr="00000000" w:rsidR="00000000" w:rsidDel="00000000">
                <w:rPr>
                  <w:rFonts w:cs="Calibri" w:hAnsi="Calibri" w:eastAsia="Calibri" w:ascii="Calibri"/>
                  <w:color w:val="000000"/>
                  <w:sz w:val="22"/>
                  <w:vertAlign w:val="baseline"/>
                  <w:rtl w:val="0"/>
                </w:rPr>
                <w:t xml:space="preserve">Ревизиран (актуализиран след приемане, при необходимост)</w:t>
              </w:r>
            </w:ins>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ins w:id="210" w:date="2013-10-13T11:38:00Z" w:author="">
              <w:r w:rsidRPr="00000000" w:rsidR="00000000" w:rsidDel="00000000">
                <w:rPr>
                  <w:rFonts w:cs="Calibri" w:hAnsi="Calibri" w:eastAsia="Calibri" w:ascii="Calibri"/>
                  <w:color w:val="000000"/>
                  <w:sz w:val="22"/>
                  <w:vertAlign w:val="baseline"/>
                  <w:rtl w:val="0"/>
                </w:rPr>
                <w:t xml:space="preserve">c (completed)</w:t>
              </w:r>
            </w:ins>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ins w:id="211" w:date="2013-10-13T11:38:00Z" w:author="">
              <w:r w:rsidRPr="00000000" w:rsidR="00000000" w:rsidDel="00000000">
                <w:rPr>
                  <w:rFonts w:cs="Calibri" w:hAnsi="Calibri" w:eastAsia="Calibri" w:ascii="Calibri"/>
                  <w:color w:val="000000"/>
                  <w:sz w:val="22"/>
                  <w:vertAlign w:val="baseline"/>
                  <w:rtl w:val="0"/>
                </w:rPr>
                <w:t xml:space="preserve">Завършен (замразен)</w:t>
              </w:r>
            </w:ins>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ins w:id="212" w:date="2013-10-13T11:38:00Z" w:author="">
        <w:r w:rsidRPr="00000000" w:rsidR="00000000" w:rsidDel="00000000">
          <w:rPr>
            <w:vertAlign w:val="baseline"/>
            <w:rtl w:val="0"/>
          </w:rPr>
          <w:t xml:space="preserve">Следва таблицата с отчетни резултати:</w:t>
        </w:r>
      </w:ins>
      <w:r w:rsidRPr="00000000" w:rsidR="00000000" w:rsidDel="00000000">
        <w:rPr>
          <w:rtl w:val="0"/>
        </w:rPr>
      </w:r>
    </w:p>
    <w:p w:rsidP="00000000" w:rsidRPr="00000000" w:rsidR="00000000" w:rsidDel="00000000" w:rsidRDefault="00000000">
      <w:pPr>
        <w:ind w:left="0" w:firstLine="0"/>
        <w:contextualSpacing w:val="0"/>
      </w:pPr>
      <w:ins w:id="213" w:date="2013-10-13T11:36:00Z" w:author="">
        <w:r w:rsidRPr="00000000" w:rsidR="00000000" w:rsidDel="00000000">
          <w:drawing>
            <wp:inline distR="114300" distT="0" distB="0" distL="114300">
              <wp:extent cy="4388485" cx="5942330"/>
              <wp:effectExtent t="0" b="0" r="0" l="0"/>
              <wp:docPr id="3" name="image06.png"/>
              <a:graphic>
                <a:graphicData uri="http://schemas.openxmlformats.org/drawingml/2006/picture">
                  <pic:pic>
                    <pic:nvPicPr>
                      <pic:cNvPr id="0" name="image06.png"/>
                      <pic:cNvPicPr preferRelativeResize="0"/>
                    </pic:nvPicPr>
                    <pic:blipFill>
                      <a:blip r:embed="rId8"/>
                      <a:srcRect t="0" b="0" r="0" l="0"/>
                      <a:stretch>
                        <a:fillRect/>
                      </a:stretch>
                    </pic:blipFill>
                    <pic:spPr>
                      <a:xfrm>
                        <a:off y="0" x="0"/>
                        <a:ext cy="4388485" cx="5942330"/>
                      </a:xfrm>
                      <a:prstGeom prst="rect"/>
                      <a:ln/>
                    </pic:spPr>
                  </pic:pic>
                </a:graphicData>
              </a:graphic>
            </wp:inline>
          </w:drawing>
        </w:r>
      </w:ins>
      <w:r w:rsidRPr="00000000" w:rsidR="00000000" w:rsidDel="00000000">
        <w:rPr>
          <w:rtl w:val="0"/>
        </w:rPr>
      </w:r>
    </w:p>
    <w:p w:rsidP="00000000" w:rsidRPr="00000000" w:rsidR="00000000" w:rsidDel="00000000" w:rsidRDefault="00000000">
      <w:pPr>
        <w:ind w:left="0" w:firstLine="0"/>
        <w:contextualSpacing w:val="0"/>
      </w:pPr>
      <w:commentRangeStart w:id="35"/>
      <w:r w:rsidRPr="00000000" w:rsidR="00000000" w:rsidDel="00000000">
        <w:rPr>
          <w:vertAlign w:val="baseline"/>
          <w:rtl w:val="0"/>
        </w:rPr>
        <w:t xml:space="preserve">Всеки отговорник на документ е подпомаган от хора от екипа, имащи по-малко като количество работа през съответния период. На таблицата долу може да бъде видяно пълното разпределение на отговорници на документи и помощници</w:t>
      </w:r>
      <w:commentRangeEnd w:id="35"/>
      <w:r w:rsidRPr="00000000" w:rsidR="00000000" w:rsidDel="00000000">
        <w:commentReference w:id="35"/>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3003550" cx="5942965"/>
            <wp:effectExtent t="0" b="0" r="0" l="0"/>
            <wp:docPr id="4" name="image07.png"/>
            <a:graphic>
              <a:graphicData uri="http://schemas.openxmlformats.org/drawingml/2006/picture">
                <pic:pic>
                  <pic:nvPicPr>
                    <pic:cNvPr id="0" name="image07.png"/>
                    <pic:cNvPicPr preferRelativeResize="0"/>
                  </pic:nvPicPr>
                  <pic:blipFill>
                    <a:blip r:embed="rId9"/>
                    <a:srcRect t="0" b="0" r="0" l="0"/>
                    <a:stretch>
                      <a:fillRect/>
                    </a:stretch>
                  </pic:blipFill>
                  <pic:spPr>
                    <a:xfrm>
                      <a:off y="0" x="0"/>
                      <a:ext cy="3003550" cx="594296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7"/>
        <w:bidiVisual w:val="0"/>
        <w:tblW w:w="7667.0" w:type="dxa"/>
        <w:jc w:val="left"/>
        <w:tblLayout w:type="fixed"/>
        <w:tblLook w:val="0000"/>
      </w:tblPr>
      <w:tblGrid>
        <w:gridCol w:w="1840"/>
        <w:gridCol w:w="5827"/>
        <w:tblGridChange w:id="0">
          <w:tblGrid>
            <w:gridCol w:w="1840"/>
            <w:gridCol w:w="5827"/>
          </w:tblGrid>
        </w:tblGridChange>
      </w:tblGrid>
      <w:tr>
        <w:trPr>
          <w:trHeight w:val="300" w:hRule="atLeast"/>
        </w:trP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ind w:left="0" w:firstLine="0"/>
              <w:contextualSpacing w:val="0"/>
            </w:pPr>
            <w:del w:id="214" w:date="2013-10-13T11:37:00Z" w:author="">
              <w:r w:rsidRPr="00000000" w:rsidR="00000000" w:rsidDel="00000000">
                <w:rPr>
                  <w:rFonts w:cs="Calibri" w:hAnsi="Calibri" w:eastAsia="Calibri" w:ascii="Calibri"/>
                  <w:color w:val="000000"/>
                  <w:sz w:val="22"/>
                  <w:vertAlign w:val="baseline"/>
                  <w:rtl w:val="0"/>
                </w:rPr>
                <w:delText xml:space="preserve">Код</w:delText>
              </w:r>
            </w:del>
            <w:r w:rsidRPr="00000000" w:rsidR="00000000" w:rsidDel="00000000">
              <w:rPr>
                <w:rtl w:val="0"/>
              </w:rPr>
            </w:r>
          </w:p>
          <w:p w:rsidP="00000000" w:rsidRPr="00000000" w:rsidR="00000000" w:rsidDel="00000000" w:rsidRDefault="00000000">
            <w:pPr>
              <w:widowControl w:val="1"/>
              <w:spacing w:lineRule="auto" w:line="240"/>
              <w:ind w:left="0" w:firstLine="0"/>
              <w:contextualSpacing w:val="0"/>
            </w:pP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15" w:date="2013-10-13T11:37:00Z" w:author="">
              <w:r w:rsidRPr="00000000" w:rsidR="00000000" w:rsidDel="00000000">
                <w:rPr>
                  <w:rFonts w:cs="Calibri" w:hAnsi="Calibri" w:eastAsia="Calibri" w:ascii="Calibri"/>
                  <w:color w:val="000000"/>
                  <w:sz w:val="22"/>
                  <w:vertAlign w:val="baseline"/>
                  <w:rtl w:val="0"/>
                </w:rPr>
                <w:delText xml:space="preserve">Описание</w:delText>
              </w:r>
            </w:del>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16" w:date="2013-10-13T11:37:00Z" w:author="">
              <w:r w:rsidRPr="00000000" w:rsidR="00000000" w:rsidDel="00000000">
                <w:rPr>
                  <w:rFonts w:cs="Calibri" w:hAnsi="Calibri" w:eastAsia="Calibri" w:ascii="Calibri"/>
                  <w:color w:val="000000"/>
                  <w:sz w:val="22"/>
                  <w:vertAlign w:val="baseline"/>
                  <w:rtl w:val="0"/>
                </w:rPr>
                <w:delText xml:space="preserve">e (evolved)</w:delText>
              </w:r>
            </w:del>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17" w:date="2013-10-13T11:37:00Z" w:author="">
              <w:r w:rsidRPr="00000000" w:rsidR="00000000" w:rsidDel="00000000">
                <w:rPr>
                  <w:rFonts w:cs="Calibri" w:hAnsi="Calibri" w:eastAsia="Calibri" w:ascii="Calibri"/>
                  <w:color w:val="000000"/>
                  <w:sz w:val="22"/>
                  <w:vertAlign w:val="baseline"/>
                  <w:rtl w:val="0"/>
                </w:rPr>
                <w:delText xml:space="preserve">В процес на разработка (по резултата се работи, не се предава)</w:delText>
              </w:r>
            </w:del>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18" w:date="2013-10-13T11:37:00Z" w:author="">
              <w:r w:rsidRPr="00000000" w:rsidR="00000000" w:rsidDel="00000000">
                <w:rPr>
                  <w:rFonts w:cs="Calibri" w:hAnsi="Calibri" w:eastAsia="Calibri" w:ascii="Calibri"/>
                  <w:color w:val="000000"/>
                  <w:sz w:val="22"/>
                  <w:vertAlign w:val="baseline"/>
                  <w:rtl w:val="0"/>
                </w:rPr>
                <w:delText xml:space="preserve">s (stable)</w:delText>
              </w:r>
            </w:del>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19" w:date="2013-10-13T11:37:00Z" w:author="">
              <w:r w:rsidRPr="00000000" w:rsidR="00000000" w:rsidDel="00000000">
                <w:rPr>
                  <w:rFonts w:cs="Calibri" w:hAnsi="Calibri" w:eastAsia="Calibri" w:ascii="Calibri"/>
                  <w:color w:val="000000"/>
                  <w:sz w:val="22"/>
                  <w:vertAlign w:val="baseline"/>
                  <w:rtl w:val="0"/>
                </w:rPr>
                <w:delText xml:space="preserve">Приет (утвърден)</w:delText>
              </w:r>
            </w:del>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20" w:date="2013-10-13T11:37:00Z" w:author="">
              <w:r w:rsidRPr="00000000" w:rsidR="00000000" w:rsidDel="00000000">
                <w:rPr>
                  <w:rFonts w:cs="Calibri" w:hAnsi="Calibri" w:eastAsia="Calibri" w:ascii="Calibri"/>
                  <w:color w:val="000000"/>
                  <w:sz w:val="22"/>
                  <w:vertAlign w:val="baseline"/>
                  <w:rtl w:val="0"/>
                </w:rPr>
                <w:delText xml:space="preserve">r (revised)</w:delText>
              </w:r>
            </w:del>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21" w:date="2013-10-13T11:37:00Z" w:author="">
              <w:r w:rsidRPr="00000000" w:rsidR="00000000" w:rsidDel="00000000">
                <w:rPr>
                  <w:rFonts w:cs="Calibri" w:hAnsi="Calibri" w:eastAsia="Calibri" w:ascii="Calibri"/>
                  <w:color w:val="000000"/>
                  <w:sz w:val="22"/>
                  <w:vertAlign w:val="baseline"/>
                  <w:rtl w:val="0"/>
                </w:rPr>
                <w:delText xml:space="preserve">Ревизиран (актуализиран след приемане, при необходимост)</w:delText>
              </w:r>
            </w:del>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22" w:date="2013-10-13T11:37:00Z" w:author="">
              <w:r w:rsidRPr="00000000" w:rsidR="00000000" w:rsidDel="00000000">
                <w:rPr>
                  <w:rFonts w:cs="Calibri" w:hAnsi="Calibri" w:eastAsia="Calibri" w:ascii="Calibri"/>
                  <w:color w:val="000000"/>
                  <w:sz w:val="22"/>
                  <w:vertAlign w:val="baseline"/>
                  <w:rtl w:val="0"/>
                </w:rPr>
                <w:delText xml:space="preserve">c (completed)</w:delText>
              </w:r>
            </w:del>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23" w:date="2013-10-13T11:37:00Z" w:author="">
              <w:r w:rsidRPr="00000000" w:rsidR="00000000" w:rsidDel="00000000">
                <w:rPr>
                  <w:rFonts w:cs="Calibri" w:hAnsi="Calibri" w:eastAsia="Calibri" w:ascii="Calibri"/>
                  <w:color w:val="000000"/>
                  <w:sz w:val="22"/>
                  <w:vertAlign w:val="baseline"/>
                  <w:rtl w:val="0"/>
                </w:rPr>
                <w:delText xml:space="preserve">Завършен (замразен)</w:delText>
              </w:r>
            </w:del>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ind w:left="0" w:firstLine="0"/>
        <w:contextualSpacing w:val="0"/>
      </w:pPr>
      <w:bookmarkStart w:id="58" w:colFirst="0" w:name="h.3ygebqi" w:colLast="0"/>
      <w:bookmarkEnd w:id="58"/>
      <w:del w:id="224" w:date="2013-10-13T11:40:00Z" w:author="">
        <w:commentRangeStart w:id="36"/>
        <w:r w:rsidRPr="00000000" w:rsidR="00000000" w:rsidDel="00000000">
          <w:rPr>
            <w:vertAlign w:val="baseline"/>
            <w:rtl w:val="0"/>
          </w:rPr>
          <w:delText xml:space="preserve">Детайлното описание на статуса за всеки отделен отчетен материал за различните модули може да се видят на следващата таблица.</w:delText>
        </w:r>
      </w:del>
      <w:commentRangeEnd w:id="36"/>
      <w:r w:rsidRPr="00000000" w:rsidR="00000000" w:rsidDel="00000000">
        <w:commentReference w:id="36"/>
      </w:r>
      <w:r w:rsidRPr="00000000" w:rsidR="00000000" w:rsidDel="00000000">
        <w:rPr>
          <w:rtl w:val="0"/>
        </w:rPr>
      </w:r>
    </w:p>
    <w:p w:rsidP="00000000" w:rsidRPr="00000000" w:rsidR="00000000" w:rsidDel="00000000" w:rsidRDefault="00000000">
      <w:pPr>
        <w:pStyle w:val="Heading2"/>
        <w:numPr>
          <w:ilvl w:val="1"/>
          <w:numId w:val="10"/>
        </w:numPr>
        <w:ind w:left="0" w:firstLine="0"/>
        <w:rPr/>
      </w:pPr>
      <w:bookmarkStart w:id="59" w:colFirst="0" w:name="h.2dlolyb" w:colLast="0"/>
      <w:bookmarkEnd w:id="59"/>
      <w:r w:rsidRPr="00000000" w:rsidR="00000000" w:rsidDel="00000000">
        <w:rPr>
          <w:rFonts w:cs="Times New Roman" w:hAnsi="Times New Roman" w:eastAsia="Times New Roman" w:ascii="Times New Roman"/>
          <w:b w:val="0"/>
          <w:vertAlign w:val="baseline"/>
          <w:rtl w:val="0"/>
        </w:rPr>
        <w:t xml:space="preserve">Описание на отчетните резултати</w:t>
      </w:r>
      <w:r w:rsidRPr="00000000" w:rsidR="00000000" w:rsidDel="00000000">
        <w:rPr>
          <w:rtl w:val="0"/>
        </w:rPr>
      </w:r>
    </w:p>
    <w:p w:rsidP="00000000" w:rsidRPr="00000000" w:rsidR="00000000" w:rsidDel="00000000" w:rsidRDefault="00000000">
      <w:pPr>
        <w:widowControl w:val="1"/>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00"/>
          <w:sz w:val="20"/>
          <w:vertAlign w:val="baseline"/>
          <w:rtl w:val="0"/>
        </w:rPr>
        <w:t xml:space="preserve">По-долу е представено описание на отчетните резултати.</w:t>
      </w:r>
      <w:r w:rsidRPr="00000000" w:rsidR="00000000" w:rsidDel="00000000">
        <w:rPr>
          <w:rtl w:val="0"/>
        </w:rPr>
      </w:r>
    </w:p>
    <w:tbl>
      <w:tblPr>
        <w:tblStyle w:val="Table8"/>
        <w:bidiVisual w:val="0"/>
        <w:tblW w:w="10620.0" w:type="dxa"/>
        <w:jc w:val="left"/>
        <w:tblInd w:w="56.0" w:type="dxa"/>
        <w:tblLayout w:type="fixed"/>
        <w:tblLook w:val="0000"/>
      </w:tblPr>
      <w:tblGrid>
        <w:gridCol w:w="560"/>
        <w:gridCol w:w="3120"/>
        <w:gridCol w:w="6940"/>
        <w:tblGridChange w:id="0">
          <w:tblGrid>
            <w:gridCol w:w="560"/>
            <w:gridCol w:w="3120"/>
            <w:gridCol w:w="6940"/>
          </w:tblGrid>
        </w:tblGridChange>
      </w:tblGrid>
      <w:tr>
        <w:trPr>
          <w:trHeight w:val="300" w:hRule="atLeast"/>
        </w:trPr>
        <w:tc>
          <w:tcPr>
            <w:tcBorders>
              <w:top w:color="000000" w:space="0" w:val="single" w:sz="4"/>
              <w:left w:color="000000" w:space="0" w:val="single" w:sz="4"/>
              <w:bottom w:color="000000" w:space="0" w:val="single" w:sz="4"/>
              <w:right w:color="000000" w:space="0" w:val="single" w:sz="4"/>
            </w:tcBorders>
            <w:shd w:fill="c0c0c0"/>
          </w:tcPr>
          <w:p w:rsidP="00000000" w:rsidRPr="00000000" w:rsidR="00000000" w:rsidDel="00000000" w:rsidRDefault="00000000">
            <w:pPr>
              <w:widowControl w:val="1"/>
              <w:spacing w:lineRule="auto" w:line="240"/>
              <w:ind w:left="0" w:firstLine="0"/>
              <w:contextualSpacing w:val="0"/>
              <w:jc w:val="center"/>
            </w:pPr>
            <w:r w:rsidRPr="00000000" w:rsidR="00000000" w:rsidDel="00000000">
              <w:rPr>
                <w:rFonts w:cs="Arial" w:hAnsi="Arial" w:eastAsia="Arial" w:ascii="Arial"/>
                <w:b w:val="1"/>
                <w:vertAlign w:val="baseline"/>
                <w:rtl w:val="0"/>
              </w:rPr>
              <w:t xml:space="preserve"> </w:t>
            </w:r>
            <w:r w:rsidRPr="00000000" w:rsidR="00000000" w:rsidDel="00000000">
              <w:rPr>
                <w:rtl w:val="0"/>
              </w:rPr>
            </w:r>
          </w:p>
        </w:tc>
        <w:tc>
          <w:tcPr>
            <w:tcBorders>
              <w:top w:color="000000" w:space="0" w:val="single" w:sz="4"/>
              <w:left w:color="000000" w:space="0" w:val="nil" w:sz="0"/>
              <w:bottom w:color="000000" w:space="0" w:val="nil" w:sz="0"/>
              <w:right w:color="000000" w:space="0" w:val="single" w:sz="4"/>
            </w:tcBorders>
            <w:shd w:fill="c0c0c0"/>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b w:val="1"/>
                <w:vertAlign w:val="baseline"/>
                <w:rtl w:val="0"/>
              </w:rPr>
              <w:t xml:space="preserve"> Наименование</w:t>
            </w:r>
            <w:r w:rsidRPr="00000000" w:rsidR="00000000" w:rsidDel="00000000">
              <w:rPr>
                <w:rtl w:val="0"/>
              </w:rPr>
            </w:r>
          </w:p>
        </w:tc>
        <w:tc>
          <w:tcPr>
            <w:tcBorders>
              <w:top w:color="000000" w:space="0" w:val="single" w:sz="4"/>
              <w:left w:color="000000" w:space="0" w:val="nil" w:sz="0"/>
              <w:bottom w:color="000000" w:space="0" w:val="nil" w:sz="0"/>
              <w:right w:color="000000" w:space="0" w:val="single" w:sz="4"/>
            </w:tcBorders>
            <w:shd w:fill="c0c0c0"/>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b w:val="1"/>
                <w:vertAlign w:val="baseline"/>
                <w:rtl w:val="0"/>
              </w:rPr>
              <w:t xml:space="preserve">Описание</w:t>
            </w:r>
            <w:r w:rsidRPr="00000000" w:rsidR="00000000" w:rsidDel="00000000">
              <w:rPr>
                <w:rtl w:val="0"/>
              </w:rPr>
            </w:r>
          </w:p>
        </w:tc>
      </w:tr>
      <w:tr>
        <w:trPr>
          <w:trHeight w:val="382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1</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План за разработка на софтуерния продукт</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Планът  за разработка на софтуерния продукт представлява комплексен, интегриран артефакт, в който е съсредоточена цялата информация, необходима за управлението на проекта. Той включва редица артефакти, разработвани по време на фаза Планиране, и се поддържа през целия жизнен цикъл на проекта.</w:t>
              <w:br w:type="textWrapping"/>
              <w:br w:type="textWrapping"/>
              <w:t xml:space="preserve">Фаза Планиране: Извършва се първоначална идентификация на фазите, техните срокове и цели. В рамките на Плана за разработка на софтуерния продукт се специфицират и съгласуват разчети на ресурсите. Обсъжда се и се залага първи вариант на </w:t>
            </w:r>
            <w:commentRangeStart w:id="37"/>
            <w:r w:rsidRPr="00000000" w:rsidR="00000000" w:rsidDel="00000000">
              <w:rPr>
                <w:rFonts w:cs="Arial" w:hAnsi="Arial" w:eastAsia="Arial" w:ascii="Arial"/>
                <w:vertAlign w:val="baseline"/>
                <w:rtl w:val="0"/>
              </w:rPr>
              <w:t xml:space="preserve">Плана за приемане на продукта</w:t>
            </w:r>
            <w:commentRangeEnd w:id="37"/>
            <w:r w:rsidRPr="00000000" w:rsidR="00000000" w:rsidDel="00000000">
              <w:commentReference w:id="37"/>
            </w:r>
            <w:r w:rsidRPr="00000000" w:rsidR="00000000" w:rsidDel="00000000">
              <w:rPr>
                <w:rFonts w:cs="Arial" w:hAnsi="Arial" w:eastAsia="Arial" w:ascii="Arial"/>
                <w:vertAlign w:val="baseline"/>
                <w:rtl w:val="0"/>
              </w:rPr>
              <w:t xml:space="preserve">. Последният се уточнява през следващите итерации, когато възникват допълнителни изисквания. </w:t>
              <w:br w:type="textWrapping"/>
              <w:br w:type="textWrapping"/>
              <w:t xml:space="preserve">Фаза Детайлизиране: Планът се актуализира и допълва така, за да обхване фази Изграждане и Предаване. </w:t>
            </w:r>
            <w:r w:rsidRPr="00000000" w:rsidR="00000000" w:rsidDel="00000000">
              <w:rPr>
                <w:rtl w:val="0"/>
              </w:rPr>
            </w:r>
          </w:p>
        </w:tc>
      </w:tr>
      <w:tr>
        <w:trPr>
          <w:trHeight w:val="126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2</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План за управление на качеството</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ПУК е артефакт,  който създава ясна визия за начините, по които ще се управлява качеството на продукта, артефактите и процесите. Част от него е Планът за прегледи и одит. В Плана за качеството са посочени и редица други артефакти, разработвани през фаза Планиране. Планът за качеството се поддържа през целия жизнен цикъл на проекта.</w:t>
            </w:r>
            <w:r w:rsidRPr="00000000" w:rsidR="00000000" w:rsidDel="00000000">
              <w:rPr>
                <w:rtl w:val="0"/>
              </w:rPr>
            </w:r>
          </w:p>
        </w:tc>
      </w:tr>
      <w:tr>
        <w:trPr>
          <w:trHeight w:val="28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3</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Списък на рисковете</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Структуриран списък на известните и реални рискове за проекта. Рисковете са подредени в низходящ ред на значимост  и към всеки от тях са привързани конкретни мерки за ограничаване на последствията или действия при непредвидени ситуации.</w:t>
              <w:br w:type="textWrapping"/>
              <w:br w:type="textWrapping"/>
              <w:t xml:space="preserve">Фаза Планиране: Съставя се Списък на рисковете, в който са отразени предвижданите рискове за успеха на проекта. Първите рискове се идентифицират именно през фаза Планиране.</w:t>
              <w:br w:type="textWrapping"/>
              <w:br w:type="textWrapping"/>
              <w:t xml:space="preserve">Фаза Детайлизиране и Изграждане: Списъкът на рисковете се преразглежда и актуализира за всяка итерация.</w:t>
            </w:r>
            <w:r w:rsidRPr="00000000" w:rsidR="00000000" w:rsidDel="00000000">
              <w:rPr>
                <w:rtl w:val="0"/>
              </w:rPr>
            </w:r>
          </w:p>
        </w:tc>
      </w:tr>
      <w:tr>
        <w:trPr>
          <w:trHeight w:val="126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4</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Детайлен план за итерация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Включва всички дейности и резултати за конкретната итерация, които са дефинирани последователно във времето и са обвързани със съответните ресурси.</w:t>
              <w:br w:type="textWrapping"/>
              <w:br w:type="textWrapping"/>
              <w:t xml:space="preserve">Планът за итерация N се предава в края на итерация N-1.</w:t>
            </w:r>
            <w:r w:rsidRPr="00000000" w:rsidR="00000000" w:rsidDel="00000000">
              <w:rPr>
                <w:rtl w:val="0"/>
              </w:rPr>
            </w:r>
          </w:p>
        </w:tc>
      </w:tr>
      <w:tr>
        <w:trPr>
          <w:trHeight w:val="5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5</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Речник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В Речника се дефинират всички важни термини, използвани за целите на проекта.</w:t>
            </w:r>
            <w:r w:rsidRPr="00000000" w:rsidR="00000000" w:rsidDel="00000000">
              <w:rPr>
                <w:rtl w:val="0"/>
              </w:rPr>
            </w:r>
          </w:p>
        </w:tc>
      </w:tr>
      <w:tr>
        <w:trPr>
          <w:trHeight w:val="28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6</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Визия</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Във Визията е заложено виждането на участниците в проекта относно продукта (основни нужди и характеристики). Така тя става "договорна база" за по-подробно дефиниране на техническите изисквания.</w:t>
              <w:br w:type="textWrapping"/>
              <w:br w:type="textWrapping"/>
              <w:t xml:space="preserve">Фаза Планиране: Основните изисквания, характеристики и ограничения на проекта се документират.</w:t>
              <w:br w:type="textWrapping"/>
              <w:br w:type="textWrapping"/>
              <w:t xml:space="preserve">Фаза Детайлизиране: Визията се прецизира на база новата информация, получена през тази фаза, създавайки по този начин устойчиво разбиране за най-критичните потребителски случаи,  които ще са в основата на архитектурните и планировъчни решения.</w:t>
            </w:r>
            <w:r w:rsidRPr="00000000" w:rsidR="00000000" w:rsidDel="00000000">
              <w:rPr>
                <w:rtl w:val="0"/>
              </w:rPr>
            </w:r>
          </w:p>
        </w:tc>
      </w:tr>
      <w:tr>
        <w:trPr>
          <w:trHeight w:val="102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25" w:date="2013-10-13T11:40:00Z" w:author="">
              <w:r w:rsidRPr="00000000" w:rsidR="00000000" w:rsidDel="00000000">
                <w:rPr>
                  <w:rFonts w:cs="Arial" w:hAnsi="Arial" w:eastAsia="Arial" w:ascii="Arial"/>
                  <w:vertAlign w:val="baseline"/>
                  <w:rtl w:val="0"/>
                </w:rPr>
                <w:delText xml:space="preserve">7</w:delText>
              </w:r>
            </w:del>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26" w:date="2013-10-13T11:40:00Z" w:author="">
              <w:commentRangeStart w:id="38"/>
              <w:r w:rsidRPr="00000000" w:rsidR="00000000" w:rsidDel="00000000">
                <w:rPr>
                  <w:rFonts w:cs="Arial" w:hAnsi="Arial" w:eastAsia="Arial" w:ascii="Arial"/>
                  <w:vertAlign w:val="baseline"/>
                  <w:rtl w:val="0"/>
                </w:rPr>
                <w:delText xml:space="preserve">Бизнес модел</w:delText>
              </w:r>
            </w:del>
            <w:commentRangeEnd w:id="38"/>
            <w:r w:rsidRPr="00000000" w:rsidR="00000000" w:rsidDel="00000000">
              <w:commentReference w:id="38"/>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27" w:date="2013-10-13T11:40:00Z" w:author="">
              <w:r w:rsidRPr="00000000" w:rsidR="00000000" w:rsidDel="00000000">
                <w:rPr>
                  <w:rFonts w:cs="Arial" w:hAnsi="Arial" w:eastAsia="Arial" w:ascii="Arial"/>
                  <w:vertAlign w:val="baseline"/>
                  <w:rtl w:val="0"/>
                </w:rPr>
                <w:delText xml:space="preserve">Бизнес моделът описва процесите вътре в организацията и взаимодействията й с външни страни, като клиенти или партньори.  Освен това, Бизнес моделът описва начина, по който се изпълняват бизнес потребителски случаи.</w:delText>
              </w:r>
            </w:del>
            <w:r w:rsidRPr="00000000" w:rsidR="00000000" w:rsidDel="00000000">
              <w:rPr>
                <w:rtl w:val="0"/>
              </w:rPr>
            </w:r>
          </w:p>
        </w:tc>
      </w:tr>
      <w:tr>
        <w:trPr>
          <w:trHeight w:val="432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8</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Модел на потребителските случаи</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Моделът на потребителските случаи представя предвижданите функции и среда на системата и отразява нейните функционални спецификации Този модел е важен входен артефакт за дейностите по анализ, дизайн и тестване. </w:t>
              <w:br w:type="textWrapping"/>
              <w:br w:type="textWrapping"/>
              <w:t xml:space="preserve">Фаза Планиране: Идентифицират се важните актьори и потребителски случаи, както и последователностите от събития в рамките на най-важните потребителски случаи.</w:t>
              <w:br w:type="textWrapping"/>
              <w:br w:type="textWrapping"/>
              <w:t xml:space="preserve">Фаза Детайлизиране: Моделът на потребителските случаи е почти завършен (на около 80%) – всички потребителски случаи са идентифицирани при проучването на модела, всички актьори също са идентифицирани и повечето потребителски случаи са описани (установени са изискванията).</w:t>
              <w:br w:type="textWrapping"/>
              <w:br w:type="textWrapping"/>
              <w:t xml:space="preserve">Фаза Изграждане: Моделът се актуализира с нови потребителски случаи, ако такива са установени през фаза Изграждане.</w:t>
            </w:r>
            <w:r w:rsidRPr="00000000" w:rsidR="00000000" w:rsidDel="00000000">
              <w:rPr>
                <w:rtl w:val="0"/>
              </w:rPr>
            </w:r>
          </w:p>
        </w:tc>
      </w:tr>
      <w:tr>
        <w:trPr>
          <w:trHeight w:val="432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9</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commentRangeStart w:id="39"/>
            <w:r w:rsidRPr="00000000" w:rsidR="00000000" w:rsidDel="00000000">
              <w:rPr>
                <w:rFonts w:cs="Arial" w:hAnsi="Arial" w:eastAsia="Arial" w:ascii="Arial"/>
                <w:vertAlign w:val="baseline"/>
                <w:rtl w:val="0"/>
              </w:rPr>
              <w:t xml:space="preserve">Спецификация на </w:t>
            </w:r>
            <w:del w:id="228" w:date="2013-10-13T11:41:00Z" w:author="">
              <w:r w:rsidRPr="00000000" w:rsidR="00000000" w:rsidDel="00000000">
                <w:rPr>
                  <w:rFonts w:cs="Arial" w:hAnsi="Arial" w:eastAsia="Arial" w:ascii="Arial"/>
                  <w:vertAlign w:val="baseline"/>
                  <w:rtl w:val="0"/>
                </w:rPr>
                <w:delText xml:space="preserve">допълнителните </w:delText>
              </w:r>
            </w:del>
            <w:r w:rsidRPr="00000000" w:rsidR="00000000" w:rsidDel="00000000">
              <w:rPr>
                <w:rFonts w:cs="Arial" w:hAnsi="Arial" w:eastAsia="Arial" w:ascii="Arial"/>
                <w:vertAlign w:val="baseline"/>
                <w:rtl w:val="0"/>
              </w:rPr>
              <w:t xml:space="preserve">изисквания</w:t>
            </w:r>
            <w:commentRangeEnd w:id="39"/>
            <w:r w:rsidRPr="00000000" w:rsidR="00000000" w:rsidDel="00000000">
              <w:commentReference w:id="39"/>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Спецификацията на </w:t>
            </w:r>
            <w:del w:id="229" w:date="2013-10-13T15:32:00Z" w:author="">
              <w:r w:rsidRPr="00000000" w:rsidR="00000000" w:rsidDel="00000000">
                <w:rPr>
                  <w:rFonts w:cs="Arial" w:hAnsi="Arial" w:eastAsia="Arial" w:ascii="Arial"/>
                  <w:vertAlign w:val="baseline"/>
                  <w:rtl w:val="0"/>
                </w:rPr>
                <w:delText xml:space="preserve">допълнителните </w:delText>
              </w:r>
            </w:del>
            <w:r w:rsidRPr="00000000" w:rsidR="00000000" w:rsidDel="00000000">
              <w:rPr>
                <w:rFonts w:cs="Arial" w:hAnsi="Arial" w:eastAsia="Arial" w:ascii="Arial"/>
                <w:vertAlign w:val="baseline"/>
                <w:rtl w:val="0"/>
              </w:rPr>
              <w:t xml:space="preserve">изисквания отразява тези изисквания към системата</w:t>
            </w:r>
            <w:del w:id="230" w:date="2013-10-13T15:32:00Z" w:author="">
              <w:r w:rsidRPr="00000000" w:rsidR="00000000" w:rsidDel="00000000">
                <w:rPr>
                  <w:rFonts w:cs="Arial" w:hAnsi="Arial" w:eastAsia="Arial" w:ascii="Arial"/>
                  <w:vertAlign w:val="baseline"/>
                  <w:rtl w:val="0"/>
                </w:rPr>
                <w:delText xml:space="preserve">, които не са ясно прихванати в отделните потребителски случаи на Модела на потребителските случаи. </w:delText>
              </w:r>
            </w:del>
            <w:ins w:id="231" w:date="2014-07-09T13:30:37Z" w:author="">
              <w:r w:rsidRPr="00000000" w:rsidR="00000000" w:rsidDel="00000000">
                <w:rPr>
                  <w:rFonts w:cs="Arial" w:hAnsi="Arial" w:eastAsia="Arial" w:ascii="Arial"/>
                  <w:vertAlign w:val="baseline"/>
                  <w:rtl w:val="0"/>
                </w:rPr>
                <w:t xml:space="preserve">.</w:t>
              </w:r>
            </w:ins>
            <w:r w:rsidRPr="00000000" w:rsidR="00000000" w:rsidDel="00000000">
              <w:rPr>
                <w:rFonts w:cs="Arial" w:hAnsi="Arial" w:eastAsia="Arial" w:ascii="Arial"/>
                <w:vertAlign w:val="baseline"/>
                <w:rtl w:val="0"/>
              </w:rPr>
              <w:t xml:space="preserve">Тук се включват правни и нормативни изисквания, както и приложни стандарти. Необходимо е да се изведат характеристиките на качеството на системата, в това число изискванията по отношение на използваемост,  надеждност, производителност и съпроводимост. Определят се и други изисквания, например по отношение на операционната система, работната среда и съвместимостта, както и ограниченията по отношение на дизайна.</w:t>
              <w:br w:type="textWrapping"/>
              <w:br w:type="textWrapping"/>
              <w:t xml:space="preserve">Фаза Детайлизиране: </w:t>
            </w:r>
            <w:del w:id="232" w:date="2013-10-13T15:32:00Z" w:author="">
              <w:r w:rsidRPr="00000000" w:rsidR="00000000" w:rsidDel="00000000">
                <w:rPr>
                  <w:rFonts w:cs="Arial" w:hAnsi="Arial" w:eastAsia="Arial" w:ascii="Arial"/>
                  <w:vertAlign w:val="baseline"/>
                  <w:rtl w:val="0"/>
                </w:rPr>
                <w:delText xml:space="preserve">Допълнителните и</w:delText>
              </w:r>
            </w:del>
            <w:ins w:id="232" w:date="2013-10-13T15:32:00Z" w:author="">
              <w:r w:rsidRPr="00000000" w:rsidR="00000000" w:rsidDel="00000000">
                <w:rPr>
                  <w:rFonts w:cs="Arial" w:hAnsi="Arial" w:eastAsia="Arial" w:ascii="Arial"/>
                  <w:vertAlign w:val="baseline"/>
                  <w:rtl w:val="0"/>
                </w:rPr>
                <w:t xml:space="preserve">И</w:t>
              </w:r>
            </w:ins>
            <w:r w:rsidRPr="00000000" w:rsidR="00000000" w:rsidDel="00000000">
              <w:rPr>
                <w:rFonts w:cs="Arial" w:hAnsi="Arial" w:eastAsia="Arial" w:ascii="Arial"/>
                <w:vertAlign w:val="baseline"/>
                <w:rtl w:val="0"/>
              </w:rPr>
              <w:t xml:space="preserve">зисквания по отношение на нефункционалните характеристики биват документирани и съгласувани.</w:t>
              <w:br w:type="textWrapping"/>
              <w:br w:type="textWrapping"/>
              <w:t xml:space="preserve">Фаза Изграждане: Спецификацията на </w:t>
            </w:r>
            <w:del w:id="233" w:date="2013-10-13T15:33:00Z" w:author="">
              <w:r w:rsidRPr="00000000" w:rsidR="00000000" w:rsidDel="00000000">
                <w:rPr>
                  <w:rFonts w:cs="Arial" w:hAnsi="Arial" w:eastAsia="Arial" w:ascii="Arial"/>
                  <w:vertAlign w:val="baseline"/>
                  <w:rtl w:val="0"/>
                </w:rPr>
                <w:delText xml:space="preserve">допълнителните </w:delText>
              </w:r>
            </w:del>
            <w:r w:rsidRPr="00000000" w:rsidR="00000000" w:rsidDel="00000000">
              <w:rPr>
                <w:rFonts w:cs="Arial" w:hAnsi="Arial" w:eastAsia="Arial" w:ascii="Arial"/>
                <w:vertAlign w:val="baseline"/>
                <w:rtl w:val="0"/>
              </w:rPr>
              <w:t xml:space="preserve">изисквания се актуализира с нови изисквания, ако такива бъдат установени по време на фаза Изграждане.</w:t>
            </w:r>
            <w:r w:rsidRPr="00000000" w:rsidR="00000000" w:rsidDel="00000000">
              <w:rPr>
                <w:rtl w:val="0"/>
              </w:rPr>
            </w:r>
          </w:p>
        </w:tc>
      </w:tr>
      <w:tr>
        <w:trPr>
          <w:trHeight w:val="126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10</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Конвенции за писане на код</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Този документ съдържа набор от стандарти, конвенции и указания за писане на стабилен Java код. Тези стандарти, конвенции и указания почиват върху солидни, доказани принципи за софтуерно инженерство, водещи до създаването на код, който е разбираем, удобен за поддържане и податлив на усъвършенстване.</w:t>
            </w:r>
            <w:r w:rsidRPr="00000000" w:rsidR="00000000" w:rsidDel="00000000">
              <w:rPr>
                <w:rtl w:val="0"/>
              </w:rPr>
            </w:r>
          </w:p>
        </w:tc>
      </w:tr>
      <w:tr>
        <w:trPr>
          <w:trHeight w:val="178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34" w:date="2013-10-13T11:41:00Z" w:author="">
              <w:r w:rsidRPr="00000000" w:rsidR="00000000" w:rsidDel="00000000">
                <w:rPr>
                  <w:rFonts w:cs="Arial" w:hAnsi="Arial" w:eastAsia="Arial" w:ascii="Arial"/>
                  <w:vertAlign w:val="baseline"/>
                  <w:rtl w:val="0"/>
                </w:rPr>
                <w:delText xml:space="preserve">11</w:delText>
              </w:r>
            </w:del>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35" w:date="2013-10-13T11:41:00Z" w:author="">
              <w:commentRangeStart w:id="40"/>
              <w:r w:rsidRPr="00000000" w:rsidR="00000000" w:rsidDel="00000000">
                <w:rPr>
                  <w:rFonts w:cs="Arial" w:hAnsi="Arial" w:eastAsia="Arial" w:ascii="Arial"/>
                  <w:vertAlign w:val="baseline"/>
                  <w:rtl w:val="0"/>
                </w:rPr>
                <w:delText xml:space="preserve">Инструменти</w:delText>
              </w:r>
            </w:del>
            <w:commentRangeEnd w:id="40"/>
            <w:r w:rsidRPr="00000000" w:rsidR="00000000" w:rsidDel="00000000">
              <w:commentReference w:id="40"/>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36" w:date="2013-10-13T11:41:00Z" w:author="">
              <w:r w:rsidRPr="00000000" w:rsidR="00000000" w:rsidDel="00000000">
                <w:rPr>
                  <w:rFonts w:cs="Arial" w:hAnsi="Arial" w:eastAsia="Arial" w:ascii="Arial"/>
                  <w:vertAlign w:val="baseline"/>
                  <w:rtl w:val="0"/>
                </w:rPr>
                <w:delText xml:space="preserve">Фаза Планиране: Подбират се всички инструменти, необходими за поддържане на проекта. Инсталират се инструментите, необходими за работата през фаза Планиране.</w:delText>
                <w:br w:type="textWrapping"/>
                <w:br w:type="textWrapping"/>
                <w:delText xml:space="preserve">Фаза Детайлизиране: Среда за разработка, включително необходимите на екипа по Изграждане процеси, инструменти и средства за автоматизация, се (разработва и) изгражда през тази фаза.</w:delText>
              </w:r>
            </w:del>
            <w:r w:rsidRPr="00000000" w:rsidR="00000000" w:rsidDel="00000000">
              <w:rPr>
                <w:rtl w:val="0"/>
              </w:rPr>
            </w:r>
          </w:p>
        </w:tc>
      </w:tr>
      <w:tr>
        <w:trPr>
          <w:trHeight w:val="3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12</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Модел на данните*</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Моделът на данните е  подмножество на имплементационния модел, което описва логическия и физически вид на постоянните (персистентни) данни в системата.  Той включва и видовете поведения в базата данни, например записани процедури, активатори, ограничения и др.</w:t>
              <w:br w:type="textWrapping"/>
              <w:br w:type="textWrapping"/>
              <w:t xml:space="preserve">Фаза Детайлизиране: Дефиниране и залагане на модела. Извършва се дефиниране и преглед на основните елементи от модела на данните (напр. важни обекти, взаимозависимости, таблици).</w:t>
              <w:br w:type="textWrapping"/>
              <w:br w:type="textWrapping"/>
              <w:t xml:space="preserve">Фаза Изграждане: Моделът са актуализира с всички елементи, необходими за поддържане на постоянната (персистентна) имплементация (например таблици, индекси, конверсии между обектни и релационни форми и др.).</w:t>
            </w:r>
            <w:r w:rsidRPr="00000000" w:rsidR="00000000" w:rsidDel="00000000">
              <w:rPr>
                <w:rtl w:val="0"/>
              </w:rPr>
            </w:r>
          </w:p>
        </w:tc>
      </w:tr>
      <w:tr>
        <w:trPr>
          <w:trHeight w:val="102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13</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Модел на инфраструктурата</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Моделът на инфраструктурата показва конфигурацията на обработващите възли в работни условия, комуникационните връзки между тези възли, както и заложените в тях инстанции на компонентите и обекти.</w:t>
            </w:r>
            <w:r w:rsidRPr="00000000" w:rsidR="00000000" w:rsidDel="00000000">
              <w:rPr>
                <w:rtl w:val="0"/>
              </w:rPr>
            </w:r>
          </w:p>
        </w:tc>
      </w:tr>
      <w:tr>
        <w:trPr>
          <w:trHeight w:val="254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14</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Дизайн модел</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Дизайн моделът е обектен модел, който описва реализацията на потребителските случаи и служи за извеждане на Модела на имплементацията и неговия програмен код.  Дизайн моделът е важен входен артефакт за дейностите по имплементация и тестване.</w:t>
              <w:br w:type="textWrapping"/>
              <w:br w:type="textWrapping"/>
              <w:t xml:space="preserve">Фаза Детайлизиране: Дефиниране и подготвяне на базова версия.</w:t>
              <w:br w:type="textWrapping"/>
              <w:br w:type="textWrapping"/>
              <w:t xml:space="preserve">Фаза Изграждане: Моделът (и всички съставни артефакти) се актуализира(т) с нови елементи на дизайна, установени при реализацията на всички изисквания.</w:t>
            </w:r>
            <w:r w:rsidRPr="00000000" w:rsidR="00000000" w:rsidDel="00000000">
              <w:rPr>
                <w:rtl w:val="0"/>
              </w:rPr>
            </w:r>
          </w:p>
        </w:tc>
      </w:tr>
      <w:tr>
        <w:trPr>
          <w:trHeight w:val="254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15</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Софтуерна архитектура</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Документът Софтуерна архитектура представя комплексен архитектурен изглед на системата, използвайки за целта редица различни архитектурни разрези, показващи отделни нейни аспекти.</w:t>
              <w:br w:type="textWrapping"/>
              <w:br w:type="textWrapping"/>
              <w:t xml:space="preserve">Фаза Детайлизиране: Създава се основна версия, включвайки подробни описания на архитектурно значимите потребителски случаи (разрез по потребителски случаи), идентификация на основните механизми и елементи на дизайна (логически разрез), плюс изглед по процеси и изглед по внедряване (в съответствие с Модела на внедряване), ако системата е разпределена.</w:t>
            </w:r>
            <w:r w:rsidRPr="00000000" w:rsidR="00000000" w:rsidDel="00000000">
              <w:rPr>
                <w:rtl w:val="0"/>
              </w:rPr>
            </w:r>
          </w:p>
        </w:tc>
      </w:tr>
      <w:tr>
        <w:trPr>
          <w:trHeight w:val="458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16</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Модел на имплементацията</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Моделът на имплементацията събира на едно място компонентите и съдържащите ги имплементационни подсистеми. Компонентите включват както тези, които подлежат на предаване като отчетни резултати (например изпълнимите компоненти), така и тези, от които се извеждат предаваните компоненти (например файлове с програмен код).</w:t>
              <w:br w:type="textWrapping"/>
              <w:br w:type="textWrapping"/>
              <w:t xml:space="preserve">Фаза Детайлизиране: Създава се първоначалната структура.  Идентифицират се основните компоненти и се разработват прототипи на тези компоненти. Моделът на имплементацията е набор от компоненти и съдържащите ги имплементационни подсистеми. Компонентите включват както тези, които подлежат на предаване като отчетни резултати (например изпълнимите компоненти), така и тези, от които се извеждат предаваните компоненти (например файлове с програмен код).</w:t>
              <w:br w:type="textWrapping"/>
              <w:br w:type="textWrapping"/>
              <w:t xml:space="preserve">Фаза Изграждане: Моделът (и всички съставни артефакти, включително компонентите) се доразвива(т), надграждайки върху създаденото през фаза Детайлизиране. Към края на фаза Изграждане всички компоненти са вече създадени.</w:t>
            </w:r>
            <w:r w:rsidRPr="00000000" w:rsidR="00000000" w:rsidDel="00000000">
              <w:rPr>
                <w:rtl w:val="0"/>
              </w:rPr>
            </w:r>
          </w:p>
        </w:tc>
      </w:tr>
      <w:tr>
        <w:trPr>
          <w:trHeight w:val="178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17</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Прототипи</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Фаза Планиране: Един или няколко прототипа, разработени с цел доказване изпълнимостта на концепцията, поддържане на Визията и решаване на най-специфичните рискове.</w:t>
              <w:br w:type="textWrapping"/>
              <w:br w:type="textWrapping"/>
              <w:t xml:space="preserve">Фаза Детайлизиране: Създават се един или няколко изпълними архитектурни прототипа за изследване на критичната функционалност и архитектурно значимите сценарии.</w:t>
            </w:r>
            <w:r w:rsidRPr="00000000" w:rsidR="00000000" w:rsidDel="00000000">
              <w:rPr>
                <w:rtl w:val="0"/>
              </w:rPr>
            </w:r>
          </w:p>
        </w:tc>
      </w:tr>
      <w:tr>
        <w:trPr>
          <w:trHeight w:val="3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18</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Завършена система</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Изпълнимата система като такава, готова за стартиране на бета тестове.</w:t>
            </w:r>
            <w:r w:rsidRPr="00000000" w:rsidR="00000000" w:rsidDel="00000000">
              <w:rPr>
                <w:rtl w:val="0"/>
              </w:rPr>
            </w:r>
          </w:p>
        </w:tc>
      </w:tr>
      <w:tr>
        <w:trPr>
          <w:trHeight w:val="5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19</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37" w:date="2013-10-13T11:42:00Z" w:author="">
              <w:commentRangeStart w:id="41"/>
              <w:r w:rsidRPr="00000000" w:rsidR="00000000" w:rsidDel="00000000">
                <w:rPr>
                  <w:rFonts w:cs="Arial" w:hAnsi="Arial" w:eastAsia="Arial" w:ascii="Arial"/>
                  <w:vertAlign w:val="baseline"/>
                  <w:rtl w:val="0"/>
                </w:rPr>
                <w:delText xml:space="preserve">Главен п</w:delText>
              </w:r>
            </w:del>
            <w:ins w:id="237" w:date="2013-10-13T11:42:00Z" w:author="">
              <w:r w:rsidRPr="00000000" w:rsidR="00000000" w:rsidDel="00000000">
                <w:rPr>
                  <w:rFonts w:cs="Arial" w:hAnsi="Arial" w:eastAsia="Arial" w:ascii="Arial"/>
                  <w:vertAlign w:val="baseline"/>
                  <w:rtl w:val="0"/>
                </w:rPr>
                <w:t xml:space="preserve">П</w:t>
              </w:r>
            </w:ins>
            <w:r w:rsidRPr="00000000" w:rsidR="00000000" w:rsidDel="00000000">
              <w:rPr>
                <w:rFonts w:cs="Arial" w:hAnsi="Arial" w:eastAsia="Arial" w:ascii="Arial"/>
                <w:vertAlign w:val="baseline"/>
                <w:rtl w:val="0"/>
              </w:rPr>
              <w:t xml:space="preserve">лан за тестване</w:t>
            </w:r>
            <w:commentRangeEnd w:id="41"/>
            <w:r w:rsidRPr="00000000" w:rsidR="00000000" w:rsidDel="00000000">
              <w:commentReference w:id="41"/>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Планът за тестване определя стратегиите за разработване и изпълнение на тестовете, както и необходимите ресурси.</w:t>
            </w:r>
            <w:r w:rsidRPr="00000000" w:rsidR="00000000" w:rsidDel="00000000">
              <w:rPr>
                <w:rtl w:val="0"/>
              </w:rPr>
            </w:r>
          </w:p>
        </w:tc>
      </w:tr>
      <w:tr>
        <w:trPr>
          <w:trHeight w:val="408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20</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Тестов модел</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Тестовият модел обяснява какво и как ще бъде тествано. Той представлява разрез на моделите на бизнес процесите, на дизайна и имплементацията, с който са описани самите тестове и тези аспекти на тестваните артефакти, които са от значение за тестовия процес.</w:t>
              <w:br w:type="textWrapping"/>
              <w:br w:type="textWrapping"/>
              <w:t xml:space="preserve">Тестовият модел включва набор от тестови случаи, тестови процедури и тестови скриптове, както и описание на очакваните резултати от тестовете и на взаимовръзките помежду им. Трябва да съдържа също таблици на съответствието бизнес процеси – системни потребителски случаи – компоненти на системата - тестови случаи и тестови сценарии.</w:t>
              <w:br w:type="textWrapping"/>
              <w:br w:type="textWrapping"/>
              <w:t xml:space="preserve">Фаза Изграждане: Извършва се дизайн и разработване на тестове за проверка на изпълнимите версии, създавани през фаза Изграждане.</w:t>
              <w:br w:type="textWrapping"/>
              <w:br w:type="textWrapping"/>
              <w:t xml:space="preserve">Таблиците на съответствието се поддържат в актуално състояние през целия период на изпълнение на проекта.</w:t>
            </w:r>
            <w:r w:rsidRPr="00000000" w:rsidR="00000000" w:rsidDel="00000000">
              <w:rPr>
                <w:rtl w:val="0"/>
              </w:rPr>
            </w:r>
          </w:p>
        </w:tc>
      </w:tr>
      <w:tr>
        <w:trPr>
          <w:trHeight w:val="204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21</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Резултати от тестовете</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Този артефакт представлява архив от данни, получени при провеждането на тестовете. Използва се при изчисляването на различни ключови метрики на тестовете.</w:t>
              <w:br w:type="textWrapping"/>
              <w:br w:type="textWrapping"/>
              <w:t xml:space="preserve">Резултатите от тестовете трябва да са придружени с таблица обобщаваща резултатите от изпълнението на тестовете, включваща и информация за дефектите, които са регистрирани в резултат на неуспешно изпълнение.</w:t>
            </w:r>
            <w:r w:rsidRPr="00000000" w:rsidR="00000000" w:rsidDel="00000000">
              <w:rPr>
                <w:rtl w:val="0"/>
              </w:rPr>
            </w:r>
          </w:p>
        </w:tc>
      </w:tr>
      <w:tr>
        <w:trPr>
          <w:trHeight w:val="152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22</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План за внедряване</w:t>
            </w:r>
            <w:ins w:id="238" w:date="2013-10-13T11:43:00Z" w:author="">
              <w:r w:rsidRPr="00000000" w:rsidR="00000000" w:rsidDel="00000000">
                <w:rPr>
                  <w:rFonts w:cs="Arial" w:hAnsi="Arial" w:eastAsia="Arial" w:ascii="Arial"/>
                  <w:vertAlign w:val="baseline"/>
                  <w:rtl w:val="0"/>
                </w:rPr>
                <w:t xml:space="preserve"> и обучение</w:t>
              </w:r>
            </w:ins>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Планът за внедряване описва набора от задачи по инсталиране и тестване на разработения продукт с оглед успешното му предаване на потребителя.</w:t>
            </w:r>
            <w:ins w:id="239" w:date="2013-10-13T11:43:00Z" w:author="">
              <w:r w:rsidRPr="00000000" w:rsidR="00000000" w:rsidDel="00000000">
                <w:rPr>
                  <w:rFonts w:cs="Arial" w:hAnsi="Arial" w:eastAsia="Arial" w:ascii="Arial"/>
                  <w:vertAlign w:val="baseline"/>
                  <w:rtl w:val="0"/>
                </w:rPr>
                <w:t xml:space="preserve"> Включва анализ на потребностите от обучение и стратегия за провеждане на обучението.</w:t>
              </w:r>
            </w:ins>
            <w:r w:rsidRPr="00000000" w:rsidR="00000000" w:rsidDel="00000000">
              <w:rPr>
                <w:rFonts w:cs="Arial" w:hAnsi="Arial" w:eastAsia="Arial" w:ascii="Arial"/>
                <w:vertAlign w:val="baseline"/>
                <w:rtl w:val="0"/>
              </w:rPr>
              <w:br w:type="textWrapping"/>
              <w:br w:type="textWrapping"/>
              <w:t xml:space="preserve">Фаза Изграждане: Разработване, съгласуване и залагане на първата версия.</w:t>
            </w:r>
            <w:r w:rsidRPr="00000000" w:rsidR="00000000" w:rsidDel="00000000">
              <w:rPr>
                <w:rtl w:val="0"/>
              </w:rPr>
            </w:r>
          </w:p>
        </w:tc>
      </w:tr>
      <w:tr>
        <w:trPr>
          <w:trHeight w:val="126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23</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Материали за инсталиране, администриране, поддръжка</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Инсталационните артефакти включват софтуера и документираните инструкции (и скриптове) за генериране на версии от програмния код, инсталация, конфигурация и миграция, Ръководство за потребителя и Ръководство за администратора и др. </w:t>
            </w:r>
            <w:r w:rsidRPr="00000000" w:rsidR="00000000" w:rsidDel="00000000">
              <w:rPr>
                <w:rtl w:val="0"/>
              </w:rPr>
            </w:r>
          </w:p>
        </w:tc>
      </w:tr>
      <w:tr>
        <w:trPr>
          <w:trHeight w:val="5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40" w:date="2013-10-13T11:43:00Z" w:author="">
              <w:r w:rsidRPr="00000000" w:rsidR="00000000" w:rsidDel="00000000">
                <w:rPr>
                  <w:rFonts w:cs="Arial" w:hAnsi="Arial" w:eastAsia="Arial" w:ascii="Arial"/>
                  <w:vertAlign w:val="baseline"/>
                  <w:rtl w:val="0"/>
                </w:rPr>
                <w:delText xml:space="preserve">24</w:delText>
              </w:r>
            </w:del>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41" w:date="2013-10-13T11:43:00Z" w:author="">
              <w:commentRangeStart w:id="42"/>
              <w:r w:rsidRPr="00000000" w:rsidR="00000000" w:rsidDel="00000000">
                <w:rPr>
                  <w:rFonts w:cs="Arial" w:hAnsi="Arial" w:eastAsia="Arial" w:ascii="Arial"/>
                  <w:vertAlign w:val="baseline"/>
                  <w:rtl w:val="0"/>
                </w:rPr>
                <w:delText xml:space="preserve">План за обучение</w:delText>
              </w:r>
            </w:del>
            <w:commentRangeEnd w:id="42"/>
            <w:r w:rsidRPr="00000000" w:rsidR="00000000" w:rsidDel="00000000">
              <w:commentReference w:id="42"/>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del w:id="242" w:date="2013-10-13T11:43:00Z" w:author="">
              <w:r w:rsidRPr="00000000" w:rsidR="00000000" w:rsidDel="00000000">
                <w:rPr>
                  <w:rFonts w:cs="Arial" w:hAnsi="Arial" w:eastAsia="Arial" w:ascii="Arial"/>
                  <w:vertAlign w:val="baseline"/>
                  <w:rtl w:val="0"/>
                </w:rPr>
                <w:delText xml:space="preserve">Включва анализ на потребностите от обучение и стратегия за провеждане на обучението.</w:delText>
              </w:r>
            </w:del>
            <w:r w:rsidRPr="00000000" w:rsidR="00000000" w:rsidDel="00000000">
              <w:rPr>
                <w:rtl w:val="0"/>
              </w:rPr>
            </w:r>
          </w:p>
        </w:tc>
      </w:tr>
      <w:tr>
        <w:trPr>
          <w:trHeight w:val="2800" w:hRule="atLeast"/>
        </w:trPr>
        <w:tc>
          <w:tcPr>
            <w:tcBorders>
              <w:top w:color="000000" w:space="0" w:val="nil" w:sz="0"/>
              <w:left w:color="000000" w:space="0" w:val="single" w:sz="4"/>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25</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Материали за обучение</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Pr>
          <w:p w:rsidP="00000000" w:rsidRPr="00000000" w:rsidR="00000000" w:rsidDel="00000000" w:rsidRDefault="00000000">
            <w:pPr>
              <w:widowControl w:val="1"/>
              <w:spacing w:lineRule="auto" w:line="240"/>
              <w:ind w:left="0" w:firstLine="0"/>
              <w:contextualSpacing w:val="0"/>
            </w:pPr>
            <w:r w:rsidRPr="00000000" w:rsidR="00000000" w:rsidDel="00000000">
              <w:rPr>
                <w:rFonts w:cs="Arial" w:hAnsi="Arial" w:eastAsia="Arial" w:ascii="Arial"/>
                <w:vertAlign w:val="baseline"/>
                <w:rtl w:val="0"/>
              </w:rPr>
              <w:t xml:space="preserve">Това са материали, които се използват при провеждането на курсове или програми за обучение, предназначени да подпомогнат бенефициента при използването, експлоатацията и/или обслужването на системата.</w:t>
              <w:br w:type="textWrapping"/>
              <w:br w:type="textWrapping"/>
              <w:t xml:space="preserve">Фази Детайлизиране и Изграждане: Изготвят се Ръководства на потребителя и други материали за обучение. Това са предварителни варианти, базирани на потребителските случаи. Такива са необходими, когато системата осъществява интензивен интерфейс с потребителя.</w:t>
              <w:br w:type="textWrapping"/>
              <w:br w:type="textWrapping"/>
              <w:t xml:space="preserve">Фаза Предаване: Материалите се привеждат в завършен вид така, че клиентът да може самостоятелно да използва и обслужва продукта.</w:t>
            </w:r>
            <w:r w:rsidRPr="00000000" w:rsidR="00000000" w:rsidDel="00000000">
              <w:rPr>
                <w:rtl w:val="0"/>
              </w:rPr>
            </w:r>
          </w:p>
        </w:tc>
      </w:tr>
    </w:tbl>
    <w:p w:rsidP="00000000" w:rsidRPr="00000000" w:rsidR="00000000" w:rsidDel="00000000" w:rsidRDefault="00000000">
      <w:pPr>
        <w:ind w:left="0" w:firstLine="0"/>
        <w:contextualSpacing w:val="0"/>
      </w:pPr>
      <w:bookmarkStart w:id="60" w:colFirst="0" w:name="h.sqyw64" w:colLast="0"/>
      <w:bookmarkEnd w:id="60"/>
      <w:r w:rsidRPr="00000000" w:rsidR="00000000" w:rsidDel="00000000">
        <w:rPr>
          <w:rtl w:val="0"/>
        </w:rPr>
      </w:r>
    </w:p>
    <w:p w:rsidP="00000000" w:rsidRPr="00000000" w:rsidR="00000000" w:rsidDel="00000000" w:rsidRDefault="00000000">
      <w:pPr>
        <w:keepNext w:val="1"/>
        <w:widowControl w:val="0"/>
        <w:numPr>
          <w:ilvl w:val="0"/>
          <w:numId w:val="10"/>
        </w:numPr>
        <w:spacing w:lineRule="auto" w:after="60" w:line="240" w:before="120"/>
        <w:ind w:left="720" w:hanging="719"/>
        <w:rPr/>
      </w:pPr>
      <w:commentRangeStart w:id="43"/>
      <w:r w:rsidRPr="00000000" w:rsidR="00000000" w:rsidDel="00000000">
        <w:rPr>
          <w:rFonts w:cs="Arial" w:hAnsi="Arial" w:eastAsia="Arial" w:ascii="Arial"/>
          <w:b w:val="1"/>
          <w:sz w:val="24"/>
          <w:vertAlign w:val="baseline"/>
          <w:rtl w:val="0"/>
        </w:rPr>
        <w:t xml:space="preserve">Бюджет</w:t>
      </w:r>
      <w:commentRangeEnd w:id="43"/>
      <w:r w:rsidRPr="00000000" w:rsidR="00000000" w:rsidDel="00000000">
        <w:commentReference w:id="43"/>
      </w:r>
      <w:r w:rsidRPr="00000000" w:rsidR="00000000" w:rsidDel="00000000">
        <w:rPr>
          <w:rtl w:val="0"/>
        </w:rPr>
      </w:r>
    </w:p>
    <w:p w:rsidP="00000000" w:rsidRPr="00000000" w:rsidR="00000000" w:rsidDel="00000000" w:rsidRDefault="00000000">
      <w:pPr>
        <w:widowControl w:val="0"/>
        <w:spacing w:lineRule="auto" w:after="0" w:line="240" w:before="80"/>
        <w:ind w:left="0" w:firstLine="0"/>
        <w:contextualSpacing w:val="0"/>
        <w:jc w:val="both"/>
      </w:pPr>
      <w:bookmarkStart w:id="61" w:colFirst="0" w:name="h.3cqmetx" w:colLast="0"/>
      <w:bookmarkEnd w:id="61"/>
      <w:r w:rsidRPr="00000000" w:rsidR="00000000" w:rsidDel="00000000">
        <w:rPr>
          <w:rFonts w:cs="Times New Roman" w:hAnsi="Times New Roman" w:eastAsia="Times New Roman" w:ascii="Times New Roman"/>
          <w:b w:val="0"/>
          <w:sz w:val="20"/>
          <w:vertAlign w:val="baseline"/>
          <w:rtl w:val="0"/>
        </w:rPr>
        <w:t xml:space="preserve">Проектът се реазлизира като част от дисциплината "Практикум 3" от специалността "Софтуерно инженерство". Екипът за разработка (поръчителя) не получава никакво заплащане. </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Бюджет за човешки труд</w:t>
      </w:r>
      <w:r w:rsidRPr="00000000" w:rsidR="00000000" w:rsidDel="00000000">
        <w:rPr>
          <w:rtl w:val="0"/>
        </w:rPr>
      </w:r>
    </w:p>
    <w:p w:rsidP="00000000" w:rsidRPr="00000000" w:rsidR="00000000" w:rsidDel="00000000" w:rsidRDefault="00000000">
      <w:pPr>
        <w:ind w:left="0" w:firstLine="0"/>
        <w:contextualSpacing w:val="0"/>
      </w:pPr>
      <w:bookmarkStart w:id="62" w:colFirst="0" w:name="h.1rvwp1q" w:colLast="0"/>
      <w:bookmarkEnd w:id="62"/>
      <w:r w:rsidRPr="00000000" w:rsidR="00000000" w:rsidDel="00000000">
        <w:rPr>
          <w:vertAlign w:val="baseline"/>
          <w:rtl w:val="0"/>
        </w:rPr>
        <w:t xml:space="preserve">Ще бъде ангажиран </w:t>
      </w:r>
      <w:commentRangeStart w:id="44"/>
      <w:r w:rsidRPr="00000000" w:rsidR="00000000" w:rsidDel="00000000">
        <w:rPr>
          <w:vertAlign w:val="baseline"/>
          <w:rtl w:val="0"/>
        </w:rPr>
        <w:t xml:space="preserve">единствено </w:t>
      </w:r>
      <w:commentRangeEnd w:id="44"/>
      <w:r w:rsidRPr="00000000" w:rsidR="00000000" w:rsidDel="00000000">
        <w:commentReference w:id="44"/>
      </w:r>
      <w:r w:rsidRPr="00000000" w:rsidR="00000000" w:rsidDel="00000000">
        <w:rPr>
          <w:vertAlign w:val="baseline"/>
          <w:rtl w:val="0"/>
        </w:rPr>
        <w:t xml:space="preserve">системен администратор от университета за:</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Инсталиране, конфигуриране и поддържане на системата Jira;</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Инсталиране на Nexus, хранилище за артефакти;</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Инсталиране, конфигуриране и поддръжка на SVN;</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Инсталиране, конфигуриране и поддръжка на виртуална машина за разработване и тестване на сървърите на университета, тъй като «Екип 2» не разполага със собствени ресурси за изграждане среда за разработка;</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pPrChange w:id="0" w:date="2014-07-09T13:30:37Z" w:author="">
          <w:pPr>
            <w:ind w:left="0" w:firstLine="0"/>
            <w:contextualSpacing w:val="0"/>
          </w:pPr>
        </w:pPrChange>
      </w:pPr>
      <w:bookmarkStart w:id="63" w:colFirst="0" w:name="h.4bvk7pj" w:colLast="0"/>
      <w:bookmarkEnd w:id="63"/>
      <w:r w:rsidRPr="00000000" w:rsidR="00000000" w:rsidDel="00000000">
        <w:rPr>
          <w:vertAlign w:val="baseline"/>
          <w:rtl w:val="0"/>
        </w:rPr>
        <w:t xml:space="preserve">Нужните консумативи се поемат от «Екип 2».</w:t>
      </w:r>
      <w:r w:rsidRPr="00000000" w:rsidR="00000000" w:rsidDel="00000000">
        <w:rPr>
          <w:rtl w:val="0"/>
        </w:rPr>
      </w:r>
    </w:p>
    <w:p w:rsidP="00000000" w:rsidRPr="00000000" w:rsidR="00000000" w:rsidDel="00000000" w:rsidRDefault="00000000">
      <w:pPr>
        <w:pStyle w:val="Heading2"/>
        <w:numPr>
          <w:ilvl w:val="1"/>
          <w:numId w:val="10"/>
        </w:numPr>
        <w:ind w:left="0" w:firstLine="0"/>
        <w:rPr/>
      </w:pPr>
      <w:r w:rsidRPr="00000000" w:rsidR="00000000" w:rsidDel="00000000">
        <w:rPr>
          <w:b w:val="1"/>
          <w:vertAlign w:val="baseline"/>
          <w:rtl w:val="0"/>
        </w:rPr>
        <w:t xml:space="preserve">Бюджет за софтуер и консумативи</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Подходът за разработка е с използване на продукти с отворен код, затова няма да е необходимо никакво закупуване на софтуер. Машини за разработка ще бъдат предоставени от РУ.</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Продуктите от Microsoft Office са взети с помощта на MSDN инициативата към РУ;</w:t>
      </w:r>
      <w:r w:rsidRPr="00000000" w:rsidR="00000000" w:rsidDel="00000000">
        <w:rPr>
          <w:rtl w:val="0"/>
        </w:rPr>
      </w:r>
    </w:p>
    <w:p w:rsidP="00000000" w:rsidRPr="00000000" w:rsidR="00000000" w:rsidDel="00000000" w:rsidRDefault="00000000">
      <w:pPr>
        <w:widowControl w:val="0"/>
        <w:numPr>
          <w:ilvl w:val="0"/>
          <w:numId w:val="13"/>
        </w:numPr>
        <w:spacing w:lineRule="auto" w:after="0" w:line="240" w:before="80"/>
        <w:ind w:left="720" w:hanging="359"/>
        <w:jc w:val="both"/>
        <w:pPrChange w:id="0" w:date="2014-07-09T13:30:37Z" w:author="">
          <w:pPr>
            <w:ind w:left="0" w:firstLine="0"/>
            <w:contextualSpacing w:val="0"/>
          </w:pPr>
        </w:pPrChange>
      </w:pPr>
      <w:r w:rsidRPr="00000000" w:rsidR="00000000" w:rsidDel="00000000">
        <w:rPr>
          <w:vertAlign w:val="baseline"/>
          <w:rtl w:val="0"/>
        </w:rPr>
        <w:t xml:space="preserve">За език за разработка е избран java и Eclipse средата, които са/могат да бъдат свалени безплатно. При нужда от готови решения ще се търси софтуер с отворен код.</w:t>
      </w:r>
      <w:r w:rsidRPr="00000000" w:rsidR="00000000" w:rsidDel="00000000">
        <w:rPr>
          <w:rtl w:val="0"/>
        </w:rPr>
      </w:r>
    </w:p>
    <w:sectPr>
      <w:headerReference r:id="rId10" w:type="default"/>
      <w:footerReference r:id="rId11"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31" w:date="2013-10-13T09:32: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w:t>
      </w:r>
    </w:p>
  </w:comment>
  <w:comment w:id="33" w:date="2013-10-13T09:35: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На ред би трябвало да имаш само в една итерация S и C. След S се използва R. E се използва само преди 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Добре е да се помисли над зависимоста между артефактите. Как така модела на данните ще ми е готов преди да е готов UC модела?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инфраструктурата е готова преди архитектурата?</w:t>
      </w:r>
    </w:p>
  </w:comment>
  <w:comment w:id="1" w:date="2013-10-12T14:54: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Би следвало тези лица да са Клиент или Project Sponsor според PMI</w:t>
      </w:r>
    </w:p>
  </w:comment>
  <w:comment w:id="3" w:date="2013-10-12T14:57: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Как ръководителите изпълняват и двете роли заедно с ръководители на проекта?</w:t>
      </w:r>
    </w:p>
  </w:comment>
  <w:comment w:id="18" w:date="2013-10-12T16:11: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Екип 1 или 2 ?</w:t>
      </w:r>
    </w:p>
  </w:comment>
  <w:comment w:id="10" w:date="2013-10-12T15:31: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Това не би ли следвало да се описва в списъка с предаваните артефакти, където е и плана за итерация?</w:t>
      </w:r>
    </w:p>
  </w:comment>
  <w:comment w:id="30" w:date="2013-10-13T09:30: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Какви данни ще мигрирате?</w:t>
      </w:r>
    </w:p>
  </w:comment>
  <w:comment w:id="29" w:date="2013-10-13T09:30: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Ще правите ли автоматизирани тестове? Тестове за натоварване и тестове за производителност?</w:t>
      </w:r>
    </w:p>
  </w:comment>
  <w:comment w:id="22" w:date="2013-10-12T16:19: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Какъв е процеса на вземане на решението?</w:t>
      </w:r>
    </w:p>
  </w:comment>
  <w:comment w:id="5" w:date="2013-10-12T14:58: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Поръчителя нова роля ли е или някоя от горите 3?</w:t>
      </w:r>
    </w:p>
  </w:comment>
  <w:comment w:id="35" w:date="2013-10-13T09:41: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Не знам как ще си описвате после дипломните работи, да не се получи че ще има хора с едни и същи модели примерно</w:t>
      </w:r>
    </w:p>
  </w:comment>
  <w:comment w:id="19" w:date="2013-10-12T16:12: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През целия проект, не само в началото</w:t>
      </w:r>
    </w:p>
  </w:comment>
  <w:comment w:id="15" w:date="2013-10-12T15:26: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А другия екип?</w:t>
      </w:r>
    </w:p>
  </w:comment>
  <w:comment w:id="38" w:date="2013-10-13T09:47: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Липсва в горните таблици</w:t>
      </w:r>
    </w:p>
  </w:comment>
  <w:comment w:id="13" w:date="2013-10-12T15:08: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Може би отделни подточки</w:t>
      </w:r>
    </w:p>
  </w:comment>
  <w:comment w:id="8" w:date="2013-10-12T15:02: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Да се разменят с Роли и Отговорности. След структурата е нормално да има описание на ролите в нея и отговорностите по тях</w:t>
      </w:r>
    </w:p>
  </w:comment>
  <w:comment w:id="14" w:date="2013-10-12T15:21: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Като горната подточка</w:t>
      </w:r>
    </w:p>
  </w:comment>
  <w:comment w:id="12" w:date="2013-10-12T15:05: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Има описани отговорности и във Vision-a. Дали са едни и същи?</w:t>
      </w:r>
    </w:p>
  </w:comment>
  <w:comment w:id="37" w:date="2013-10-13T09:45: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Какъв е плана за приемане на продукта?</w:t>
      </w:r>
    </w:p>
  </w:comment>
  <w:comment w:id="21" w:date="2013-10-12T16:19: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Кога се прави, как и кой?</w:t>
      </w:r>
    </w:p>
  </w:comment>
  <w:comment w:id="16" w:date="2013-10-13T10:58: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Да се разменят с Роли и Отговорности. След структурата е нормално да има описание на ролите в нея и отговорностите по тях</w:t>
      </w:r>
    </w:p>
  </w:comment>
  <w:comment w:id="6" w:date="2013-10-12T14:59: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Изпълнителя</w:t>
      </w:r>
    </w:p>
  </w:comment>
  <w:comment w:id="7" w:date="2013-10-12T15:01: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Може да се добави схема в която да се вижда тази структура със съответните роли.</w:t>
      </w:r>
    </w:p>
  </w:comment>
  <w:comment w:id="34" w:date="2013-10-13T09:40: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Премести таблицата тук</w:t>
      </w:r>
    </w:p>
  </w:comment>
  <w:comment w:id="0" w:date="2013-10-12T14:52: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Нямате ли изискване да се ползва RUP?</w:t>
      </w:r>
    </w:p>
  </w:comment>
  <w:comment w:id="17" w:date="2013-10-13T10:58: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Това не би ли следвало да се описва в списъка с предаваните артефакти, където е и плана за итерация?</w:t>
      </w:r>
    </w:p>
  </w:comment>
  <w:comment w:id="25" w:date="2013-10-13T09:28: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По график имате зададено 2 итерации на E фазата. Е1 трябва да приключи на 10.10, а Е2 на 3.11</w:t>
      </w:r>
    </w:p>
  </w:comment>
  <w:comment w:id="26" w:date="2013-10-13T09:27: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Къде е архитектурата и дизайна на системата?</w:t>
      </w:r>
    </w:p>
  </w:comment>
  <w:comment w:id="27" w:date="2013-10-13T09:28: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Би трябвало да имаш и Прототип в рамките на E2.</w:t>
      </w:r>
    </w:p>
  </w:comment>
  <w:comment w:id="9" w:date="2013-10-12T15:28: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Така оставам с впечатление че ще ми изброяваш фазите</w:t>
      </w:r>
    </w:p>
  </w:comment>
  <w:comment w:id="32" w:date="2013-10-13T09:32: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Капитан? Никъде до сега не е споменаван! С какво се занимава, какви са му отговорностите?</w:t>
      </w:r>
    </w:p>
  </w:comment>
  <w:comment w:id="44" w:date="2013-10-13T09:55: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А вие няма ли да бъдете ангажирани </w:t>
      </w:r>
    </w:p>
  </w:comment>
  <w:comment w:id="42" w:date="2013-10-13T09:51: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В горната таблица е обединен.</w:t>
      </w:r>
    </w:p>
  </w:comment>
  <w:comment w:id="24" w:date="2013-10-13T11:26: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Би трябвало да е завършена в предходната фаза, а тук евентуално да ревизираш.</w:t>
      </w:r>
    </w:p>
  </w:comment>
  <w:comment w:id="20" w:date="2013-10-12T16:17: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Не е много ясно</w:t>
      </w:r>
    </w:p>
  </w:comment>
  <w:comment w:id="23" w:date="2013-10-12T16:21: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Възложителя?</w:t>
      </w:r>
    </w:p>
  </w:comment>
  <w:comment w:id="2" w:date="2013-10-12T14:56: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Самата катедра не е потребител, а служителите в нея.</w:t>
      </w:r>
    </w:p>
  </w:comment>
  <w:comment w:id="11" w:date="2013-10-12T15:04: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Как това се мапва с ролите по PRINCE2</w:t>
      </w:r>
    </w:p>
  </w:comment>
  <w:comment w:id="40" w:date="2013-10-13T09:49: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Липсва в горната таблица</w:t>
      </w:r>
    </w:p>
  </w:comment>
  <w:comment w:id="41" w:date="2013-10-13T09:50: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Разминаване в имената. Да се прегледат и останалите.</w:t>
      </w:r>
    </w:p>
  </w:comment>
  <w:comment w:id="28" w:date="2013-10-13T09:24: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Би трябвало да е завършена в предходната фаза, а тук евентуално да ревизираш.</w:t>
      </w:r>
    </w:p>
  </w:comment>
  <w:comment w:id="43" w:date="2013-10-13T09:52: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Това не означава че няма бюджет. Може да направиш един бюджет на база човекомесеците които ще изхарчите и някаква осреднена ставка за различните роли по проекта и да покажеш колко пари би струвала разработката ако се заплащаше. Може би ще е интересно и за защитата.</w:t>
      </w:r>
    </w:p>
  </w:comment>
  <w:comment w:id="39" w:date="2013-10-13T09:48: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В горната таблица имате спецификация на изискванията, тук само на допълнителните!</w:t>
      </w:r>
    </w:p>
  </w:comment>
  <w:comment w:id="36" w:date="2013-10-13T09:44: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На статуса? Това за коя таблица е?</w:t>
      </w:r>
    </w:p>
  </w:comment>
  <w:comment w:id="4" w:date="2013-10-12T14:58:00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null: Къде е графичното представяне?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10"/>
      <w:bidiVisual w:val="0"/>
      <w:tblW w:w="9486.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3162"/>
      <w:gridCol w:w="3162"/>
      <w:gridCol w:w="3162"/>
      <w:tblGridChange w:id="0">
        <w:tblGrid>
          <w:gridCol w:w="3162"/>
          <w:gridCol w:w="3162"/>
          <w:gridCol w:w="3162"/>
        </w:tblGrid>
      </w:tblGridChange>
    </w:tblGrid>
    <w:tr>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right="36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jc w:val="center"/>
          </w:pPr>
          <w:r w:rsidRPr="00000000" w:rsidR="00000000" w:rsidDel="00000000">
            <w:rPr>
              <w:vertAlign w:val="baseline"/>
              <w:rtl w:val="0"/>
            </w:rPr>
            <w:t xml:space="preserve">Отбор едно, 2013</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contextualSpacing w:val="0"/>
            <w:jc w:val="right"/>
          </w:pPr>
          <w:r w:rsidRPr="00000000" w:rsidR="00000000" w:rsidDel="00000000">
            <w:rPr>
              <w:vertAlign w:val="baseline"/>
              <w:rtl w:val="0"/>
            </w:rPr>
            <w:t xml:space="preserve">Page </w:t>
          </w:r>
          <w:fldSimple w:dirty="0" w:instr="PAGE" w:fldLock="0">
            <w:r w:rsidRPr="00000000" w:rsidR="00000000" w:rsidDel="00000000">
              <w:rPr>
                <w:vertAlign w:val="baseline"/>
              </w:rPr>
            </w:r>
          </w:fldSimple>
          <w:r w:rsidRPr="00000000" w:rsidR="00000000" w:rsidDel="00000000">
            <w:rPr>
              <w:vertAlign w:val="baseline"/>
              <w:rtl w:val="0"/>
            </w:rPr>
            <w:t xml:space="preserve"> of </w:t>
          </w:r>
          <w:fldSimple w:dirty="0" w:instr="NUMPAGES" w:fldLock="0">
            <w:r w:rsidRPr="00000000" w:rsidR="00000000" w:rsidDel="00000000">
              <w:rPr>
                <w:vertAlign w:val="baseline"/>
              </w:rPr>
            </w:r>
          </w:fldSimple>
          <w:r w:rsidRPr="00000000" w:rsidR="00000000" w:rsidDel="00000000">
            <w:rPr>
              <w:rtl w:val="0"/>
            </w:rPr>
          </w:r>
        </w:p>
      </w:tc>
    </w:tr>
  </w:tbl>
  <w:p w:rsidP="00000000" w:rsidRPr="00000000" w:rsidR="00000000" w:rsidDel="00000000" w:rsidRDefault="00000000">
    <w:pPr>
      <w:widowControl w:val="0"/>
      <w:tabs>
        <w:tab w:val="center" w:pos="4320"/>
        <w:tab w:val="right" w:pos="864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9"/>
      <w:bidiVisual w:val="0"/>
      <w:tblW w:w="9558.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6379"/>
      <w:gridCol w:w="3179"/>
      <w:tblGridChange w:id="0">
        <w:tblGrid>
          <w:gridCol w:w="6379"/>
          <w:gridCol w:w="3179"/>
        </w:tblGrid>
      </w:tblGridChange>
    </w:tblGrid>
    <w:tr>
      <w:tc>
        <w:tcPr/>
        <w:p w:rsidP="00000000" w:rsidRPr="00000000" w:rsidR="00000000" w:rsidDel="00000000" w:rsidRDefault="00000000">
          <w:pPr>
            <w:ind w:left="0" w:firstLine="0"/>
            <w:contextualSpacing w:val="0"/>
          </w:pPr>
          <w:r w:rsidRPr="00000000" w:rsidR="00000000" w:rsidDel="00000000">
            <w:rPr>
              <w:vertAlign w:val="baseline"/>
              <w:rtl w:val="0"/>
            </w:rPr>
            <w:t xml:space="preserve">Единна деловодна система на държавна администрация</w:t>
          </w:r>
          <w:r w:rsidRPr="00000000" w:rsidR="00000000" w:rsidDel="00000000">
            <w:rPr>
              <w:rtl w:val="0"/>
            </w:rPr>
          </w:r>
        </w:p>
      </w:tc>
      <w:tc>
        <w:tcPr/>
        <w:p w:rsidP="00000000" w:rsidRPr="00000000" w:rsidR="00000000" w:rsidDel="00000000" w:rsidRDefault="00000000">
          <w:pPr>
            <w:tabs>
              <w:tab w:val="left" w:pos="1135"/>
            </w:tabs>
            <w:spacing w:lineRule="auto" w:before="40"/>
            <w:ind w:left="0" w:firstLine="0" w:right="68"/>
            <w:contextualSpacing w:val="0"/>
          </w:pPr>
          <w:r w:rsidRPr="00000000" w:rsidR="00000000" w:rsidDel="00000000">
            <w:rPr>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vertAlign w:val="baseline"/>
              <w:rtl w:val="0"/>
            </w:rPr>
            <w:t xml:space="preserve">План за разработка на продукта </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vertAlign w:val="baseline"/>
              <w:rtl w:val="0"/>
            </w:rPr>
            <w:t xml:space="preserve">  Дата: 28.09.2013</w:t>
          </w:r>
          <w:r w:rsidRPr="00000000" w:rsidR="00000000" w:rsidDel="00000000">
            <w:rPr>
              <w:rtl w:val="0"/>
            </w:rPr>
          </w:r>
        </w:p>
      </w:tc>
    </w:tr>
  </w:tbl>
  <w:p w:rsidP="00000000" w:rsidRPr="00000000" w:rsidR="00000000" w:rsidDel="00000000" w:rsidRDefault="00000000">
    <w:pPr>
      <w:widowControl w:val="0"/>
      <w:tabs>
        <w:tab w:val="center" w:pos="4320"/>
        <w:tab w:val="right" w:pos="8640"/>
      </w:tabs>
      <w:spacing w:lineRule="auto" w:after="0" w:line="240" w:before="0"/>
      <w:ind w:left="0" w:firstLin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2">
    <w:lvl w:ilvl="0">
      <w:start w:val="1"/>
      <w:numFmt w:val="bullet"/>
      <w:lvlText w:val="●"/>
      <w:lvlJc w:val="left"/>
      <w:pPr>
        <w:ind w:left="774" w:firstLine="414"/>
      </w:pPr>
      <w:rPr>
        <w:rFonts w:cs="Arial" w:hAnsi="Arial" w:eastAsia="Arial" w:ascii="Arial"/>
        <w:vertAlign w:val="baseline"/>
      </w:rPr>
    </w:lvl>
    <w:lvl w:ilvl="1">
      <w:start w:val="1"/>
      <w:numFmt w:val="bullet"/>
      <w:lvlText w:val="o"/>
      <w:lvlJc w:val="left"/>
      <w:pPr>
        <w:ind w:left="1494" w:firstLine="1134"/>
      </w:pPr>
      <w:rPr>
        <w:rFonts w:cs="Arial" w:hAnsi="Arial" w:eastAsia="Arial" w:ascii="Arial"/>
        <w:vertAlign w:val="baseline"/>
      </w:rPr>
    </w:lvl>
    <w:lvl w:ilvl="2">
      <w:start w:val="1"/>
      <w:numFmt w:val="bullet"/>
      <w:lvlText w:val="▪"/>
      <w:lvlJc w:val="left"/>
      <w:pPr>
        <w:ind w:left="2214" w:firstLine="1854"/>
      </w:pPr>
      <w:rPr>
        <w:rFonts w:cs="Arial" w:hAnsi="Arial" w:eastAsia="Arial" w:ascii="Arial"/>
        <w:vertAlign w:val="baseline"/>
      </w:rPr>
    </w:lvl>
    <w:lvl w:ilvl="3">
      <w:start w:val="1"/>
      <w:numFmt w:val="bullet"/>
      <w:lvlText w:val="●"/>
      <w:lvlJc w:val="left"/>
      <w:pPr>
        <w:ind w:left="2934" w:firstLine="2574"/>
      </w:pPr>
      <w:rPr>
        <w:rFonts w:cs="Arial" w:hAnsi="Arial" w:eastAsia="Arial" w:ascii="Arial"/>
        <w:vertAlign w:val="baseline"/>
      </w:rPr>
    </w:lvl>
    <w:lvl w:ilvl="4">
      <w:start w:val="1"/>
      <w:numFmt w:val="bullet"/>
      <w:lvlText w:val="o"/>
      <w:lvlJc w:val="left"/>
      <w:pPr>
        <w:ind w:left="3654" w:firstLine="3294"/>
      </w:pPr>
      <w:rPr>
        <w:rFonts w:cs="Arial" w:hAnsi="Arial" w:eastAsia="Arial" w:ascii="Arial"/>
        <w:vertAlign w:val="baseline"/>
      </w:rPr>
    </w:lvl>
    <w:lvl w:ilvl="5">
      <w:start w:val="1"/>
      <w:numFmt w:val="bullet"/>
      <w:lvlText w:val="▪"/>
      <w:lvlJc w:val="left"/>
      <w:pPr>
        <w:ind w:left="4374" w:firstLine="4014"/>
      </w:pPr>
      <w:rPr>
        <w:rFonts w:cs="Arial" w:hAnsi="Arial" w:eastAsia="Arial" w:ascii="Arial"/>
        <w:vertAlign w:val="baseline"/>
      </w:rPr>
    </w:lvl>
    <w:lvl w:ilvl="6">
      <w:start w:val="1"/>
      <w:numFmt w:val="bullet"/>
      <w:lvlText w:val="●"/>
      <w:lvlJc w:val="left"/>
      <w:pPr>
        <w:ind w:left="5094" w:firstLine="4734"/>
      </w:pPr>
      <w:rPr>
        <w:rFonts w:cs="Arial" w:hAnsi="Arial" w:eastAsia="Arial" w:ascii="Arial"/>
        <w:vertAlign w:val="baseline"/>
      </w:rPr>
    </w:lvl>
    <w:lvl w:ilvl="7">
      <w:start w:val="1"/>
      <w:numFmt w:val="bullet"/>
      <w:lvlText w:val="o"/>
      <w:lvlJc w:val="left"/>
      <w:pPr>
        <w:ind w:left="5814" w:firstLine="5454"/>
      </w:pPr>
      <w:rPr>
        <w:rFonts w:cs="Arial" w:hAnsi="Arial" w:eastAsia="Arial" w:ascii="Arial"/>
        <w:vertAlign w:val="baseline"/>
      </w:rPr>
    </w:lvl>
    <w:lvl w:ilvl="8">
      <w:start w:val="1"/>
      <w:numFmt w:val="bullet"/>
      <w:lvlText w:val="▪"/>
      <w:lvlJc w:val="left"/>
      <w:pPr>
        <w:ind w:left="6534" w:firstLine="6174"/>
      </w:pPr>
      <w:rPr>
        <w:rFonts w:cs="Arial" w:hAnsi="Arial" w:eastAsia="Arial" w:ascii="Arial"/>
        <w:vertAlign w:val="baseline"/>
      </w:rPr>
    </w:lvl>
  </w:abstractNum>
  <w:abstractNum w:abstractNumId="3">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4">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5">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6">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7">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8">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9">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2">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3">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4">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widowControl w:val="0"/>
      <w:spacing w:lineRule="auto" w:after="60" w:line="240" w:before="120"/>
      <w:ind w:left="720" w:hanging="719"/>
    </w:pPr>
    <w:rPr>
      <w:rFonts w:cs="Arial" w:hAnsi="Arial" w:eastAsia="Arial" w:ascii="Arial"/>
      <w:b w:val="1"/>
      <w:sz w:val="20"/>
      <w:vertAlign w:val="baseline"/>
    </w:rPr>
  </w:style>
  <w:style w:styleId="Heading3" w:type="paragraph">
    <w:name w:val="heading 3"/>
    <w:basedOn w:val="Normal"/>
    <w:next w:val="Normal"/>
    <w:pPr>
      <w:keepNext w:val="1"/>
      <w:keepLines w:val="1"/>
      <w:widowControl w:val="0"/>
      <w:spacing w:lineRule="auto" w:after="60" w:line="240" w:before="120"/>
      <w:ind w:left="720" w:hanging="719"/>
    </w:pPr>
    <w:rPr>
      <w:rFonts w:cs="Arial" w:hAnsi="Arial" w:eastAsia="Arial" w:ascii="Arial"/>
      <w:b w:val="0"/>
      <w:i w:val="1"/>
      <w:sz w:val="20"/>
      <w:vertAlign w:val="baseline"/>
    </w:rPr>
  </w:style>
  <w:style w:styleId="Heading4" w:type="paragraph">
    <w:name w:val="heading 4"/>
    <w:basedOn w:val="Normal"/>
    <w:next w:val="Normal"/>
    <w:pPr>
      <w:keepNext w:val="1"/>
      <w:keepLines w:val="1"/>
      <w:widowControl w:val="0"/>
      <w:spacing w:lineRule="auto" w:after="60" w:line="240" w:before="120"/>
      <w:ind w:left="720" w:hanging="719"/>
    </w:pPr>
    <w:rPr>
      <w:rFonts w:cs="Arial" w:hAnsi="Arial" w:eastAsia="Arial" w:ascii="Arial"/>
      <w:b w:val="0"/>
      <w:sz w:val="20"/>
      <w:vertAlign w:val="baseline"/>
    </w:rPr>
  </w:style>
  <w:style w:styleId="Heading5" w:type="paragraph">
    <w:name w:val="heading 5"/>
    <w:basedOn w:val="Normal"/>
    <w:next w:val="Normal"/>
    <w:pPr>
      <w:keepNext w:val="1"/>
      <w:keepLines w:val="1"/>
      <w:widowControl w:val="0"/>
      <w:spacing w:lineRule="auto" w:after="60" w:line="240" w:before="240"/>
      <w:ind w:left="2880" w:firstLine="0"/>
    </w:pPr>
    <w:rPr>
      <w:rFonts w:cs="Times New Roman" w:hAnsi="Times New Roman" w:eastAsia="Times New Roman" w:ascii="Times New Roman"/>
      <w:b w:val="0"/>
      <w:sz w:val="22"/>
      <w:vertAlign w:val="baseline"/>
    </w:rPr>
  </w:style>
  <w:style w:styleId="Heading6" w:type="paragraph">
    <w:name w:val="heading 6"/>
    <w:basedOn w:val="Normal"/>
    <w:next w:val="Normal"/>
    <w:pPr>
      <w:keepNext w:val="1"/>
      <w:keepLines w:val="1"/>
      <w:widowControl w:val="0"/>
      <w:spacing w:lineRule="auto" w:after="60" w:line="240" w:before="240"/>
      <w:ind w:left="2880" w:firstLine="0"/>
    </w:pPr>
    <w:rPr>
      <w:rFonts w:cs="Times New Roman" w:hAnsi="Times New Roman" w:eastAsia="Times New Roman" w:ascii="Times New Roman"/>
      <w:b w:val="0"/>
      <w:i w:val="1"/>
      <w:sz w:val="22"/>
      <w:vertAlign w:val="baseline"/>
    </w:rPr>
  </w:style>
  <w:style w:styleId="Title" w:type="paragraph">
    <w:name w:val="Title"/>
    <w:basedOn w:val="Normal"/>
    <w:next w:val="Normal"/>
    <w:pPr>
      <w:keepNext w:val="1"/>
      <w:keepLines w:val="1"/>
      <w:widowControl w:val="0"/>
      <w:spacing w:lineRule="auto" w:after="0" w:line="240" w:before="0"/>
      <w:ind w:left="0" w:firstLine="0"/>
      <w:jc w:val="center"/>
    </w:pPr>
    <w:rPr>
      <w:rFonts w:cs="Arial" w:hAnsi="Arial" w:eastAsia="Arial" w:ascii="Arial"/>
      <w:b w:val="1"/>
      <w:sz w:val="36"/>
      <w:vertAlign w:val="baseline"/>
    </w:rPr>
  </w:style>
  <w:style w:styleId="Subtitle" w:type="paragraph">
    <w:name w:val="Subtitle"/>
    <w:basedOn w:val="Normal"/>
    <w:next w:val="Normal"/>
    <w:pPr>
      <w:keepNext w:val="1"/>
      <w:keepLines w:val="1"/>
      <w:widowControl w:val="0"/>
      <w:spacing w:lineRule="auto" w:after="60" w:line="240" w:before="0"/>
      <w:ind w:left="0" w:firstLine="0"/>
      <w:jc w:val="center"/>
    </w:pPr>
    <w:rPr>
      <w:rFonts w:cs="Arial" w:hAnsi="Arial" w:eastAsia="Arial" w:ascii="Arial"/>
      <w:b w:val="0"/>
      <w:i w:val="1"/>
      <w:color w:val="666666"/>
      <w:sz w:val="36"/>
      <w:vertAlign w:val="baseline"/>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header1.xml" Type="http://schemas.openxmlformats.org/officeDocument/2006/relationships/header" Id="rId10"/><Relationship Target="numbering.xml" Type="http://schemas.openxmlformats.org/officeDocument/2006/relationships/numbering" Id="rId4"/><Relationship Target="footer1.xml" Type="http://schemas.openxmlformats.org/officeDocument/2006/relationships/footer" Id="rId11"/><Relationship Target="fontTable.xml" Type="http://schemas.openxmlformats.org/officeDocument/2006/relationships/fontTable" Id="rId3"/><Relationship Target="media/image07.png" Type="http://schemas.openxmlformats.org/officeDocument/2006/relationships/image" Id="rId9"/><Relationship Target="media/image04.png" Type="http://schemas.openxmlformats.org/officeDocument/2006/relationships/image" Id="rId6"/><Relationship Target="styles.xml" Type="http://schemas.openxmlformats.org/officeDocument/2006/relationships/styles" Id="rId5"/><Relationship Target="media/image06.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UCMS-Project Plan.docx</dc:title>
</cp:coreProperties>
</file>
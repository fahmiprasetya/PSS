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9362A" w14:textId="77777777" w:rsidR="00E138F1" w:rsidRPr="001A6C4C" w:rsidRDefault="00E138F1">
      <w:pPr>
        <w:pStyle w:val="Title"/>
        <w:jc w:val="right"/>
        <w:rPr>
          <w:lang w:val="ru-RU"/>
        </w:rPr>
      </w:pPr>
      <w:r>
        <w:fldChar w:fldCharType="begin"/>
      </w:r>
      <w:r w:rsidRPr="001A6C4C">
        <w:rPr>
          <w:lang w:val="ru-RU"/>
        </w:rPr>
        <w:instrText xml:space="preserve"> </w:instrText>
      </w:r>
      <w:r>
        <w:instrText>SUBJECT</w:instrText>
      </w:r>
      <w:r w:rsidRPr="001A6C4C">
        <w:rPr>
          <w:lang w:val="ru-RU"/>
        </w:rPr>
        <w:instrText xml:space="preserve">  \* </w:instrText>
      </w:r>
      <w:r>
        <w:instrText>MERGEFORMAT</w:instrText>
      </w:r>
      <w:r w:rsidRPr="001A6C4C">
        <w:rPr>
          <w:lang w:val="ru-RU"/>
        </w:rPr>
        <w:instrText xml:space="preserve"> </w:instrText>
      </w:r>
      <w:r>
        <w:fldChar w:fldCharType="separate"/>
      </w:r>
      <w:r w:rsidR="00CD7E0E" w:rsidRPr="00CD7E0E">
        <w:rPr>
          <w:lang w:val="ru-RU"/>
        </w:rPr>
        <w:t>&lt;</w:t>
      </w:r>
      <w:r w:rsidR="00CD7E0E" w:rsidRPr="00CD7E0E">
        <w:rPr>
          <w:lang w:val="bg-BG"/>
        </w:rPr>
        <w:t>Име на проект</w:t>
      </w:r>
      <w:r w:rsidR="00CD7E0E" w:rsidRPr="00CD7E0E">
        <w:rPr>
          <w:lang w:val="ru-RU"/>
        </w:rPr>
        <w:t>&gt;</w:t>
      </w:r>
      <w:r>
        <w:fldChar w:fldCharType="end"/>
      </w:r>
    </w:p>
    <w:p w14:paraId="636FAF17" w14:textId="77777777" w:rsidR="00E138F1" w:rsidRPr="001A6C4C" w:rsidRDefault="001A6C4C">
      <w:pPr>
        <w:pStyle w:val="Title"/>
        <w:jc w:val="right"/>
        <w:rPr>
          <w:lang w:val="ru-RU"/>
        </w:rPr>
      </w:pPr>
      <w:r>
        <w:rPr>
          <w:lang w:val="bg-BG"/>
        </w:rPr>
        <w:t>Списък на рисковете</w:t>
      </w:r>
    </w:p>
    <w:p w14:paraId="4E9CEA49" w14:textId="77777777" w:rsidR="00E138F1" w:rsidRPr="001A6C4C" w:rsidRDefault="00E138F1">
      <w:pPr>
        <w:pStyle w:val="Title"/>
        <w:jc w:val="right"/>
        <w:rPr>
          <w:lang w:val="ru-RU"/>
        </w:rPr>
      </w:pPr>
    </w:p>
    <w:p w14:paraId="74D4BFB1" w14:textId="77777777" w:rsidR="00E138F1" w:rsidRPr="004541D9" w:rsidRDefault="001A6C4C">
      <w:pPr>
        <w:pStyle w:val="Title"/>
        <w:jc w:val="right"/>
        <w:rPr>
          <w:sz w:val="28"/>
          <w:lang w:val="ru-RU"/>
        </w:rPr>
      </w:pPr>
      <w:r>
        <w:rPr>
          <w:sz w:val="28"/>
          <w:lang w:val="bg-BG"/>
        </w:rPr>
        <w:t>Версия</w:t>
      </w:r>
      <w:r w:rsidR="00E138F1" w:rsidRPr="004541D9">
        <w:rPr>
          <w:sz w:val="28"/>
          <w:lang w:val="ru-RU"/>
        </w:rPr>
        <w:t xml:space="preserve"> &lt;1.0&gt;</w:t>
      </w:r>
    </w:p>
    <w:p w14:paraId="20CAECF4" w14:textId="77777777" w:rsidR="00E138F1" w:rsidRPr="004541D9" w:rsidRDefault="00E138F1">
      <w:pPr>
        <w:pStyle w:val="Title"/>
        <w:rPr>
          <w:sz w:val="28"/>
          <w:lang w:val="ru-RU"/>
        </w:rPr>
      </w:pPr>
    </w:p>
    <w:p w14:paraId="23F105AA" w14:textId="77777777" w:rsidR="00E138F1" w:rsidRPr="004541D9" w:rsidRDefault="00E138F1">
      <w:pPr>
        <w:rPr>
          <w:lang w:val="ru-RU"/>
        </w:rPr>
      </w:pPr>
    </w:p>
    <w:p w14:paraId="707306FF" w14:textId="77777777" w:rsidR="004541D9" w:rsidRPr="000018F6" w:rsidRDefault="00E138F1" w:rsidP="004541D9">
      <w:pPr>
        <w:pStyle w:val="InfoBlue"/>
        <w:rPr>
          <w:b/>
          <w:bCs/>
          <w:lang w:val="ru-RU"/>
        </w:rPr>
      </w:pPr>
      <w:r w:rsidRPr="004541D9">
        <w:rPr>
          <w:lang w:val="ru-RU"/>
        </w:rPr>
        <w:t xml:space="preserve"> </w:t>
      </w:r>
      <w:r w:rsidR="004541D9" w:rsidRPr="009D3F0E">
        <w:rPr>
          <w:b/>
          <w:bCs/>
          <w:lang w:val="ru-RU"/>
        </w:rPr>
        <w:t>[</w:t>
      </w:r>
      <w:r w:rsidR="004541D9">
        <w:rPr>
          <w:b/>
          <w:bCs/>
          <w:lang w:val="bg-BG"/>
        </w:rPr>
        <w:t>Бележка</w:t>
      </w:r>
      <w:r w:rsidR="004541D9" w:rsidRPr="009D3F0E">
        <w:rPr>
          <w:b/>
          <w:bCs/>
          <w:lang w:val="ru-RU"/>
        </w:rPr>
        <w:t xml:space="preserve">: </w:t>
      </w:r>
      <w:r w:rsidR="004541D9">
        <w:rPr>
          <w:b/>
          <w:bCs/>
          <w:lang w:val="bg-BG"/>
        </w:rPr>
        <w:t xml:space="preserve">Следният шаблон е за използване с </w:t>
      </w:r>
      <w:r w:rsidR="004541D9">
        <w:rPr>
          <w:b/>
          <w:bCs/>
        </w:rPr>
        <w:t>Rational</w:t>
      </w:r>
      <w:r w:rsidR="004541D9" w:rsidRPr="009D3F0E">
        <w:rPr>
          <w:b/>
          <w:bCs/>
          <w:lang w:val="ru-RU"/>
        </w:rPr>
        <w:t xml:space="preserve"> </w:t>
      </w:r>
      <w:r w:rsidR="004541D9">
        <w:rPr>
          <w:b/>
          <w:bCs/>
        </w:rPr>
        <w:t>Unified</w:t>
      </w:r>
      <w:r w:rsidR="004541D9" w:rsidRPr="009D3F0E">
        <w:rPr>
          <w:b/>
          <w:bCs/>
          <w:lang w:val="ru-RU"/>
        </w:rPr>
        <w:t xml:space="preserve"> </w:t>
      </w:r>
      <w:r w:rsidR="004541D9">
        <w:rPr>
          <w:b/>
          <w:bCs/>
        </w:rPr>
        <w:t>Process</w:t>
      </w:r>
      <w:r w:rsidR="004541D9" w:rsidRPr="009D3F0E">
        <w:rPr>
          <w:b/>
          <w:bCs/>
          <w:lang w:val="ru-RU"/>
        </w:rPr>
        <w:t xml:space="preserve"> (</w:t>
      </w:r>
      <w:r w:rsidR="004541D9">
        <w:rPr>
          <w:b/>
          <w:bCs/>
        </w:rPr>
        <w:t>RUP</w:t>
      </w:r>
      <w:r w:rsidR="004541D9" w:rsidRPr="009D3F0E">
        <w:rPr>
          <w:b/>
          <w:bCs/>
          <w:lang w:val="ru-RU"/>
        </w:rPr>
        <w:t>)</w:t>
      </w:r>
      <w:r w:rsidR="004541D9">
        <w:rPr>
          <w:b/>
          <w:bCs/>
          <w:lang w:val="bg-BG"/>
        </w:rPr>
        <w:t>. Той е част от детайлизираните указания по</w:t>
      </w:r>
      <w:r w:rsidR="004541D9" w:rsidRPr="00E736EE">
        <w:rPr>
          <w:b/>
          <w:bCs/>
          <w:lang w:val="ru-RU"/>
        </w:rPr>
        <w:t xml:space="preserve"> </w:t>
      </w:r>
      <w:r w:rsidR="004541D9">
        <w:rPr>
          <w:b/>
          <w:bCs/>
        </w:rPr>
        <w:t>RUP</w:t>
      </w:r>
      <w:r w:rsidR="004541D9" w:rsidRPr="00E736EE">
        <w:rPr>
          <w:b/>
          <w:bCs/>
          <w:lang w:val="ru-RU"/>
        </w:rPr>
        <w:t xml:space="preserve">. </w:t>
      </w:r>
      <w:r w:rsidR="004541D9">
        <w:rPr>
          <w:b/>
          <w:bCs/>
          <w:lang w:val="bg-BG"/>
        </w:rPr>
        <w:t xml:space="preserve">Както и повечето шаблони предоставяни с </w:t>
      </w:r>
      <w:r w:rsidR="004541D9">
        <w:rPr>
          <w:b/>
          <w:bCs/>
        </w:rPr>
        <w:t>RUP</w:t>
      </w:r>
      <w:r w:rsidR="004541D9" w:rsidRPr="000018F6">
        <w:rPr>
          <w:b/>
          <w:bCs/>
          <w:lang w:val="ru-RU"/>
        </w:rPr>
        <w:t xml:space="preserve">, </w:t>
      </w:r>
      <w:r w:rsidR="004541D9">
        <w:rPr>
          <w:b/>
          <w:bCs/>
          <w:lang w:val="bg-BG"/>
        </w:rPr>
        <w:t>така и този шаблон трябва да бъде оформен по съдържанието на специфичния проект, за който ще бъде използван</w:t>
      </w:r>
      <w:r w:rsidR="004541D9" w:rsidRPr="000018F6">
        <w:rPr>
          <w:b/>
          <w:bCs/>
          <w:lang w:val="ru-RU"/>
        </w:rPr>
        <w:t>.]</w:t>
      </w:r>
    </w:p>
    <w:p w14:paraId="07E06657" w14:textId="77777777" w:rsidR="004541D9" w:rsidRPr="00186165" w:rsidRDefault="004541D9" w:rsidP="004541D9">
      <w:pPr>
        <w:pStyle w:val="InfoBlue"/>
        <w:rPr>
          <w:lang w:val="ru-RU"/>
        </w:rPr>
      </w:pPr>
      <w:r w:rsidRPr="003402F1">
        <w:rPr>
          <w:lang w:val="bg-BG"/>
        </w:rPr>
        <w:t>[Бележка: текст, като този, който четете сега, заграден в квадратни скоби и изведен в син цвят с курсив (</w:t>
      </w:r>
      <w:r w:rsidRPr="003402F1">
        <w:t>style</w:t>
      </w:r>
      <w:r w:rsidRPr="00E736EE">
        <w:rPr>
          <w:lang w:val="ru-RU"/>
        </w:rPr>
        <w:t>=</w:t>
      </w:r>
      <w:r w:rsidRPr="003402F1">
        <w:t>InfoBlue</w:t>
      </w:r>
      <w:r w:rsidRPr="003402F1">
        <w:rPr>
          <w:lang w:val="bg-BG"/>
        </w:rPr>
        <w:t>) – е включен в помощ на автора и трябва да бъде изтрит преди да бъде публикуван документа. Новите параграфи след този</w:t>
      </w:r>
      <w:r>
        <w:rPr>
          <w:lang w:val="bg-BG"/>
        </w:rPr>
        <w:t xml:space="preserve"> стил автоматично се нормализират</w:t>
      </w:r>
      <w:r w:rsidRPr="003402F1">
        <w:rPr>
          <w:lang w:val="bg-BG"/>
        </w:rPr>
        <w:t xml:space="preserve"> (</w:t>
      </w:r>
      <w:r w:rsidRPr="003402F1">
        <w:t>style</w:t>
      </w:r>
      <w:r w:rsidRPr="003402F1">
        <w:rPr>
          <w:lang w:val="ru-RU"/>
        </w:rPr>
        <w:t>=</w:t>
      </w:r>
      <w:r w:rsidRPr="003402F1">
        <w:t>Body</w:t>
      </w:r>
      <w:r w:rsidRPr="003402F1">
        <w:rPr>
          <w:lang w:val="ru-RU"/>
        </w:rPr>
        <w:t xml:space="preserve"> </w:t>
      </w:r>
      <w:r w:rsidRPr="003402F1">
        <w:t>Text</w:t>
      </w:r>
      <w:r>
        <w:rPr>
          <w:lang w:val="bg-BG"/>
        </w:rPr>
        <w:t>).]</w:t>
      </w:r>
    </w:p>
    <w:p w14:paraId="46C2DB44" w14:textId="77777777" w:rsidR="00E138F1" w:rsidRPr="004541D9" w:rsidRDefault="004541D9" w:rsidP="004541D9">
      <w:pPr>
        <w:pStyle w:val="InfoBlue"/>
        <w:rPr>
          <w:lang w:val="ru-RU"/>
        </w:rPr>
      </w:pPr>
      <w:r w:rsidRPr="00186165">
        <w:rPr>
          <w:lang w:val="bg-BG"/>
        </w:rPr>
        <w:t>[</w:t>
      </w:r>
      <w:r>
        <w:rPr>
          <w:lang w:val="bg-BG"/>
        </w:rPr>
        <w:t xml:space="preserve">За да промените автоматичните полета в </w:t>
      </w:r>
      <w:r w:rsidRPr="00186165">
        <w:rPr>
          <w:lang w:val="bg-BG"/>
        </w:rPr>
        <w:t>Microsoft Word (</w:t>
      </w:r>
      <w:r>
        <w:rPr>
          <w:lang w:val="bg-BG"/>
        </w:rPr>
        <w:t>те се показват със сив фон, когато са избрани</w:t>
      </w:r>
      <w:r w:rsidRPr="00186165">
        <w:rPr>
          <w:lang w:val="bg-BG"/>
        </w:rPr>
        <w:t>),</w:t>
      </w:r>
      <w:r>
        <w:rPr>
          <w:lang w:val="bg-BG"/>
        </w:rPr>
        <w:t>изберете</w:t>
      </w:r>
      <w:r w:rsidRPr="00186165">
        <w:rPr>
          <w:lang w:val="bg-BG"/>
        </w:rPr>
        <w:t xml:space="preserve"> </w:t>
      </w:r>
      <w:r w:rsidRPr="00442456">
        <w:t>File</w:t>
      </w:r>
      <w:r w:rsidRPr="00186165">
        <w:rPr>
          <w:lang w:val="bg-BG"/>
        </w:rPr>
        <w:sym w:font="Wingdings" w:char="F0E0"/>
      </w:r>
      <w:r w:rsidRPr="00442456">
        <w:t>Properties</w:t>
      </w:r>
      <w:r w:rsidRPr="00186165">
        <w:rPr>
          <w:lang w:val="bg-BG"/>
        </w:rPr>
        <w:t xml:space="preserve"> </w:t>
      </w:r>
      <w:r>
        <w:rPr>
          <w:lang w:val="bg-BG"/>
        </w:rPr>
        <w:t xml:space="preserve">и заменете полетата </w:t>
      </w:r>
      <w:r w:rsidRPr="00442456">
        <w:t>Title</w:t>
      </w:r>
      <w:r w:rsidRPr="00442456">
        <w:rPr>
          <w:lang w:val="ru-RU"/>
        </w:rPr>
        <w:t xml:space="preserve">, </w:t>
      </w:r>
      <w:r w:rsidRPr="00442456">
        <w:t>Subject</w:t>
      </w:r>
      <w:r w:rsidRPr="00186165">
        <w:rPr>
          <w:lang w:val="bg-BG"/>
        </w:rPr>
        <w:t xml:space="preserve"> </w:t>
      </w:r>
      <w:r>
        <w:rPr>
          <w:lang w:val="bg-BG"/>
        </w:rPr>
        <w:t>и</w:t>
      </w:r>
      <w:r w:rsidRPr="00186165">
        <w:rPr>
          <w:lang w:val="bg-BG"/>
        </w:rPr>
        <w:t xml:space="preserve"> </w:t>
      </w:r>
      <w:r w:rsidRPr="00442456">
        <w:t>Company</w:t>
      </w:r>
      <w:r w:rsidRPr="00186165">
        <w:rPr>
          <w:lang w:val="bg-BG"/>
        </w:rPr>
        <w:t xml:space="preserve"> </w:t>
      </w:r>
      <w:r>
        <w:rPr>
          <w:lang w:val="bg-BG"/>
        </w:rPr>
        <w:t>с подходяща информация за този документ</w:t>
      </w:r>
      <w:r w:rsidRPr="00186165">
        <w:rPr>
          <w:lang w:val="bg-BG"/>
        </w:rPr>
        <w:t xml:space="preserve">. </w:t>
      </w:r>
      <w:r>
        <w:rPr>
          <w:lang w:val="bg-BG"/>
        </w:rPr>
        <w:t>След като затворите диалога, автоматичните полета могат да бъдат обновени в документа с</w:t>
      </w:r>
      <w:r w:rsidRPr="00186165">
        <w:rPr>
          <w:lang w:val="bg-BG"/>
        </w:rPr>
        <w:t xml:space="preserve"> </w:t>
      </w:r>
      <w:r w:rsidRPr="00442456">
        <w:t>Edit</w:t>
      </w:r>
      <w:r w:rsidRPr="00442456">
        <w:sym w:font="Wingdings" w:char="F0E0"/>
      </w:r>
      <w:r w:rsidRPr="00442456">
        <w:t>Select</w:t>
      </w:r>
      <w:r w:rsidRPr="003E3C69">
        <w:rPr>
          <w:lang w:val="ru-RU"/>
        </w:rPr>
        <w:t xml:space="preserve"> </w:t>
      </w:r>
      <w:r w:rsidRPr="00442456">
        <w:t>All</w:t>
      </w:r>
      <w:r w:rsidRPr="00186165">
        <w:rPr>
          <w:lang w:val="bg-BG"/>
        </w:rPr>
        <w:t xml:space="preserve"> (</w:t>
      </w:r>
      <w:r>
        <w:rPr>
          <w:lang w:val="bg-BG"/>
        </w:rPr>
        <w:t>или</w:t>
      </w:r>
      <w:r w:rsidRPr="00186165">
        <w:rPr>
          <w:lang w:val="bg-BG"/>
        </w:rPr>
        <w:t xml:space="preserve"> </w:t>
      </w:r>
      <w:r w:rsidRPr="00442456">
        <w:t>Ctrl</w:t>
      </w:r>
      <w:r w:rsidRPr="003E3C69">
        <w:rPr>
          <w:lang w:val="ru-RU"/>
        </w:rPr>
        <w:t>-</w:t>
      </w:r>
      <w:r w:rsidRPr="00442456">
        <w:t>A</w:t>
      </w:r>
      <w:r w:rsidRPr="00186165">
        <w:rPr>
          <w:lang w:val="bg-BG"/>
        </w:rPr>
        <w:t xml:space="preserve">) </w:t>
      </w:r>
      <w:r>
        <w:rPr>
          <w:lang w:val="bg-BG"/>
        </w:rPr>
        <w:t>и натискане на</w:t>
      </w:r>
      <w:r w:rsidRPr="00186165">
        <w:rPr>
          <w:lang w:val="bg-BG"/>
        </w:rPr>
        <w:t xml:space="preserve"> F9, </w:t>
      </w:r>
      <w:r>
        <w:rPr>
          <w:lang w:val="bg-BG"/>
        </w:rPr>
        <w:t>или просто като се избира всяко поле и се натиска</w:t>
      </w:r>
      <w:r w:rsidRPr="00186165">
        <w:rPr>
          <w:lang w:val="bg-BG"/>
        </w:rPr>
        <w:t xml:space="preserve"> F9. </w:t>
      </w:r>
      <w:r>
        <w:rPr>
          <w:lang w:val="bg-BG"/>
        </w:rPr>
        <w:t>Това трябва да бъде направено отделно за</w:t>
      </w:r>
      <w:r w:rsidRPr="00186165">
        <w:rPr>
          <w:lang w:val="bg-BG"/>
        </w:rPr>
        <w:t xml:space="preserve"> </w:t>
      </w:r>
      <w:r w:rsidRPr="00442456">
        <w:t>Headers</w:t>
      </w:r>
      <w:r w:rsidRPr="00186165">
        <w:rPr>
          <w:lang w:val="bg-BG"/>
        </w:rPr>
        <w:t xml:space="preserve"> </w:t>
      </w:r>
      <w:r>
        <w:rPr>
          <w:lang w:val="bg-BG"/>
        </w:rPr>
        <w:t>и</w:t>
      </w:r>
      <w:r w:rsidRPr="00186165">
        <w:rPr>
          <w:lang w:val="bg-BG"/>
        </w:rPr>
        <w:t xml:space="preserve"> </w:t>
      </w:r>
      <w:r w:rsidRPr="00442456">
        <w:t>Footers</w:t>
      </w:r>
      <w:r w:rsidRPr="00186165">
        <w:rPr>
          <w:lang w:val="bg-BG"/>
        </w:rPr>
        <w:t xml:space="preserve">. Alt-F9 </w:t>
      </w:r>
      <w:r>
        <w:rPr>
          <w:lang w:val="bg-BG"/>
        </w:rPr>
        <w:t>превключва между имената на полетата и тяхното съдържание</w:t>
      </w:r>
      <w:r w:rsidRPr="00186165">
        <w:rPr>
          <w:lang w:val="bg-BG"/>
        </w:rPr>
        <w:t xml:space="preserve">. </w:t>
      </w:r>
      <w:r>
        <w:rPr>
          <w:lang w:val="bg-BG"/>
        </w:rPr>
        <w:t>Виж помощта в</w:t>
      </w:r>
      <w:r w:rsidRPr="00186165">
        <w:rPr>
          <w:lang w:val="bg-BG"/>
        </w:rPr>
        <w:t xml:space="preserve"> Word </w:t>
      </w:r>
      <w:r>
        <w:rPr>
          <w:lang w:val="bg-BG"/>
        </w:rPr>
        <w:t>за повече информация как се работи с тези полета</w:t>
      </w:r>
      <w:r w:rsidRPr="00186165">
        <w:rPr>
          <w:lang w:val="bg-BG"/>
        </w:rPr>
        <w:t>.]</w:t>
      </w:r>
    </w:p>
    <w:p w14:paraId="3C629A5E" w14:textId="77777777" w:rsidR="00E138F1" w:rsidRPr="004541D9" w:rsidRDefault="00E138F1">
      <w:pPr>
        <w:rPr>
          <w:lang w:val="ru-RU"/>
        </w:rPr>
        <w:sectPr w:rsidR="00E138F1" w:rsidRPr="004541D9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DC8D9BF" w14:textId="77777777" w:rsidR="00E138F1" w:rsidRPr="004541D9" w:rsidRDefault="004541D9">
      <w:pPr>
        <w:pStyle w:val="Title"/>
      </w:pPr>
      <w:r>
        <w:rPr>
          <w:lang w:val="bg-BG"/>
        </w:rPr>
        <w:lastRenderedPageBreak/>
        <w:t>Списък на редакциите</w:t>
      </w:r>
      <w: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3B79" w14:paraId="0150388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D5646D0" w14:textId="77777777"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14:paraId="41E7458C" w14:textId="77777777"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14:paraId="6063D73C" w14:textId="77777777"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14:paraId="71450EA8" w14:textId="77777777"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903B79" w14:paraId="5A0E973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D9518F5" w14:textId="77777777" w:rsidR="00903B79" w:rsidRDefault="00903B79" w:rsidP="009F5FC0">
            <w:pPr>
              <w:pStyle w:val="Tabletext"/>
            </w:pPr>
            <w:r>
              <w:t>&lt;</w:t>
            </w:r>
            <w:r>
              <w:rPr>
                <w:lang w:val="bg-BG"/>
              </w:rPr>
              <w:t>дд/мм</w:t>
            </w:r>
            <w:r>
              <w:t>/</w:t>
            </w:r>
            <w:r>
              <w:rPr>
                <w:lang w:val="bg-BG"/>
              </w:rPr>
              <w:t>гггг</w:t>
            </w:r>
            <w:r>
              <w:t>&gt;</w:t>
            </w:r>
          </w:p>
        </w:tc>
        <w:tc>
          <w:tcPr>
            <w:tcW w:w="1152" w:type="dxa"/>
          </w:tcPr>
          <w:p w14:paraId="5BEB7C9E" w14:textId="77777777" w:rsidR="00903B79" w:rsidRDefault="00903B79" w:rsidP="009F5FC0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7418AA50" w14:textId="77777777" w:rsidR="00903B79" w:rsidRDefault="00903B79" w:rsidP="009F5FC0">
            <w:pPr>
              <w:pStyle w:val="Tabletext"/>
            </w:pPr>
            <w:r>
              <w:t>&lt;</w:t>
            </w:r>
            <w:r>
              <w:rPr>
                <w:lang w:val="bg-BG"/>
              </w:rPr>
              <w:t>детайли</w:t>
            </w:r>
            <w:r>
              <w:t>&gt;</w:t>
            </w:r>
          </w:p>
        </w:tc>
        <w:tc>
          <w:tcPr>
            <w:tcW w:w="2304" w:type="dxa"/>
          </w:tcPr>
          <w:p w14:paraId="714AB4FF" w14:textId="77777777" w:rsidR="00903B79" w:rsidRDefault="00903B79" w:rsidP="009F5FC0">
            <w:pPr>
              <w:pStyle w:val="Tabletext"/>
            </w:pPr>
            <w:r>
              <w:t>&lt;</w:t>
            </w:r>
            <w:r>
              <w:rPr>
                <w:lang w:val="bg-BG"/>
              </w:rPr>
              <w:t>име</w:t>
            </w:r>
            <w:r>
              <w:t>&gt;</w:t>
            </w:r>
          </w:p>
        </w:tc>
      </w:tr>
      <w:tr w:rsidR="00903B79" w14:paraId="1BBA51B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CCD020E" w14:textId="77777777"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14:paraId="5FD4DFCD" w14:textId="77777777"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14:paraId="049A9A1C" w14:textId="77777777"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14:paraId="3A16E775" w14:textId="77777777" w:rsidR="00903B79" w:rsidRDefault="00903B79">
            <w:pPr>
              <w:pStyle w:val="Tabletext"/>
            </w:pPr>
          </w:p>
        </w:tc>
      </w:tr>
      <w:tr w:rsidR="00903B79" w14:paraId="2A9D580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5DCB324" w14:textId="77777777"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14:paraId="0ED13CA1" w14:textId="77777777"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14:paraId="0C0FAA15" w14:textId="77777777"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14:paraId="4FFCA6F1" w14:textId="77777777" w:rsidR="00903B79" w:rsidRDefault="00903B79">
            <w:pPr>
              <w:pStyle w:val="Tabletext"/>
            </w:pPr>
          </w:p>
        </w:tc>
      </w:tr>
      <w:tr w:rsidR="00903B79" w14:paraId="25E68A1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1479ECC" w14:textId="77777777"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14:paraId="63A3DB2A" w14:textId="77777777"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14:paraId="201BB932" w14:textId="77777777"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14:paraId="629C6BF5" w14:textId="77777777" w:rsidR="00903B79" w:rsidRDefault="00903B79">
            <w:pPr>
              <w:pStyle w:val="Tabletext"/>
            </w:pPr>
          </w:p>
        </w:tc>
      </w:tr>
    </w:tbl>
    <w:p w14:paraId="184B95E1" w14:textId="77777777" w:rsidR="00E138F1" w:rsidRDefault="00E138F1"/>
    <w:p w14:paraId="26C19B34" w14:textId="77777777" w:rsidR="00E138F1" w:rsidRPr="008D6233" w:rsidRDefault="00E138F1">
      <w:pPr>
        <w:pStyle w:val="Title"/>
        <w:rPr>
          <w:lang w:val="bg-BG"/>
        </w:rPr>
      </w:pPr>
      <w:r>
        <w:br w:type="page"/>
      </w:r>
      <w:r w:rsidR="008D6233">
        <w:rPr>
          <w:lang w:val="bg-BG"/>
        </w:rPr>
        <w:lastRenderedPageBreak/>
        <w:t>Съдържание</w:t>
      </w:r>
    </w:p>
    <w:p w14:paraId="6C6BD1C9" w14:textId="77777777" w:rsidR="00E138F1" w:rsidRDefault="00E138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1A6C4C">
        <w:rPr>
          <w:noProof/>
          <w:szCs w:val="24"/>
          <w:lang w:val="bg-BG"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_Toc492790957 \h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7F5BF930" w14:textId="77777777" w:rsidR="00E138F1" w:rsidRPr="005F4B7D" w:rsidRDefault="00E138F1">
      <w:pPr>
        <w:pStyle w:val="TOC2"/>
        <w:tabs>
          <w:tab w:val="left" w:pos="1000"/>
        </w:tabs>
        <w:rPr>
          <w:noProof/>
          <w:sz w:val="24"/>
          <w:szCs w:val="24"/>
          <w:lang w:val="bg-BG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5F4B7D">
        <w:rPr>
          <w:noProof/>
          <w:lang w:val="bg-BG"/>
        </w:rPr>
        <w:t xml:space="preserve">Предназначение </w:t>
      </w:r>
      <w:r>
        <w:rPr>
          <w:noProof/>
        </w:rPr>
        <w:tab/>
      </w:r>
      <w:r w:rsidR="005F4B7D">
        <w:rPr>
          <w:noProof/>
          <w:lang w:val="bg-BG"/>
        </w:rPr>
        <w:t>4</w:t>
      </w:r>
    </w:p>
    <w:p w14:paraId="0673994E" w14:textId="77777777" w:rsidR="00E138F1" w:rsidRDefault="00E138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1A6C4C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_Toc492790959 \h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1BCD0A59" w14:textId="77777777" w:rsidR="00E138F1" w:rsidRDefault="00E138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1A6C4C">
        <w:rPr>
          <w:noProof/>
          <w:lang w:val="bg-BG"/>
        </w:rPr>
        <w:t xml:space="preserve">Дефиниции, </w:t>
      </w:r>
      <w:r w:rsidR="00AE4573">
        <w:rPr>
          <w:noProof/>
        </w:rPr>
        <w:t>a</w:t>
      </w:r>
      <w:r w:rsidR="001A6C4C">
        <w:rPr>
          <w:noProof/>
          <w:lang w:val="bg-BG"/>
        </w:rPr>
        <w:t xml:space="preserve">кроними, </w:t>
      </w:r>
      <w:r w:rsidR="00AE4573">
        <w:rPr>
          <w:noProof/>
        </w:rPr>
        <w:t>a</w:t>
      </w:r>
      <w:r w:rsidR="001A6C4C">
        <w:rPr>
          <w:noProof/>
          <w:lang w:val="bg-BG"/>
        </w:rPr>
        <w:t>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_Toc492790960 \h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2412B6F9" w14:textId="77777777" w:rsidR="00E138F1" w:rsidRDefault="00E138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5F4B7D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_Toc492790961 \h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7D024299" w14:textId="77777777" w:rsidR="00E138F1" w:rsidRPr="005F4B7D" w:rsidRDefault="00E138F1">
      <w:pPr>
        <w:pStyle w:val="TOC2"/>
        <w:tabs>
          <w:tab w:val="left" w:pos="1000"/>
        </w:tabs>
        <w:rPr>
          <w:noProof/>
          <w:sz w:val="24"/>
          <w:szCs w:val="24"/>
          <w:lang w:val="bg-BG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="001A6C4C">
        <w:rPr>
          <w:noProof/>
          <w:lang w:val="bg-BG"/>
        </w:rPr>
        <w:t>Об</w:t>
      </w:r>
      <w:r w:rsidR="005F4B7D">
        <w:rPr>
          <w:noProof/>
          <w:lang w:val="bg-BG"/>
        </w:rPr>
        <w:t>зор</w:t>
      </w:r>
      <w:r>
        <w:rPr>
          <w:noProof/>
        </w:rPr>
        <w:tab/>
      </w:r>
      <w:r w:rsidR="005F4B7D">
        <w:rPr>
          <w:noProof/>
          <w:lang w:val="bg-BG"/>
        </w:rPr>
        <w:t>4</w:t>
      </w:r>
    </w:p>
    <w:p w14:paraId="5AC1E71C" w14:textId="77777777" w:rsidR="00E138F1" w:rsidRDefault="00E138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1A6C4C">
        <w:rPr>
          <w:noProof/>
          <w:szCs w:val="24"/>
          <w:lang w:val="bg-BG"/>
        </w:rPr>
        <w:t>Рискове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_Toc492790963 \h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5BCBFD01" w14:textId="77777777" w:rsidR="00E138F1" w:rsidRPr="001A6C4C" w:rsidRDefault="00E138F1">
      <w:pPr>
        <w:pStyle w:val="TOC2"/>
        <w:tabs>
          <w:tab w:val="left" w:pos="1000"/>
        </w:tabs>
        <w:rPr>
          <w:noProof/>
          <w:sz w:val="24"/>
          <w:szCs w:val="24"/>
          <w:lang w:val="ru-RU"/>
        </w:rPr>
      </w:pPr>
      <w:r w:rsidRPr="001A6C4C">
        <w:rPr>
          <w:noProof/>
          <w:lang w:val="ru-RU"/>
        </w:rPr>
        <w:t>2.1</w:t>
      </w:r>
      <w:r w:rsidRPr="001A6C4C">
        <w:rPr>
          <w:noProof/>
          <w:sz w:val="24"/>
          <w:szCs w:val="24"/>
          <w:lang w:val="ru-RU"/>
        </w:rPr>
        <w:tab/>
      </w:r>
      <w:r w:rsidRPr="001A6C4C">
        <w:rPr>
          <w:noProof/>
          <w:lang w:val="ru-RU"/>
        </w:rPr>
        <w:t>&lt;</w:t>
      </w:r>
      <w:r w:rsidR="001A6C4C">
        <w:rPr>
          <w:noProof/>
          <w:lang w:val="bg-BG"/>
        </w:rPr>
        <w:t>Идентификатор на риска - описателно име или номер</w:t>
      </w:r>
      <w:r w:rsidRPr="001A6C4C">
        <w:rPr>
          <w:noProof/>
          <w:lang w:val="ru-RU"/>
        </w:rPr>
        <w:t>&gt;</w:t>
      </w:r>
      <w:r w:rsidRPr="001A6C4C">
        <w:rPr>
          <w:noProof/>
          <w:lang w:val="ru-RU"/>
        </w:rPr>
        <w:tab/>
      </w:r>
      <w:r>
        <w:rPr>
          <w:noProof/>
        </w:rPr>
        <w:fldChar w:fldCharType="begin"/>
      </w:r>
      <w:r w:rsidRPr="001A6C4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A6C4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A6C4C">
        <w:rPr>
          <w:noProof/>
          <w:lang w:val="ru-RU"/>
        </w:rPr>
        <w:instrText>492790964 \</w:instrText>
      </w:r>
      <w:r>
        <w:rPr>
          <w:noProof/>
        </w:rPr>
        <w:instrText>h</w:instrText>
      </w:r>
      <w:r w:rsidRPr="001A6C4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3BB5F56B" w14:textId="77777777" w:rsidR="00E138F1" w:rsidRPr="005F4B7D" w:rsidRDefault="00E138F1">
      <w:pPr>
        <w:pStyle w:val="TOC3"/>
        <w:rPr>
          <w:bCs w:val="0"/>
          <w:sz w:val="24"/>
          <w:szCs w:val="24"/>
          <w:lang w:val="bg-BG"/>
        </w:rPr>
      </w:pPr>
      <w:r w:rsidRPr="00661997">
        <w:rPr>
          <w:lang w:val="ru-RU"/>
        </w:rPr>
        <w:t>2.1.1</w:t>
      </w:r>
      <w:r w:rsidR="00031BC8">
        <w:rPr>
          <w:lang w:val="ru-RU"/>
        </w:rPr>
        <w:tab/>
      </w:r>
      <w:r w:rsidR="00661997">
        <w:rPr>
          <w:lang w:val="bg-BG"/>
        </w:rPr>
        <w:t>Значимост или приоретизация на риска</w:t>
      </w:r>
      <w:r w:rsidRPr="00661997">
        <w:rPr>
          <w:lang w:val="ru-RU"/>
        </w:rPr>
        <w:tab/>
      </w:r>
      <w:r w:rsidR="005F4B7D">
        <w:rPr>
          <w:lang w:val="bg-BG"/>
        </w:rPr>
        <w:t>4</w:t>
      </w:r>
    </w:p>
    <w:p w14:paraId="4E94CC7B" w14:textId="77777777" w:rsidR="00E138F1" w:rsidRDefault="00E138F1">
      <w:pPr>
        <w:pStyle w:val="TOC3"/>
        <w:rPr>
          <w:bCs w:val="0"/>
          <w:sz w:val="24"/>
          <w:szCs w:val="24"/>
        </w:rPr>
      </w:pPr>
      <w:r>
        <w:t>2.1.2</w:t>
      </w:r>
      <w:r>
        <w:rPr>
          <w:bCs w:val="0"/>
          <w:sz w:val="24"/>
          <w:szCs w:val="24"/>
        </w:rPr>
        <w:tab/>
      </w:r>
      <w:r w:rsidR="001A6C4C">
        <w:rPr>
          <w:lang w:val="bg-BG"/>
        </w:rPr>
        <w:t>Описание</w:t>
      </w:r>
      <w:r>
        <w:tab/>
      </w:r>
      <w:r>
        <w:fldChar w:fldCharType="begin"/>
      </w:r>
      <w:r>
        <w:instrText xml:space="preserve"> PAGEREF _Toc492790966 \h </w:instrText>
      </w:r>
      <w:r>
        <w:fldChar w:fldCharType="separate"/>
      </w:r>
      <w:r w:rsidR="00CD7E0E">
        <w:t>4</w:t>
      </w:r>
      <w:r>
        <w:fldChar w:fldCharType="end"/>
      </w:r>
    </w:p>
    <w:p w14:paraId="3D7576E1" w14:textId="77777777" w:rsidR="00E138F1" w:rsidRDefault="00E138F1">
      <w:pPr>
        <w:pStyle w:val="TOC3"/>
        <w:rPr>
          <w:bCs w:val="0"/>
          <w:sz w:val="24"/>
          <w:szCs w:val="24"/>
        </w:rPr>
      </w:pPr>
      <w:r>
        <w:t>2.1.3</w:t>
      </w:r>
      <w:r>
        <w:rPr>
          <w:bCs w:val="0"/>
          <w:sz w:val="24"/>
          <w:szCs w:val="24"/>
        </w:rPr>
        <w:tab/>
      </w:r>
      <w:r w:rsidR="001A6C4C">
        <w:rPr>
          <w:lang w:val="bg-BG"/>
        </w:rPr>
        <w:t>Въздействие</w:t>
      </w:r>
      <w:r>
        <w:tab/>
      </w:r>
      <w:r>
        <w:fldChar w:fldCharType="begin"/>
      </w:r>
      <w:r>
        <w:instrText xml:space="preserve"> PAGEREF _Toc492790967 \h </w:instrText>
      </w:r>
      <w:r>
        <w:fldChar w:fldCharType="separate"/>
      </w:r>
      <w:r w:rsidR="00CD7E0E">
        <w:t>4</w:t>
      </w:r>
      <w:r>
        <w:fldChar w:fldCharType="end"/>
      </w:r>
    </w:p>
    <w:p w14:paraId="5E5E7AAA" w14:textId="77777777" w:rsidR="00E138F1" w:rsidRDefault="00E138F1">
      <w:pPr>
        <w:pStyle w:val="TOC3"/>
        <w:rPr>
          <w:bCs w:val="0"/>
          <w:sz w:val="24"/>
          <w:szCs w:val="24"/>
        </w:rPr>
      </w:pPr>
      <w:r>
        <w:t>2.1.4</w:t>
      </w:r>
      <w:r>
        <w:rPr>
          <w:bCs w:val="0"/>
          <w:sz w:val="24"/>
          <w:szCs w:val="24"/>
        </w:rPr>
        <w:tab/>
      </w:r>
      <w:r w:rsidR="001A6C4C">
        <w:rPr>
          <w:lang w:val="bg-BG"/>
        </w:rPr>
        <w:t>Индикатори</w:t>
      </w:r>
      <w:r>
        <w:tab/>
      </w:r>
      <w:r>
        <w:fldChar w:fldCharType="begin"/>
      </w:r>
      <w:r>
        <w:instrText xml:space="preserve"> PAGEREF _Toc492790968 \h </w:instrText>
      </w:r>
      <w:r>
        <w:fldChar w:fldCharType="separate"/>
      </w:r>
      <w:r w:rsidR="00CD7E0E">
        <w:t>4</w:t>
      </w:r>
      <w:r>
        <w:fldChar w:fldCharType="end"/>
      </w:r>
    </w:p>
    <w:p w14:paraId="6994BF4C" w14:textId="77777777" w:rsidR="00E138F1" w:rsidRPr="00931D06" w:rsidRDefault="00E138F1">
      <w:pPr>
        <w:pStyle w:val="TOC3"/>
        <w:rPr>
          <w:bCs w:val="0"/>
          <w:sz w:val="24"/>
          <w:szCs w:val="24"/>
          <w:lang w:val="ru-RU"/>
        </w:rPr>
      </w:pPr>
      <w:r w:rsidRPr="00931D06">
        <w:rPr>
          <w:lang w:val="ru-RU"/>
        </w:rPr>
        <w:t>2.1.5</w:t>
      </w:r>
      <w:r w:rsidRPr="00931D06">
        <w:rPr>
          <w:bCs w:val="0"/>
          <w:sz w:val="24"/>
          <w:szCs w:val="24"/>
          <w:lang w:val="ru-RU"/>
        </w:rPr>
        <w:tab/>
      </w:r>
      <w:r w:rsidR="008B28C1">
        <w:rPr>
          <w:lang w:val="bg-BG"/>
        </w:rPr>
        <w:t>Стратегия за смекчаване</w:t>
      </w:r>
      <w:r w:rsidRPr="00931D06">
        <w:rPr>
          <w:lang w:val="ru-RU"/>
        </w:rPr>
        <w:tab/>
      </w:r>
      <w:r>
        <w:fldChar w:fldCharType="begin"/>
      </w:r>
      <w:r w:rsidRPr="00931D06">
        <w:rPr>
          <w:lang w:val="ru-RU"/>
        </w:rPr>
        <w:instrText xml:space="preserve"> </w:instrText>
      </w:r>
      <w:r>
        <w:instrText>PAGEREF</w:instrText>
      </w:r>
      <w:r w:rsidRPr="00931D06">
        <w:rPr>
          <w:lang w:val="ru-RU"/>
        </w:rPr>
        <w:instrText xml:space="preserve"> _</w:instrText>
      </w:r>
      <w:r>
        <w:instrText>Toc</w:instrText>
      </w:r>
      <w:r w:rsidRPr="00931D06">
        <w:rPr>
          <w:lang w:val="ru-RU"/>
        </w:rPr>
        <w:instrText>492790969 \</w:instrText>
      </w:r>
      <w:r>
        <w:instrText>h</w:instrText>
      </w:r>
      <w:r w:rsidRPr="00931D06">
        <w:rPr>
          <w:lang w:val="ru-RU"/>
        </w:rPr>
        <w:instrText xml:space="preserve"> </w:instrText>
      </w:r>
      <w:r>
        <w:fldChar w:fldCharType="separate"/>
      </w:r>
      <w:r w:rsidR="00CD7E0E">
        <w:t>4</w:t>
      </w:r>
      <w:r>
        <w:fldChar w:fldCharType="end"/>
      </w:r>
    </w:p>
    <w:p w14:paraId="0A7BA3E6" w14:textId="77777777" w:rsidR="00E138F1" w:rsidRPr="00931D06" w:rsidRDefault="00E138F1">
      <w:pPr>
        <w:pStyle w:val="TOC3"/>
        <w:rPr>
          <w:bCs w:val="0"/>
          <w:sz w:val="24"/>
          <w:szCs w:val="24"/>
          <w:lang w:val="ru-RU"/>
        </w:rPr>
      </w:pPr>
      <w:r w:rsidRPr="00931D06">
        <w:rPr>
          <w:lang w:val="ru-RU"/>
        </w:rPr>
        <w:t>2.1.6</w:t>
      </w:r>
      <w:r w:rsidRPr="00931D06">
        <w:rPr>
          <w:bCs w:val="0"/>
          <w:sz w:val="24"/>
          <w:szCs w:val="24"/>
          <w:lang w:val="ru-RU"/>
        </w:rPr>
        <w:tab/>
      </w:r>
      <w:r w:rsidR="00931D06">
        <w:rPr>
          <w:lang w:val="bg-BG"/>
        </w:rPr>
        <w:t>План на действие при настъпване на риска</w:t>
      </w:r>
      <w:r w:rsidRPr="00931D06">
        <w:rPr>
          <w:lang w:val="ru-RU"/>
        </w:rPr>
        <w:tab/>
      </w:r>
      <w:r>
        <w:fldChar w:fldCharType="begin"/>
      </w:r>
      <w:r w:rsidRPr="00931D06">
        <w:rPr>
          <w:lang w:val="ru-RU"/>
        </w:rPr>
        <w:instrText xml:space="preserve"> </w:instrText>
      </w:r>
      <w:r>
        <w:instrText>PAGEREF</w:instrText>
      </w:r>
      <w:r w:rsidRPr="00931D06">
        <w:rPr>
          <w:lang w:val="ru-RU"/>
        </w:rPr>
        <w:instrText xml:space="preserve"> _</w:instrText>
      </w:r>
      <w:r>
        <w:instrText>Toc</w:instrText>
      </w:r>
      <w:r w:rsidRPr="00931D06">
        <w:rPr>
          <w:lang w:val="ru-RU"/>
        </w:rPr>
        <w:instrText>492790970 \</w:instrText>
      </w:r>
      <w:r>
        <w:instrText>h</w:instrText>
      </w:r>
      <w:r w:rsidRPr="00931D06">
        <w:rPr>
          <w:lang w:val="ru-RU"/>
        </w:rPr>
        <w:instrText xml:space="preserve"> </w:instrText>
      </w:r>
      <w:r>
        <w:fldChar w:fldCharType="separate"/>
      </w:r>
      <w:r w:rsidR="00CD7E0E">
        <w:t>4</w:t>
      </w:r>
      <w:r>
        <w:fldChar w:fldCharType="end"/>
      </w:r>
    </w:p>
    <w:p w14:paraId="444B6780" w14:textId="77777777" w:rsidR="00E138F1" w:rsidRPr="008B28C1" w:rsidRDefault="00E138F1">
      <w:pPr>
        <w:pStyle w:val="TOC2"/>
        <w:tabs>
          <w:tab w:val="left" w:pos="1000"/>
        </w:tabs>
        <w:rPr>
          <w:noProof/>
          <w:sz w:val="24"/>
          <w:szCs w:val="24"/>
          <w:lang w:val="ru-RU"/>
        </w:rPr>
      </w:pPr>
      <w:r w:rsidRPr="008B28C1">
        <w:rPr>
          <w:noProof/>
          <w:lang w:val="ru-RU"/>
        </w:rPr>
        <w:t>2.2</w:t>
      </w:r>
      <w:r w:rsidRPr="008B28C1">
        <w:rPr>
          <w:noProof/>
          <w:sz w:val="24"/>
          <w:szCs w:val="24"/>
          <w:lang w:val="ru-RU"/>
        </w:rPr>
        <w:tab/>
      </w:r>
      <w:r w:rsidR="008B28C1" w:rsidRPr="008B28C1">
        <w:rPr>
          <w:noProof/>
          <w:lang w:val="ru-RU"/>
        </w:rPr>
        <w:t>&lt;</w:t>
      </w:r>
      <w:r w:rsidR="008B28C1">
        <w:rPr>
          <w:noProof/>
          <w:lang w:val="bg-BG"/>
        </w:rPr>
        <w:t>следващ Идентификатор на риска - описателно име или номер</w:t>
      </w:r>
      <w:r w:rsidRPr="008B28C1">
        <w:rPr>
          <w:noProof/>
          <w:lang w:val="ru-RU"/>
        </w:rPr>
        <w:t>&gt;</w:t>
      </w:r>
      <w:r w:rsidRPr="008B28C1">
        <w:rPr>
          <w:noProof/>
          <w:lang w:val="ru-RU"/>
        </w:rPr>
        <w:tab/>
      </w:r>
      <w:r>
        <w:rPr>
          <w:noProof/>
        </w:rPr>
        <w:fldChar w:fldCharType="begin"/>
      </w:r>
      <w:r w:rsidRPr="008B28C1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B28C1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B28C1">
        <w:rPr>
          <w:noProof/>
          <w:lang w:val="ru-RU"/>
        </w:rPr>
        <w:instrText>492790971 \</w:instrText>
      </w:r>
      <w:r>
        <w:rPr>
          <w:noProof/>
        </w:rPr>
        <w:instrText>h</w:instrText>
      </w:r>
      <w:r w:rsidRPr="008B28C1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CD7E0E">
        <w:rPr>
          <w:noProof/>
        </w:rPr>
        <w:t>4</w:t>
      </w:r>
      <w:r>
        <w:rPr>
          <w:noProof/>
        </w:rPr>
        <w:fldChar w:fldCharType="end"/>
      </w:r>
    </w:p>
    <w:p w14:paraId="1BCE7524" w14:textId="77777777" w:rsidR="00E138F1" w:rsidRPr="008D6233" w:rsidRDefault="00E138F1">
      <w:pPr>
        <w:pStyle w:val="Title"/>
        <w:rPr>
          <w:lang w:val="bg-BG"/>
        </w:rPr>
      </w:pPr>
      <w:r>
        <w:fldChar w:fldCharType="end"/>
      </w:r>
      <w:r w:rsidRPr="008B28C1">
        <w:rPr>
          <w:lang w:val="ru-RU"/>
        </w:rPr>
        <w:br w:type="page"/>
      </w:r>
      <w:r w:rsidR="008D6233">
        <w:rPr>
          <w:lang w:val="bg-BG"/>
        </w:rPr>
        <w:lastRenderedPageBreak/>
        <w:t>Списък на рисковете</w:t>
      </w:r>
    </w:p>
    <w:p w14:paraId="5A709F2C" w14:textId="77777777" w:rsidR="00E138F1" w:rsidRDefault="008D6233">
      <w:pPr>
        <w:pStyle w:val="Heading1"/>
      </w:pPr>
      <w:bookmarkStart w:id="0" w:name="_Toc456598586"/>
      <w:bookmarkStart w:id="1" w:name="_Toc456600917"/>
      <w:bookmarkStart w:id="2" w:name="_Toc492790957"/>
      <w:r>
        <w:rPr>
          <w:lang w:val="bg-BG"/>
        </w:rPr>
        <w:t>Въведение</w:t>
      </w:r>
      <w:bookmarkEnd w:id="0"/>
      <w:bookmarkEnd w:id="1"/>
      <w:bookmarkEnd w:id="2"/>
    </w:p>
    <w:p w14:paraId="2D97448F" w14:textId="77777777" w:rsidR="00902166" w:rsidRPr="00902166" w:rsidRDefault="00902166">
      <w:pPr>
        <w:pStyle w:val="InfoBlue"/>
        <w:rPr>
          <w:lang w:val="ru-RU"/>
        </w:rPr>
      </w:pPr>
      <w:r w:rsidRPr="00902166">
        <w:rPr>
          <w:lang w:val="ru-RU"/>
        </w:rPr>
        <w:t>[</w:t>
      </w:r>
      <w:r>
        <w:rPr>
          <w:lang w:val="bg-BG"/>
        </w:rPr>
        <w:t xml:space="preserve">Общ преглед на целия документ, включващ </w:t>
      </w:r>
      <w:r w:rsidR="005F4B7D">
        <w:rPr>
          <w:lang w:val="bg-BG"/>
        </w:rPr>
        <w:t>предназначение</w:t>
      </w:r>
      <w:r>
        <w:rPr>
          <w:lang w:val="bg-BG"/>
        </w:rPr>
        <w:t xml:space="preserve">, обхват, дефиниции, абревиатури, </w:t>
      </w:r>
      <w:r w:rsidR="005F4B7D">
        <w:rPr>
          <w:lang w:val="bg-BG"/>
        </w:rPr>
        <w:t>преппратки</w:t>
      </w:r>
      <w:r>
        <w:rPr>
          <w:lang w:val="bg-BG"/>
        </w:rPr>
        <w:t xml:space="preserve"> на документа </w:t>
      </w:r>
      <w:r w:rsidRPr="00902166">
        <w:rPr>
          <w:b/>
          <w:lang w:val="bg-BG"/>
        </w:rPr>
        <w:t>Списък на рисковете</w:t>
      </w:r>
      <w:r>
        <w:rPr>
          <w:lang w:val="bg-BG"/>
        </w:rPr>
        <w:t>.</w:t>
      </w:r>
      <w:r w:rsidRPr="00902166">
        <w:rPr>
          <w:lang w:val="ru-RU"/>
        </w:rPr>
        <w:t>]</w:t>
      </w:r>
    </w:p>
    <w:p w14:paraId="1F2DF92B" w14:textId="77777777" w:rsidR="00E138F1" w:rsidRDefault="005F4B7D">
      <w:pPr>
        <w:pStyle w:val="Heading2"/>
      </w:pPr>
      <w:r>
        <w:rPr>
          <w:lang w:val="bg-BG"/>
        </w:rPr>
        <w:t>Предназначение</w:t>
      </w:r>
    </w:p>
    <w:p w14:paraId="41BCAA95" w14:textId="77777777" w:rsidR="00E138F1" w:rsidRPr="00902166" w:rsidRDefault="00E138F1">
      <w:pPr>
        <w:pStyle w:val="InfoBlue"/>
        <w:rPr>
          <w:lang w:val="ru-RU"/>
        </w:rPr>
      </w:pPr>
      <w:r w:rsidRPr="00902166">
        <w:rPr>
          <w:lang w:val="ru-RU"/>
        </w:rPr>
        <w:t>[</w:t>
      </w:r>
      <w:r w:rsidR="008D6233">
        <w:rPr>
          <w:lang w:val="bg-BG"/>
        </w:rPr>
        <w:t xml:space="preserve">Специфицира </w:t>
      </w:r>
      <w:r w:rsidR="005F4B7D">
        <w:rPr>
          <w:lang w:val="bg-BG"/>
        </w:rPr>
        <w:t>предназначението</w:t>
      </w:r>
      <w:r w:rsidR="008D6233">
        <w:rPr>
          <w:lang w:val="bg-BG"/>
        </w:rPr>
        <w:t xml:space="preserve"> на този </w:t>
      </w:r>
      <w:r w:rsidR="008D6233">
        <w:rPr>
          <w:b/>
          <w:bCs/>
          <w:lang w:val="bg-BG"/>
        </w:rPr>
        <w:t>Списък на рисковете</w:t>
      </w:r>
      <w:r w:rsidRPr="00902166">
        <w:rPr>
          <w:b/>
          <w:bCs/>
          <w:lang w:val="ru-RU"/>
        </w:rPr>
        <w:t>.</w:t>
      </w:r>
      <w:r w:rsidRPr="00902166">
        <w:rPr>
          <w:lang w:val="ru-RU"/>
        </w:rPr>
        <w:t>]</w:t>
      </w:r>
    </w:p>
    <w:p w14:paraId="7DE8E64C" w14:textId="77777777" w:rsidR="00E138F1" w:rsidRDefault="008250B7">
      <w:pPr>
        <w:pStyle w:val="Heading2"/>
      </w:pPr>
      <w:bookmarkStart w:id="3" w:name="_Toc456598588"/>
      <w:bookmarkStart w:id="4" w:name="_Toc456600919"/>
      <w:bookmarkStart w:id="5" w:name="_Toc492790959"/>
      <w:r>
        <w:rPr>
          <w:lang w:val="bg-BG"/>
        </w:rPr>
        <w:t>Обхват</w:t>
      </w:r>
      <w:bookmarkEnd w:id="3"/>
      <w:bookmarkEnd w:id="4"/>
      <w:bookmarkEnd w:id="5"/>
    </w:p>
    <w:p w14:paraId="6AD7FF72" w14:textId="77777777" w:rsidR="00E138F1" w:rsidRPr="008D6233" w:rsidRDefault="00E138F1">
      <w:pPr>
        <w:pStyle w:val="InfoBlue"/>
        <w:rPr>
          <w:lang w:val="ru-RU"/>
        </w:rPr>
      </w:pPr>
      <w:r w:rsidRPr="00B76F34">
        <w:rPr>
          <w:lang w:val="ru-RU"/>
        </w:rPr>
        <w:t>[</w:t>
      </w:r>
      <w:r w:rsidR="008D6233">
        <w:rPr>
          <w:lang w:val="bg-BG"/>
        </w:rPr>
        <w:t xml:space="preserve">Кратко описание на обхвата на </w:t>
      </w:r>
      <w:r w:rsidR="008D6233">
        <w:rPr>
          <w:b/>
          <w:bCs/>
          <w:lang w:val="bg-BG"/>
        </w:rPr>
        <w:t>Списък на рисковете</w:t>
      </w:r>
      <w:r w:rsidR="00B76F34" w:rsidRPr="00B76F34">
        <w:rPr>
          <w:lang w:val="ru-RU"/>
        </w:rPr>
        <w:t>:</w:t>
      </w:r>
      <w:r w:rsidRPr="008D6233">
        <w:rPr>
          <w:lang w:val="ru-RU"/>
        </w:rPr>
        <w:t xml:space="preserve"> </w:t>
      </w:r>
      <w:r w:rsidR="008D6233">
        <w:rPr>
          <w:lang w:val="bg-BG"/>
        </w:rPr>
        <w:t>с какъв проект/проекти е свързан и всичко, което засяга или се влияе от този документ</w:t>
      </w:r>
      <w:r w:rsidRPr="008D6233">
        <w:rPr>
          <w:lang w:val="ru-RU"/>
        </w:rPr>
        <w:t>.]</w:t>
      </w:r>
    </w:p>
    <w:p w14:paraId="7B6FB2C5" w14:textId="77777777" w:rsidR="00E138F1" w:rsidRDefault="008250B7">
      <w:pPr>
        <w:pStyle w:val="Heading2"/>
      </w:pPr>
      <w:bookmarkStart w:id="6" w:name="_Toc456598589"/>
      <w:bookmarkStart w:id="7" w:name="_Toc456600920"/>
      <w:bookmarkStart w:id="8" w:name="_Toc492790960"/>
      <w:r>
        <w:rPr>
          <w:lang w:val="bg-BG"/>
        </w:rPr>
        <w:t>Дефиниции, Акроними, Абревиатури</w:t>
      </w:r>
      <w:bookmarkEnd w:id="6"/>
      <w:bookmarkEnd w:id="7"/>
      <w:bookmarkEnd w:id="8"/>
    </w:p>
    <w:p w14:paraId="072A213D" w14:textId="77777777" w:rsidR="00E138F1" w:rsidRPr="008250B7" w:rsidRDefault="00E138F1">
      <w:pPr>
        <w:pStyle w:val="InfoBlue"/>
        <w:rPr>
          <w:lang w:val="ru-RU"/>
        </w:rPr>
      </w:pPr>
      <w:r w:rsidRPr="008250B7">
        <w:rPr>
          <w:lang w:val="ru-RU"/>
        </w:rPr>
        <w:t>[</w:t>
      </w:r>
      <w:r w:rsidR="008250B7">
        <w:rPr>
          <w:lang w:val="bg-BG"/>
        </w:rPr>
        <w:t>Тази подсекция дава дефиниците на всички термини, акроними и абревиатури, необходими за подходящото интерпретиране на списъка на рисковете. Тази информация може да бъде осигурена чрез позоваване на Речника на проекта</w:t>
      </w:r>
      <w:r w:rsidRPr="008250B7">
        <w:rPr>
          <w:lang w:val="ru-RU"/>
        </w:rPr>
        <w:t>.]</w:t>
      </w:r>
    </w:p>
    <w:p w14:paraId="7649C366" w14:textId="77777777" w:rsidR="00E138F1" w:rsidRDefault="00B76F34">
      <w:pPr>
        <w:pStyle w:val="Heading2"/>
      </w:pPr>
      <w:bookmarkStart w:id="9" w:name="_Toc456598590"/>
      <w:bookmarkStart w:id="10" w:name="_Toc456600921"/>
      <w:bookmarkStart w:id="11" w:name="_Toc492790961"/>
      <w:r>
        <w:rPr>
          <w:lang w:val="bg-BG"/>
        </w:rPr>
        <w:t>П</w:t>
      </w:r>
      <w:r w:rsidR="005F4B7D">
        <w:rPr>
          <w:lang w:val="bg-BG"/>
        </w:rPr>
        <w:t>репратки</w:t>
      </w:r>
      <w:bookmarkEnd w:id="9"/>
      <w:bookmarkEnd w:id="10"/>
      <w:bookmarkEnd w:id="11"/>
    </w:p>
    <w:p w14:paraId="06DA20A3" w14:textId="77777777" w:rsidR="00B76F34" w:rsidRPr="009171E7" w:rsidRDefault="00E138F1">
      <w:pPr>
        <w:pStyle w:val="InfoBlue"/>
        <w:rPr>
          <w:lang w:val="ru-RU"/>
        </w:rPr>
      </w:pPr>
      <w:r w:rsidRPr="001B328A">
        <w:rPr>
          <w:lang w:val="ru-RU"/>
        </w:rPr>
        <w:t>[</w:t>
      </w:r>
      <w:r w:rsidR="00B76F34">
        <w:rPr>
          <w:lang w:val="bg-BG"/>
        </w:rPr>
        <w:t>Т</w:t>
      </w:r>
      <w:r w:rsidR="005F4B7D">
        <w:rPr>
          <w:lang w:val="bg-BG"/>
        </w:rPr>
        <w:t>ози подраздел</w:t>
      </w:r>
      <w:r w:rsidR="00B76F34">
        <w:rPr>
          <w:lang w:val="bg-BG"/>
        </w:rPr>
        <w:t xml:space="preserve"> </w:t>
      </w:r>
      <w:r w:rsidR="009171E7">
        <w:rPr>
          <w:lang w:val="bg-BG"/>
        </w:rPr>
        <w:t>включва пълен списък на</w:t>
      </w:r>
      <w:r w:rsidR="00B76F34" w:rsidRPr="001B328A">
        <w:rPr>
          <w:lang w:val="ru-RU"/>
        </w:rPr>
        <w:t xml:space="preserve"> </w:t>
      </w:r>
      <w:r w:rsidR="00B76F34">
        <w:rPr>
          <w:lang w:val="bg-BG"/>
        </w:rPr>
        <w:t>всички документи</w:t>
      </w:r>
      <w:r w:rsidR="001B328A">
        <w:rPr>
          <w:lang w:val="bg-BG"/>
        </w:rPr>
        <w:t>,</w:t>
      </w:r>
      <w:r w:rsidR="00B76F34">
        <w:rPr>
          <w:lang w:val="bg-BG"/>
        </w:rPr>
        <w:t xml:space="preserve"> на които се позовава </w:t>
      </w:r>
      <w:r w:rsidR="00B76F34">
        <w:rPr>
          <w:b/>
          <w:bCs/>
          <w:lang w:val="bg-BG"/>
        </w:rPr>
        <w:t>Списък</w:t>
      </w:r>
      <w:r w:rsidR="001B328A">
        <w:rPr>
          <w:b/>
          <w:bCs/>
          <w:lang w:val="bg-BG"/>
        </w:rPr>
        <w:t>ът</w:t>
      </w:r>
      <w:r w:rsidR="00B76F34">
        <w:rPr>
          <w:b/>
          <w:bCs/>
          <w:lang w:val="bg-BG"/>
        </w:rPr>
        <w:t xml:space="preserve"> на рисковете</w:t>
      </w:r>
      <w:r w:rsidR="00B76F34">
        <w:rPr>
          <w:lang w:val="bg-BG"/>
        </w:rPr>
        <w:t>. Всеки документ се описва с име, номер на отчета (ако е приложимо), дата, организация, публикувала документа. Описват се източниците, от които реферирани</w:t>
      </w:r>
      <w:r w:rsidR="001B328A">
        <w:rPr>
          <w:lang w:val="bg-BG"/>
        </w:rPr>
        <w:t>те</w:t>
      </w:r>
      <w:r w:rsidR="00B76F34">
        <w:rPr>
          <w:lang w:val="bg-BG"/>
        </w:rPr>
        <w:t xml:space="preserve"> документи могат да бъдат получени. Тази информация може да бъде описана в</w:t>
      </w:r>
      <w:r w:rsidR="001B328A">
        <w:rPr>
          <w:lang w:val="bg-BG"/>
        </w:rPr>
        <w:t xml:space="preserve"> </w:t>
      </w:r>
      <w:r w:rsidR="00B76F34">
        <w:rPr>
          <w:lang w:val="bg-BG"/>
        </w:rPr>
        <w:t>доп</w:t>
      </w:r>
      <w:r w:rsidR="001B328A">
        <w:rPr>
          <w:lang w:val="bg-BG"/>
        </w:rPr>
        <w:t>ъ</w:t>
      </w:r>
      <w:r w:rsidR="00B76F34">
        <w:rPr>
          <w:lang w:val="bg-BG"/>
        </w:rPr>
        <w:t>лнително приложение или друг документ</w:t>
      </w:r>
      <w:r w:rsidR="009171E7" w:rsidRPr="009171E7">
        <w:rPr>
          <w:lang w:val="ru-RU"/>
        </w:rPr>
        <w:t>].</w:t>
      </w:r>
    </w:p>
    <w:p w14:paraId="7922B500" w14:textId="77777777" w:rsidR="00E138F1" w:rsidRDefault="00031BC8">
      <w:pPr>
        <w:pStyle w:val="Heading2"/>
      </w:pPr>
      <w:r>
        <w:rPr>
          <w:lang w:val="bg-BG"/>
        </w:rPr>
        <w:t>Об</w:t>
      </w:r>
      <w:r w:rsidR="005F4B7D">
        <w:rPr>
          <w:lang w:val="bg-BG"/>
        </w:rPr>
        <w:t>зор</w:t>
      </w:r>
    </w:p>
    <w:p w14:paraId="4386AC26" w14:textId="77777777" w:rsidR="00E138F1" w:rsidRPr="00031BC8" w:rsidRDefault="00E138F1">
      <w:pPr>
        <w:pStyle w:val="InfoBlue"/>
        <w:rPr>
          <w:lang w:val="ru-RU"/>
        </w:rPr>
      </w:pPr>
      <w:r w:rsidRPr="00031BC8">
        <w:rPr>
          <w:lang w:val="ru-RU"/>
        </w:rPr>
        <w:t>[</w:t>
      </w:r>
      <w:r w:rsidR="005F4B7D">
        <w:rPr>
          <w:lang w:val="bg-BG"/>
        </w:rPr>
        <w:t>Този подраздел</w:t>
      </w:r>
      <w:r w:rsidR="00031BC8">
        <w:rPr>
          <w:lang w:val="bg-BG"/>
        </w:rPr>
        <w:t xml:space="preserve"> описва съдържанието и организацията на документа</w:t>
      </w:r>
      <w:r w:rsidR="00B76F34">
        <w:rPr>
          <w:lang w:val="bg-BG"/>
        </w:rPr>
        <w:t xml:space="preserve"> </w:t>
      </w:r>
      <w:r w:rsidR="00031BC8">
        <w:rPr>
          <w:b/>
          <w:bCs/>
          <w:lang w:val="bg-BG"/>
        </w:rPr>
        <w:t>Списък на рисковете</w:t>
      </w:r>
      <w:r w:rsidRPr="00031BC8">
        <w:rPr>
          <w:lang w:val="ru-RU"/>
        </w:rPr>
        <w:t>.]</w:t>
      </w:r>
    </w:p>
    <w:p w14:paraId="2086FE0E" w14:textId="77777777" w:rsidR="00E138F1" w:rsidRDefault="007963C6">
      <w:pPr>
        <w:pStyle w:val="Heading1"/>
      </w:pPr>
      <w:bookmarkStart w:id="12" w:name="_Toc492790963"/>
      <w:r>
        <w:rPr>
          <w:lang w:val="bg-BG"/>
        </w:rPr>
        <w:t>Рискове</w:t>
      </w:r>
      <w:bookmarkEnd w:id="12"/>
    </w:p>
    <w:p w14:paraId="75CD272A" w14:textId="77777777" w:rsidR="00E138F1" w:rsidRPr="00EE74B7" w:rsidDel="00CD7E0E" w:rsidRDefault="007963C6">
      <w:pPr>
        <w:pStyle w:val="Heading2"/>
        <w:rPr>
          <w:del w:id="13" w:author="Mihail" w:date="2014-03-03T21:24:00Z"/>
          <w:lang w:val="ru-RU"/>
        </w:rPr>
      </w:pPr>
      <w:bookmarkStart w:id="14" w:name="_Toc492790964"/>
      <w:commentRangeStart w:id="15"/>
      <w:del w:id="16" w:author="Mihail" w:date="2014-03-03T21:24:00Z">
        <w:r w:rsidRPr="00EE74B7" w:rsidDel="00CD7E0E">
          <w:rPr>
            <w:lang w:val="ru-RU"/>
          </w:rPr>
          <w:delText>&lt;</w:delText>
        </w:r>
        <w:r w:rsidDel="00CD7E0E">
          <w:rPr>
            <w:lang w:val="bg-BG"/>
          </w:rPr>
          <w:delText xml:space="preserve">Идентификатор на риска </w:delText>
        </w:r>
        <w:r w:rsidR="00E138F1" w:rsidRPr="00EE74B7" w:rsidDel="00CD7E0E">
          <w:rPr>
            <w:rFonts w:ascii="Helvetica" w:hAnsi="Helvetica"/>
            <w:lang w:val="ru-RU"/>
          </w:rPr>
          <w:delText>—</w:delText>
        </w:r>
        <w:r w:rsidDel="00CD7E0E">
          <w:rPr>
            <w:lang w:val="bg-BG"/>
          </w:rPr>
          <w:delText>описателно име или номер</w:delText>
        </w:r>
        <w:r w:rsidR="00E138F1" w:rsidRPr="00EE74B7" w:rsidDel="00CD7E0E">
          <w:rPr>
            <w:lang w:val="ru-RU"/>
          </w:rPr>
          <w:delText>&gt;</w:delText>
        </w:r>
        <w:bookmarkEnd w:id="14"/>
        <w:r w:rsidR="00E138F1" w:rsidRPr="00EE74B7" w:rsidDel="00CD7E0E">
          <w:rPr>
            <w:lang w:val="ru-RU"/>
          </w:rPr>
          <w:delText xml:space="preserve"> </w:delText>
        </w:r>
      </w:del>
    </w:p>
    <w:p w14:paraId="5A646C6B" w14:textId="77777777" w:rsidR="00E138F1" w:rsidDel="00CD7E0E" w:rsidRDefault="0026611F">
      <w:pPr>
        <w:pStyle w:val="Heading3"/>
        <w:rPr>
          <w:del w:id="17" w:author="Mihail" w:date="2014-03-03T21:24:00Z"/>
        </w:rPr>
      </w:pPr>
      <w:del w:id="18" w:author="Mihail" w:date="2014-03-03T21:24:00Z">
        <w:r w:rsidDel="00CD7E0E">
          <w:rPr>
            <w:lang w:val="bg-BG"/>
          </w:rPr>
          <w:delText>Подрежане на рисковете</w:delText>
        </w:r>
      </w:del>
    </w:p>
    <w:p w14:paraId="59A02FF1" w14:textId="77777777" w:rsidR="00E138F1" w:rsidRPr="007963C6" w:rsidDel="00CD7E0E" w:rsidRDefault="00E138F1">
      <w:pPr>
        <w:pStyle w:val="InfoBlue"/>
        <w:rPr>
          <w:del w:id="19" w:author="Mihail" w:date="2014-03-03T21:24:00Z"/>
          <w:lang w:val="ru-RU"/>
        </w:rPr>
      </w:pPr>
      <w:del w:id="20" w:author="Mihail" w:date="2014-03-03T21:24:00Z">
        <w:r w:rsidRPr="007963C6" w:rsidDel="00CD7E0E">
          <w:rPr>
            <w:lang w:val="ru-RU"/>
          </w:rPr>
          <w:delText>[</w:delText>
        </w:r>
        <w:r w:rsidR="007963C6" w:rsidDel="00CD7E0E">
          <w:rPr>
            <w:lang w:val="bg-BG"/>
          </w:rPr>
          <w:delText>Индикатор на значимостта на риска може да бъде посочен, с цел подреждане на рисковете в низходящ ред в зависимост от тяхното негативно въздействие върху проекта</w:delText>
        </w:r>
        <w:r w:rsidRPr="007963C6" w:rsidDel="00CD7E0E">
          <w:rPr>
            <w:lang w:val="ru-RU"/>
          </w:rPr>
          <w:delText>.]</w:delText>
        </w:r>
      </w:del>
    </w:p>
    <w:p w14:paraId="715C200B" w14:textId="77777777" w:rsidR="00E138F1" w:rsidDel="00CD7E0E" w:rsidRDefault="007963C6">
      <w:pPr>
        <w:pStyle w:val="Heading3"/>
        <w:rPr>
          <w:del w:id="21" w:author="Mihail" w:date="2014-03-03T21:24:00Z"/>
        </w:rPr>
      </w:pPr>
      <w:bookmarkStart w:id="22" w:name="_Toc492790966"/>
      <w:del w:id="23" w:author="Mihail" w:date="2014-03-03T21:24:00Z">
        <w:r w:rsidDel="00CD7E0E">
          <w:rPr>
            <w:lang w:val="bg-BG"/>
          </w:rPr>
          <w:delText>Описание</w:delText>
        </w:r>
        <w:bookmarkEnd w:id="22"/>
      </w:del>
    </w:p>
    <w:p w14:paraId="76462A9F" w14:textId="77777777" w:rsidR="00E138F1" w:rsidDel="00CD7E0E" w:rsidRDefault="00C5040D">
      <w:pPr>
        <w:pStyle w:val="InfoBlue"/>
        <w:rPr>
          <w:del w:id="24" w:author="Mihail" w:date="2014-03-03T21:24:00Z"/>
        </w:rPr>
      </w:pPr>
      <w:del w:id="25" w:author="Mihail" w:date="2014-03-03T21:24:00Z">
        <w:r w:rsidDel="00CD7E0E">
          <w:delText>[</w:delText>
        </w:r>
        <w:r w:rsidDel="00CD7E0E">
          <w:rPr>
            <w:lang w:val="bg-BG"/>
          </w:rPr>
          <w:delText>Кратко описание на риска</w:delText>
        </w:r>
        <w:r w:rsidR="00E138F1" w:rsidDel="00CD7E0E">
          <w:delText>.]</w:delText>
        </w:r>
      </w:del>
    </w:p>
    <w:p w14:paraId="7CDE13DD" w14:textId="77777777" w:rsidR="00E138F1" w:rsidDel="00CD7E0E" w:rsidRDefault="00610FF1">
      <w:pPr>
        <w:pStyle w:val="Heading3"/>
        <w:rPr>
          <w:del w:id="26" w:author="Mihail" w:date="2014-03-03T21:24:00Z"/>
        </w:rPr>
      </w:pPr>
      <w:bookmarkStart w:id="27" w:name="_Toc492790967"/>
      <w:del w:id="28" w:author="Mihail" w:date="2014-03-03T21:24:00Z">
        <w:r w:rsidDel="00CD7E0E">
          <w:rPr>
            <w:lang w:val="bg-BG"/>
          </w:rPr>
          <w:delText>В</w:delText>
        </w:r>
        <w:r w:rsidR="00C5040D" w:rsidDel="00CD7E0E">
          <w:rPr>
            <w:lang w:val="bg-BG"/>
          </w:rPr>
          <w:delText>ъ</w:delText>
        </w:r>
        <w:r w:rsidDel="00CD7E0E">
          <w:rPr>
            <w:lang w:val="bg-BG"/>
          </w:rPr>
          <w:delText>здействия</w:delText>
        </w:r>
        <w:bookmarkEnd w:id="27"/>
      </w:del>
    </w:p>
    <w:p w14:paraId="6EACFA19" w14:textId="77777777" w:rsidR="00E138F1" w:rsidRPr="00C5040D" w:rsidDel="00CD7E0E" w:rsidRDefault="00E138F1">
      <w:pPr>
        <w:pStyle w:val="InfoBlue"/>
        <w:rPr>
          <w:del w:id="29" w:author="Mihail" w:date="2014-03-03T21:24:00Z"/>
          <w:lang w:val="ru-RU"/>
        </w:rPr>
      </w:pPr>
      <w:del w:id="30" w:author="Mihail" w:date="2014-03-03T21:24:00Z">
        <w:r w:rsidRPr="00C5040D" w:rsidDel="00CD7E0E">
          <w:rPr>
            <w:lang w:val="ru-RU"/>
          </w:rPr>
          <w:delText>[</w:delText>
        </w:r>
        <w:r w:rsidR="00C5040D" w:rsidDel="00CD7E0E">
          <w:rPr>
            <w:lang w:val="bg-BG"/>
          </w:rPr>
          <w:delText>Изброяване на въздействията върху проекта или продукта</w:delText>
        </w:r>
        <w:r w:rsidRPr="00C5040D" w:rsidDel="00CD7E0E">
          <w:rPr>
            <w:lang w:val="ru-RU"/>
          </w:rPr>
          <w:delText>.]</w:delText>
        </w:r>
      </w:del>
    </w:p>
    <w:p w14:paraId="7D0371D0" w14:textId="77777777" w:rsidR="00E138F1" w:rsidDel="00CD7E0E" w:rsidRDefault="00610FF1">
      <w:pPr>
        <w:pStyle w:val="Heading3"/>
        <w:rPr>
          <w:del w:id="31" w:author="Mihail" w:date="2014-03-03T21:24:00Z"/>
        </w:rPr>
      </w:pPr>
      <w:bookmarkStart w:id="32" w:name="_Toc492790968"/>
      <w:del w:id="33" w:author="Mihail" w:date="2014-03-03T21:24:00Z">
        <w:r w:rsidDel="00CD7E0E">
          <w:rPr>
            <w:lang w:val="bg-BG"/>
          </w:rPr>
          <w:delText>Индикатори</w:delText>
        </w:r>
        <w:bookmarkEnd w:id="32"/>
      </w:del>
    </w:p>
    <w:p w14:paraId="08322596" w14:textId="77777777" w:rsidR="00E138F1" w:rsidRPr="0065765E" w:rsidDel="00CD7E0E" w:rsidRDefault="00E138F1">
      <w:pPr>
        <w:pStyle w:val="InfoBlue"/>
        <w:rPr>
          <w:del w:id="34" w:author="Mihail" w:date="2014-03-03T21:24:00Z"/>
          <w:lang w:val="ru-RU"/>
        </w:rPr>
      </w:pPr>
      <w:del w:id="35" w:author="Mihail" w:date="2014-03-03T21:24:00Z">
        <w:r w:rsidRPr="0065765E" w:rsidDel="00CD7E0E">
          <w:rPr>
            <w:lang w:val="ru-RU"/>
          </w:rPr>
          <w:delText>[</w:delText>
        </w:r>
        <w:r w:rsidR="0065765E" w:rsidDel="00CD7E0E">
          <w:rPr>
            <w:lang w:val="bg-BG"/>
          </w:rPr>
          <w:delText xml:space="preserve">Опишете как наблюдавате и откривате дали рисковото събитие е настъпило или предстои да настъпи </w:delText>
        </w:r>
        <w:r w:rsidRPr="0065765E" w:rsidDel="00CD7E0E">
          <w:rPr>
            <w:lang w:val="ru-RU"/>
          </w:rPr>
          <w:delText xml:space="preserve"> </w:delText>
        </w:r>
        <w:r w:rsidR="0065765E" w:rsidDel="00CD7E0E">
          <w:rPr>
            <w:lang w:val="bg-BG"/>
          </w:rPr>
          <w:delText>-  метрики, допустими прагове, резултати от тестове, специфични действия и т.н.</w:delText>
        </w:r>
        <w:r w:rsidRPr="0065765E" w:rsidDel="00CD7E0E">
          <w:rPr>
            <w:lang w:val="ru-RU"/>
          </w:rPr>
          <w:delText>]</w:delText>
        </w:r>
      </w:del>
    </w:p>
    <w:p w14:paraId="06D8AA10" w14:textId="77777777" w:rsidR="00E138F1" w:rsidDel="00CD7E0E" w:rsidRDefault="00610FF1">
      <w:pPr>
        <w:pStyle w:val="Heading3"/>
        <w:rPr>
          <w:del w:id="36" w:author="Mihail" w:date="2014-03-03T21:24:00Z"/>
        </w:rPr>
      </w:pPr>
      <w:bookmarkStart w:id="37" w:name="_Toc492790969"/>
      <w:del w:id="38" w:author="Mihail" w:date="2014-03-03T21:24:00Z">
        <w:r w:rsidDel="00CD7E0E">
          <w:rPr>
            <w:lang w:val="bg-BG"/>
          </w:rPr>
          <w:delText>Стратегия на смекчаване</w:delText>
        </w:r>
        <w:bookmarkEnd w:id="37"/>
      </w:del>
    </w:p>
    <w:p w14:paraId="4100CEA0" w14:textId="77777777" w:rsidR="00E138F1" w:rsidRPr="00B76F34" w:rsidDel="00CD7E0E" w:rsidRDefault="00E138F1">
      <w:pPr>
        <w:pStyle w:val="InfoBlue"/>
        <w:rPr>
          <w:del w:id="39" w:author="Mihail" w:date="2014-03-03T21:24:00Z"/>
          <w:lang w:val="ru-RU"/>
        </w:rPr>
      </w:pPr>
      <w:del w:id="40" w:author="Mihail" w:date="2014-03-03T21:24:00Z">
        <w:r w:rsidRPr="00B76F34" w:rsidDel="00CD7E0E">
          <w:rPr>
            <w:lang w:val="ru-RU"/>
          </w:rPr>
          <w:delText>[</w:delText>
        </w:r>
        <w:r w:rsidR="00B76F34" w:rsidDel="00CD7E0E">
          <w:rPr>
            <w:lang w:val="bg-BG"/>
          </w:rPr>
          <w:delText>Опи</w:delText>
        </w:r>
        <w:r w:rsidR="0065765E" w:rsidDel="00CD7E0E">
          <w:rPr>
            <w:lang w:val="bg-BG"/>
          </w:rPr>
          <w:delText>шете</w:delText>
        </w:r>
        <w:r w:rsidR="00A429D8" w:rsidDel="00CD7E0E">
          <w:rPr>
            <w:lang w:val="bg-BG"/>
          </w:rPr>
          <w:delText xml:space="preserve"> </w:delText>
        </w:r>
        <w:r w:rsidR="00B76F34" w:rsidDel="00CD7E0E">
          <w:rPr>
            <w:lang w:val="bg-BG"/>
          </w:rPr>
          <w:delText>текущите действия по проекта, които имат за цел да</w:delText>
        </w:r>
        <w:r w:rsidR="0065765E" w:rsidDel="00CD7E0E">
          <w:rPr>
            <w:lang w:val="bg-BG"/>
          </w:rPr>
          <w:delText xml:space="preserve"> смекчат въздействието на риска.</w:delText>
        </w:r>
        <w:r w:rsidRPr="00B76F34" w:rsidDel="00CD7E0E">
          <w:rPr>
            <w:lang w:val="ru-RU"/>
          </w:rPr>
          <w:delText>]</w:delText>
        </w:r>
      </w:del>
    </w:p>
    <w:p w14:paraId="5703AD69" w14:textId="77777777" w:rsidR="00E138F1" w:rsidRPr="003E0BC0" w:rsidDel="00CD7E0E" w:rsidRDefault="003E0BC0">
      <w:pPr>
        <w:pStyle w:val="Heading3"/>
        <w:rPr>
          <w:del w:id="41" w:author="Mihail" w:date="2014-03-03T21:24:00Z"/>
          <w:lang w:val="ru-RU"/>
        </w:rPr>
      </w:pPr>
      <w:bookmarkStart w:id="42" w:name="_Toc492790970"/>
      <w:del w:id="43" w:author="Mihail" w:date="2014-03-03T21:24:00Z">
        <w:r w:rsidDel="00CD7E0E">
          <w:rPr>
            <w:lang w:val="bg-BG"/>
          </w:rPr>
          <w:lastRenderedPageBreak/>
          <w:delText>План на действие при настъпване на риска</w:delText>
        </w:r>
        <w:bookmarkEnd w:id="42"/>
      </w:del>
    </w:p>
    <w:p w14:paraId="43207474" w14:textId="77777777" w:rsidR="00E138F1" w:rsidRPr="00EE74B7" w:rsidDel="00CD7E0E" w:rsidRDefault="00EE74B7">
      <w:pPr>
        <w:pStyle w:val="InfoBlue"/>
        <w:rPr>
          <w:del w:id="44" w:author="Mihail" w:date="2014-03-03T21:24:00Z"/>
          <w:lang w:val="ru-RU"/>
        </w:rPr>
      </w:pPr>
      <w:del w:id="45" w:author="Mihail" w:date="2014-03-03T21:24:00Z">
        <w:r w:rsidRPr="00EE74B7" w:rsidDel="00CD7E0E">
          <w:rPr>
            <w:lang w:val="ru-RU"/>
          </w:rPr>
          <w:delText>[</w:delText>
        </w:r>
        <w:r w:rsidDel="00CD7E0E">
          <w:rPr>
            <w:lang w:val="bg-BG"/>
          </w:rPr>
          <w:delText>Опишете какви действия ще предприемете, ако рисковото събитие се материализира: алтернати</w:delText>
        </w:r>
        <w:r w:rsidR="00A429D8" w:rsidDel="00CD7E0E">
          <w:rPr>
            <w:lang w:val="bg-BG"/>
          </w:rPr>
          <w:delText>в</w:delText>
        </w:r>
        <w:r w:rsidDel="00CD7E0E">
          <w:rPr>
            <w:lang w:val="bg-BG"/>
          </w:rPr>
          <w:delText>но решение, редициране на функционалността и т.н.</w:delText>
        </w:r>
        <w:r w:rsidR="00E138F1" w:rsidRPr="00EE74B7" w:rsidDel="00CD7E0E">
          <w:rPr>
            <w:lang w:val="ru-RU"/>
          </w:rPr>
          <w:delText>]</w:delText>
        </w:r>
      </w:del>
    </w:p>
    <w:p w14:paraId="4F2061C7" w14:textId="77777777" w:rsidR="00FF5F02" w:rsidRPr="00EE74B7" w:rsidRDefault="00E138F1">
      <w:pPr>
        <w:pStyle w:val="Heading2"/>
        <w:rPr>
          <w:lang w:val="ru-RU"/>
        </w:rPr>
      </w:pPr>
      <w:bookmarkStart w:id="46" w:name="_Toc492790971"/>
      <w:del w:id="47" w:author="Mihail" w:date="2014-03-03T21:24:00Z">
        <w:r w:rsidRPr="00EE74B7" w:rsidDel="00CD7E0E">
          <w:rPr>
            <w:lang w:val="ru-RU"/>
          </w:rPr>
          <w:delText>&lt;</w:delText>
        </w:r>
        <w:r w:rsidR="00EE74B7" w:rsidDel="00CD7E0E">
          <w:rPr>
            <w:lang w:val="bg-BG"/>
          </w:rPr>
          <w:delText>следващ</w:delText>
        </w:r>
        <w:r w:rsidRPr="00EE74B7" w:rsidDel="00CD7E0E">
          <w:rPr>
            <w:lang w:val="ru-RU"/>
          </w:rPr>
          <w:delText xml:space="preserve"> </w:delText>
        </w:r>
        <w:r w:rsidR="00EE74B7" w:rsidDel="00CD7E0E">
          <w:rPr>
            <w:lang w:val="bg-BG"/>
          </w:rPr>
          <w:delText xml:space="preserve">Идентификатор на риска </w:delText>
        </w:r>
        <w:r w:rsidR="00EE74B7" w:rsidRPr="00EE74B7" w:rsidDel="00CD7E0E">
          <w:rPr>
            <w:rFonts w:ascii="Helvetica" w:hAnsi="Helvetica"/>
            <w:lang w:val="ru-RU"/>
          </w:rPr>
          <w:delText>—</w:delText>
        </w:r>
        <w:r w:rsidR="00EE74B7" w:rsidDel="00CD7E0E">
          <w:rPr>
            <w:lang w:val="bg-BG"/>
          </w:rPr>
          <w:delText>описателно име или номер</w:delText>
        </w:r>
        <w:r w:rsidR="00EE74B7" w:rsidRPr="00EE74B7" w:rsidDel="00CD7E0E">
          <w:rPr>
            <w:lang w:val="ru-RU"/>
          </w:rPr>
          <w:delText xml:space="preserve"> </w:delText>
        </w:r>
        <w:r w:rsidRPr="00EE74B7" w:rsidDel="00CD7E0E">
          <w:rPr>
            <w:lang w:val="ru-RU"/>
          </w:rPr>
          <w:delText>&gt;</w:delText>
        </w:r>
      </w:del>
      <w:bookmarkEnd w:id="46"/>
      <w:commentRangeEnd w:id="15"/>
      <w:r w:rsidR="00CD7E0E">
        <w:rPr>
          <w:rStyle w:val="CommentReference"/>
          <w:rFonts w:ascii="Times New Roman" w:hAnsi="Times New Roman"/>
          <w:b w:val="0"/>
        </w:rPr>
        <w:commentReference w:id="15"/>
      </w:r>
    </w:p>
    <w:sectPr w:rsidR="00FF5F02" w:rsidRPr="00EE74B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Mihail" w:date="2014-03-03T21:24:00Z" w:initials="M">
    <w:p w14:paraId="0F9D2B18" w14:textId="77777777" w:rsidR="00CD7E0E" w:rsidRDefault="00CD7E0E">
      <w:pPr>
        <w:pStyle w:val="CommentText"/>
      </w:pPr>
      <w:r>
        <w:rPr>
          <w:rStyle w:val="CommentReference"/>
        </w:rPr>
        <w:annotationRef/>
      </w:r>
      <w:r>
        <w:t>Risks will be listed in an Excel file including probability of happening, impact etc.</w:t>
      </w:r>
      <w:bookmarkStart w:id="48" w:name="_GoBack"/>
      <w:bookmarkEnd w:id="4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9D2B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0F1B3" w14:textId="77777777" w:rsidR="00A777AC" w:rsidRDefault="00A777AC">
      <w:r>
        <w:separator/>
      </w:r>
    </w:p>
  </w:endnote>
  <w:endnote w:type="continuationSeparator" w:id="0">
    <w:p w14:paraId="0B37C941" w14:textId="77777777" w:rsidR="00A777AC" w:rsidRDefault="00A7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B4E96" w14:textId="77777777" w:rsidR="005F4B7D" w:rsidRDefault="005F4B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82A2FE" w14:textId="77777777" w:rsidR="005F4B7D" w:rsidRDefault="005F4B7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4B7D" w14:paraId="7DD0014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BAE6E2" w14:textId="77777777" w:rsidR="005F4B7D" w:rsidRPr="0043578F" w:rsidRDefault="005F4B7D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382859" w14:textId="77777777" w:rsidR="005F4B7D" w:rsidRDefault="005F4B7D">
          <w:pPr>
            <w:jc w:val="center"/>
          </w:pPr>
          <w:r>
            <w:sym w:font="Symbol" w:char="F0D3"/>
          </w:r>
          <w:fldSimple w:instr=" DOCPROPERTY &quot;Company&quot;  \* MERGEFORMAT ">
            <w:r w:rsidR="00CD7E0E">
              <w:t>&lt;</w:t>
            </w:r>
            <w:r w:rsidR="00CD7E0E" w:rsidRPr="00CD7E0E">
              <w:rPr>
                <w:lang w:val="bg-BG"/>
              </w:rPr>
              <w:t>Име на организация&gt;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7E0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70934E" w14:textId="77777777" w:rsidR="005F4B7D" w:rsidRDefault="005F4B7D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D7E0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D7E0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FCE2137" w14:textId="77777777" w:rsidR="005F4B7D" w:rsidRDefault="005F4B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FC8C1" w14:textId="77777777" w:rsidR="005F4B7D" w:rsidRDefault="005F4B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005F" w14:textId="77777777" w:rsidR="00A777AC" w:rsidRDefault="00A777AC">
      <w:r>
        <w:separator/>
      </w:r>
    </w:p>
  </w:footnote>
  <w:footnote w:type="continuationSeparator" w:id="0">
    <w:p w14:paraId="521BA9B5" w14:textId="77777777" w:rsidR="00A777AC" w:rsidRDefault="00A77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24F90" w14:textId="77777777" w:rsidR="005F4B7D" w:rsidRDefault="005F4B7D">
    <w:pPr>
      <w:rPr>
        <w:sz w:val="24"/>
      </w:rPr>
    </w:pPr>
  </w:p>
  <w:p w14:paraId="3A3349EA" w14:textId="77777777" w:rsidR="005F4B7D" w:rsidRDefault="005F4B7D">
    <w:pPr>
      <w:pBdr>
        <w:top w:val="single" w:sz="6" w:space="1" w:color="auto"/>
      </w:pBdr>
      <w:rPr>
        <w:sz w:val="24"/>
      </w:rPr>
    </w:pPr>
  </w:p>
  <w:p w14:paraId="5CA7608F" w14:textId="77777777" w:rsidR="005F4B7D" w:rsidRDefault="005F4B7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D7E0E">
      <w:rPr>
        <w:rFonts w:ascii="Arial" w:hAnsi="Arial"/>
        <w:b/>
        <w:sz w:val="36"/>
      </w:rPr>
      <w:t>&lt;</w:t>
    </w:r>
    <w:r w:rsidR="00CD7E0E" w:rsidRPr="00CD7E0E">
      <w:rPr>
        <w:rFonts w:ascii="Arial" w:hAnsi="Arial"/>
        <w:b/>
        <w:sz w:val="36"/>
        <w:lang w:val="bg-BG"/>
      </w:rPr>
      <w:t>Име на организация&gt;</w:t>
    </w:r>
    <w:r>
      <w:rPr>
        <w:rFonts w:ascii="Arial" w:hAnsi="Arial"/>
        <w:b/>
        <w:sz w:val="36"/>
      </w:rPr>
      <w:fldChar w:fldCharType="end"/>
    </w:r>
  </w:p>
  <w:p w14:paraId="1C3043E4" w14:textId="77777777" w:rsidR="005F4B7D" w:rsidRDefault="005F4B7D">
    <w:pPr>
      <w:pBdr>
        <w:bottom w:val="single" w:sz="6" w:space="1" w:color="auto"/>
      </w:pBdr>
      <w:jc w:val="right"/>
      <w:rPr>
        <w:sz w:val="24"/>
      </w:rPr>
    </w:pPr>
  </w:p>
  <w:p w14:paraId="02A93190" w14:textId="77777777" w:rsidR="005F4B7D" w:rsidRDefault="005F4B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B7D" w14:paraId="38171EE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AA38154" w14:textId="77777777" w:rsidR="005F4B7D" w:rsidRDefault="005F4B7D">
          <w:fldSimple w:instr=" SUBJECT  \* MERGEFORMAT ">
            <w:r w:rsidR="00CD7E0E">
              <w:t>&lt;</w:t>
            </w:r>
            <w:r w:rsidR="00CD7E0E" w:rsidRPr="00CD7E0E">
              <w:rPr>
                <w:lang w:val="bg-BG"/>
              </w:rPr>
              <w:t>Име на проект&gt;</w:t>
            </w:r>
          </w:fldSimple>
        </w:p>
      </w:tc>
      <w:tc>
        <w:tcPr>
          <w:tcW w:w="3179" w:type="dxa"/>
        </w:tcPr>
        <w:p w14:paraId="2DA54364" w14:textId="77777777" w:rsidR="005F4B7D" w:rsidRDefault="005F4B7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&lt;1.0&gt;</w:t>
          </w:r>
        </w:p>
      </w:tc>
    </w:tr>
    <w:tr w:rsidR="005F4B7D" w14:paraId="55B82EE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A0A74DD" w14:textId="77777777" w:rsidR="005F4B7D" w:rsidRPr="0026611F" w:rsidRDefault="005F4B7D">
          <w:pPr>
            <w:rPr>
              <w:lang w:val="bg-BG"/>
            </w:rPr>
          </w:pPr>
          <w:r>
            <w:rPr>
              <w:lang w:val="bg-BG"/>
            </w:rPr>
            <w:t>Списък на рисковете</w:t>
          </w:r>
        </w:p>
      </w:tc>
      <w:tc>
        <w:tcPr>
          <w:tcW w:w="3179" w:type="dxa"/>
        </w:tcPr>
        <w:p w14:paraId="2E322B69" w14:textId="77777777" w:rsidR="005F4B7D" w:rsidRDefault="005F4B7D">
          <w:r>
            <w:t xml:space="preserve">  </w:t>
          </w:r>
          <w:r>
            <w:rPr>
              <w:lang w:val="bg-BG"/>
            </w:rPr>
            <w:t>Дата</w:t>
          </w:r>
          <w:r>
            <w:t>:  &lt;</w:t>
          </w:r>
          <w:r>
            <w:rPr>
              <w:lang w:val="bg-BG"/>
            </w:rPr>
            <w:t>дд</w:t>
          </w:r>
          <w:r>
            <w:t>/</w:t>
          </w:r>
          <w:r>
            <w:rPr>
              <w:lang w:val="bg-BG"/>
            </w:rPr>
            <w:t>мм</w:t>
          </w:r>
          <w:r>
            <w:t>/</w:t>
          </w:r>
          <w:r>
            <w:rPr>
              <w:lang w:val="bg-BG"/>
            </w:rPr>
            <w:t>гггг</w:t>
          </w:r>
          <w:r>
            <w:t>&gt;</w:t>
          </w:r>
        </w:p>
      </w:tc>
    </w:tr>
    <w:tr w:rsidR="005F4B7D" w14:paraId="3250B19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5ECA3B2" w14:textId="77777777" w:rsidR="005F4B7D" w:rsidRDefault="005F4B7D">
          <w:r>
            <w:t>&lt;</w:t>
          </w:r>
          <w:r>
            <w:rPr>
              <w:lang w:val="bg-BG"/>
            </w:rPr>
            <w:t>идентификатор на документа</w:t>
          </w:r>
          <w:r>
            <w:t>&gt;</w:t>
          </w:r>
        </w:p>
      </w:tc>
    </w:tr>
  </w:tbl>
  <w:p w14:paraId="5CB9C419" w14:textId="77777777" w:rsidR="005F4B7D" w:rsidRDefault="005F4B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954F1" w14:textId="77777777" w:rsidR="005F4B7D" w:rsidRDefault="005F4B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hail">
    <w15:presenceInfo w15:providerId="None" w15:userId="Miha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0E"/>
    <w:rsid w:val="00031BC8"/>
    <w:rsid w:val="001A6C4C"/>
    <w:rsid w:val="001B328A"/>
    <w:rsid w:val="0026611F"/>
    <w:rsid w:val="002E5BC4"/>
    <w:rsid w:val="003468D5"/>
    <w:rsid w:val="003B5C0A"/>
    <w:rsid w:val="003D6253"/>
    <w:rsid w:val="003E0BC0"/>
    <w:rsid w:val="003F6035"/>
    <w:rsid w:val="0043578F"/>
    <w:rsid w:val="004541D9"/>
    <w:rsid w:val="00495D61"/>
    <w:rsid w:val="00510F5E"/>
    <w:rsid w:val="005378B4"/>
    <w:rsid w:val="005F4B7D"/>
    <w:rsid w:val="00610FF1"/>
    <w:rsid w:val="0061351A"/>
    <w:rsid w:val="0065765E"/>
    <w:rsid w:val="00661997"/>
    <w:rsid w:val="00666FCF"/>
    <w:rsid w:val="0067696F"/>
    <w:rsid w:val="007963C6"/>
    <w:rsid w:val="007C6D59"/>
    <w:rsid w:val="007E3B64"/>
    <w:rsid w:val="008250B7"/>
    <w:rsid w:val="008B28C1"/>
    <w:rsid w:val="008C05C5"/>
    <w:rsid w:val="008D6233"/>
    <w:rsid w:val="00902166"/>
    <w:rsid w:val="00903B79"/>
    <w:rsid w:val="009171E7"/>
    <w:rsid w:val="00931D06"/>
    <w:rsid w:val="009F5FC0"/>
    <w:rsid w:val="00A429D8"/>
    <w:rsid w:val="00A777AC"/>
    <w:rsid w:val="00AE4573"/>
    <w:rsid w:val="00B76F34"/>
    <w:rsid w:val="00BD614F"/>
    <w:rsid w:val="00C05A26"/>
    <w:rsid w:val="00C5040D"/>
    <w:rsid w:val="00CB547E"/>
    <w:rsid w:val="00CD7E0E"/>
    <w:rsid w:val="00E138F1"/>
    <w:rsid w:val="00E5287A"/>
    <w:rsid w:val="00ED79BB"/>
    <w:rsid w:val="00EE74B7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6CF9702"/>
  <w15:chartTrackingRefBased/>
  <w15:docId w15:val="{89D60521-0C69-4FD6-8ACD-183688A8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sid w:val="00CD7E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7E0E"/>
  </w:style>
  <w:style w:type="character" w:customStyle="1" w:styleId="CommentTextChar">
    <w:name w:val="Comment Text Char"/>
    <w:basedOn w:val="DefaultParagraphFont"/>
    <w:link w:val="CommentText"/>
    <w:rsid w:val="00CD7E0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D7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E0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CD7E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7E0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l\Google%20&#1044;&#1080;&#1089;&#1082;\Masters%20team1\BBay\RUP%20Documents\Drafts\rup_rskls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rup_rsklst-bg.dot</Template>
  <TotalTime>2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Списък на рисковете</vt:lpstr>
    </vt:vector>
  </TitlesOfParts>
  <Company>&lt;Име на организация&gt;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Списък на рисковете</dc:title>
  <dc:subject>&lt;Име на проект&gt;</dc:subject>
  <dc:creator>Mihail</dc:creator>
  <cp:keywords/>
  <dc:description/>
  <cp:lastModifiedBy>Mihail</cp:lastModifiedBy>
  <cp:revision>1</cp:revision>
  <cp:lastPrinted>2012-09-28T11:13:00Z</cp:lastPrinted>
  <dcterms:created xsi:type="dcterms:W3CDTF">2014-03-03T19:23:00Z</dcterms:created>
  <dcterms:modified xsi:type="dcterms:W3CDTF">2014-03-03T19:26:00Z</dcterms:modified>
</cp:coreProperties>
</file>
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66269" w14:textId="77777777" w:rsidR="00F36885" w:rsidRDefault="005C4E54">
      <w:pPr>
        <w:pStyle w:val="Title"/>
        <w:jc w:val="right"/>
      </w:pPr>
      <w:r>
        <w:fldChar w:fldCharType="begin"/>
      </w:r>
      <w:r>
        <w:instrText xml:space="preserve"> SUBJECT  \* MERGEFORMAT </w:instrText>
      </w:r>
      <w:r>
        <w:fldChar w:fldCharType="separate"/>
      </w:r>
      <w:r w:rsidR="00A621E0">
        <w:t>&lt;Project Name&gt;</w:t>
      </w:r>
      <w:r>
        <w:fldChar w:fldCharType="end"/>
      </w:r>
    </w:p>
    <w:p w14:paraId="425A1C34" w14:textId="77777777" w:rsidR="00F36885" w:rsidRDefault="005C4E54">
      <w:pPr>
        <w:pStyle w:val="Title"/>
        <w:jc w:val="right"/>
      </w:pPr>
      <w:r>
        <w:fldChar w:fldCharType="begin"/>
      </w:r>
      <w:r>
        <w:instrText xml:space="preserve"> TITLE  \* MERGEFORMAT </w:instrText>
      </w:r>
      <w:r>
        <w:fldChar w:fldCharType="separate"/>
      </w:r>
      <w:r w:rsidR="00A621E0">
        <w:t>Software Development Plan</w:t>
      </w:r>
      <w:r>
        <w:fldChar w:fldCharType="end"/>
      </w:r>
    </w:p>
    <w:p w14:paraId="15F8CA5D" w14:textId="77777777" w:rsidR="00F36885" w:rsidRDefault="00F36885">
      <w:pPr>
        <w:pStyle w:val="Title"/>
        <w:jc w:val="right"/>
      </w:pPr>
    </w:p>
    <w:p w14:paraId="0478129A" w14:textId="77777777" w:rsidR="00F36885" w:rsidRDefault="00F36885">
      <w:pPr>
        <w:pStyle w:val="Title"/>
        <w:jc w:val="right"/>
        <w:rPr>
          <w:sz w:val="28"/>
        </w:rPr>
      </w:pPr>
      <w:r>
        <w:rPr>
          <w:sz w:val="28"/>
        </w:rPr>
        <w:t>Version &lt;1.0&gt;</w:t>
      </w:r>
    </w:p>
    <w:p w14:paraId="0D6E55FF" w14:textId="77777777" w:rsidR="00F36885" w:rsidRDefault="00F36885">
      <w:pPr>
        <w:pStyle w:val="Title"/>
        <w:rPr>
          <w:sz w:val="28"/>
        </w:rPr>
      </w:pPr>
    </w:p>
    <w:p w14:paraId="5CE5C604" w14:textId="77777777" w:rsidR="00F36885" w:rsidRDefault="00F36885"/>
    <w:p w14:paraId="75EA7200" w14:textId="77777777" w:rsidR="00F36885" w:rsidRDefault="00F36885">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3E244F14" w14:textId="77777777" w:rsidR="00F36885" w:rsidRDefault="00F3688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1FA8D75" w14:textId="77777777" w:rsidR="00F36885" w:rsidRDefault="00F36885">
      <w:pPr>
        <w:sectPr w:rsidR="00F36885">
          <w:headerReference w:type="default" r:id="rId7"/>
          <w:footerReference w:type="even" r:id="rId8"/>
          <w:pgSz w:w="12240" w:h="15840" w:code="1"/>
          <w:pgMar w:top="1440" w:right="1440" w:bottom="1440" w:left="1440" w:header="708" w:footer="708" w:gutter="0"/>
          <w:cols w:space="708"/>
          <w:vAlign w:val="center"/>
        </w:sectPr>
      </w:pPr>
    </w:p>
    <w:p w14:paraId="54117727" w14:textId="77777777" w:rsidR="00F36885" w:rsidRDefault="00F3688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36885" w14:paraId="749D29A9" w14:textId="77777777">
        <w:tc>
          <w:tcPr>
            <w:tcW w:w="2304" w:type="dxa"/>
          </w:tcPr>
          <w:p w14:paraId="3D14EF1B" w14:textId="77777777" w:rsidR="00F36885" w:rsidRDefault="00F36885">
            <w:pPr>
              <w:pStyle w:val="Tabletext"/>
              <w:jc w:val="center"/>
              <w:rPr>
                <w:b/>
              </w:rPr>
            </w:pPr>
            <w:r>
              <w:rPr>
                <w:b/>
              </w:rPr>
              <w:t>Date</w:t>
            </w:r>
          </w:p>
        </w:tc>
        <w:tc>
          <w:tcPr>
            <w:tcW w:w="1152" w:type="dxa"/>
          </w:tcPr>
          <w:p w14:paraId="6725B3C6" w14:textId="77777777" w:rsidR="00F36885" w:rsidRDefault="00F36885">
            <w:pPr>
              <w:pStyle w:val="Tabletext"/>
              <w:jc w:val="center"/>
              <w:rPr>
                <w:b/>
              </w:rPr>
            </w:pPr>
            <w:r>
              <w:rPr>
                <w:b/>
              </w:rPr>
              <w:t>Version</w:t>
            </w:r>
          </w:p>
        </w:tc>
        <w:tc>
          <w:tcPr>
            <w:tcW w:w="3744" w:type="dxa"/>
          </w:tcPr>
          <w:p w14:paraId="2C6EB262" w14:textId="77777777" w:rsidR="00F36885" w:rsidRDefault="00F36885">
            <w:pPr>
              <w:pStyle w:val="Tabletext"/>
              <w:jc w:val="center"/>
              <w:rPr>
                <w:b/>
              </w:rPr>
            </w:pPr>
            <w:r>
              <w:rPr>
                <w:b/>
              </w:rPr>
              <w:t>Description</w:t>
            </w:r>
          </w:p>
        </w:tc>
        <w:tc>
          <w:tcPr>
            <w:tcW w:w="2304" w:type="dxa"/>
          </w:tcPr>
          <w:p w14:paraId="2DBE3251" w14:textId="77777777" w:rsidR="00F36885" w:rsidRDefault="00F36885">
            <w:pPr>
              <w:pStyle w:val="Tabletext"/>
              <w:jc w:val="center"/>
              <w:rPr>
                <w:b/>
              </w:rPr>
            </w:pPr>
            <w:r>
              <w:rPr>
                <w:b/>
              </w:rPr>
              <w:t>Author</w:t>
            </w:r>
          </w:p>
        </w:tc>
      </w:tr>
      <w:tr w:rsidR="00F36885" w14:paraId="43483C5F" w14:textId="77777777">
        <w:tc>
          <w:tcPr>
            <w:tcW w:w="2304" w:type="dxa"/>
          </w:tcPr>
          <w:p w14:paraId="4C54293C" w14:textId="77777777" w:rsidR="00F36885" w:rsidRDefault="00F36885">
            <w:pPr>
              <w:pStyle w:val="Tabletext"/>
            </w:pPr>
            <w:r>
              <w:t>&lt;dd/mmm/yy&gt;</w:t>
            </w:r>
          </w:p>
        </w:tc>
        <w:tc>
          <w:tcPr>
            <w:tcW w:w="1152" w:type="dxa"/>
          </w:tcPr>
          <w:p w14:paraId="53BED1EA" w14:textId="77777777" w:rsidR="00F36885" w:rsidRDefault="00F36885">
            <w:pPr>
              <w:pStyle w:val="Tabletext"/>
            </w:pPr>
            <w:r>
              <w:t>&lt;x.x&gt;</w:t>
            </w:r>
          </w:p>
        </w:tc>
        <w:tc>
          <w:tcPr>
            <w:tcW w:w="3744" w:type="dxa"/>
          </w:tcPr>
          <w:p w14:paraId="5A87E628" w14:textId="77777777" w:rsidR="00F36885" w:rsidRDefault="00F36885">
            <w:pPr>
              <w:pStyle w:val="Tabletext"/>
            </w:pPr>
            <w:r>
              <w:t>&lt;details&gt;</w:t>
            </w:r>
          </w:p>
        </w:tc>
        <w:tc>
          <w:tcPr>
            <w:tcW w:w="2304" w:type="dxa"/>
          </w:tcPr>
          <w:p w14:paraId="2A9578CE" w14:textId="77777777" w:rsidR="00F36885" w:rsidRDefault="00F36885">
            <w:pPr>
              <w:pStyle w:val="Tabletext"/>
            </w:pPr>
            <w:r>
              <w:t>&lt;name&gt;</w:t>
            </w:r>
          </w:p>
        </w:tc>
      </w:tr>
      <w:tr w:rsidR="00F36885" w14:paraId="60E2DD85" w14:textId="77777777">
        <w:tc>
          <w:tcPr>
            <w:tcW w:w="2304" w:type="dxa"/>
          </w:tcPr>
          <w:p w14:paraId="4540D191" w14:textId="77777777" w:rsidR="00F36885" w:rsidRDefault="00F36885">
            <w:pPr>
              <w:pStyle w:val="Tabletext"/>
            </w:pPr>
          </w:p>
        </w:tc>
        <w:tc>
          <w:tcPr>
            <w:tcW w:w="1152" w:type="dxa"/>
          </w:tcPr>
          <w:p w14:paraId="62B48556" w14:textId="77777777" w:rsidR="00F36885" w:rsidRDefault="00F36885">
            <w:pPr>
              <w:pStyle w:val="Tabletext"/>
            </w:pPr>
          </w:p>
        </w:tc>
        <w:tc>
          <w:tcPr>
            <w:tcW w:w="3744" w:type="dxa"/>
          </w:tcPr>
          <w:p w14:paraId="426C1008" w14:textId="77777777" w:rsidR="00F36885" w:rsidRDefault="00F36885">
            <w:pPr>
              <w:pStyle w:val="Tabletext"/>
            </w:pPr>
          </w:p>
        </w:tc>
        <w:tc>
          <w:tcPr>
            <w:tcW w:w="2304" w:type="dxa"/>
          </w:tcPr>
          <w:p w14:paraId="46AFC9F0" w14:textId="77777777" w:rsidR="00F36885" w:rsidRDefault="00F36885">
            <w:pPr>
              <w:pStyle w:val="Tabletext"/>
            </w:pPr>
          </w:p>
        </w:tc>
      </w:tr>
      <w:tr w:rsidR="00F36885" w14:paraId="1A83CA06" w14:textId="77777777">
        <w:tc>
          <w:tcPr>
            <w:tcW w:w="2304" w:type="dxa"/>
          </w:tcPr>
          <w:p w14:paraId="7A590F47" w14:textId="77777777" w:rsidR="00F36885" w:rsidRDefault="00F36885">
            <w:pPr>
              <w:pStyle w:val="Tabletext"/>
            </w:pPr>
          </w:p>
        </w:tc>
        <w:tc>
          <w:tcPr>
            <w:tcW w:w="1152" w:type="dxa"/>
          </w:tcPr>
          <w:p w14:paraId="45AC2070" w14:textId="77777777" w:rsidR="00F36885" w:rsidRDefault="00F36885">
            <w:pPr>
              <w:pStyle w:val="Tabletext"/>
            </w:pPr>
          </w:p>
        </w:tc>
        <w:tc>
          <w:tcPr>
            <w:tcW w:w="3744" w:type="dxa"/>
          </w:tcPr>
          <w:p w14:paraId="77653616" w14:textId="77777777" w:rsidR="00F36885" w:rsidRDefault="00F36885">
            <w:pPr>
              <w:pStyle w:val="Tabletext"/>
            </w:pPr>
          </w:p>
        </w:tc>
        <w:tc>
          <w:tcPr>
            <w:tcW w:w="2304" w:type="dxa"/>
          </w:tcPr>
          <w:p w14:paraId="00D8DC30" w14:textId="77777777" w:rsidR="00F36885" w:rsidRDefault="00F36885">
            <w:pPr>
              <w:pStyle w:val="Tabletext"/>
            </w:pPr>
          </w:p>
        </w:tc>
      </w:tr>
      <w:tr w:rsidR="00F36885" w14:paraId="0C817651" w14:textId="77777777">
        <w:tc>
          <w:tcPr>
            <w:tcW w:w="2304" w:type="dxa"/>
          </w:tcPr>
          <w:p w14:paraId="4CE9FE94" w14:textId="77777777" w:rsidR="00F36885" w:rsidRDefault="00F36885">
            <w:pPr>
              <w:pStyle w:val="Tabletext"/>
            </w:pPr>
          </w:p>
        </w:tc>
        <w:tc>
          <w:tcPr>
            <w:tcW w:w="1152" w:type="dxa"/>
          </w:tcPr>
          <w:p w14:paraId="47D85429" w14:textId="77777777" w:rsidR="00F36885" w:rsidRDefault="00F36885">
            <w:pPr>
              <w:pStyle w:val="Tabletext"/>
            </w:pPr>
          </w:p>
        </w:tc>
        <w:tc>
          <w:tcPr>
            <w:tcW w:w="3744" w:type="dxa"/>
          </w:tcPr>
          <w:p w14:paraId="512189B3" w14:textId="77777777" w:rsidR="00F36885" w:rsidRDefault="00F36885">
            <w:pPr>
              <w:pStyle w:val="Tabletext"/>
            </w:pPr>
          </w:p>
        </w:tc>
        <w:tc>
          <w:tcPr>
            <w:tcW w:w="2304" w:type="dxa"/>
          </w:tcPr>
          <w:p w14:paraId="0EAC8BF2" w14:textId="77777777" w:rsidR="00F36885" w:rsidRDefault="00F36885">
            <w:pPr>
              <w:pStyle w:val="Tabletext"/>
            </w:pPr>
          </w:p>
        </w:tc>
      </w:tr>
    </w:tbl>
    <w:p w14:paraId="5DA4CC21" w14:textId="77777777" w:rsidR="00F36885" w:rsidRDefault="00F36885"/>
    <w:p w14:paraId="1637EB80" w14:textId="77777777" w:rsidR="00F36885" w:rsidRDefault="00F36885">
      <w:pPr>
        <w:pStyle w:val="Title"/>
      </w:pPr>
      <w:r>
        <w:br w:type="page"/>
      </w:r>
      <w:r>
        <w:lastRenderedPageBreak/>
        <w:t>Table of Contents</w:t>
      </w:r>
    </w:p>
    <w:p w14:paraId="7A525B59" w14:textId="77777777" w:rsidR="00B32C20" w:rsidRDefault="00F36885">
      <w:pPr>
        <w:pStyle w:val="TOC1"/>
        <w:tabs>
          <w:tab w:val="left" w:pos="432"/>
        </w:tabs>
        <w:rPr>
          <w:noProof/>
          <w:sz w:val="24"/>
          <w:szCs w:val="24"/>
        </w:rPr>
      </w:pPr>
      <w:r>
        <w:rPr>
          <w:b/>
        </w:rPr>
        <w:fldChar w:fldCharType="begin"/>
      </w:r>
      <w:r>
        <w:rPr>
          <w:b/>
        </w:rPr>
        <w:instrText xml:space="preserve"> TOC \o "1-3" </w:instrText>
      </w:r>
      <w:r>
        <w:rPr>
          <w:b/>
        </w:rPr>
        <w:fldChar w:fldCharType="separate"/>
      </w:r>
      <w:r w:rsidR="00B32C20">
        <w:rPr>
          <w:noProof/>
        </w:rPr>
        <w:t>1.</w:t>
      </w:r>
      <w:r w:rsidR="00B32C20">
        <w:rPr>
          <w:noProof/>
          <w:sz w:val="24"/>
          <w:szCs w:val="24"/>
        </w:rPr>
        <w:tab/>
      </w:r>
      <w:r w:rsidR="00B32C20">
        <w:rPr>
          <w:noProof/>
        </w:rPr>
        <w:t>Introduction</w:t>
      </w:r>
      <w:r w:rsidR="00B32C20">
        <w:rPr>
          <w:noProof/>
        </w:rPr>
        <w:tab/>
      </w:r>
      <w:r w:rsidR="00B32C20">
        <w:rPr>
          <w:noProof/>
        </w:rPr>
        <w:fldChar w:fldCharType="begin"/>
      </w:r>
      <w:r w:rsidR="00B32C20">
        <w:rPr>
          <w:noProof/>
        </w:rPr>
        <w:instrText xml:space="preserve"> PAGEREF _Toc106427525 \h </w:instrText>
      </w:r>
      <w:r w:rsidR="00B32C20">
        <w:rPr>
          <w:noProof/>
        </w:rPr>
      </w:r>
      <w:r w:rsidR="00B32C20">
        <w:rPr>
          <w:noProof/>
        </w:rPr>
        <w:fldChar w:fldCharType="separate"/>
      </w:r>
      <w:r w:rsidR="00A621E0">
        <w:rPr>
          <w:noProof/>
        </w:rPr>
        <w:t>4</w:t>
      </w:r>
      <w:r w:rsidR="00B32C20">
        <w:rPr>
          <w:noProof/>
        </w:rPr>
        <w:fldChar w:fldCharType="end"/>
      </w:r>
    </w:p>
    <w:p w14:paraId="44875AF8" w14:textId="77777777" w:rsidR="00B32C20" w:rsidRDefault="00B32C20">
      <w:pPr>
        <w:pStyle w:val="TO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_Toc106427526 \h </w:instrText>
      </w:r>
      <w:r>
        <w:rPr>
          <w:noProof/>
        </w:rPr>
      </w:r>
      <w:r>
        <w:rPr>
          <w:noProof/>
        </w:rPr>
        <w:fldChar w:fldCharType="separate"/>
      </w:r>
      <w:r w:rsidR="00A621E0">
        <w:rPr>
          <w:noProof/>
        </w:rPr>
        <w:t>4</w:t>
      </w:r>
      <w:r>
        <w:rPr>
          <w:noProof/>
        </w:rPr>
        <w:fldChar w:fldCharType="end"/>
      </w:r>
    </w:p>
    <w:p w14:paraId="17B9BCD4" w14:textId="77777777" w:rsidR="00B32C20" w:rsidRDefault="00B32C20">
      <w:pPr>
        <w:pStyle w:val="TO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_Toc106427527 \h </w:instrText>
      </w:r>
      <w:r>
        <w:rPr>
          <w:noProof/>
        </w:rPr>
      </w:r>
      <w:r>
        <w:rPr>
          <w:noProof/>
        </w:rPr>
        <w:fldChar w:fldCharType="separate"/>
      </w:r>
      <w:r w:rsidR="00A621E0">
        <w:rPr>
          <w:noProof/>
        </w:rPr>
        <w:t>4</w:t>
      </w:r>
      <w:r>
        <w:rPr>
          <w:noProof/>
        </w:rPr>
        <w:fldChar w:fldCharType="end"/>
      </w:r>
    </w:p>
    <w:p w14:paraId="4B8DD799" w14:textId="77777777" w:rsidR="00B32C20" w:rsidRDefault="00B32C20">
      <w:pPr>
        <w:pStyle w:val="TOC2"/>
        <w:tabs>
          <w:tab w:val="left" w:pos="99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_Toc106427528 \h </w:instrText>
      </w:r>
      <w:r>
        <w:rPr>
          <w:noProof/>
        </w:rPr>
      </w:r>
      <w:r>
        <w:rPr>
          <w:noProof/>
        </w:rPr>
        <w:fldChar w:fldCharType="separate"/>
      </w:r>
      <w:r w:rsidR="00A621E0">
        <w:rPr>
          <w:noProof/>
        </w:rPr>
        <w:t>4</w:t>
      </w:r>
      <w:r>
        <w:rPr>
          <w:noProof/>
        </w:rPr>
        <w:fldChar w:fldCharType="end"/>
      </w:r>
    </w:p>
    <w:p w14:paraId="1B94E678" w14:textId="77777777" w:rsidR="00B32C20" w:rsidRDefault="00B32C20">
      <w:pPr>
        <w:pStyle w:val="TOC2"/>
        <w:tabs>
          <w:tab w:val="left" w:pos="99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_Toc106427529 \h </w:instrText>
      </w:r>
      <w:r>
        <w:rPr>
          <w:noProof/>
        </w:rPr>
      </w:r>
      <w:r>
        <w:rPr>
          <w:noProof/>
        </w:rPr>
        <w:fldChar w:fldCharType="separate"/>
      </w:r>
      <w:r w:rsidR="00A621E0">
        <w:rPr>
          <w:noProof/>
        </w:rPr>
        <w:t>4</w:t>
      </w:r>
      <w:r>
        <w:rPr>
          <w:noProof/>
        </w:rPr>
        <w:fldChar w:fldCharType="end"/>
      </w:r>
    </w:p>
    <w:p w14:paraId="3A5A53EC" w14:textId="77777777" w:rsidR="00B32C20" w:rsidRDefault="00B32C20">
      <w:pPr>
        <w:pStyle w:val="TOC2"/>
        <w:tabs>
          <w:tab w:val="left" w:pos="99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_Toc106427530 \h </w:instrText>
      </w:r>
      <w:r>
        <w:rPr>
          <w:noProof/>
        </w:rPr>
      </w:r>
      <w:r>
        <w:rPr>
          <w:noProof/>
        </w:rPr>
        <w:fldChar w:fldCharType="separate"/>
      </w:r>
      <w:r w:rsidR="00A621E0">
        <w:rPr>
          <w:noProof/>
        </w:rPr>
        <w:t>4</w:t>
      </w:r>
      <w:r>
        <w:rPr>
          <w:noProof/>
        </w:rPr>
        <w:fldChar w:fldCharType="end"/>
      </w:r>
    </w:p>
    <w:p w14:paraId="365265C4" w14:textId="77777777" w:rsidR="00B32C20" w:rsidRDefault="00B32C20">
      <w:pPr>
        <w:pStyle w:val="TOC1"/>
        <w:tabs>
          <w:tab w:val="left" w:pos="432"/>
        </w:tabs>
        <w:rPr>
          <w:noProof/>
          <w:sz w:val="24"/>
          <w:szCs w:val="24"/>
        </w:rPr>
      </w:pPr>
      <w:r>
        <w:rPr>
          <w:noProof/>
        </w:rPr>
        <w:t>2.</w:t>
      </w:r>
      <w:r>
        <w:rPr>
          <w:noProof/>
          <w:sz w:val="24"/>
          <w:szCs w:val="24"/>
        </w:rPr>
        <w:tab/>
      </w:r>
      <w:r>
        <w:rPr>
          <w:noProof/>
        </w:rPr>
        <w:t>Project Overview</w:t>
      </w:r>
      <w:r>
        <w:rPr>
          <w:noProof/>
        </w:rPr>
        <w:tab/>
      </w:r>
      <w:r>
        <w:rPr>
          <w:noProof/>
        </w:rPr>
        <w:fldChar w:fldCharType="begin"/>
      </w:r>
      <w:r>
        <w:rPr>
          <w:noProof/>
        </w:rPr>
        <w:instrText xml:space="preserve"> PAGEREF _Toc106427531 \h </w:instrText>
      </w:r>
      <w:r>
        <w:rPr>
          <w:noProof/>
        </w:rPr>
      </w:r>
      <w:r>
        <w:rPr>
          <w:noProof/>
        </w:rPr>
        <w:fldChar w:fldCharType="separate"/>
      </w:r>
      <w:r w:rsidR="00A621E0">
        <w:rPr>
          <w:noProof/>
        </w:rPr>
        <w:t>4</w:t>
      </w:r>
      <w:r>
        <w:rPr>
          <w:noProof/>
        </w:rPr>
        <w:fldChar w:fldCharType="end"/>
      </w:r>
    </w:p>
    <w:p w14:paraId="1216F2A9" w14:textId="77777777" w:rsidR="00B32C20" w:rsidRDefault="00B32C20">
      <w:pPr>
        <w:pStyle w:val="TOC2"/>
        <w:tabs>
          <w:tab w:val="left" w:pos="990"/>
        </w:tabs>
        <w:rPr>
          <w:noProof/>
          <w:sz w:val="24"/>
          <w:szCs w:val="24"/>
        </w:rPr>
      </w:pPr>
      <w:r>
        <w:rPr>
          <w:noProof/>
        </w:rPr>
        <w:t>2.1</w:t>
      </w:r>
      <w:r>
        <w:rPr>
          <w:noProof/>
          <w:sz w:val="24"/>
          <w:szCs w:val="24"/>
        </w:rPr>
        <w:tab/>
      </w:r>
      <w:r>
        <w:rPr>
          <w:noProof/>
        </w:rPr>
        <w:t>Project Purpose, Scope, and Objectives</w:t>
      </w:r>
      <w:r>
        <w:rPr>
          <w:noProof/>
        </w:rPr>
        <w:tab/>
      </w:r>
      <w:r>
        <w:rPr>
          <w:noProof/>
        </w:rPr>
        <w:fldChar w:fldCharType="begin"/>
      </w:r>
      <w:r>
        <w:rPr>
          <w:noProof/>
        </w:rPr>
        <w:instrText xml:space="preserve"> PAGEREF _Toc106427532 \h </w:instrText>
      </w:r>
      <w:r>
        <w:rPr>
          <w:noProof/>
        </w:rPr>
      </w:r>
      <w:r>
        <w:rPr>
          <w:noProof/>
        </w:rPr>
        <w:fldChar w:fldCharType="separate"/>
      </w:r>
      <w:r w:rsidR="00A621E0">
        <w:rPr>
          <w:noProof/>
        </w:rPr>
        <w:t>4</w:t>
      </w:r>
      <w:r>
        <w:rPr>
          <w:noProof/>
        </w:rPr>
        <w:fldChar w:fldCharType="end"/>
      </w:r>
    </w:p>
    <w:p w14:paraId="15680ACC" w14:textId="77777777" w:rsidR="00B32C20" w:rsidRDefault="00B32C20">
      <w:pPr>
        <w:pStyle w:val="TOC2"/>
        <w:tabs>
          <w:tab w:val="left" w:pos="990"/>
        </w:tabs>
        <w:rPr>
          <w:noProof/>
          <w:sz w:val="24"/>
          <w:szCs w:val="24"/>
        </w:rPr>
      </w:pPr>
      <w:r>
        <w:rPr>
          <w:noProof/>
        </w:rPr>
        <w:t>2.2</w:t>
      </w:r>
      <w:r>
        <w:rPr>
          <w:noProof/>
          <w:sz w:val="24"/>
          <w:szCs w:val="24"/>
        </w:rPr>
        <w:tab/>
      </w:r>
      <w:r>
        <w:rPr>
          <w:noProof/>
        </w:rPr>
        <w:t>Assumptions and Constraints</w:t>
      </w:r>
      <w:r>
        <w:rPr>
          <w:noProof/>
        </w:rPr>
        <w:tab/>
      </w:r>
      <w:r>
        <w:rPr>
          <w:noProof/>
        </w:rPr>
        <w:fldChar w:fldCharType="begin"/>
      </w:r>
      <w:r>
        <w:rPr>
          <w:noProof/>
        </w:rPr>
        <w:instrText xml:space="preserve"> PAGEREF _Toc106427533 \h </w:instrText>
      </w:r>
      <w:r>
        <w:rPr>
          <w:noProof/>
        </w:rPr>
      </w:r>
      <w:r>
        <w:rPr>
          <w:noProof/>
        </w:rPr>
        <w:fldChar w:fldCharType="separate"/>
      </w:r>
      <w:r w:rsidR="00A621E0">
        <w:rPr>
          <w:noProof/>
        </w:rPr>
        <w:t>4</w:t>
      </w:r>
      <w:r>
        <w:rPr>
          <w:noProof/>
        </w:rPr>
        <w:fldChar w:fldCharType="end"/>
      </w:r>
    </w:p>
    <w:p w14:paraId="5372FFF0" w14:textId="77777777" w:rsidR="00B32C20" w:rsidRDefault="00B32C20">
      <w:pPr>
        <w:pStyle w:val="TOC2"/>
        <w:tabs>
          <w:tab w:val="left" w:pos="990"/>
        </w:tabs>
        <w:rPr>
          <w:noProof/>
          <w:sz w:val="24"/>
          <w:szCs w:val="24"/>
        </w:rPr>
      </w:pPr>
      <w:r>
        <w:rPr>
          <w:noProof/>
        </w:rPr>
        <w:t>2.3</w:t>
      </w:r>
      <w:r>
        <w:rPr>
          <w:noProof/>
          <w:sz w:val="24"/>
          <w:szCs w:val="24"/>
        </w:rPr>
        <w:tab/>
      </w:r>
      <w:r>
        <w:rPr>
          <w:noProof/>
        </w:rPr>
        <w:t>Project Work Products</w:t>
      </w:r>
      <w:r>
        <w:rPr>
          <w:noProof/>
        </w:rPr>
        <w:tab/>
      </w:r>
      <w:r>
        <w:rPr>
          <w:noProof/>
        </w:rPr>
        <w:fldChar w:fldCharType="begin"/>
      </w:r>
      <w:r>
        <w:rPr>
          <w:noProof/>
        </w:rPr>
        <w:instrText xml:space="preserve"> PAGEREF _Toc106427534 \h </w:instrText>
      </w:r>
      <w:r>
        <w:rPr>
          <w:noProof/>
        </w:rPr>
      </w:r>
      <w:r>
        <w:rPr>
          <w:noProof/>
        </w:rPr>
        <w:fldChar w:fldCharType="separate"/>
      </w:r>
      <w:r w:rsidR="00A621E0">
        <w:rPr>
          <w:noProof/>
        </w:rPr>
        <w:t>4</w:t>
      </w:r>
      <w:r>
        <w:rPr>
          <w:noProof/>
        </w:rPr>
        <w:fldChar w:fldCharType="end"/>
      </w:r>
    </w:p>
    <w:p w14:paraId="7DD16D21" w14:textId="77777777" w:rsidR="00B32C20" w:rsidRDefault="00B32C20">
      <w:pPr>
        <w:pStyle w:val="TOC2"/>
        <w:tabs>
          <w:tab w:val="left" w:pos="990"/>
        </w:tabs>
        <w:rPr>
          <w:noProof/>
          <w:sz w:val="24"/>
          <w:szCs w:val="24"/>
        </w:rPr>
      </w:pPr>
      <w:r>
        <w:rPr>
          <w:noProof/>
        </w:rPr>
        <w:t>2.4</w:t>
      </w:r>
      <w:r>
        <w:rPr>
          <w:noProof/>
          <w:sz w:val="24"/>
          <w:szCs w:val="24"/>
        </w:rPr>
        <w:tab/>
      </w:r>
      <w:r>
        <w:rPr>
          <w:noProof/>
        </w:rPr>
        <w:t>Evolution of the Software Development Plan</w:t>
      </w:r>
      <w:r>
        <w:rPr>
          <w:noProof/>
        </w:rPr>
        <w:tab/>
      </w:r>
      <w:r>
        <w:rPr>
          <w:noProof/>
        </w:rPr>
        <w:fldChar w:fldCharType="begin"/>
      </w:r>
      <w:r>
        <w:rPr>
          <w:noProof/>
        </w:rPr>
        <w:instrText xml:space="preserve"> PAGEREF _Toc106427535 \h </w:instrText>
      </w:r>
      <w:r>
        <w:rPr>
          <w:noProof/>
        </w:rPr>
      </w:r>
      <w:r>
        <w:rPr>
          <w:noProof/>
        </w:rPr>
        <w:fldChar w:fldCharType="separate"/>
      </w:r>
      <w:r w:rsidR="00A621E0">
        <w:rPr>
          <w:noProof/>
        </w:rPr>
        <w:t>4</w:t>
      </w:r>
      <w:r>
        <w:rPr>
          <w:noProof/>
        </w:rPr>
        <w:fldChar w:fldCharType="end"/>
      </w:r>
    </w:p>
    <w:p w14:paraId="66548E1C" w14:textId="77777777" w:rsidR="00B32C20" w:rsidRDefault="00B32C20">
      <w:pPr>
        <w:pStyle w:val="TOC1"/>
        <w:tabs>
          <w:tab w:val="left" w:pos="432"/>
        </w:tabs>
        <w:rPr>
          <w:noProof/>
          <w:sz w:val="24"/>
          <w:szCs w:val="24"/>
        </w:rPr>
      </w:pPr>
      <w:r>
        <w:rPr>
          <w:noProof/>
        </w:rPr>
        <w:t>3.</w:t>
      </w:r>
      <w:r>
        <w:rPr>
          <w:noProof/>
          <w:sz w:val="24"/>
          <w:szCs w:val="24"/>
        </w:rPr>
        <w:tab/>
      </w:r>
      <w:r>
        <w:rPr>
          <w:noProof/>
        </w:rPr>
        <w:t>Project Organization</w:t>
      </w:r>
      <w:r>
        <w:rPr>
          <w:noProof/>
        </w:rPr>
        <w:tab/>
      </w:r>
      <w:r>
        <w:rPr>
          <w:noProof/>
        </w:rPr>
        <w:fldChar w:fldCharType="begin"/>
      </w:r>
      <w:r>
        <w:rPr>
          <w:noProof/>
        </w:rPr>
        <w:instrText xml:space="preserve"> PAGEREF _Toc106427536 \h </w:instrText>
      </w:r>
      <w:r>
        <w:rPr>
          <w:noProof/>
        </w:rPr>
      </w:r>
      <w:r>
        <w:rPr>
          <w:noProof/>
        </w:rPr>
        <w:fldChar w:fldCharType="separate"/>
      </w:r>
      <w:r w:rsidR="00A621E0">
        <w:rPr>
          <w:noProof/>
        </w:rPr>
        <w:t>4</w:t>
      </w:r>
      <w:r>
        <w:rPr>
          <w:noProof/>
        </w:rPr>
        <w:fldChar w:fldCharType="end"/>
      </w:r>
    </w:p>
    <w:p w14:paraId="54DCC394" w14:textId="77777777" w:rsidR="00B32C20" w:rsidRDefault="00B32C20">
      <w:pPr>
        <w:pStyle w:val="TOC2"/>
        <w:tabs>
          <w:tab w:val="left" w:pos="990"/>
        </w:tabs>
        <w:rPr>
          <w:noProof/>
          <w:sz w:val="24"/>
          <w:szCs w:val="24"/>
        </w:rPr>
      </w:pPr>
      <w:r>
        <w:rPr>
          <w:noProof/>
        </w:rPr>
        <w:t>3.1</w:t>
      </w:r>
      <w:r>
        <w:rPr>
          <w:noProof/>
          <w:sz w:val="24"/>
          <w:szCs w:val="24"/>
        </w:rPr>
        <w:tab/>
      </w:r>
      <w:r>
        <w:rPr>
          <w:noProof/>
        </w:rPr>
        <w:t>Organizational Structure</w:t>
      </w:r>
      <w:r>
        <w:rPr>
          <w:noProof/>
        </w:rPr>
        <w:tab/>
      </w:r>
      <w:r>
        <w:rPr>
          <w:noProof/>
        </w:rPr>
        <w:fldChar w:fldCharType="begin"/>
      </w:r>
      <w:r>
        <w:rPr>
          <w:noProof/>
        </w:rPr>
        <w:instrText xml:space="preserve"> PAGEREF _Toc106427537 \h </w:instrText>
      </w:r>
      <w:r>
        <w:rPr>
          <w:noProof/>
        </w:rPr>
      </w:r>
      <w:r>
        <w:rPr>
          <w:noProof/>
        </w:rPr>
        <w:fldChar w:fldCharType="separate"/>
      </w:r>
      <w:r w:rsidR="00A621E0">
        <w:rPr>
          <w:noProof/>
        </w:rPr>
        <w:t>4</w:t>
      </w:r>
      <w:r>
        <w:rPr>
          <w:noProof/>
        </w:rPr>
        <w:fldChar w:fldCharType="end"/>
      </w:r>
    </w:p>
    <w:p w14:paraId="3447E4D3" w14:textId="77777777" w:rsidR="00B32C20" w:rsidRDefault="00B32C20">
      <w:pPr>
        <w:pStyle w:val="TOC2"/>
        <w:tabs>
          <w:tab w:val="left" w:pos="990"/>
        </w:tabs>
        <w:rPr>
          <w:noProof/>
          <w:sz w:val="24"/>
          <w:szCs w:val="24"/>
        </w:rPr>
      </w:pPr>
      <w:r>
        <w:rPr>
          <w:noProof/>
        </w:rPr>
        <w:t>3.2</w:t>
      </w:r>
      <w:r>
        <w:rPr>
          <w:noProof/>
          <w:sz w:val="24"/>
          <w:szCs w:val="24"/>
        </w:rPr>
        <w:tab/>
      </w:r>
      <w:r>
        <w:rPr>
          <w:noProof/>
        </w:rPr>
        <w:t>External Interfaces</w:t>
      </w:r>
      <w:r>
        <w:rPr>
          <w:noProof/>
        </w:rPr>
        <w:tab/>
      </w:r>
      <w:r>
        <w:rPr>
          <w:noProof/>
        </w:rPr>
        <w:fldChar w:fldCharType="begin"/>
      </w:r>
      <w:r>
        <w:rPr>
          <w:noProof/>
        </w:rPr>
        <w:instrText xml:space="preserve"> PAGEREF _Toc106427538 \h </w:instrText>
      </w:r>
      <w:r>
        <w:rPr>
          <w:noProof/>
        </w:rPr>
      </w:r>
      <w:r>
        <w:rPr>
          <w:noProof/>
        </w:rPr>
        <w:fldChar w:fldCharType="separate"/>
      </w:r>
      <w:r w:rsidR="00A621E0">
        <w:rPr>
          <w:noProof/>
        </w:rPr>
        <w:t>4</w:t>
      </w:r>
      <w:r>
        <w:rPr>
          <w:noProof/>
        </w:rPr>
        <w:fldChar w:fldCharType="end"/>
      </w:r>
    </w:p>
    <w:p w14:paraId="4522473F" w14:textId="77777777" w:rsidR="00B32C20" w:rsidRDefault="00B32C20">
      <w:pPr>
        <w:pStyle w:val="TOC2"/>
        <w:tabs>
          <w:tab w:val="left" w:pos="990"/>
        </w:tabs>
        <w:rPr>
          <w:noProof/>
          <w:sz w:val="24"/>
          <w:szCs w:val="24"/>
        </w:rPr>
      </w:pPr>
      <w:r>
        <w:rPr>
          <w:noProof/>
        </w:rPr>
        <w:t>3.3</w:t>
      </w:r>
      <w:r>
        <w:rPr>
          <w:noProof/>
          <w:sz w:val="24"/>
          <w:szCs w:val="24"/>
        </w:rPr>
        <w:tab/>
      </w:r>
      <w:r>
        <w:rPr>
          <w:noProof/>
        </w:rPr>
        <w:t>Roles and Responsibilities</w:t>
      </w:r>
      <w:r>
        <w:rPr>
          <w:noProof/>
        </w:rPr>
        <w:tab/>
      </w:r>
      <w:r>
        <w:rPr>
          <w:noProof/>
        </w:rPr>
        <w:fldChar w:fldCharType="begin"/>
      </w:r>
      <w:r>
        <w:rPr>
          <w:noProof/>
        </w:rPr>
        <w:instrText xml:space="preserve"> PAGEREF _Toc106427539 \h </w:instrText>
      </w:r>
      <w:r>
        <w:rPr>
          <w:noProof/>
        </w:rPr>
      </w:r>
      <w:r>
        <w:rPr>
          <w:noProof/>
        </w:rPr>
        <w:fldChar w:fldCharType="separate"/>
      </w:r>
      <w:r w:rsidR="00A621E0">
        <w:rPr>
          <w:noProof/>
        </w:rPr>
        <w:t>4</w:t>
      </w:r>
      <w:r>
        <w:rPr>
          <w:noProof/>
        </w:rPr>
        <w:fldChar w:fldCharType="end"/>
      </w:r>
    </w:p>
    <w:p w14:paraId="4F14187F" w14:textId="77777777" w:rsidR="00B32C20" w:rsidRDefault="00B32C20">
      <w:pPr>
        <w:pStyle w:val="TOC1"/>
        <w:tabs>
          <w:tab w:val="left" w:pos="432"/>
        </w:tabs>
        <w:rPr>
          <w:noProof/>
          <w:sz w:val="24"/>
          <w:szCs w:val="24"/>
        </w:rPr>
      </w:pPr>
      <w:r>
        <w:rPr>
          <w:noProof/>
        </w:rPr>
        <w:t>4.</w:t>
      </w:r>
      <w:r>
        <w:rPr>
          <w:noProof/>
          <w:sz w:val="24"/>
          <w:szCs w:val="24"/>
        </w:rPr>
        <w:tab/>
      </w:r>
      <w:r>
        <w:rPr>
          <w:noProof/>
        </w:rPr>
        <w:t>Management Process</w:t>
      </w:r>
      <w:r>
        <w:rPr>
          <w:noProof/>
        </w:rPr>
        <w:tab/>
      </w:r>
      <w:r>
        <w:rPr>
          <w:noProof/>
        </w:rPr>
        <w:fldChar w:fldCharType="begin"/>
      </w:r>
      <w:r>
        <w:rPr>
          <w:noProof/>
        </w:rPr>
        <w:instrText xml:space="preserve"> PAGEREF _Toc106427540 \h </w:instrText>
      </w:r>
      <w:r>
        <w:rPr>
          <w:noProof/>
        </w:rPr>
      </w:r>
      <w:r>
        <w:rPr>
          <w:noProof/>
        </w:rPr>
        <w:fldChar w:fldCharType="separate"/>
      </w:r>
      <w:r w:rsidR="00A621E0">
        <w:rPr>
          <w:noProof/>
        </w:rPr>
        <w:t>4</w:t>
      </w:r>
      <w:r>
        <w:rPr>
          <w:noProof/>
        </w:rPr>
        <w:fldChar w:fldCharType="end"/>
      </w:r>
    </w:p>
    <w:p w14:paraId="50FCAD75" w14:textId="77777777" w:rsidR="00B32C20" w:rsidRDefault="00B32C20">
      <w:pPr>
        <w:pStyle w:val="TOC2"/>
        <w:tabs>
          <w:tab w:val="left" w:pos="990"/>
        </w:tabs>
        <w:rPr>
          <w:noProof/>
          <w:sz w:val="24"/>
          <w:szCs w:val="24"/>
        </w:rPr>
      </w:pPr>
      <w:r>
        <w:rPr>
          <w:noProof/>
        </w:rPr>
        <w:t>4.1</w:t>
      </w:r>
      <w:r>
        <w:rPr>
          <w:noProof/>
          <w:sz w:val="24"/>
          <w:szCs w:val="24"/>
        </w:rPr>
        <w:tab/>
      </w:r>
      <w:r>
        <w:rPr>
          <w:noProof/>
        </w:rPr>
        <w:t>Project Estimates</w:t>
      </w:r>
      <w:r>
        <w:rPr>
          <w:noProof/>
        </w:rPr>
        <w:tab/>
      </w:r>
      <w:r>
        <w:rPr>
          <w:noProof/>
        </w:rPr>
        <w:fldChar w:fldCharType="begin"/>
      </w:r>
      <w:r>
        <w:rPr>
          <w:noProof/>
        </w:rPr>
        <w:instrText xml:space="preserve"> PAGEREF _Toc106427541 \h </w:instrText>
      </w:r>
      <w:r>
        <w:rPr>
          <w:noProof/>
        </w:rPr>
      </w:r>
      <w:r>
        <w:rPr>
          <w:noProof/>
        </w:rPr>
        <w:fldChar w:fldCharType="separate"/>
      </w:r>
      <w:r w:rsidR="00A621E0">
        <w:rPr>
          <w:noProof/>
        </w:rPr>
        <w:t>4</w:t>
      </w:r>
      <w:r>
        <w:rPr>
          <w:noProof/>
        </w:rPr>
        <w:fldChar w:fldCharType="end"/>
      </w:r>
    </w:p>
    <w:p w14:paraId="08973BDF" w14:textId="77777777" w:rsidR="00B32C20" w:rsidRDefault="00B32C20">
      <w:pPr>
        <w:pStyle w:val="TOC2"/>
        <w:tabs>
          <w:tab w:val="left" w:pos="990"/>
        </w:tabs>
        <w:rPr>
          <w:noProof/>
          <w:sz w:val="24"/>
          <w:szCs w:val="24"/>
        </w:rPr>
      </w:pPr>
      <w:r>
        <w:rPr>
          <w:noProof/>
        </w:rPr>
        <w:t>4.2</w:t>
      </w:r>
      <w:r>
        <w:rPr>
          <w:noProof/>
          <w:sz w:val="24"/>
          <w:szCs w:val="24"/>
        </w:rPr>
        <w:tab/>
      </w:r>
      <w:r>
        <w:rPr>
          <w:noProof/>
        </w:rPr>
        <w:t>Project Plan</w:t>
      </w:r>
      <w:r>
        <w:rPr>
          <w:noProof/>
        </w:rPr>
        <w:tab/>
      </w:r>
      <w:r>
        <w:rPr>
          <w:noProof/>
        </w:rPr>
        <w:fldChar w:fldCharType="begin"/>
      </w:r>
      <w:r>
        <w:rPr>
          <w:noProof/>
        </w:rPr>
        <w:instrText xml:space="preserve"> PAGEREF _Toc106427542 \h </w:instrText>
      </w:r>
      <w:r>
        <w:rPr>
          <w:noProof/>
        </w:rPr>
      </w:r>
      <w:r>
        <w:rPr>
          <w:noProof/>
        </w:rPr>
        <w:fldChar w:fldCharType="separate"/>
      </w:r>
      <w:r w:rsidR="00A621E0">
        <w:rPr>
          <w:noProof/>
        </w:rPr>
        <w:t>4</w:t>
      </w:r>
      <w:r>
        <w:rPr>
          <w:noProof/>
        </w:rPr>
        <w:fldChar w:fldCharType="end"/>
      </w:r>
    </w:p>
    <w:p w14:paraId="2CE08FBD" w14:textId="77777777" w:rsidR="00B32C20" w:rsidRDefault="00B32C20">
      <w:pPr>
        <w:pStyle w:val="TOC3"/>
        <w:rPr>
          <w:sz w:val="24"/>
          <w:szCs w:val="24"/>
        </w:rPr>
      </w:pPr>
      <w:r>
        <w:t>4.2.1</w:t>
      </w:r>
      <w:r>
        <w:rPr>
          <w:sz w:val="24"/>
          <w:szCs w:val="24"/>
        </w:rPr>
        <w:tab/>
      </w:r>
      <w:r>
        <w:t>Phase Plan</w:t>
      </w:r>
      <w:r>
        <w:tab/>
      </w:r>
      <w:r>
        <w:fldChar w:fldCharType="begin"/>
      </w:r>
      <w:r>
        <w:instrText xml:space="preserve"> PAGEREF _Toc106427543 \h </w:instrText>
      </w:r>
      <w:r>
        <w:fldChar w:fldCharType="separate"/>
      </w:r>
      <w:r w:rsidR="00A621E0">
        <w:t>4</w:t>
      </w:r>
      <w:r>
        <w:fldChar w:fldCharType="end"/>
      </w:r>
    </w:p>
    <w:p w14:paraId="3DF70234" w14:textId="77777777" w:rsidR="00B32C20" w:rsidRDefault="00B32C20">
      <w:pPr>
        <w:pStyle w:val="TOC3"/>
        <w:rPr>
          <w:sz w:val="24"/>
          <w:szCs w:val="24"/>
        </w:rPr>
      </w:pPr>
      <w:r>
        <w:t>4.2.2</w:t>
      </w:r>
      <w:r>
        <w:rPr>
          <w:sz w:val="24"/>
          <w:szCs w:val="24"/>
        </w:rPr>
        <w:tab/>
      </w:r>
      <w:r>
        <w:t>Iteration Objectives</w:t>
      </w:r>
      <w:r>
        <w:tab/>
      </w:r>
      <w:r>
        <w:fldChar w:fldCharType="begin"/>
      </w:r>
      <w:r>
        <w:instrText xml:space="preserve"> PAGEREF _Toc106427544 \h </w:instrText>
      </w:r>
      <w:r>
        <w:fldChar w:fldCharType="separate"/>
      </w:r>
      <w:r w:rsidR="00A621E0">
        <w:t>4</w:t>
      </w:r>
      <w:r>
        <w:fldChar w:fldCharType="end"/>
      </w:r>
    </w:p>
    <w:p w14:paraId="481C55BD" w14:textId="77777777" w:rsidR="00B32C20" w:rsidRDefault="00B32C20">
      <w:pPr>
        <w:pStyle w:val="TOC3"/>
        <w:rPr>
          <w:sz w:val="24"/>
          <w:szCs w:val="24"/>
        </w:rPr>
      </w:pPr>
      <w:r>
        <w:t>4.2.3</w:t>
      </w:r>
      <w:r>
        <w:rPr>
          <w:sz w:val="24"/>
          <w:szCs w:val="24"/>
        </w:rPr>
        <w:tab/>
      </w:r>
      <w:r>
        <w:t>Releases</w:t>
      </w:r>
      <w:r>
        <w:tab/>
      </w:r>
      <w:r>
        <w:fldChar w:fldCharType="begin"/>
      </w:r>
      <w:r>
        <w:instrText xml:space="preserve"> PAGEREF _Toc106427545 \h </w:instrText>
      </w:r>
      <w:r>
        <w:fldChar w:fldCharType="separate"/>
      </w:r>
      <w:r w:rsidR="00A621E0">
        <w:t>4</w:t>
      </w:r>
      <w:r>
        <w:fldChar w:fldCharType="end"/>
      </w:r>
    </w:p>
    <w:p w14:paraId="02120D21" w14:textId="77777777" w:rsidR="00B32C20" w:rsidRDefault="00B32C20">
      <w:pPr>
        <w:pStyle w:val="TOC3"/>
        <w:rPr>
          <w:sz w:val="24"/>
          <w:szCs w:val="24"/>
        </w:rPr>
      </w:pPr>
      <w:r>
        <w:t>4.2.4</w:t>
      </w:r>
      <w:r>
        <w:rPr>
          <w:sz w:val="24"/>
          <w:szCs w:val="24"/>
        </w:rPr>
        <w:tab/>
      </w:r>
      <w:r>
        <w:t>Project Schedule</w:t>
      </w:r>
      <w:r>
        <w:tab/>
      </w:r>
      <w:r>
        <w:fldChar w:fldCharType="begin"/>
      </w:r>
      <w:r>
        <w:instrText xml:space="preserve"> PAGEREF _Toc106427546 \h </w:instrText>
      </w:r>
      <w:r>
        <w:fldChar w:fldCharType="separate"/>
      </w:r>
      <w:r w:rsidR="00A621E0">
        <w:t>4</w:t>
      </w:r>
      <w:r>
        <w:fldChar w:fldCharType="end"/>
      </w:r>
    </w:p>
    <w:p w14:paraId="098E59D2" w14:textId="77777777" w:rsidR="00B32C20" w:rsidRDefault="00B32C20">
      <w:pPr>
        <w:pStyle w:val="TOC3"/>
        <w:rPr>
          <w:sz w:val="24"/>
          <w:szCs w:val="24"/>
        </w:rPr>
      </w:pPr>
      <w:r>
        <w:t>4.2.5</w:t>
      </w:r>
      <w:r>
        <w:rPr>
          <w:sz w:val="24"/>
          <w:szCs w:val="24"/>
        </w:rPr>
        <w:tab/>
      </w:r>
      <w:r>
        <w:t>Project Resourcing</w:t>
      </w:r>
      <w:r>
        <w:tab/>
      </w:r>
      <w:r>
        <w:fldChar w:fldCharType="begin"/>
      </w:r>
      <w:r>
        <w:instrText xml:space="preserve"> PAGEREF _Toc106427547 \h </w:instrText>
      </w:r>
      <w:r>
        <w:fldChar w:fldCharType="separate"/>
      </w:r>
      <w:r w:rsidR="00A621E0">
        <w:t>4</w:t>
      </w:r>
      <w:r>
        <w:fldChar w:fldCharType="end"/>
      </w:r>
    </w:p>
    <w:p w14:paraId="351894ED" w14:textId="77777777" w:rsidR="00B32C20" w:rsidRDefault="00B32C20">
      <w:pPr>
        <w:pStyle w:val="TOC3"/>
        <w:rPr>
          <w:sz w:val="24"/>
          <w:szCs w:val="24"/>
        </w:rPr>
      </w:pPr>
      <w:r>
        <w:t>4.2.6</w:t>
      </w:r>
      <w:r>
        <w:rPr>
          <w:sz w:val="24"/>
          <w:szCs w:val="24"/>
        </w:rPr>
        <w:tab/>
      </w:r>
      <w:r>
        <w:t>Budget</w:t>
      </w:r>
      <w:r>
        <w:tab/>
      </w:r>
      <w:r>
        <w:fldChar w:fldCharType="begin"/>
      </w:r>
      <w:r>
        <w:instrText xml:space="preserve"> PAGEREF _Toc106427548 \h </w:instrText>
      </w:r>
      <w:r>
        <w:fldChar w:fldCharType="separate"/>
      </w:r>
      <w:r w:rsidR="00A621E0">
        <w:t>4</w:t>
      </w:r>
      <w:r>
        <w:fldChar w:fldCharType="end"/>
      </w:r>
    </w:p>
    <w:p w14:paraId="0B160515" w14:textId="77777777" w:rsidR="00B32C20" w:rsidRDefault="00B32C20">
      <w:pPr>
        <w:pStyle w:val="TOC2"/>
        <w:tabs>
          <w:tab w:val="left" w:pos="990"/>
        </w:tabs>
        <w:rPr>
          <w:noProof/>
          <w:sz w:val="24"/>
          <w:szCs w:val="24"/>
        </w:rPr>
      </w:pPr>
      <w:r>
        <w:rPr>
          <w:noProof/>
        </w:rPr>
        <w:t>4.3</w:t>
      </w:r>
      <w:r>
        <w:rPr>
          <w:noProof/>
          <w:sz w:val="24"/>
          <w:szCs w:val="24"/>
        </w:rPr>
        <w:tab/>
      </w:r>
      <w:r>
        <w:rPr>
          <w:noProof/>
        </w:rPr>
        <w:t>Iteration Plans</w:t>
      </w:r>
      <w:r>
        <w:rPr>
          <w:noProof/>
        </w:rPr>
        <w:tab/>
      </w:r>
      <w:r>
        <w:rPr>
          <w:noProof/>
        </w:rPr>
        <w:fldChar w:fldCharType="begin"/>
      </w:r>
      <w:r>
        <w:rPr>
          <w:noProof/>
        </w:rPr>
        <w:instrText xml:space="preserve"> PAGEREF _Toc106427549 \h </w:instrText>
      </w:r>
      <w:r>
        <w:rPr>
          <w:noProof/>
        </w:rPr>
      </w:r>
      <w:r>
        <w:rPr>
          <w:noProof/>
        </w:rPr>
        <w:fldChar w:fldCharType="separate"/>
      </w:r>
      <w:r w:rsidR="00A621E0">
        <w:rPr>
          <w:noProof/>
        </w:rPr>
        <w:t>4</w:t>
      </w:r>
      <w:r>
        <w:rPr>
          <w:noProof/>
        </w:rPr>
        <w:fldChar w:fldCharType="end"/>
      </w:r>
    </w:p>
    <w:p w14:paraId="66CDBBAC" w14:textId="77777777" w:rsidR="00B32C20" w:rsidRDefault="00B32C20">
      <w:pPr>
        <w:pStyle w:val="TOC2"/>
        <w:tabs>
          <w:tab w:val="left" w:pos="990"/>
        </w:tabs>
        <w:rPr>
          <w:noProof/>
          <w:sz w:val="24"/>
          <w:szCs w:val="24"/>
        </w:rPr>
      </w:pPr>
      <w:r>
        <w:rPr>
          <w:noProof/>
        </w:rPr>
        <w:t>4.4</w:t>
      </w:r>
      <w:r>
        <w:rPr>
          <w:noProof/>
          <w:sz w:val="24"/>
          <w:szCs w:val="24"/>
        </w:rPr>
        <w:tab/>
      </w:r>
      <w:r>
        <w:rPr>
          <w:noProof/>
        </w:rPr>
        <w:t>Project Monitoring and Control</w:t>
      </w:r>
      <w:r>
        <w:rPr>
          <w:noProof/>
        </w:rPr>
        <w:tab/>
      </w:r>
      <w:r>
        <w:rPr>
          <w:noProof/>
        </w:rPr>
        <w:fldChar w:fldCharType="begin"/>
      </w:r>
      <w:r>
        <w:rPr>
          <w:noProof/>
        </w:rPr>
        <w:instrText xml:space="preserve"> PAGEREF _Toc106427550 \h </w:instrText>
      </w:r>
      <w:r>
        <w:rPr>
          <w:noProof/>
        </w:rPr>
      </w:r>
      <w:r>
        <w:rPr>
          <w:noProof/>
        </w:rPr>
        <w:fldChar w:fldCharType="separate"/>
      </w:r>
      <w:r w:rsidR="00A621E0">
        <w:rPr>
          <w:noProof/>
        </w:rPr>
        <w:t>4</w:t>
      </w:r>
      <w:r>
        <w:rPr>
          <w:noProof/>
        </w:rPr>
        <w:fldChar w:fldCharType="end"/>
      </w:r>
    </w:p>
    <w:p w14:paraId="7DA5B126" w14:textId="77777777" w:rsidR="00B32C20" w:rsidRDefault="00B32C20">
      <w:pPr>
        <w:pStyle w:val="TOC3"/>
        <w:rPr>
          <w:sz w:val="24"/>
          <w:szCs w:val="24"/>
        </w:rPr>
      </w:pPr>
      <w:r>
        <w:t>4.4.1</w:t>
      </w:r>
      <w:r>
        <w:rPr>
          <w:sz w:val="24"/>
          <w:szCs w:val="24"/>
        </w:rPr>
        <w:tab/>
      </w:r>
      <w:r>
        <w:t>Requirements Management Plan</w:t>
      </w:r>
      <w:r>
        <w:tab/>
      </w:r>
      <w:r>
        <w:fldChar w:fldCharType="begin"/>
      </w:r>
      <w:r>
        <w:instrText xml:space="preserve"> PAGEREF _Toc106427551 \h </w:instrText>
      </w:r>
      <w:r>
        <w:fldChar w:fldCharType="separate"/>
      </w:r>
      <w:r w:rsidR="00A621E0">
        <w:t>4</w:t>
      </w:r>
      <w:r>
        <w:fldChar w:fldCharType="end"/>
      </w:r>
    </w:p>
    <w:p w14:paraId="588A0A78" w14:textId="77777777" w:rsidR="00B32C20" w:rsidRDefault="00B32C20">
      <w:pPr>
        <w:pStyle w:val="TOC3"/>
        <w:rPr>
          <w:sz w:val="24"/>
          <w:szCs w:val="24"/>
        </w:rPr>
      </w:pPr>
      <w:r>
        <w:t>4.4.2</w:t>
      </w:r>
      <w:r>
        <w:rPr>
          <w:sz w:val="24"/>
          <w:szCs w:val="24"/>
        </w:rPr>
        <w:tab/>
      </w:r>
      <w:r>
        <w:t>Schedule Control Plan</w:t>
      </w:r>
      <w:r>
        <w:tab/>
      </w:r>
      <w:r>
        <w:fldChar w:fldCharType="begin"/>
      </w:r>
      <w:r>
        <w:instrText xml:space="preserve"> PAGEREF _Toc106427552 \h </w:instrText>
      </w:r>
      <w:r>
        <w:fldChar w:fldCharType="separate"/>
      </w:r>
      <w:r w:rsidR="00A621E0">
        <w:t>4</w:t>
      </w:r>
      <w:r>
        <w:fldChar w:fldCharType="end"/>
      </w:r>
    </w:p>
    <w:p w14:paraId="42C08D9D" w14:textId="77777777" w:rsidR="00B32C20" w:rsidRDefault="00B32C20">
      <w:pPr>
        <w:pStyle w:val="TOC3"/>
        <w:rPr>
          <w:sz w:val="24"/>
          <w:szCs w:val="24"/>
        </w:rPr>
      </w:pPr>
      <w:r>
        <w:t>4.4.3</w:t>
      </w:r>
      <w:r>
        <w:rPr>
          <w:sz w:val="24"/>
          <w:szCs w:val="24"/>
        </w:rPr>
        <w:tab/>
      </w:r>
      <w:r>
        <w:t>Budget Control Plan</w:t>
      </w:r>
      <w:r>
        <w:tab/>
      </w:r>
      <w:r>
        <w:fldChar w:fldCharType="begin"/>
      </w:r>
      <w:r>
        <w:instrText xml:space="preserve"> PAGEREF _Toc106427553 \h </w:instrText>
      </w:r>
      <w:r>
        <w:fldChar w:fldCharType="separate"/>
      </w:r>
      <w:r w:rsidR="00A621E0">
        <w:t>4</w:t>
      </w:r>
      <w:r>
        <w:fldChar w:fldCharType="end"/>
      </w:r>
    </w:p>
    <w:p w14:paraId="700588B7" w14:textId="77777777" w:rsidR="00B32C20" w:rsidRDefault="00B32C20">
      <w:pPr>
        <w:pStyle w:val="TOC3"/>
        <w:rPr>
          <w:sz w:val="24"/>
          <w:szCs w:val="24"/>
        </w:rPr>
      </w:pPr>
      <w:r>
        <w:t>4.4.4</w:t>
      </w:r>
      <w:r>
        <w:rPr>
          <w:sz w:val="24"/>
          <w:szCs w:val="24"/>
        </w:rPr>
        <w:tab/>
      </w:r>
      <w:r>
        <w:t>Quality Control Plan</w:t>
      </w:r>
      <w:r>
        <w:tab/>
      </w:r>
      <w:r>
        <w:fldChar w:fldCharType="begin"/>
      </w:r>
      <w:r>
        <w:instrText xml:space="preserve"> PAGEREF _Toc106427554 \h </w:instrText>
      </w:r>
      <w:r>
        <w:fldChar w:fldCharType="separate"/>
      </w:r>
      <w:r w:rsidR="00A621E0">
        <w:t>4</w:t>
      </w:r>
      <w:r>
        <w:fldChar w:fldCharType="end"/>
      </w:r>
    </w:p>
    <w:p w14:paraId="1F5AB5AA" w14:textId="77777777" w:rsidR="00B32C20" w:rsidRDefault="00B32C20">
      <w:pPr>
        <w:pStyle w:val="TOC3"/>
        <w:rPr>
          <w:sz w:val="24"/>
          <w:szCs w:val="24"/>
        </w:rPr>
      </w:pPr>
      <w:r>
        <w:t>4.4.5</w:t>
      </w:r>
      <w:r>
        <w:rPr>
          <w:sz w:val="24"/>
          <w:szCs w:val="24"/>
        </w:rPr>
        <w:tab/>
      </w:r>
      <w:r>
        <w:t>Reporting Plan</w:t>
      </w:r>
      <w:r>
        <w:tab/>
      </w:r>
      <w:r>
        <w:fldChar w:fldCharType="begin"/>
      </w:r>
      <w:r>
        <w:instrText xml:space="preserve"> PAGEREF _Toc106427555 \h </w:instrText>
      </w:r>
      <w:r>
        <w:fldChar w:fldCharType="separate"/>
      </w:r>
      <w:r w:rsidR="00A621E0">
        <w:t>4</w:t>
      </w:r>
      <w:r>
        <w:fldChar w:fldCharType="end"/>
      </w:r>
    </w:p>
    <w:p w14:paraId="75F804DC" w14:textId="77777777" w:rsidR="00B32C20" w:rsidRDefault="00B32C20">
      <w:pPr>
        <w:pStyle w:val="TOC3"/>
        <w:rPr>
          <w:sz w:val="24"/>
          <w:szCs w:val="24"/>
        </w:rPr>
      </w:pPr>
      <w:r>
        <w:t>4.4.6</w:t>
      </w:r>
      <w:r>
        <w:rPr>
          <w:sz w:val="24"/>
          <w:szCs w:val="24"/>
        </w:rPr>
        <w:tab/>
      </w:r>
      <w:r>
        <w:t>Measurement Plan</w:t>
      </w:r>
      <w:r>
        <w:tab/>
      </w:r>
      <w:r>
        <w:fldChar w:fldCharType="begin"/>
      </w:r>
      <w:r>
        <w:instrText xml:space="preserve"> PAGEREF _Toc106427556 \h </w:instrText>
      </w:r>
      <w:r>
        <w:fldChar w:fldCharType="separate"/>
      </w:r>
      <w:r w:rsidR="00A621E0">
        <w:t>4</w:t>
      </w:r>
      <w:r>
        <w:fldChar w:fldCharType="end"/>
      </w:r>
    </w:p>
    <w:p w14:paraId="46DF5E6A" w14:textId="77777777" w:rsidR="00B32C20" w:rsidRDefault="00B32C20">
      <w:pPr>
        <w:pStyle w:val="TOC2"/>
        <w:tabs>
          <w:tab w:val="left" w:pos="990"/>
        </w:tabs>
        <w:rPr>
          <w:noProof/>
          <w:sz w:val="24"/>
          <w:szCs w:val="24"/>
        </w:rPr>
      </w:pPr>
      <w:r>
        <w:rPr>
          <w:noProof/>
        </w:rPr>
        <w:t>4.5</w:t>
      </w:r>
      <w:r>
        <w:rPr>
          <w:noProof/>
          <w:sz w:val="24"/>
          <w:szCs w:val="24"/>
        </w:rPr>
        <w:tab/>
      </w:r>
      <w:r>
        <w:rPr>
          <w:noProof/>
        </w:rPr>
        <w:t>Risk Management Plan</w:t>
      </w:r>
      <w:r>
        <w:rPr>
          <w:noProof/>
        </w:rPr>
        <w:tab/>
      </w:r>
      <w:r>
        <w:rPr>
          <w:noProof/>
        </w:rPr>
        <w:fldChar w:fldCharType="begin"/>
      </w:r>
      <w:r>
        <w:rPr>
          <w:noProof/>
        </w:rPr>
        <w:instrText xml:space="preserve"> PAGEREF _Toc106427557 \h </w:instrText>
      </w:r>
      <w:r>
        <w:rPr>
          <w:noProof/>
        </w:rPr>
      </w:r>
      <w:r>
        <w:rPr>
          <w:noProof/>
        </w:rPr>
        <w:fldChar w:fldCharType="separate"/>
      </w:r>
      <w:r w:rsidR="00A621E0">
        <w:rPr>
          <w:noProof/>
        </w:rPr>
        <w:t>4</w:t>
      </w:r>
      <w:r>
        <w:rPr>
          <w:noProof/>
        </w:rPr>
        <w:fldChar w:fldCharType="end"/>
      </w:r>
    </w:p>
    <w:p w14:paraId="0235D0F8" w14:textId="77777777" w:rsidR="00B32C20" w:rsidRDefault="00B32C20">
      <w:pPr>
        <w:pStyle w:val="TOC2"/>
        <w:tabs>
          <w:tab w:val="left" w:pos="990"/>
        </w:tabs>
        <w:rPr>
          <w:noProof/>
          <w:sz w:val="24"/>
          <w:szCs w:val="24"/>
        </w:rPr>
      </w:pPr>
      <w:r>
        <w:rPr>
          <w:noProof/>
        </w:rPr>
        <w:t>4.6</w:t>
      </w:r>
      <w:r>
        <w:rPr>
          <w:noProof/>
          <w:sz w:val="24"/>
          <w:szCs w:val="24"/>
        </w:rPr>
        <w:tab/>
      </w:r>
      <w:r>
        <w:rPr>
          <w:noProof/>
        </w:rPr>
        <w:t>Close-out Plan</w:t>
      </w:r>
      <w:r>
        <w:rPr>
          <w:noProof/>
        </w:rPr>
        <w:tab/>
      </w:r>
      <w:r>
        <w:rPr>
          <w:noProof/>
        </w:rPr>
        <w:fldChar w:fldCharType="begin"/>
      </w:r>
      <w:r>
        <w:rPr>
          <w:noProof/>
        </w:rPr>
        <w:instrText xml:space="preserve"> PAGEREF _Toc106427558 \h </w:instrText>
      </w:r>
      <w:r>
        <w:rPr>
          <w:noProof/>
        </w:rPr>
      </w:r>
      <w:r>
        <w:rPr>
          <w:noProof/>
        </w:rPr>
        <w:fldChar w:fldCharType="separate"/>
      </w:r>
      <w:r w:rsidR="00A621E0">
        <w:rPr>
          <w:noProof/>
        </w:rPr>
        <w:t>4</w:t>
      </w:r>
      <w:r>
        <w:rPr>
          <w:noProof/>
        </w:rPr>
        <w:fldChar w:fldCharType="end"/>
      </w:r>
    </w:p>
    <w:p w14:paraId="659E6001" w14:textId="77777777" w:rsidR="00B32C20" w:rsidRDefault="00B32C20">
      <w:pPr>
        <w:pStyle w:val="TOC1"/>
        <w:tabs>
          <w:tab w:val="left" w:pos="432"/>
        </w:tabs>
        <w:rPr>
          <w:noProof/>
          <w:sz w:val="24"/>
          <w:szCs w:val="24"/>
        </w:rPr>
      </w:pPr>
      <w:r>
        <w:rPr>
          <w:noProof/>
        </w:rPr>
        <w:t>5.</w:t>
      </w:r>
      <w:r>
        <w:rPr>
          <w:noProof/>
          <w:sz w:val="24"/>
          <w:szCs w:val="24"/>
        </w:rPr>
        <w:tab/>
      </w:r>
      <w:r>
        <w:rPr>
          <w:noProof/>
        </w:rPr>
        <w:t>Technical Process Plans</w:t>
      </w:r>
      <w:r>
        <w:rPr>
          <w:noProof/>
        </w:rPr>
        <w:tab/>
      </w:r>
      <w:r>
        <w:rPr>
          <w:noProof/>
        </w:rPr>
        <w:fldChar w:fldCharType="begin"/>
      </w:r>
      <w:r>
        <w:rPr>
          <w:noProof/>
        </w:rPr>
        <w:instrText xml:space="preserve"> PAGEREF _Toc106427559 \h </w:instrText>
      </w:r>
      <w:r>
        <w:rPr>
          <w:noProof/>
        </w:rPr>
      </w:r>
      <w:r>
        <w:rPr>
          <w:noProof/>
        </w:rPr>
        <w:fldChar w:fldCharType="separate"/>
      </w:r>
      <w:r w:rsidR="00A621E0">
        <w:rPr>
          <w:noProof/>
        </w:rPr>
        <w:t>4</w:t>
      </w:r>
      <w:r>
        <w:rPr>
          <w:noProof/>
        </w:rPr>
        <w:fldChar w:fldCharType="end"/>
      </w:r>
    </w:p>
    <w:p w14:paraId="07D60320" w14:textId="77777777" w:rsidR="00B32C20" w:rsidRDefault="00B32C20">
      <w:pPr>
        <w:pStyle w:val="TOC2"/>
        <w:tabs>
          <w:tab w:val="left" w:pos="990"/>
        </w:tabs>
        <w:rPr>
          <w:noProof/>
          <w:sz w:val="24"/>
          <w:szCs w:val="24"/>
        </w:rPr>
      </w:pPr>
      <w:r>
        <w:rPr>
          <w:noProof/>
        </w:rPr>
        <w:t>5.1</w:t>
      </w:r>
      <w:r>
        <w:rPr>
          <w:noProof/>
          <w:sz w:val="24"/>
          <w:szCs w:val="24"/>
        </w:rPr>
        <w:tab/>
      </w:r>
      <w:r>
        <w:rPr>
          <w:noProof/>
        </w:rPr>
        <w:t>Development Case</w:t>
      </w:r>
      <w:r>
        <w:rPr>
          <w:noProof/>
        </w:rPr>
        <w:tab/>
      </w:r>
      <w:r>
        <w:rPr>
          <w:noProof/>
        </w:rPr>
        <w:fldChar w:fldCharType="begin"/>
      </w:r>
      <w:r>
        <w:rPr>
          <w:noProof/>
        </w:rPr>
        <w:instrText xml:space="preserve"> PAGEREF _Toc106427560 \h </w:instrText>
      </w:r>
      <w:r>
        <w:rPr>
          <w:noProof/>
        </w:rPr>
      </w:r>
      <w:r>
        <w:rPr>
          <w:noProof/>
        </w:rPr>
        <w:fldChar w:fldCharType="separate"/>
      </w:r>
      <w:r w:rsidR="00A621E0">
        <w:rPr>
          <w:noProof/>
        </w:rPr>
        <w:t>4</w:t>
      </w:r>
      <w:r>
        <w:rPr>
          <w:noProof/>
        </w:rPr>
        <w:fldChar w:fldCharType="end"/>
      </w:r>
    </w:p>
    <w:p w14:paraId="3842974D" w14:textId="77777777" w:rsidR="00B32C20" w:rsidRDefault="00B32C20">
      <w:pPr>
        <w:pStyle w:val="TOC2"/>
        <w:tabs>
          <w:tab w:val="left" w:pos="990"/>
        </w:tabs>
        <w:rPr>
          <w:noProof/>
          <w:sz w:val="24"/>
          <w:szCs w:val="24"/>
        </w:rPr>
      </w:pPr>
      <w:r>
        <w:rPr>
          <w:noProof/>
        </w:rPr>
        <w:t>5.2</w:t>
      </w:r>
      <w:r>
        <w:rPr>
          <w:noProof/>
          <w:sz w:val="24"/>
          <w:szCs w:val="24"/>
        </w:rPr>
        <w:tab/>
      </w:r>
      <w:r>
        <w:rPr>
          <w:noProof/>
        </w:rPr>
        <w:t>Methods, Tools, and Techniques</w:t>
      </w:r>
      <w:r>
        <w:rPr>
          <w:noProof/>
        </w:rPr>
        <w:tab/>
      </w:r>
      <w:r>
        <w:rPr>
          <w:noProof/>
        </w:rPr>
        <w:fldChar w:fldCharType="begin"/>
      </w:r>
      <w:r>
        <w:rPr>
          <w:noProof/>
        </w:rPr>
        <w:instrText xml:space="preserve"> PAGEREF _Toc106427561 \h </w:instrText>
      </w:r>
      <w:r>
        <w:rPr>
          <w:noProof/>
        </w:rPr>
      </w:r>
      <w:r>
        <w:rPr>
          <w:noProof/>
        </w:rPr>
        <w:fldChar w:fldCharType="separate"/>
      </w:r>
      <w:r w:rsidR="00A621E0">
        <w:rPr>
          <w:noProof/>
        </w:rPr>
        <w:t>4</w:t>
      </w:r>
      <w:r>
        <w:rPr>
          <w:noProof/>
        </w:rPr>
        <w:fldChar w:fldCharType="end"/>
      </w:r>
    </w:p>
    <w:p w14:paraId="6DB3330C" w14:textId="77777777" w:rsidR="00B32C20" w:rsidRDefault="00B32C20">
      <w:pPr>
        <w:pStyle w:val="TOC2"/>
        <w:tabs>
          <w:tab w:val="left" w:pos="990"/>
        </w:tabs>
        <w:rPr>
          <w:noProof/>
          <w:sz w:val="24"/>
          <w:szCs w:val="24"/>
        </w:rPr>
      </w:pPr>
      <w:r>
        <w:rPr>
          <w:noProof/>
        </w:rPr>
        <w:t>5.3</w:t>
      </w:r>
      <w:r>
        <w:rPr>
          <w:noProof/>
          <w:sz w:val="24"/>
          <w:szCs w:val="24"/>
        </w:rPr>
        <w:tab/>
      </w:r>
      <w:r>
        <w:rPr>
          <w:noProof/>
        </w:rPr>
        <w:t>Infrastructure Plan</w:t>
      </w:r>
      <w:r>
        <w:rPr>
          <w:noProof/>
        </w:rPr>
        <w:tab/>
      </w:r>
      <w:r>
        <w:rPr>
          <w:noProof/>
        </w:rPr>
        <w:fldChar w:fldCharType="begin"/>
      </w:r>
      <w:r>
        <w:rPr>
          <w:noProof/>
        </w:rPr>
        <w:instrText xml:space="preserve"> PAGEREF _Toc106427562 \h </w:instrText>
      </w:r>
      <w:r>
        <w:rPr>
          <w:noProof/>
        </w:rPr>
      </w:r>
      <w:r>
        <w:rPr>
          <w:noProof/>
        </w:rPr>
        <w:fldChar w:fldCharType="separate"/>
      </w:r>
      <w:r w:rsidR="00A621E0">
        <w:rPr>
          <w:noProof/>
        </w:rPr>
        <w:t>4</w:t>
      </w:r>
      <w:r>
        <w:rPr>
          <w:noProof/>
        </w:rPr>
        <w:fldChar w:fldCharType="end"/>
      </w:r>
    </w:p>
    <w:p w14:paraId="0EBA378B" w14:textId="77777777" w:rsidR="00B32C20" w:rsidRDefault="00B32C20">
      <w:pPr>
        <w:pStyle w:val="TOC2"/>
        <w:tabs>
          <w:tab w:val="left" w:pos="990"/>
        </w:tabs>
        <w:rPr>
          <w:noProof/>
          <w:sz w:val="24"/>
          <w:szCs w:val="24"/>
        </w:rPr>
      </w:pPr>
      <w:r>
        <w:rPr>
          <w:noProof/>
        </w:rPr>
        <w:t>5.4</w:t>
      </w:r>
      <w:r>
        <w:rPr>
          <w:noProof/>
          <w:sz w:val="24"/>
          <w:szCs w:val="24"/>
        </w:rPr>
        <w:tab/>
      </w:r>
      <w:r>
        <w:rPr>
          <w:noProof/>
        </w:rPr>
        <w:t>Product Acceptance Plan</w:t>
      </w:r>
      <w:r>
        <w:rPr>
          <w:noProof/>
        </w:rPr>
        <w:tab/>
      </w:r>
      <w:r>
        <w:rPr>
          <w:noProof/>
        </w:rPr>
        <w:fldChar w:fldCharType="begin"/>
      </w:r>
      <w:r>
        <w:rPr>
          <w:noProof/>
        </w:rPr>
        <w:instrText xml:space="preserve"> PAGEREF _Toc106427563 \h </w:instrText>
      </w:r>
      <w:r>
        <w:rPr>
          <w:noProof/>
        </w:rPr>
      </w:r>
      <w:r>
        <w:rPr>
          <w:noProof/>
        </w:rPr>
        <w:fldChar w:fldCharType="separate"/>
      </w:r>
      <w:r w:rsidR="00A621E0">
        <w:rPr>
          <w:noProof/>
        </w:rPr>
        <w:t>4</w:t>
      </w:r>
      <w:r>
        <w:rPr>
          <w:noProof/>
        </w:rPr>
        <w:fldChar w:fldCharType="end"/>
      </w:r>
    </w:p>
    <w:p w14:paraId="18F17D6E" w14:textId="77777777" w:rsidR="00B32C20" w:rsidRDefault="00B32C20">
      <w:pPr>
        <w:pStyle w:val="TOC1"/>
        <w:tabs>
          <w:tab w:val="left" w:pos="432"/>
        </w:tabs>
        <w:rPr>
          <w:noProof/>
          <w:sz w:val="24"/>
          <w:szCs w:val="24"/>
        </w:rPr>
      </w:pPr>
      <w:r>
        <w:rPr>
          <w:noProof/>
        </w:rPr>
        <w:t>6.</w:t>
      </w:r>
      <w:r>
        <w:rPr>
          <w:noProof/>
          <w:sz w:val="24"/>
          <w:szCs w:val="24"/>
        </w:rPr>
        <w:tab/>
      </w:r>
      <w:r>
        <w:rPr>
          <w:noProof/>
        </w:rPr>
        <w:t>Supporting Process Plans</w:t>
      </w:r>
      <w:r>
        <w:rPr>
          <w:noProof/>
        </w:rPr>
        <w:tab/>
      </w:r>
      <w:r>
        <w:rPr>
          <w:noProof/>
        </w:rPr>
        <w:fldChar w:fldCharType="begin"/>
      </w:r>
      <w:r>
        <w:rPr>
          <w:noProof/>
        </w:rPr>
        <w:instrText xml:space="preserve"> PAGEREF _Toc106427564 \h </w:instrText>
      </w:r>
      <w:r>
        <w:rPr>
          <w:noProof/>
        </w:rPr>
      </w:r>
      <w:r>
        <w:rPr>
          <w:noProof/>
        </w:rPr>
        <w:fldChar w:fldCharType="separate"/>
      </w:r>
      <w:r w:rsidR="00A621E0">
        <w:rPr>
          <w:noProof/>
        </w:rPr>
        <w:t>4</w:t>
      </w:r>
      <w:r>
        <w:rPr>
          <w:noProof/>
        </w:rPr>
        <w:fldChar w:fldCharType="end"/>
      </w:r>
    </w:p>
    <w:p w14:paraId="0365A5B4" w14:textId="77777777" w:rsidR="00B32C20" w:rsidRDefault="00B32C20">
      <w:pPr>
        <w:pStyle w:val="TOC2"/>
        <w:tabs>
          <w:tab w:val="left" w:pos="990"/>
        </w:tabs>
        <w:rPr>
          <w:noProof/>
          <w:sz w:val="24"/>
          <w:szCs w:val="24"/>
        </w:rPr>
      </w:pPr>
      <w:r>
        <w:rPr>
          <w:noProof/>
        </w:rPr>
        <w:t>6.1</w:t>
      </w:r>
      <w:r>
        <w:rPr>
          <w:noProof/>
          <w:sz w:val="24"/>
          <w:szCs w:val="24"/>
        </w:rPr>
        <w:tab/>
      </w:r>
      <w:r>
        <w:rPr>
          <w:noProof/>
        </w:rPr>
        <w:t>Configuration Management Plan</w:t>
      </w:r>
      <w:r>
        <w:rPr>
          <w:noProof/>
        </w:rPr>
        <w:tab/>
      </w:r>
      <w:r>
        <w:rPr>
          <w:noProof/>
        </w:rPr>
        <w:fldChar w:fldCharType="begin"/>
      </w:r>
      <w:r>
        <w:rPr>
          <w:noProof/>
        </w:rPr>
        <w:instrText xml:space="preserve"> PAGEREF _Toc106427565 \h </w:instrText>
      </w:r>
      <w:r>
        <w:rPr>
          <w:noProof/>
        </w:rPr>
      </w:r>
      <w:r>
        <w:rPr>
          <w:noProof/>
        </w:rPr>
        <w:fldChar w:fldCharType="separate"/>
      </w:r>
      <w:r w:rsidR="00A621E0">
        <w:rPr>
          <w:noProof/>
        </w:rPr>
        <w:t>4</w:t>
      </w:r>
      <w:r>
        <w:rPr>
          <w:noProof/>
        </w:rPr>
        <w:fldChar w:fldCharType="end"/>
      </w:r>
    </w:p>
    <w:p w14:paraId="6D929B77" w14:textId="77777777" w:rsidR="00B32C20" w:rsidRDefault="00B32C20">
      <w:pPr>
        <w:pStyle w:val="TOC2"/>
        <w:tabs>
          <w:tab w:val="left" w:pos="990"/>
        </w:tabs>
        <w:rPr>
          <w:noProof/>
          <w:sz w:val="24"/>
          <w:szCs w:val="24"/>
        </w:rPr>
      </w:pPr>
      <w:r>
        <w:rPr>
          <w:noProof/>
        </w:rPr>
        <w:t>6.2</w:t>
      </w:r>
      <w:r>
        <w:rPr>
          <w:noProof/>
          <w:sz w:val="24"/>
          <w:szCs w:val="24"/>
        </w:rPr>
        <w:tab/>
      </w:r>
      <w:r>
        <w:rPr>
          <w:noProof/>
        </w:rPr>
        <w:t>Evaluation Plan</w:t>
      </w:r>
      <w:r>
        <w:rPr>
          <w:noProof/>
        </w:rPr>
        <w:tab/>
      </w:r>
      <w:r>
        <w:rPr>
          <w:noProof/>
        </w:rPr>
        <w:fldChar w:fldCharType="begin"/>
      </w:r>
      <w:r>
        <w:rPr>
          <w:noProof/>
        </w:rPr>
        <w:instrText xml:space="preserve"> PAGEREF _Toc106427566 \h </w:instrText>
      </w:r>
      <w:r>
        <w:rPr>
          <w:noProof/>
        </w:rPr>
      </w:r>
      <w:r>
        <w:rPr>
          <w:noProof/>
        </w:rPr>
        <w:fldChar w:fldCharType="separate"/>
      </w:r>
      <w:r w:rsidR="00A621E0">
        <w:rPr>
          <w:noProof/>
        </w:rPr>
        <w:t>4</w:t>
      </w:r>
      <w:r>
        <w:rPr>
          <w:noProof/>
        </w:rPr>
        <w:fldChar w:fldCharType="end"/>
      </w:r>
    </w:p>
    <w:p w14:paraId="2C632376" w14:textId="77777777" w:rsidR="00B32C20" w:rsidRDefault="00B32C20">
      <w:pPr>
        <w:pStyle w:val="TOC2"/>
        <w:tabs>
          <w:tab w:val="left" w:pos="990"/>
        </w:tabs>
        <w:rPr>
          <w:noProof/>
          <w:sz w:val="24"/>
          <w:szCs w:val="24"/>
        </w:rPr>
      </w:pPr>
      <w:r>
        <w:rPr>
          <w:noProof/>
        </w:rPr>
        <w:t>6.3</w:t>
      </w:r>
      <w:r>
        <w:rPr>
          <w:noProof/>
          <w:sz w:val="24"/>
          <w:szCs w:val="24"/>
        </w:rPr>
        <w:tab/>
      </w:r>
      <w:r>
        <w:rPr>
          <w:noProof/>
        </w:rPr>
        <w:t>Documentation Plan</w:t>
      </w:r>
      <w:r>
        <w:rPr>
          <w:noProof/>
        </w:rPr>
        <w:tab/>
      </w:r>
      <w:r>
        <w:rPr>
          <w:noProof/>
        </w:rPr>
        <w:fldChar w:fldCharType="begin"/>
      </w:r>
      <w:r>
        <w:rPr>
          <w:noProof/>
        </w:rPr>
        <w:instrText xml:space="preserve"> PAGEREF _Toc106427567 \h </w:instrText>
      </w:r>
      <w:r>
        <w:rPr>
          <w:noProof/>
        </w:rPr>
      </w:r>
      <w:r>
        <w:rPr>
          <w:noProof/>
        </w:rPr>
        <w:fldChar w:fldCharType="separate"/>
      </w:r>
      <w:r w:rsidR="00A621E0">
        <w:rPr>
          <w:noProof/>
        </w:rPr>
        <w:t>4</w:t>
      </w:r>
      <w:r>
        <w:rPr>
          <w:noProof/>
        </w:rPr>
        <w:fldChar w:fldCharType="end"/>
      </w:r>
    </w:p>
    <w:p w14:paraId="725429D3" w14:textId="77777777" w:rsidR="00B32C20" w:rsidRDefault="00B32C20">
      <w:pPr>
        <w:pStyle w:val="TOC2"/>
        <w:tabs>
          <w:tab w:val="left" w:pos="990"/>
        </w:tabs>
        <w:rPr>
          <w:noProof/>
          <w:sz w:val="24"/>
          <w:szCs w:val="24"/>
        </w:rPr>
      </w:pPr>
      <w:r>
        <w:rPr>
          <w:noProof/>
        </w:rPr>
        <w:lastRenderedPageBreak/>
        <w:t>6.4</w:t>
      </w:r>
      <w:r>
        <w:rPr>
          <w:noProof/>
          <w:sz w:val="24"/>
          <w:szCs w:val="24"/>
        </w:rPr>
        <w:tab/>
      </w:r>
      <w:r>
        <w:rPr>
          <w:noProof/>
        </w:rPr>
        <w:t>Quality Assurance Plan</w:t>
      </w:r>
      <w:r>
        <w:rPr>
          <w:noProof/>
        </w:rPr>
        <w:tab/>
      </w:r>
      <w:r>
        <w:rPr>
          <w:noProof/>
        </w:rPr>
        <w:fldChar w:fldCharType="begin"/>
      </w:r>
      <w:r>
        <w:rPr>
          <w:noProof/>
        </w:rPr>
        <w:instrText xml:space="preserve"> PAGEREF _Toc106427568 \h </w:instrText>
      </w:r>
      <w:r>
        <w:rPr>
          <w:noProof/>
        </w:rPr>
      </w:r>
      <w:r>
        <w:rPr>
          <w:noProof/>
        </w:rPr>
        <w:fldChar w:fldCharType="separate"/>
      </w:r>
      <w:r w:rsidR="00A621E0">
        <w:rPr>
          <w:noProof/>
        </w:rPr>
        <w:t>4</w:t>
      </w:r>
      <w:r>
        <w:rPr>
          <w:noProof/>
        </w:rPr>
        <w:fldChar w:fldCharType="end"/>
      </w:r>
    </w:p>
    <w:p w14:paraId="21D57A31" w14:textId="77777777" w:rsidR="00B32C20" w:rsidRDefault="00B32C20">
      <w:pPr>
        <w:pStyle w:val="TOC2"/>
        <w:tabs>
          <w:tab w:val="left" w:pos="990"/>
        </w:tabs>
        <w:rPr>
          <w:noProof/>
          <w:sz w:val="24"/>
          <w:szCs w:val="24"/>
        </w:rPr>
      </w:pPr>
      <w:r>
        <w:rPr>
          <w:noProof/>
        </w:rPr>
        <w:t>6.5</w:t>
      </w:r>
      <w:r>
        <w:rPr>
          <w:noProof/>
          <w:sz w:val="24"/>
          <w:szCs w:val="24"/>
        </w:rPr>
        <w:tab/>
      </w:r>
      <w:r>
        <w:rPr>
          <w:noProof/>
        </w:rPr>
        <w:t>Problem Resolution Plan</w:t>
      </w:r>
      <w:r>
        <w:rPr>
          <w:noProof/>
        </w:rPr>
        <w:tab/>
      </w:r>
      <w:r>
        <w:rPr>
          <w:noProof/>
        </w:rPr>
        <w:fldChar w:fldCharType="begin"/>
      </w:r>
      <w:r>
        <w:rPr>
          <w:noProof/>
        </w:rPr>
        <w:instrText xml:space="preserve"> PAGEREF _Toc106427569 \h </w:instrText>
      </w:r>
      <w:r>
        <w:rPr>
          <w:noProof/>
        </w:rPr>
      </w:r>
      <w:r>
        <w:rPr>
          <w:noProof/>
        </w:rPr>
        <w:fldChar w:fldCharType="separate"/>
      </w:r>
      <w:r w:rsidR="00A621E0">
        <w:rPr>
          <w:noProof/>
        </w:rPr>
        <w:t>4</w:t>
      </w:r>
      <w:r>
        <w:rPr>
          <w:noProof/>
        </w:rPr>
        <w:fldChar w:fldCharType="end"/>
      </w:r>
    </w:p>
    <w:p w14:paraId="15BD6B11" w14:textId="77777777" w:rsidR="00B32C20" w:rsidRDefault="00B32C20">
      <w:pPr>
        <w:pStyle w:val="TOC2"/>
        <w:tabs>
          <w:tab w:val="left" w:pos="990"/>
        </w:tabs>
        <w:rPr>
          <w:noProof/>
          <w:sz w:val="24"/>
          <w:szCs w:val="24"/>
        </w:rPr>
      </w:pPr>
      <w:r>
        <w:rPr>
          <w:noProof/>
        </w:rPr>
        <w:t>6.6</w:t>
      </w:r>
      <w:r>
        <w:rPr>
          <w:noProof/>
          <w:sz w:val="24"/>
          <w:szCs w:val="24"/>
        </w:rPr>
        <w:tab/>
      </w:r>
      <w:r>
        <w:rPr>
          <w:noProof/>
        </w:rPr>
        <w:t>Subcontractor Management Plan</w:t>
      </w:r>
      <w:r>
        <w:rPr>
          <w:noProof/>
        </w:rPr>
        <w:tab/>
      </w:r>
      <w:r>
        <w:rPr>
          <w:noProof/>
        </w:rPr>
        <w:fldChar w:fldCharType="begin"/>
      </w:r>
      <w:r>
        <w:rPr>
          <w:noProof/>
        </w:rPr>
        <w:instrText xml:space="preserve"> PAGEREF _Toc106427570 \h </w:instrText>
      </w:r>
      <w:r>
        <w:rPr>
          <w:noProof/>
        </w:rPr>
      </w:r>
      <w:r>
        <w:rPr>
          <w:noProof/>
        </w:rPr>
        <w:fldChar w:fldCharType="separate"/>
      </w:r>
      <w:r w:rsidR="00A621E0">
        <w:rPr>
          <w:noProof/>
        </w:rPr>
        <w:t>4</w:t>
      </w:r>
      <w:r>
        <w:rPr>
          <w:noProof/>
        </w:rPr>
        <w:fldChar w:fldCharType="end"/>
      </w:r>
    </w:p>
    <w:p w14:paraId="1EC126AC" w14:textId="77777777" w:rsidR="00B32C20" w:rsidRDefault="00B32C20">
      <w:pPr>
        <w:pStyle w:val="TOC2"/>
        <w:tabs>
          <w:tab w:val="left" w:pos="990"/>
        </w:tabs>
        <w:rPr>
          <w:noProof/>
          <w:sz w:val="24"/>
          <w:szCs w:val="24"/>
        </w:rPr>
      </w:pPr>
      <w:r>
        <w:rPr>
          <w:noProof/>
        </w:rPr>
        <w:t>6.7</w:t>
      </w:r>
      <w:r>
        <w:rPr>
          <w:noProof/>
          <w:sz w:val="24"/>
          <w:szCs w:val="24"/>
        </w:rPr>
        <w:tab/>
      </w:r>
      <w:r>
        <w:rPr>
          <w:noProof/>
        </w:rPr>
        <w:t>Process Improvement Plan</w:t>
      </w:r>
      <w:r>
        <w:rPr>
          <w:noProof/>
        </w:rPr>
        <w:tab/>
      </w:r>
      <w:r>
        <w:rPr>
          <w:noProof/>
        </w:rPr>
        <w:fldChar w:fldCharType="begin"/>
      </w:r>
      <w:r>
        <w:rPr>
          <w:noProof/>
        </w:rPr>
        <w:instrText xml:space="preserve"> PAGEREF _Toc106427571 \h </w:instrText>
      </w:r>
      <w:r>
        <w:rPr>
          <w:noProof/>
        </w:rPr>
      </w:r>
      <w:r>
        <w:rPr>
          <w:noProof/>
        </w:rPr>
        <w:fldChar w:fldCharType="separate"/>
      </w:r>
      <w:r w:rsidR="00A621E0">
        <w:rPr>
          <w:noProof/>
        </w:rPr>
        <w:t>4</w:t>
      </w:r>
      <w:r>
        <w:rPr>
          <w:noProof/>
        </w:rPr>
        <w:fldChar w:fldCharType="end"/>
      </w:r>
    </w:p>
    <w:p w14:paraId="72F55080" w14:textId="77777777" w:rsidR="00B32C20" w:rsidRDefault="00B32C20">
      <w:pPr>
        <w:pStyle w:val="TOC1"/>
        <w:tabs>
          <w:tab w:val="left" w:pos="432"/>
        </w:tabs>
        <w:rPr>
          <w:noProof/>
          <w:sz w:val="24"/>
          <w:szCs w:val="24"/>
        </w:rPr>
      </w:pPr>
      <w:r>
        <w:rPr>
          <w:noProof/>
        </w:rPr>
        <w:t>7.</w:t>
      </w:r>
      <w:r>
        <w:rPr>
          <w:noProof/>
          <w:sz w:val="24"/>
          <w:szCs w:val="24"/>
        </w:rPr>
        <w:tab/>
      </w:r>
      <w:r>
        <w:rPr>
          <w:noProof/>
        </w:rPr>
        <w:t>Additional Plans</w:t>
      </w:r>
      <w:r>
        <w:rPr>
          <w:noProof/>
        </w:rPr>
        <w:tab/>
      </w:r>
      <w:r>
        <w:rPr>
          <w:noProof/>
        </w:rPr>
        <w:fldChar w:fldCharType="begin"/>
      </w:r>
      <w:r>
        <w:rPr>
          <w:noProof/>
        </w:rPr>
        <w:instrText xml:space="preserve"> PAGEREF _Toc106427572 \h </w:instrText>
      </w:r>
      <w:r>
        <w:rPr>
          <w:noProof/>
        </w:rPr>
      </w:r>
      <w:r>
        <w:rPr>
          <w:noProof/>
        </w:rPr>
        <w:fldChar w:fldCharType="separate"/>
      </w:r>
      <w:r w:rsidR="00A621E0">
        <w:rPr>
          <w:noProof/>
        </w:rPr>
        <w:t>4</w:t>
      </w:r>
      <w:r>
        <w:rPr>
          <w:noProof/>
        </w:rPr>
        <w:fldChar w:fldCharType="end"/>
      </w:r>
    </w:p>
    <w:p w14:paraId="481E2B4C" w14:textId="77777777" w:rsidR="00B32C20" w:rsidRDefault="00B32C20">
      <w:pPr>
        <w:pStyle w:val="TOC1"/>
        <w:tabs>
          <w:tab w:val="left" w:pos="432"/>
        </w:tabs>
        <w:rPr>
          <w:noProof/>
          <w:sz w:val="24"/>
          <w:szCs w:val="24"/>
        </w:rPr>
      </w:pPr>
      <w:r>
        <w:rPr>
          <w:noProof/>
        </w:rPr>
        <w:t>8.</w:t>
      </w:r>
      <w:r>
        <w:rPr>
          <w:noProof/>
          <w:sz w:val="24"/>
          <w:szCs w:val="24"/>
        </w:rPr>
        <w:tab/>
      </w:r>
      <w:r>
        <w:rPr>
          <w:noProof/>
        </w:rPr>
        <w:t>Annexes</w:t>
      </w:r>
      <w:r>
        <w:rPr>
          <w:noProof/>
        </w:rPr>
        <w:tab/>
      </w:r>
      <w:r>
        <w:rPr>
          <w:noProof/>
        </w:rPr>
        <w:fldChar w:fldCharType="begin"/>
      </w:r>
      <w:r>
        <w:rPr>
          <w:noProof/>
        </w:rPr>
        <w:instrText xml:space="preserve"> PAGEREF _Toc106427573 \h </w:instrText>
      </w:r>
      <w:r>
        <w:rPr>
          <w:noProof/>
        </w:rPr>
      </w:r>
      <w:r>
        <w:rPr>
          <w:noProof/>
        </w:rPr>
        <w:fldChar w:fldCharType="separate"/>
      </w:r>
      <w:r w:rsidR="00A621E0">
        <w:rPr>
          <w:noProof/>
        </w:rPr>
        <w:t>4</w:t>
      </w:r>
      <w:r>
        <w:rPr>
          <w:noProof/>
        </w:rPr>
        <w:fldChar w:fldCharType="end"/>
      </w:r>
    </w:p>
    <w:p w14:paraId="486FD28F" w14:textId="77777777" w:rsidR="00B32C20" w:rsidRDefault="00B32C20">
      <w:pPr>
        <w:pStyle w:val="TOC1"/>
        <w:tabs>
          <w:tab w:val="left" w:pos="432"/>
        </w:tabs>
        <w:rPr>
          <w:noProof/>
          <w:sz w:val="24"/>
          <w:szCs w:val="24"/>
        </w:rPr>
      </w:pPr>
      <w:r>
        <w:rPr>
          <w:noProof/>
        </w:rPr>
        <w:t>9.</w:t>
      </w:r>
      <w:r>
        <w:rPr>
          <w:noProof/>
          <w:sz w:val="24"/>
          <w:szCs w:val="24"/>
        </w:rPr>
        <w:tab/>
      </w:r>
      <w:r>
        <w:rPr>
          <w:noProof/>
        </w:rPr>
        <w:t>Index</w:t>
      </w:r>
      <w:r>
        <w:rPr>
          <w:noProof/>
        </w:rPr>
        <w:tab/>
      </w:r>
      <w:r>
        <w:rPr>
          <w:noProof/>
        </w:rPr>
        <w:fldChar w:fldCharType="begin"/>
      </w:r>
      <w:r>
        <w:rPr>
          <w:noProof/>
        </w:rPr>
        <w:instrText xml:space="preserve"> PAGEREF _Toc106427574 \h </w:instrText>
      </w:r>
      <w:r>
        <w:rPr>
          <w:noProof/>
        </w:rPr>
      </w:r>
      <w:r>
        <w:rPr>
          <w:noProof/>
        </w:rPr>
        <w:fldChar w:fldCharType="separate"/>
      </w:r>
      <w:r w:rsidR="00A621E0">
        <w:rPr>
          <w:noProof/>
        </w:rPr>
        <w:t>4</w:t>
      </w:r>
      <w:r>
        <w:rPr>
          <w:noProof/>
        </w:rPr>
        <w:fldChar w:fldCharType="end"/>
      </w:r>
    </w:p>
    <w:p w14:paraId="04ED8A86" w14:textId="77777777" w:rsidR="00F36885" w:rsidRDefault="00F36885">
      <w:pPr>
        <w:pStyle w:val="Title"/>
      </w:pPr>
      <w:r>
        <w:rPr>
          <w:rFonts w:ascii="Times New Roman" w:hAnsi="Times New Roman"/>
          <w:b w:val="0"/>
          <w:sz w:val="20"/>
        </w:rPr>
        <w:fldChar w:fldCharType="end"/>
      </w:r>
      <w:r>
        <w:br w:type="page"/>
      </w:r>
      <w:r w:rsidR="005C4E54">
        <w:lastRenderedPageBreak/>
        <w:fldChar w:fldCharType="begin"/>
      </w:r>
      <w:r w:rsidR="005C4E54">
        <w:instrText xml:space="preserve"> TITLE  \* MERGEFORMAT </w:instrText>
      </w:r>
      <w:r w:rsidR="005C4E54">
        <w:fldChar w:fldCharType="separate"/>
      </w:r>
      <w:r w:rsidR="00A621E0">
        <w:t>Software Development Plan</w:t>
      </w:r>
      <w:r w:rsidR="005C4E54">
        <w:fldChar w:fldCharType="end"/>
      </w:r>
    </w:p>
    <w:p w14:paraId="27E7F09A" w14:textId="77777777" w:rsidR="00F36885" w:rsidRDefault="00F36885">
      <w:pPr>
        <w:pStyle w:val="Heading1"/>
        <w:numPr>
          <w:ilvl w:val="0"/>
          <w:numId w:val="0"/>
        </w:numPr>
      </w:pPr>
      <w:bookmarkStart w:id="0" w:name="_Toc447095880"/>
    </w:p>
    <w:p w14:paraId="08060716" w14:textId="77777777" w:rsidR="00F36885" w:rsidRDefault="00F36885">
      <w:pPr>
        <w:pStyle w:val="Heading1"/>
      </w:pPr>
      <w:bookmarkStart w:id="1" w:name="_Toc456598586"/>
      <w:bookmarkStart w:id="2" w:name="_Toc456600917"/>
      <w:bookmarkStart w:id="3" w:name="_Toc106427525"/>
      <w:r>
        <w:t>Introduction</w:t>
      </w:r>
      <w:bookmarkEnd w:id="1"/>
      <w:bookmarkEnd w:id="2"/>
      <w:bookmarkEnd w:id="3"/>
    </w:p>
    <w:p w14:paraId="6A4A80E0" w14:textId="77777777" w:rsidR="00F36885" w:rsidRDefault="00F36885">
      <w:pPr>
        <w:pStyle w:val="InfoBlue"/>
      </w:pPr>
      <w:r>
        <w:t xml:space="preserve">[The introduction of the </w:t>
      </w:r>
      <w:r>
        <w:rPr>
          <w:b/>
        </w:rPr>
        <w:t>Software Development Plan</w:t>
      </w:r>
      <w:r>
        <w:t xml:space="preserve"> should provide an overview of the entire document. It should include the purpose, scope, definitions, acronyms, abbreviations, references, and overview of this </w:t>
      </w:r>
      <w:r>
        <w:rPr>
          <w:b/>
        </w:rPr>
        <w:t>Software Development Plan</w:t>
      </w:r>
      <w:r>
        <w:t>.]</w:t>
      </w:r>
    </w:p>
    <w:p w14:paraId="473EFFD2" w14:textId="77777777" w:rsidR="00F36885" w:rsidRDefault="00F36885">
      <w:pPr>
        <w:pStyle w:val="Heading2"/>
      </w:pPr>
      <w:bookmarkStart w:id="4" w:name="_Toc456598587"/>
      <w:bookmarkStart w:id="5" w:name="_Toc456600918"/>
      <w:bookmarkStart w:id="6" w:name="_Toc106427526"/>
      <w:bookmarkStart w:id="7" w:name="_Toc456598588"/>
      <w:bookmarkStart w:id="8" w:name="_Toc456600919"/>
      <w:r>
        <w:t>Purpose</w:t>
      </w:r>
      <w:bookmarkEnd w:id="4"/>
      <w:bookmarkEnd w:id="5"/>
      <w:bookmarkEnd w:id="6"/>
    </w:p>
    <w:p w14:paraId="56E8EB16" w14:textId="77777777" w:rsidR="00F36885" w:rsidRDefault="00F36885">
      <w:pPr>
        <w:pStyle w:val="InfoBlue"/>
      </w:pPr>
      <w:r>
        <w:t xml:space="preserve">[Specify the purpose of this </w:t>
      </w:r>
      <w:r>
        <w:rPr>
          <w:b/>
        </w:rPr>
        <w:t>Software Development Plan.</w:t>
      </w:r>
      <w:r>
        <w:t>]</w:t>
      </w:r>
    </w:p>
    <w:p w14:paraId="408F95FD" w14:textId="77777777" w:rsidR="00F36885" w:rsidDel="00A621E0" w:rsidRDefault="00F36885">
      <w:pPr>
        <w:pStyle w:val="Heading2"/>
        <w:rPr>
          <w:del w:id="9" w:author="Mihail" w:date="2014-02-09T10:42:00Z"/>
        </w:rPr>
      </w:pPr>
      <w:bookmarkStart w:id="10" w:name="_Toc106427527"/>
      <w:del w:id="11" w:author="Mihail" w:date="2014-02-09T10:42:00Z">
        <w:r w:rsidDel="00A621E0">
          <w:delText>Scope</w:delText>
        </w:r>
        <w:bookmarkEnd w:id="7"/>
        <w:bookmarkEnd w:id="8"/>
        <w:bookmarkEnd w:id="10"/>
      </w:del>
    </w:p>
    <w:p w14:paraId="5F79F36F" w14:textId="77777777" w:rsidR="00F36885" w:rsidDel="00A621E0" w:rsidRDefault="00F36885">
      <w:pPr>
        <w:pStyle w:val="InfoBlue"/>
        <w:rPr>
          <w:del w:id="12" w:author="Mihail" w:date="2014-02-09T10:42:00Z"/>
        </w:rPr>
      </w:pPr>
      <w:del w:id="13" w:author="Mihail" w:date="2014-02-09T10:42:00Z">
        <w:r w:rsidDel="00A621E0">
          <w:delText xml:space="preserve">[A brief </w:delText>
        </w:r>
        <w:commentRangeStart w:id="14"/>
        <w:r w:rsidDel="00A621E0">
          <w:delText>description</w:delText>
        </w:r>
      </w:del>
      <w:commentRangeEnd w:id="14"/>
      <w:r w:rsidR="00A621E0">
        <w:rPr>
          <w:rStyle w:val="CommentReference"/>
          <w:i w:val="0"/>
          <w:color w:val="auto"/>
        </w:rPr>
        <w:commentReference w:id="14"/>
      </w:r>
      <w:del w:id="15" w:author="Mihail" w:date="2014-02-09T10:42:00Z">
        <w:r w:rsidDel="00A621E0">
          <w:delText xml:space="preserve"> of the scope of this </w:delText>
        </w:r>
        <w:r w:rsidDel="00A621E0">
          <w:rPr>
            <w:b/>
          </w:rPr>
          <w:delText>Software Development Plan</w:delText>
        </w:r>
        <w:r w:rsidDel="00A621E0">
          <w:delText>; what Project(s) it is associated with and anything else that is affected or influenced by this document.]</w:delText>
        </w:r>
      </w:del>
    </w:p>
    <w:p w14:paraId="647CD212" w14:textId="77777777" w:rsidR="00F36885" w:rsidRDefault="00F36885">
      <w:pPr>
        <w:pStyle w:val="Heading2"/>
      </w:pPr>
      <w:bookmarkStart w:id="16" w:name="_Toc456598589"/>
      <w:bookmarkStart w:id="17" w:name="_Toc456600920"/>
      <w:bookmarkStart w:id="18" w:name="_Toc106427528"/>
      <w:r>
        <w:t>Definitions, Acronyms, and Abbreviations</w:t>
      </w:r>
      <w:bookmarkEnd w:id="16"/>
      <w:bookmarkEnd w:id="17"/>
      <w:bookmarkEnd w:id="18"/>
    </w:p>
    <w:p w14:paraId="2393FA32" w14:textId="77777777" w:rsidR="00F36885" w:rsidRDefault="00F36885">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14:paraId="7EF21B17" w14:textId="77777777" w:rsidR="00F36885" w:rsidRDefault="00F36885">
      <w:pPr>
        <w:pStyle w:val="Heading2"/>
      </w:pPr>
      <w:bookmarkStart w:id="19" w:name="_Toc456598590"/>
      <w:bookmarkStart w:id="20" w:name="_Toc456600921"/>
      <w:bookmarkStart w:id="21" w:name="_Toc106427529"/>
      <w:r>
        <w:t>References</w:t>
      </w:r>
      <w:bookmarkEnd w:id="19"/>
      <w:bookmarkEnd w:id="20"/>
      <w:bookmarkEnd w:id="21"/>
    </w:p>
    <w:p w14:paraId="290633C6" w14:textId="77777777" w:rsidR="00F36885" w:rsidRDefault="00F36885">
      <w:pPr>
        <w:pStyle w:val="InfoBlue"/>
      </w:pPr>
      <w:r>
        <w:t xml:space="preserve">[This subsection provides a complete list of all documents referenced elsewhere in the </w:t>
      </w:r>
      <w:r>
        <w:rPr>
          <w:b/>
        </w:rPr>
        <w:t>Software Development Plan</w:t>
      </w:r>
      <w:r>
        <w:t>. Identify each document by title, report number if applicable, date, and publishing organization. Specify the sources from which the references can be obtained. This information may be provided by reference to an appendix or to another document</w:t>
      </w:r>
      <w:bookmarkStart w:id="22" w:name="_Toc456598591"/>
      <w:bookmarkStart w:id="23" w:name="_Toc456600922"/>
      <w:r>
        <w:t xml:space="preserve">. </w:t>
      </w:r>
    </w:p>
    <w:p w14:paraId="6DFCF47D" w14:textId="77777777" w:rsidR="00F36885" w:rsidRDefault="00F36885">
      <w:pPr>
        <w:pStyle w:val="InfoBlue"/>
      </w:pPr>
      <w:r>
        <w:t xml:space="preserve">For the </w:t>
      </w:r>
      <w:r>
        <w:rPr>
          <w:b/>
          <w:bCs/>
        </w:rPr>
        <w:t>Software Development Plan</w:t>
      </w:r>
      <w:r>
        <w:t xml:space="preserve">, the list of referenced artifacts includes: </w:t>
      </w:r>
    </w:p>
    <w:p w14:paraId="1C3C5D24" w14:textId="77777777" w:rsidR="00F36885" w:rsidRDefault="00F36885">
      <w:pPr>
        <w:pStyle w:val="InfoBlue"/>
        <w:numPr>
          <w:ilvl w:val="0"/>
          <w:numId w:val="31"/>
        </w:numPr>
        <w:tabs>
          <w:tab w:val="clear" w:pos="360"/>
          <w:tab w:val="num" w:pos="1080"/>
        </w:tabs>
        <w:ind w:left="1080"/>
      </w:pPr>
      <w:r>
        <w:t xml:space="preserve">Iteration Plans </w:t>
      </w:r>
    </w:p>
    <w:p w14:paraId="52CE0020" w14:textId="77777777" w:rsidR="00F36885" w:rsidRDefault="00F36885">
      <w:pPr>
        <w:pStyle w:val="InfoBlue"/>
        <w:numPr>
          <w:ilvl w:val="0"/>
          <w:numId w:val="31"/>
        </w:numPr>
        <w:tabs>
          <w:tab w:val="clear" w:pos="360"/>
          <w:tab w:val="num" w:pos="1080"/>
        </w:tabs>
        <w:ind w:left="1080"/>
      </w:pPr>
      <w:r>
        <w:t xml:space="preserve">Requirements Management Plan </w:t>
      </w:r>
    </w:p>
    <w:p w14:paraId="43E7A17E" w14:textId="77777777" w:rsidR="00F36885" w:rsidRDefault="00F36885">
      <w:pPr>
        <w:pStyle w:val="InfoBlue"/>
        <w:numPr>
          <w:ilvl w:val="0"/>
          <w:numId w:val="31"/>
        </w:numPr>
        <w:tabs>
          <w:tab w:val="clear" w:pos="360"/>
          <w:tab w:val="num" w:pos="1080"/>
        </w:tabs>
        <w:ind w:left="1080"/>
      </w:pPr>
      <w:r>
        <w:t xml:space="preserve">Measurement Plan </w:t>
      </w:r>
    </w:p>
    <w:p w14:paraId="282B3EC2" w14:textId="77777777" w:rsidR="00F36885" w:rsidRDefault="00F36885">
      <w:pPr>
        <w:pStyle w:val="InfoBlue"/>
        <w:numPr>
          <w:ilvl w:val="0"/>
          <w:numId w:val="31"/>
        </w:numPr>
        <w:tabs>
          <w:tab w:val="clear" w:pos="360"/>
          <w:tab w:val="num" w:pos="1080"/>
        </w:tabs>
        <w:ind w:left="1080"/>
      </w:pPr>
      <w:r>
        <w:t xml:space="preserve">Risk Management Plan </w:t>
      </w:r>
    </w:p>
    <w:p w14:paraId="1E13661B" w14:textId="77777777" w:rsidR="00F36885" w:rsidRDefault="00F36885">
      <w:pPr>
        <w:pStyle w:val="InfoBlue"/>
        <w:numPr>
          <w:ilvl w:val="0"/>
          <w:numId w:val="31"/>
        </w:numPr>
        <w:tabs>
          <w:tab w:val="clear" w:pos="360"/>
          <w:tab w:val="num" w:pos="1080"/>
        </w:tabs>
        <w:ind w:left="1080"/>
      </w:pPr>
      <w:r>
        <w:t xml:space="preserve">Development Case </w:t>
      </w:r>
    </w:p>
    <w:p w14:paraId="6940D42D" w14:textId="77777777" w:rsidR="00F36885" w:rsidRDefault="00F36885">
      <w:pPr>
        <w:pStyle w:val="InfoBlue"/>
        <w:numPr>
          <w:ilvl w:val="0"/>
          <w:numId w:val="31"/>
        </w:numPr>
        <w:tabs>
          <w:tab w:val="clear" w:pos="360"/>
          <w:tab w:val="num" w:pos="1080"/>
        </w:tabs>
        <w:ind w:left="1080"/>
      </w:pPr>
      <w:r>
        <w:t xml:space="preserve">Business Modeling Guidelines </w:t>
      </w:r>
    </w:p>
    <w:p w14:paraId="7718AF4A" w14:textId="77777777" w:rsidR="00F36885" w:rsidRDefault="00F36885">
      <w:pPr>
        <w:pStyle w:val="InfoBlue"/>
        <w:numPr>
          <w:ilvl w:val="0"/>
          <w:numId w:val="31"/>
        </w:numPr>
        <w:tabs>
          <w:tab w:val="clear" w:pos="360"/>
          <w:tab w:val="num" w:pos="1080"/>
        </w:tabs>
        <w:ind w:left="1080"/>
      </w:pPr>
      <w:r>
        <w:t xml:space="preserve">User Interfaces Guidelines </w:t>
      </w:r>
    </w:p>
    <w:p w14:paraId="0909AE23" w14:textId="77777777" w:rsidR="00F36885" w:rsidRDefault="00F36885">
      <w:pPr>
        <w:pStyle w:val="InfoBlue"/>
        <w:numPr>
          <w:ilvl w:val="0"/>
          <w:numId w:val="31"/>
        </w:numPr>
        <w:tabs>
          <w:tab w:val="clear" w:pos="360"/>
          <w:tab w:val="num" w:pos="1080"/>
        </w:tabs>
        <w:ind w:left="1080"/>
      </w:pPr>
      <w:r>
        <w:t xml:space="preserve">Use-Case-Modeling Guidelines </w:t>
      </w:r>
    </w:p>
    <w:p w14:paraId="536A18C1" w14:textId="77777777" w:rsidR="00F36885" w:rsidRDefault="00F36885">
      <w:pPr>
        <w:pStyle w:val="InfoBlue"/>
        <w:numPr>
          <w:ilvl w:val="0"/>
          <w:numId w:val="31"/>
        </w:numPr>
        <w:tabs>
          <w:tab w:val="clear" w:pos="360"/>
          <w:tab w:val="num" w:pos="1080"/>
        </w:tabs>
        <w:ind w:left="1080"/>
      </w:pPr>
      <w:r>
        <w:t xml:space="preserve">Design Guidelines </w:t>
      </w:r>
    </w:p>
    <w:p w14:paraId="28448C1E" w14:textId="77777777" w:rsidR="00F36885" w:rsidRDefault="00F36885">
      <w:pPr>
        <w:pStyle w:val="InfoBlue"/>
        <w:numPr>
          <w:ilvl w:val="0"/>
          <w:numId w:val="31"/>
        </w:numPr>
        <w:tabs>
          <w:tab w:val="clear" w:pos="360"/>
          <w:tab w:val="num" w:pos="1080"/>
        </w:tabs>
        <w:ind w:left="1080"/>
      </w:pPr>
      <w:r>
        <w:t xml:space="preserve">Programming Guidelines </w:t>
      </w:r>
    </w:p>
    <w:p w14:paraId="68C012DE" w14:textId="77777777" w:rsidR="00F36885" w:rsidRDefault="00F36885">
      <w:pPr>
        <w:pStyle w:val="InfoBlue"/>
        <w:numPr>
          <w:ilvl w:val="0"/>
          <w:numId w:val="31"/>
        </w:numPr>
        <w:tabs>
          <w:tab w:val="clear" w:pos="360"/>
          <w:tab w:val="num" w:pos="1080"/>
        </w:tabs>
        <w:ind w:left="1080"/>
      </w:pPr>
      <w:r>
        <w:t xml:space="preserve">Test Guidelines </w:t>
      </w:r>
    </w:p>
    <w:p w14:paraId="2BA0C2CA" w14:textId="77777777" w:rsidR="00F36885" w:rsidRDefault="00F36885">
      <w:pPr>
        <w:pStyle w:val="InfoBlue"/>
        <w:numPr>
          <w:ilvl w:val="0"/>
          <w:numId w:val="31"/>
        </w:numPr>
        <w:tabs>
          <w:tab w:val="clear" w:pos="360"/>
          <w:tab w:val="num" w:pos="1080"/>
        </w:tabs>
        <w:ind w:left="1080"/>
      </w:pPr>
      <w:r>
        <w:t xml:space="preserve">Manual Style Guide </w:t>
      </w:r>
    </w:p>
    <w:p w14:paraId="515D87B0" w14:textId="77777777" w:rsidR="00F36885" w:rsidRDefault="00F36885">
      <w:pPr>
        <w:pStyle w:val="InfoBlue"/>
        <w:numPr>
          <w:ilvl w:val="0"/>
          <w:numId w:val="31"/>
        </w:numPr>
        <w:tabs>
          <w:tab w:val="clear" w:pos="360"/>
          <w:tab w:val="num" w:pos="1080"/>
        </w:tabs>
        <w:ind w:left="1080"/>
      </w:pPr>
      <w:r>
        <w:t xml:space="preserve">Infrastructure Plan </w:t>
      </w:r>
    </w:p>
    <w:p w14:paraId="0C2B4FA5" w14:textId="77777777" w:rsidR="00F36885" w:rsidRDefault="00F36885">
      <w:pPr>
        <w:pStyle w:val="InfoBlue"/>
        <w:numPr>
          <w:ilvl w:val="0"/>
          <w:numId w:val="31"/>
        </w:numPr>
        <w:tabs>
          <w:tab w:val="clear" w:pos="360"/>
          <w:tab w:val="num" w:pos="1080"/>
        </w:tabs>
        <w:ind w:left="1080"/>
      </w:pPr>
      <w:r>
        <w:t xml:space="preserve">Product Acceptance Plan </w:t>
      </w:r>
    </w:p>
    <w:p w14:paraId="749B2536" w14:textId="77777777" w:rsidR="00F36885" w:rsidRDefault="00F36885">
      <w:pPr>
        <w:pStyle w:val="InfoBlue"/>
        <w:numPr>
          <w:ilvl w:val="0"/>
          <w:numId w:val="31"/>
        </w:numPr>
        <w:tabs>
          <w:tab w:val="clear" w:pos="360"/>
          <w:tab w:val="num" w:pos="1080"/>
        </w:tabs>
        <w:ind w:left="1080"/>
      </w:pPr>
      <w:r>
        <w:t xml:space="preserve">Configuration Management Plan </w:t>
      </w:r>
    </w:p>
    <w:p w14:paraId="7EEF7243" w14:textId="77777777" w:rsidR="00F36885" w:rsidRDefault="00F36885">
      <w:pPr>
        <w:pStyle w:val="InfoBlue"/>
        <w:numPr>
          <w:ilvl w:val="0"/>
          <w:numId w:val="31"/>
        </w:numPr>
        <w:tabs>
          <w:tab w:val="clear" w:pos="360"/>
          <w:tab w:val="num" w:pos="1080"/>
        </w:tabs>
        <w:ind w:left="1080"/>
      </w:pPr>
      <w:r>
        <w:t xml:space="preserve">Evaluation Plan (only if this is a separate plan—normally this is addressed in Section 6.2 of the </w:t>
      </w:r>
      <w:r>
        <w:rPr>
          <w:b/>
          <w:bCs/>
        </w:rPr>
        <w:t>Software Development Plan</w:t>
      </w:r>
      <w:r>
        <w:t>)</w:t>
      </w:r>
    </w:p>
    <w:p w14:paraId="42FF790A" w14:textId="77777777" w:rsidR="00F36885" w:rsidRDefault="00F36885">
      <w:pPr>
        <w:pStyle w:val="InfoBlue"/>
        <w:numPr>
          <w:ilvl w:val="0"/>
          <w:numId w:val="31"/>
        </w:numPr>
        <w:tabs>
          <w:tab w:val="clear" w:pos="360"/>
          <w:tab w:val="num" w:pos="1080"/>
        </w:tabs>
        <w:ind w:left="1080"/>
      </w:pPr>
      <w:r>
        <w:lastRenderedPageBreak/>
        <w:t xml:space="preserve">Documentation Plan </w:t>
      </w:r>
    </w:p>
    <w:p w14:paraId="5DD3427B" w14:textId="77777777" w:rsidR="00F36885" w:rsidRDefault="00F36885">
      <w:pPr>
        <w:pStyle w:val="InfoBlue"/>
        <w:numPr>
          <w:ilvl w:val="0"/>
          <w:numId w:val="31"/>
        </w:numPr>
        <w:tabs>
          <w:tab w:val="clear" w:pos="360"/>
          <w:tab w:val="num" w:pos="1080"/>
        </w:tabs>
        <w:ind w:left="1080"/>
      </w:pPr>
      <w:r>
        <w:t xml:space="preserve">Quality Assurance Plan </w:t>
      </w:r>
    </w:p>
    <w:p w14:paraId="0CAA5E53" w14:textId="77777777" w:rsidR="00F36885" w:rsidRDefault="00F36885">
      <w:pPr>
        <w:pStyle w:val="InfoBlue"/>
        <w:numPr>
          <w:ilvl w:val="0"/>
          <w:numId w:val="31"/>
        </w:numPr>
        <w:tabs>
          <w:tab w:val="clear" w:pos="360"/>
          <w:tab w:val="num" w:pos="1080"/>
        </w:tabs>
        <w:ind w:left="1080"/>
      </w:pPr>
      <w:r>
        <w:t xml:space="preserve">Problem Resolution Plan </w:t>
      </w:r>
    </w:p>
    <w:p w14:paraId="7EF1505E" w14:textId="77777777" w:rsidR="00F36885" w:rsidRDefault="00F36885">
      <w:pPr>
        <w:pStyle w:val="InfoBlue"/>
        <w:numPr>
          <w:ilvl w:val="0"/>
          <w:numId w:val="31"/>
        </w:numPr>
        <w:tabs>
          <w:tab w:val="clear" w:pos="360"/>
          <w:tab w:val="num" w:pos="1080"/>
        </w:tabs>
        <w:ind w:left="1080"/>
      </w:pPr>
      <w:r>
        <w:t xml:space="preserve">Subcontractor Management Plan </w:t>
      </w:r>
    </w:p>
    <w:p w14:paraId="0AA52B86" w14:textId="77777777" w:rsidR="00F36885" w:rsidRDefault="00F36885">
      <w:pPr>
        <w:pStyle w:val="InfoBlue"/>
        <w:numPr>
          <w:ilvl w:val="0"/>
          <w:numId w:val="31"/>
        </w:numPr>
        <w:tabs>
          <w:tab w:val="clear" w:pos="360"/>
          <w:tab w:val="num" w:pos="1080"/>
        </w:tabs>
        <w:ind w:left="1080"/>
      </w:pPr>
      <w:r>
        <w:t>Process Improvement Plan]</w:t>
      </w:r>
    </w:p>
    <w:p w14:paraId="7D837371" w14:textId="77777777" w:rsidR="00F36885" w:rsidDel="00A621E0" w:rsidRDefault="00F36885">
      <w:pPr>
        <w:pStyle w:val="Heading2"/>
        <w:rPr>
          <w:del w:id="24" w:author="Mihail" w:date="2014-02-09T10:42:00Z"/>
        </w:rPr>
      </w:pPr>
      <w:bookmarkStart w:id="25" w:name="_Toc106427530"/>
      <w:bookmarkStart w:id="26" w:name="_Toc447095882"/>
      <w:bookmarkEnd w:id="0"/>
      <w:bookmarkEnd w:id="22"/>
      <w:bookmarkEnd w:id="23"/>
      <w:commentRangeStart w:id="27"/>
      <w:del w:id="28" w:author="Mihail" w:date="2014-02-09T10:42:00Z">
        <w:r w:rsidDel="00A621E0">
          <w:delText>Overview</w:delText>
        </w:r>
      </w:del>
      <w:bookmarkEnd w:id="25"/>
      <w:commentRangeEnd w:id="27"/>
      <w:r w:rsidR="00A621E0">
        <w:rPr>
          <w:rStyle w:val="CommentReference"/>
          <w:rFonts w:ascii="Times New Roman" w:hAnsi="Times New Roman"/>
          <w:b w:val="0"/>
        </w:rPr>
        <w:commentReference w:id="27"/>
      </w:r>
    </w:p>
    <w:p w14:paraId="36F0A5FF" w14:textId="77777777" w:rsidR="00F36885" w:rsidDel="00A621E0" w:rsidRDefault="00F36885">
      <w:pPr>
        <w:pStyle w:val="InfoBlue"/>
        <w:rPr>
          <w:del w:id="29" w:author="Mihail" w:date="2014-02-09T10:42:00Z"/>
        </w:rPr>
      </w:pPr>
      <w:del w:id="30" w:author="Mihail" w:date="2014-02-09T10:42:00Z">
        <w:r w:rsidDel="00A621E0">
          <w:delText xml:space="preserve">[This subsection describes what the rest of the </w:delText>
        </w:r>
        <w:r w:rsidDel="00A621E0">
          <w:rPr>
            <w:b/>
          </w:rPr>
          <w:delText>Software Development Plan</w:delText>
        </w:r>
        <w:r w:rsidDel="00A621E0">
          <w:delText xml:space="preserve"> contains and explains how the document is organized.]</w:delText>
        </w:r>
      </w:del>
    </w:p>
    <w:p w14:paraId="491CE980" w14:textId="77777777" w:rsidR="00F36885" w:rsidRDefault="00F36885">
      <w:pPr>
        <w:pStyle w:val="Heading1"/>
      </w:pPr>
      <w:bookmarkStart w:id="31" w:name="_Toc106427531"/>
      <w:r>
        <w:t>Project Overview</w:t>
      </w:r>
      <w:bookmarkEnd w:id="31"/>
    </w:p>
    <w:p w14:paraId="7536A060" w14:textId="77777777" w:rsidR="00F36885" w:rsidRDefault="00F36885">
      <w:pPr>
        <w:pStyle w:val="Heading2"/>
      </w:pPr>
      <w:bookmarkStart w:id="32" w:name="_Toc106427532"/>
      <w:r>
        <w:t>Project Purpose, Scope, and Objectives</w:t>
      </w:r>
      <w:bookmarkEnd w:id="32"/>
    </w:p>
    <w:p w14:paraId="4BB36AA6" w14:textId="77777777" w:rsidR="00F36885" w:rsidRDefault="00F36885">
      <w:pPr>
        <w:pStyle w:val="InfoBlue"/>
      </w:pPr>
      <w:r>
        <w:t>[A brief description of the purpose and objectives of this project and a brief description of what deliverables the project is expected to deliver.]</w:t>
      </w:r>
    </w:p>
    <w:p w14:paraId="3D0F522C" w14:textId="77777777" w:rsidR="00F36885" w:rsidRDefault="00F36885">
      <w:pPr>
        <w:pStyle w:val="Heading2"/>
      </w:pPr>
      <w:bookmarkStart w:id="33" w:name="_Toc106427533"/>
      <w:r>
        <w:t>Assumptions and Constraints</w:t>
      </w:r>
      <w:bookmarkEnd w:id="26"/>
      <w:bookmarkEnd w:id="33"/>
    </w:p>
    <w:p w14:paraId="0FD04318" w14:textId="77777777" w:rsidR="00F36885" w:rsidRDefault="00F36885">
      <w:pPr>
        <w:pStyle w:val="InfoBlue"/>
      </w:pPr>
      <w:bookmarkStart w:id="34" w:name="OLE_LINK1"/>
      <w:bookmarkStart w:id="35" w:name="OLE_LINK2"/>
      <w:r>
        <w:t>[A list of assumptions that this plan is based and any constraints, for example. budget, staff, equipment, schedule, that apply to the project.]</w:t>
      </w:r>
    </w:p>
    <w:p w14:paraId="43AAB2C8" w14:textId="08523376" w:rsidR="00F36885" w:rsidDel="00DE1000" w:rsidRDefault="00F36885">
      <w:pPr>
        <w:pStyle w:val="Heading2"/>
        <w:rPr>
          <w:del w:id="36" w:author="Mihail" w:date="2014-03-24T20:58:00Z"/>
        </w:rPr>
      </w:pPr>
      <w:bookmarkStart w:id="37" w:name="_Toc447095883"/>
      <w:bookmarkStart w:id="38" w:name="_Toc106427534"/>
      <w:bookmarkEnd w:id="34"/>
      <w:bookmarkEnd w:id="35"/>
      <w:del w:id="39" w:author="Mihail" w:date="2014-03-24T20:58:00Z">
        <w:r w:rsidDel="00DE1000">
          <w:delText xml:space="preserve">Project </w:delText>
        </w:r>
        <w:bookmarkEnd w:id="37"/>
        <w:r w:rsidR="00B32C20" w:rsidDel="00DE1000">
          <w:delText>Work Products</w:delText>
        </w:r>
        <w:bookmarkEnd w:id="38"/>
      </w:del>
    </w:p>
    <w:p w14:paraId="06996BF1" w14:textId="6FDCDAE6" w:rsidR="00F36885" w:rsidDel="00DE1000" w:rsidRDefault="00F36885">
      <w:pPr>
        <w:pStyle w:val="InfoBlue"/>
        <w:rPr>
          <w:del w:id="40" w:author="Mihail" w:date="2014-03-24T20:58:00Z"/>
        </w:rPr>
      </w:pPr>
      <w:del w:id="41" w:author="Mihail" w:date="2014-03-24T20:58:00Z">
        <w:r w:rsidDel="00DE1000">
          <w:delText xml:space="preserve">[A tabular list of the </w:delText>
        </w:r>
        <w:r w:rsidR="00B32C20" w:rsidDel="00DE1000">
          <w:delText>work products</w:delText>
        </w:r>
        <w:r w:rsidDel="00DE1000">
          <w:delText xml:space="preserve"> to be created during the project, including target delivery </w:delText>
        </w:r>
        <w:commentRangeStart w:id="42"/>
        <w:r w:rsidDel="00DE1000">
          <w:delText>dates</w:delText>
        </w:r>
      </w:del>
      <w:commentRangeEnd w:id="42"/>
      <w:r w:rsidR="00DE1000">
        <w:rPr>
          <w:rStyle w:val="CommentReference"/>
          <w:i w:val="0"/>
          <w:color w:val="auto"/>
        </w:rPr>
        <w:commentReference w:id="42"/>
      </w:r>
      <w:del w:id="43" w:author="Mihail" w:date="2014-03-24T20:58:00Z">
        <w:r w:rsidDel="00DE1000">
          <w:delText>.]</w:delText>
        </w:r>
      </w:del>
    </w:p>
    <w:p w14:paraId="46CEA264" w14:textId="77777777" w:rsidR="00F36885" w:rsidRDefault="00F36885">
      <w:pPr>
        <w:pStyle w:val="Heading2"/>
      </w:pPr>
      <w:bookmarkStart w:id="44" w:name="_Toc447095884"/>
      <w:bookmarkStart w:id="45" w:name="_Toc106427535"/>
      <w:r>
        <w:t>Evolution of the Software Development Plan</w:t>
      </w:r>
      <w:bookmarkEnd w:id="44"/>
      <w:bookmarkEnd w:id="45"/>
    </w:p>
    <w:p w14:paraId="0038A5C2" w14:textId="77777777" w:rsidR="00F36885" w:rsidDel="00A621E0" w:rsidRDefault="00F36885">
      <w:pPr>
        <w:pStyle w:val="InfoBlue"/>
        <w:rPr>
          <w:del w:id="46" w:author="Mihail" w:date="2014-02-09T10:43:00Z"/>
        </w:rPr>
      </w:pPr>
      <w:commentRangeStart w:id="47"/>
      <w:del w:id="48" w:author="Mihail" w:date="2014-02-09T10:43:00Z">
        <w:r w:rsidDel="00A621E0">
          <w:delText xml:space="preserve">[A table of proposed versions of the </w:delText>
        </w:r>
        <w:r w:rsidDel="00A621E0">
          <w:rPr>
            <w:b/>
            <w:bCs/>
          </w:rPr>
          <w:delText>Software Development Plan</w:delText>
        </w:r>
        <w:r w:rsidDel="00A621E0">
          <w:delText>, and the criteria for the unscheduled revision and reissue of this plan.]</w:delText>
        </w:r>
      </w:del>
      <w:commentRangeEnd w:id="47"/>
      <w:r w:rsidR="00DE1000">
        <w:rPr>
          <w:rStyle w:val="CommentReference"/>
          <w:i w:val="0"/>
          <w:color w:val="auto"/>
        </w:rPr>
        <w:commentReference w:id="47"/>
      </w:r>
    </w:p>
    <w:p w14:paraId="183BA546" w14:textId="77777777" w:rsidR="00F36885" w:rsidRDefault="00F36885">
      <w:pPr>
        <w:pStyle w:val="Heading1"/>
      </w:pPr>
      <w:bookmarkStart w:id="49" w:name="_Toc447095887"/>
      <w:bookmarkStart w:id="50" w:name="_Toc106427536"/>
      <w:r>
        <w:t>Project Organization</w:t>
      </w:r>
      <w:bookmarkEnd w:id="49"/>
      <w:bookmarkEnd w:id="50"/>
    </w:p>
    <w:p w14:paraId="43401ED6" w14:textId="77777777" w:rsidR="00F36885" w:rsidRDefault="00F36885">
      <w:pPr>
        <w:pStyle w:val="Heading2"/>
      </w:pPr>
      <w:bookmarkStart w:id="51" w:name="_Toc447095888"/>
      <w:bookmarkStart w:id="52" w:name="_Toc106427537"/>
      <w:r>
        <w:t>Organizational Structure</w:t>
      </w:r>
      <w:bookmarkEnd w:id="51"/>
      <w:bookmarkEnd w:id="52"/>
    </w:p>
    <w:p w14:paraId="0DEBC6A0" w14:textId="77777777" w:rsidR="00F36885" w:rsidRDefault="00F36885">
      <w:pPr>
        <w:pStyle w:val="InfoBlue"/>
      </w:pPr>
      <w:r>
        <w:t>[Describe the organizational structure of the project team, including management and other review authorities.]</w:t>
      </w:r>
    </w:p>
    <w:p w14:paraId="292FADBC" w14:textId="77777777" w:rsidR="00F36885" w:rsidRDefault="00F36885">
      <w:pPr>
        <w:pStyle w:val="Heading2"/>
      </w:pPr>
      <w:bookmarkStart w:id="53" w:name="_Toc447095889"/>
      <w:bookmarkStart w:id="54" w:name="_Toc106427538"/>
      <w:r>
        <w:t>External Interfaces</w:t>
      </w:r>
      <w:bookmarkEnd w:id="53"/>
      <w:bookmarkEnd w:id="54"/>
    </w:p>
    <w:p w14:paraId="2528D552" w14:textId="77777777" w:rsidR="00F36885" w:rsidRDefault="00F36885">
      <w:pPr>
        <w:pStyle w:val="InfoBlue"/>
      </w:pPr>
      <w:r>
        <w:t>[Describe how the project interfaces with external groups. For each external group, identify the internal and external contact names.]</w:t>
      </w:r>
    </w:p>
    <w:p w14:paraId="2A8C8454" w14:textId="77777777" w:rsidR="00F36885" w:rsidRDefault="00F36885">
      <w:pPr>
        <w:pStyle w:val="Heading2"/>
      </w:pPr>
      <w:bookmarkStart w:id="55" w:name="_Toc447095890"/>
      <w:bookmarkStart w:id="56" w:name="_Toc106427539"/>
      <w:r>
        <w:t>Roles and Responsibilities</w:t>
      </w:r>
      <w:bookmarkEnd w:id="55"/>
      <w:bookmarkEnd w:id="56"/>
    </w:p>
    <w:p w14:paraId="6BBD66AD" w14:textId="77777777" w:rsidR="00F36885" w:rsidRDefault="00F36885">
      <w:pPr>
        <w:pStyle w:val="InfoBlue"/>
      </w:pPr>
      <w:r>
        <w:t xml:space="preserve">[Identify the project organizational units that will be responsible for each of the disciplines, </w:t>
      </w:r>
      <w:r w:rsidR="00B32C20">
        <w:t>activitie</w:t>
      </w:r>
      <w:r>
        <w:t>s, and supporting processes.]</w:t>
      </w:r>
    </w:p>
    <w:p w14:paraId="5C18E4B8" w14:textId="77777777" w:rsidR="00F36885" w:rsidRDefault="00F36885">
      <w:pPr>
        <w:pStyle w:val="Heading1"/>
      </w:pPr>
      <w:bookmarkStart w:id="57" w:name="_Toc447095891"/>
      <w:bookmarkStart w:id="58" w:name="_Toc106427540"/>
      <w:r>
        <w:t>Management Process</w:t>
      </w:r>
      <w:bookmarkEnd w:id="57"/>
      <w:bookmarkEnd w:id="58"/>
    </w:p>
    <w:p w14:paraId="420B5A02" w14:textId="77777777" w:rsidR="00F36885" w:rsidDel="00A621E0" w:rsidRDefault="00F36885">
      <w:pPr>
        <w:pStyle w:val="Heading2"/>
        <w:rPr>
          <w:del w:id="59" w:author="Mihail" w:date="2014-02-09T10:44:00Z"/>
        </w:rPr>
      </w:pPr>
      <w:bookmarkStart w:id="60" w:name="_Toc447095892"/>
      <w:bookmarkStart w:id="61" w:name="_Toc106427541"/>
      <w:commentRangeStart w:id="62"/>
      <w:del w:id="63" w:author="Mihail" w:date="2014-02-09T10:44:00Z">
        <w:r w:rsidDel="00A621E0">
          <w:delText>Project</w:delText>
        </w:r>
      </w:del>
      <w:commentRangeEnd w:id="62"/>
      <w:r w:rsidR="00A621E0">
        <w:rPr>
          <w:rStyle w:val="CommentReference"/>
          <w:rFonts w:ascii="Times New Roman" w:hAnsi="Times New Roman"/>
          <w:b w:val="0"/>
        </w:rPr>
        <w:commentReference w:id="62"/>
      </w:r>
      <w:del w:id="64" w:author="Mihail" w:date="2014-02-09T10:44:00Z">
        <w:r w:rsidDel="00A621E0">
          <w:delText xml:space="preserve"> Estimates</w:delText>
        </w:r>
        <w:bookmarkEnd w:id="60"/>
        <w:bookmarkEnd w:id="61"/>
      </w:del>
    </w:p>
    <w:p w14:paraId="4888DF89" w14:textId="77777777" w:rsidR="00F36885" w:rsidDel="00A621E0" w:rsidRDefault="00F36885">
      <w:pPr>
        <w:pStyle w:val="InfoBlue"/>
        <w:rPr>
          <w:del w:id="65" w:author="Mihail" w:date="2014-02-09T10:44:00Z"/>
        </w:rPr>
      </w:pPr>
      <w:del w:id="66" w:author="Mihail" w:date="2014-02-09T10:44:00Z">
        <w:r w:rsidDel="00A621E0">
          <w:delText>[Provide the estimated cost and schedule for the project, as well as the basis for those estimates, and the points and circumstances in the project when re-estimation will occur.]</w:delText>
        </w:r>
      </w:del>
    </w:p>
    <w:p w14:paraId="45F45852" w14:textId="77777777" w:rsidR="00F36885" w:rsidRDefault="00F36885">
      <w:pPr>
        <w:pStyle w:val="Heading2"/>
        <w:rPr>
          <w:ins w:id="67" w:author="Mihail" w:date="2014-02-09T10:45:00Z"/>
        </w:rPr>
      </w:pPr>
      <w:bookmarkStart w:id="68" w:name="_Toc447095893"/>
      <w:bookmarkStart w:id="69" w:name="_Toc106427542"/>
      <w:r>
        <w:t>Project Plan</w:t>
      </w:r>
      <w:bookmarkEnd w:id="68"/>
      <w:bookmarkEnd w:id="69"/>
    </w:p>
    <w:p w14:paraId="49ED1B8E" w14:textId="77777777" w:rsidR="00A621E0" w:rsidRPr="00A621E0" w:rsidRDefault="00A621E0">
      <w:pPr>
        <w:pPrChange w:id="70" w:author="Mihail" w:date="2014-02-09T10:45:00Z">
          <w:pPr>
            <w:pStyle w:val="Heading2"/>
          </w:pPr>
        </w:pPrChange>
      </w:pPr>
      <w:commentRangeStart w:id="71"/>
      <w:ins w:id="72" w:author="Mihail" w:date="2014-02-09T10:45:00Z">
        <w:r>
          <w:t>Metodologies</w:t>
        </w:r>
        <w:commentRangeEnd w:id="71"/>
        <w:r>
          <w:rPr>
            <w:rStyle w:val="CommentReference"/>
          </w:rPr>
          <w:commentReference w:id="71"/>
        </w:r>
      </w:ins>
    </w:p>
    <w:p w14:paraId="2846E14B" w14:textId="77777777" w:rsidR="00F36885" w:rsidRDefault="00F36885">
      <w:pPr>
        <w:pStyle w:val="Heading3"/>
      </w:pPr>
      <w:bookmarkStart w:id="73" w:name="_Toc430447687"/>
      <w:bookmarkStart w:id="74" w:name="_Toc447095894"/>
      <w:bookmarkStart w:id="75" w:name="_Toc106427543"/>
      <w:r>
        <w:t>Phase Plan</w:t>
      </w:r>
      <w:bookmarkEnd w:id="73"/>
      <w:bookmarkEnd w:id="74"/>
      <w:bookmarkEnd w:id="75"/>
    </w:p>
    <w:p w14:paraId="423DB165" w14:textId="77777777" w:rsidR="00F36885" w:rsidRDefault="00F36885">
      <w:pPr>
        <w:pStyle w:val="InfoBlue"/>
      </w:pPr>
      <w:r>
        <w:t>[Include the following:</w:t>
      </w:r>
    </w:p>
    <w:p w14:paraId="53CB3D8B" w14:textId="77777777" w:rsidR="00F36885" w:rsidRDefault="00F36885">
      <w:pPr>
        <w:pStyle w:val="InfoBlue"/>
        <w:numPr>
          <w:ilvl w:val="0"/>
          <w:numId w:val="32"/>
        </w:numPr>
        <w:tabs>
          <w:tab w:val="clear" w:pos="360"/>
          <w:tab w:val="num" w:pos="1080"/>
        </w:tabs>
        <w:ind w:left="1080"/>
      </w:pPr>
      <w:r>
        <w:t>Work Breakdown Structure (WBS)</w:t>
      </w:r>
    </w:p>
    <w:p w14:paraId="3704CCC5" w14:textId="77777777" w:rsidR="00F36885" w:rsidRDefault="00F36885">
      <w:pPr>
        <w:pStyle w:val="InfoBlue"/>
        <w:numPr>
          <w:ilvl w:val="0"/>
          <w:numId w:val="32"/>
        </w:numPr>
        <w:tabs>
          <w:tab w:val="clear" w:pos="360"/>
          <w:tab w:val="num" w:pos="1080"/>
        </w:tabs>
        <w:ind w:left="1080"/>
      </w:pPr>
      <w:r>
        <w:lastRenderedPageBreak/>
        <w:t>a timeline or Gantt chart showing the allocation of time to the project phases or iterations</w:t>
      </w:r>
    </w:p>
    <w:p w14:paraId="4E308226" w14:textId="77777777" w:rsidR="00F36885" w:rsidRDefault="00F36885">
      <w:pPr>
        <w:pStyle w:val="InfoBlue"/>
        <w:numPr>
          <w:ilvl w:val="0"/>
          <w:numId w:val="32"/>
        </w:numPr>
        <w:tabs>
          <w:tab w:val="clear" w:pos="360"/>
          <w:tab w:val="num" w:pos="1080"/>
        </w:tabs>
        <w:ind w:left="1080"/>
      </w:pPr>
      <w:r>
        <w:t>identify major milestones with their achievement criteria</w:t>
      </w:r>
    </w:p>
    <w:p w14:paraId="35FDCAD1" w14:textId="77777777" w:rsidR="00F36885" w:rsidRDefault="00F36885">
      <w:pPr>
        <w:pStyle w:val="InfoBlue"/>
      </w:pPr>
      <w:r>
        <w:t>Define any important release points and demos.]</w:t>
      </w:r>
    </w:p>
    <w:p w14:paraId="645A73B0" w14:textId="77777777" w:rsidR="00F36885" w:rsidRDefault="00F36885">
      <w:pPr>
        <w:pStyle w:val="Heading3"/>
      </w:pPr>
      <w:bookmarkStart w:id="76" w:name="_Toc430447689"/>
      <w:bookmarkStart w:id="77" w:name="_Toc447095895"/>
      <w:bookmarkStart w:id="78" w:name="_Toc106427544"/>
      <w:bookmarkStart w:id="79" w:name="_Toc430447688"/>
      <w:r>
        <w:t>Iteration Objectives</w:t>
      </w:r>
      <w:bookmarkEnd w:id="76"/>
      <w:bookmarkEnd w:id="77"/>
      <w:bookmarkEnd w:id="78"/>
    </w:p>
    <w:p w14:paraId="7D1516E1" w14:textId="77777777" w:rsidR="00F36885" w:rsidRDefault="00F36885">
      <w:pPr>
        <w:pStyle w:val="InfoBlue"/>
      </w:pPr>
      <w:r>
        <w:t>[List the objectives to be accomplished for each of the iterations.]</w:t>
      </w:r>
    </w:p>
    <w:p w14:paraId="2D1B9DD1" w14:textId="77777777" w:rsidR="00F36885" w:rsidRDefault="00F36885">
      <w:pPr>
        <w:pStyle w:val="Heading3"/>
      </w:pPr>
      <w:bookmarkStart w:id="80" w:name="_Toc430447690"/>
      <w:bookmarkStart w:id="81" w:name="_Toc447095896"/>
      <w:bookmarkStart w:id="82" w:name="_Toc106427545"/>
      <w:r>
        <w:t>Releases</w:t>
      </w:r>
      <w:bookmarkEnd w:id="80"/>
      <w:bookmarkEnd w:id="81"/>
      <w:bookmarkEnd w:id="82"/>
    </w:p>
    <w:p w14:paraId="178219F1" w14:textId="77777777" w:rsidR="00F36885" w:rsidRDefault="00F36885">
      <w:pPr>
        <w:pStyle w:val="InfoBlue"/>
      </w:pPr>
      <w:r>
        <w:t>[A brief description of each software release and whether it’s demo, beta, and so on.]</w:t>
      </w:r>
    </w:p>
    <w:p w14:paraId="752A032C" w14:textId="77777777" w:rsidR="00F36885" w:rsidRDefault="00F36885">
      <w:pPr>
        <w:pStyle w:val="Heading3"/>
      </w:pPr>
      <w:bookmarkStart w:id="83" w:name="_Toc447095897"/>
      <w:bookmarkStart w:id="84" w:name="_Toc106427546"/>
      <w:r>
        <w:t>Project Schedule</w:t>
      </w:r>
      <w:bookmarkEnd w:id="79"/>
      <w:bookmarkEnd w:id="83"/>
      <w:bookmarkEnd w:id="84"/>
    </w:p>
    <w:p w14:paraId="67C899E8" w14:textId="77777777" w:rsidR="00F36885" w:rsidRDefault="00F36885">
      <w:pPr>
        <w:pStyle w:val="InfoBlue"/>
      </w:pPr>
      <w:r>
        <w:t>[Diagrams or tables showing target dates for completion of iterations and phases, release points, demos, and other milestones.]</w:t>
      </w:r>
    </w:p>
    <w:p w14:paraId="15C53AEA" w14:textId="77777777" w:rsidR="00F36885" w:rsidRDefault="00F36885">
      <w:pPr>
        <w:pStyle w:val="Heading3"/>
      </w:pPr>
      <w:bookmarkStart w:id="85" w:name="_Toc430447691"/>
      <w:bookmarkStart w:id="86" w:name="_Toc447095898"/>
      <w:bookmarkStart w:id="87" w:name="_Toc106427547"/>
      <w:r>
        <w:t>Project Resourcing</w:t>
      </w:r>
      <w:bookmarkStart w:id="88" w:name="_Toc430447692"/>
      <w:bookmarkEnd w:id="85"/>
      <w:bookmarkEnd w:id="86"/>
      <w:bookmarkEnd w:id="87"/>
    </w:p>
    <w:p w14:paraId="4A71F07C" w14:textId="77777777" w:rsidR="00F36885" w:rsidDel="00A621E0" w:rsidRDefault="00F36885">
      <w:pPr>
        <w:pStyle w:val="Heading4"/>
        <w:rPr>
          <w:del w:id="89" w:author="Mihail" w:date="2014-02-09T10:48:00Z"/>
        </w:rPr>
      </w:pPr>
      <w:commentRangeStart w:id="90"/>
      <w:del w:id="91" w:author="Mihail" w:date="2014-02-09T10:48:00Z">
        <w:r w:rsidDel="00A621E0">
          <w:delText>Staffing</w:delText>
        </w:r>
      </w:del>
      <w:commentRangeEnd w:id="90"/>
      <w:r w:rsidR="00A621E0">
        <w:rPr>
          <w:rStyle w:val="CommentReference"/>
          <w:rFonts w:ascii="Times New Roman" w:hAnsi="Times New Roman"/>
        </w:rPr>
        <w:commentReference w:id="90"/>
      </w:r>
      <w:del w:id="92" w:author="Mihail" w:date="2014-02-09T10:48:00Z">
        <w:r w:rsidDel="00A621E0">
          <w:delText xml:space="preserve"> Plan</w:delText>
        </w:r>
      </w:del>
    </w:p>
    <w:p w14:paraId="102397D9" w14:textId="77777777" w:rsidR="00F36885" w:rsidDel="00A621E0" w:rsidRDefault="00F36885">
      <w:pPr>
        <w:pStyle w:val="InfoBlue"/>
        <w:rPr>
          <w:del w:id="93" w:author="Mihail" w:date="2014-02-09T10:48:00Z"/>
        </w:rPr>
      </w:pPr>
      <w:del w:id="94" w:author="Mihail" w:date="2014-02-09T10:48:00Z">
        <w:r w:rsidDel="00A621E0">
          <w:delText>[Identify the numbers and type of staff required here, including any special skills or experience, scheduled by project phase or iteration.]</w:delText>
        </w:r>
      </w:del>
    </w:p>
    <w:p w14:paraId="4085084B" w14:textId="77777777" w:rsidR="00F36885" w:rsidDel="00A621E0" w:rsidRDefault="00F36885">
      <w:pPr>
        <w:pStyle w:val="Heading4"/>
        <w:rPr>
          <w:del w:id="95" w:author="Mihail" w:date="2014-02-09T10:48:00Z"/>
        </w:rPr>
      </w:pPr>
      <w:commentRangeStart w:id="96"/>
      <w:del w:id="97" w:author="Mihail" w:date="2014-02-09T10:48:00Z">
        <w:r w:rsidDel="00A621E0">
          <w:delText>Resource</w:delText>
        </w:r>
      </w:del>
      <w:commentRangeEnd w:id="96"/>
      <w:r w:rsidR="00A621E0">
        <w:rPr>
          <w:rStyle w:val="CommentReference"/>
          <w:rFonts w:ascii="Times New Roman" w:hAnsi="Times New Roman"/>
        </w:rPr>
        <w:commentReference w:id="96"/>
      </w:r>
      <w:del w:id="98" w:author="Mihail" w:date="2014-02-09T10:48:00Z">
        <w:r w:rsidDel="00A621E0">
          <w:delText xml:space="preserve"> Acquisition Plan</w:delText>
        </w:r>
      </w:del>
    </w:p>
    <w:p w14:paraId="4A9C0262" w14:textId="77777777" w:rsidR="00F36885" w:rsidDel="00A621E0" w:rsidRDefault="00F36885">
      <w:pPr>
        <w:pStyle w:val="InfoBlue"/>
        <w:rPr>
          <w:del w:id="99" w:author="Mihail" w:date="2014-02-09T10:48:00Z"/>
        </w:rPr>
      </w:pPr>
      <w:del w:id="100" w:author="Mihail" w:date="2014-02-09T10:48:00Z">
        <w:r w:rsidDel="00A621E0">
          <w:delText>[Describe how you will approach finding and acquiring the staff needed for the project.]</w:delText>
        </w:r>
      </w:del>
    </w:p>
    <w:p w14:paraId="5E143AF9" w14:textId="77777777" w:rsidR="00F36885" w:rsidRDefault="00F36885">
      <w:pPr>
        <w:pStyle w:val="Heading4"/>
      </w:pPr>
      <w:r>
        <w:t>Training Plan</w:t>
      </w:r>
    </w:p>
    <w:p w14:paraId="49274656" w14:textId="77777777" w:rsidR="00F36885" w:rsidRDefault="00F36885">
      <w:pPr>
        <w:pStyle w:val="InfoBlue"/>
      </w:pPr>
      <w:r>
        <w:t>[List any special training project team members will require, with target dates for when this training should be completed.]</w:t>
      </w:r>
    </w:p>
    <w:p w14:paraId="02C22FF5" w14:textId="77777777" w:rsidR="00F36885" w:rsidRDefault="00F36885">
      <w:pPr>
        <w:pStyle w:val="Heading3"/>
      </w:pPr>
      <w:bookmarkStart w:id="101" w:name="_Toc447095899"/>
      <w:bookmarkStart w:id="102" w:name="_Toc106427548"/>
      <w:bookmarkEnd w:id="88"/>
      <w:r>
        <w:t>Budget</w:t>
      </w:r>
      <w:bookmarkEnd w:id="101"/>
      <w:bookmarkEnd w:id="102"/>
    </w:p>
    <w:p w14:paraId="6EB66DE4" w14:textId="77777777" w:rsidR="00F36885" w:rsidRDefault="00F36885">
      <w:pPr>
        <w:pStyle w:val="InfoBlue"/>
      </w:pPr>
      <w:r>
        <w:t>[Allocation of costs against the WBS and the Phase Plan.]</w:t>
      </w:r>
    </w:p>
    <w:p w14:paraId="67A2C441" w14:textId="77777777" w:rsidR="00F36885" w:rsidRDefault="00F36885">
      <w:pPr>
        <w:pStyle w:val="Heading2"/>
      </w:pPr>
      <w:bookmarkStart w:id="103" w:name="_Toc447095900"/>
      <w:bookmarkStart w:id="104" w:name="_Toc106427549"/>
      <w:r>
        <w:t>Iteration Plans</w:t>
      </w:r>
      <w:bookmarkEnd w:id="103"/>
      <w:bookmarkEnd w:id="104"/>
    </w:p>
    <w:p w14:paraId="6A4FEF44" w14:textId="77777777" w:rsidR="00F36885" w:rsidRDefault="00F36885">
      <w:pPr>
        <w:pStyle w:val="InfoBlue"/>
      </w:pPr>
      <w:r>
        <w:t>[Each iteration plan will be enclose</w:t>
      </w:r>
      <w:bookmarkStart w:id="105" w:name="_Toc447095908"/>
      <w:r>
        <w:t>d in this section by reference.]</w:t>
      </w:r>
    </w:p>
    <w:p w14:paraId="179AF4FF" w14:textId="77777777" w:rsidR="00F36885" w:rsidRDefault="00F36885">
      <w:pPr>
        <w:pStyle w:val="Heading2"/>
      </w:pPr>
      <w:bookmarkStart w:id="106" w:name="_Toc106427550"/>
      <w:r>
        <w:t>Project Monitoring and Control</w:t>
      </w:r>
      <w:bookmarkEnd w:id="105"/>
      <w:bookmarkEnd w:id="106"/>
    </w:p>
    <w:p w14:paraId="2EB5A6B1" w14:textId="77777777" w:rsidR="00F36885" w:rsidDel="00A621E0" w:rsidRDefault="00F36885">
      <w:pPr>
        <w:pStyle w:val="Heading3"/>
        <w:rPr>
          <w:del w:id="107" w:author="Mihail" w:date="2014-02-09T10:49:00Z"/>
        </w:rPr>
      </w:pPr>
      <w:bookmarkStart w:id="108" w:name="_Toc447095909"/>
      <w:bookmarkStart w:id="109" w:name="_Toc106427551"/>
      <w:commentRangeStart w:id="110"/>
      <w:del w:id="111" w:author="Mihail" w:date="2014-02-09T10:49:00Z">
        <w:r w:rsidDel="00A621E0">
          <w:delText>Requirements Management Plan</w:delText>
        </w:r>
        <w:bookmarkEnd w:id="108"/>
        <w:bookmarkEnd w:id="109"/>
      </w:del>
    </w:p>
    <w:p w14:paraId="09C895CB" w14:textId="77777777" w:rsidR="00F36885" w:rsidDel="00A621E0" w:rsidRDefault="00F36885">
      <w:pPr>
        <w:pStyle w:val="InfoBlue"/>
        <w:rPr>
          <w:del w:id="112" w:author="Mihail" w:date="2014-02-09T10:49:00Z"/>
        </w:rPr>
      </w:pPr>
      <w:del w:id="113" w:author="Mihail" w:date="2014-02-09T10:49:00Z">
        <w:r w:rsidDel="00A621E0">
          <w:delText>[Enclosed by reference.]</w:delText>
        </w:r>
      </w:del>
      <w:commentRangeEnd w:id="110"/>
      <w:r w:rsidR="00A621E0">
        <w:rPr>
          <w:rStyle w:val="CommentReference"/>
          <w:i w:val="0"/>
          <w:color w:val="auto"/>
        </w:rPr>
        <w:commentReference w:id="110"/>
      </w:r>
    </w:p>
    <w:p w14:paraId="6F2736C7" w14:textId="77777777" w:rsidR="00F36885" w:rsidRDefault="00F36885">
      <w:pPr>
        <w:pStyle w:val="Heading3"/>
      </w:pPr>
      <w:bookmarkStart w:id="114" w:name="_Toc447095910"/>
      <w:bookmarkStart w:id="115" w:name="_Toc106427552"/>
      <w:r>
        <w:t>Schedule Control Plan</w:t>
      </w:r>
      <w:bookmarkEnd w:id="114"/>
      <w:bookmarkEnd w:id="115"/>
    </w:p>
    <w:p w14:paraId="4E6D6CAC" w14:textId="77777777" w:rsidR="00F36885" w:rsidRDefault="00F36885">
      <w:pPr>
        <w:pStyle w:val="InfoBlue"/>
      </w:pPr>
      <w:r>
        <w:t>[Describe the approach taken to monitor progress against the planned schedule and how to take corrective action when required.]</w:t>
      </w:r>
    </w:p>
    <w:p w14:paraId="56EEF067" w14:textId="77777777" w:rsidR="00F36885" w:rsidDel="00A621E0" w:rsidRDefault="00F36885">
      <w:pPr>
        <w:pStyle w:val="Heading3"/>
        <w:rPr>
          <w:del w:id="116" w:author="Mihail" w:date="2014-02-09T10:50:00Z"/>
        </w:rPr>
      </w:pPr>
      <w:bookmarkStart w:id="117" w:name="_Toc447095911"/>
      <w:bookmarkStart w:id="118" w:name="_Toc106427553"/>
      <w:commentRangeStart w:id="119"/>
      <w:del w:id="120" w:author="Mihail" w:date="2014-02-09T10:50:00Z">
        <w:r w:rsidDel="00A621E0">
          <w:delText>Budget</w:delText>
        </w:r>
      </w:del>
      <w:commentRangeEnd w:id="119"/>
      <w:r w:rsidR="00A621E0">
        <w:rPr>
          <w:rStyle w:val="CommentReference"/>
          <w:rFonts w:ascii="Times New Roman" w:hAnsi="Times New Roman"/>
          <w:i w:val="0"/>
        </w:rPr>
        <w:commentReference w:id="119"/>
      </w:r>
      <w:del w:id="121" w:author="Mihail" w:date="2014-02-09T10:50:00Z">
        <w:r w:rsidDel="00A621E0">
          <w:delText xml:space="preserve"> Control Plan</w:delText>
        </w:r>
        <w:bookmarkEnd w:id="117"/>
        <w:bookmarkEnd w:id="118"/>
      </w:del>
    </w:p>
    <w:p w14:paraId="27898B2B" w14:textId="77777777" w:rsidR="00F36885" w:rsidDel="00A621E0" w:rsidRDefault="00F36885">
      <w:pPr>
        <w:pStyle w:val="InfoBlue"/>
        <w:rPr>
          <w:del w:id="122" w:author="Mihail" w:date="2014-02-09T10:50:00Z"/>
        </w:rPr>
      </w:pPr>
      <w:del w:id="123" w:author="Mihail" w:date="2014-02-09T10:50:00Z">
        <w:r w:rsidDel="00A621E0">
          <w:delText>[Describe the approach to be taken to monitor spending against the project budget and how to take corrective action when required.]</w:delText>
        </w:r>
      </w:del>
    </w:p>
    <w:p w14:paraId="62ACABBD" w14:textId="77777777" w:rsidR="00F36885" w:rsidRDefault="00F36885">
      <w:pPr>
        <w:pStyle w:val="Heading3"/>
      </w:pPr>
      <w:bookmarkStart w:id="124" w:name="_Toc447095912"/>
      <w:bookmarkStart w:id="125" w:name="_Toc106427554"/>
      <w:r>
        <w:t>Quality Control Plan</w:t>
      </w:r>
      <w:bookmarkEnd w:id="124"/>
      <w:bookmarkEnd w:id="125"/>
      <w:r>
        <w:t xml:space="preserve"> </w:t>
      </w:r>
    </w:p>
    <w:p w14:paraId="15455791" w14:textId="77777777" w:rsidR="00F36885" w:rsidRDefault="00F36885">
      <w:pPr>
        <w:pStyle w:val="InfoBlue"/>
      </w:pPr>
      <w:r>
        <w:t>[Describe the timing and methods to be used to control the quality of the project deliverables and how to take corrective action when required.]</w:t>
      </w:r>
    </w:p>
    <w:p w14:paraId="203D0A5A" w14:textId="77777777" w:rsidR="00F36885" w:rsidDel="00A621E0" w:rsidRDefault="00F36885">
      <w:pPr>
        <w:pStyle w:val="Heading3"/>
        <w:rPr>
          <w:del w:id="126" w:author="Mihail" w:date="2014-02-09T10:50:00Z"/>
        </w:rPr>
      </w:pPr>
      <w:bookmarkStart w:id="127" w:name="_Toc447095913"/>
      <w:bookmarkStart w:id="128" w:name="_Toc106427555"/>
      <w:commentRangeStart w:id="129"/>
      <w:del w:id="130" w:author="Mihail" w:date="2014-02-09T10:50:00Z">
        <w:r w:rsidDel="00A621E0">
          <w:delText>Reporting Plan</w:delText>
        </w:r>
        <w:bookmarkEnd w:id="127"/>
        <w:bookmarkEnd w:id="128"/>
      </w:del>
    </w:p>
    <w:p w14:paraId="60C2ECC5" w14:textId="77777777" w:rsidR="00F36885" w:rsidDel="00A621E0" w:rsidRDefault="00F36885">
      <w:pPr>
        <w:pStyle w:val="InfoBlue"/>
        <w:rPr>
          <w:del w:id="131" w:author="Mihail" w:date="2014-02-09T10:50:00Z"/>
        </w:rPr>
      </w:pPr>
      <w:del w:id="132" w:author="Mihail" w:date="2014-02-09T10:50:00Z">
        <w:r w:rsidDel="00A621E0">
          <w:delText>[Describe internal and external reports to be generated, and the frequency and distribution of publication.]</w:delText>
        </w:r>
      </w:del>
    </w:p>
    <w:p w14:paraId="310225BF" w14:textId="77777777" w:rsidR="00F36885" w:rsidDel="00A621E0" w:rsidRDefault="00F36885">
      <w:pPr>
        <w:pStyle w:val="Heading3"/>
        <w:rPr>
          <w:del w:id="133" w:author="Mihail" w:date="2014-02-09T10:50:00Z"/>
        </w:rPr>
      </w:pPr>
      <w:bookmarkStart w:id="134" w:name="_Toc447095914"/>
      <w:bookmarkStart w:id="135" w:name="_Toc106427556"/>
      <w:del w:id="136" w:author="Mihail" w:date="2014-02-09T10:50:00Z">
        <w:r w:rsidDel="00A621E0">
          <w:delText>Measurement Plan</w:delText>
        </w:r>
        <w:bookmarkEnd w:id="134"/>
        <w:bookmarkEnd w:id="135"/>
      </w:del>
    </w:p>
    <w:p w14:paraId="3A6EE49B" w14:textId="77777777" w:rsidR="00F36885" w:rsidDel="00A621E0" w:rsidRDefault="00F36885">
      <w:pPr>
        <w:pStyle w:val="InfoBlue"/>
        <w:rPr>
          <w:del w:id="137" w:author="Mihail" w:date="2014-02-09T10:50:00Z"/>
        </w:rPr>
      </w:pPr>
      <w:del w:id="138" w:author="Mihail" w:date="2014-02-09T10:50:00Z">
        <w:r w:rsidDel="00A621E0">
          <w:delText>[Enclosed by reference.]</w:delText>
        </w:r>
      </w:del>
      <w:commentRangeEnd w:id="129"/>
      <w:r w:rsidR="00A621E0">
        <w:rPr>
          <w:rStyle w:val="CommentReference"/>
          <w:i w:val="0"/>
          <w:color w:val="auto"/>
        </w:rPr>
        <w:commentReference w:id="129"/>
      </w:r>
    </w:p>
    <w:p w14:paraId="4B44EE71" w14:textId="77777777" w:rsidR="00F36885" w:rsidRDefault="00F36885" w:rsidP="006843B5">
      <w:pPr>
        <w:pStyle w:val="Heading3"/>
        <w:pPrChange w:id="139" w:author="Mihail" w:date="2014-03-24T21:54:00Z">
          <w:pPr>
            <w:pStyle w:val="Heading2"/>
          </w:pPr>
        </w:pPrChange>
      </w:pPr>
      <w:bookmarkStart w:id="140" w:name="_Toc447095915"/>
      <w:bookmarkStart w:id="141" w:name="_Toc106427557"/>
      <w:r>
        <w:lastRenderedPageBreak/>
        <w:t>Risk Management Plan</w:t>
      </w:r>
      <w:bookmarkEnd w:id="140"/>
      <w:bookmarkEnd w:id="141"/>
    </w:p>
    <w:p w14:paraId="2E7C409D" w14:textId="77777777" w:rsidR="00F36885" w:rsidRDefault="00F36885">
      <w:pPr>
        <w:pStyle w:val="InfoBlue"/>
        <w:rPr>
          <w:ins w:id="142" w:author="Mihail" w:date="2014-03-24T21:54:00Z"/>
        </w:rPr>
      </w:pPr>
      <w:r>
        <w:t>[Enclosed by reference.]</w:t>
      </w:r>
    </w:p>
    <w:p w14:paraId="4C34625B" w14:textId="10AE2570" w:rsidR="006843B5" w:rsidRPr="006843B5" w:rsidRDefault="006843B5" w:rsidP="006843B5">
      <w:pPr>
        <w:pStyle w:val="Heading2"/>
        <w:pPrChange w:id="143" w:author="Mihail" w:date="2014-03-24T21:55:00Z">
          <w:pPr>
            <w:pStyle w:val="InfoBlue"/>
          </w:pPr>
        </w:pPrChange>
      </w:pPr>
      <w:commentRangeStart w:id="144"/>
      <w:ins w:id="145" w:author="Mihail" w:date="2014-03-24T21:55:00Z">
        <w:r>
          <w:t>Deliverables</w:t>
        </w:r>
        <w:commentRangeEnd w:id="144"/>
        <w:r>
          <w:rPr>
            <w:rStyle w:val="CommentReference"/>
            <w:rFonts w:ascii="Times New Roman" w:hAnsi="Times New Roman"/>
            <w:b w:val="0"/>
          </w:rPr>
          <w:commentReference w:id="144"/>
        </w:r>
      </w:ins>
    </w:p>
    <w:p w14:paraId="6FC79F86" w14:textId="77777777" w:rsidR="00F36885" w:rsidDel="00A621E0" w:rsidRDefault="00F36885">
      <w:pPr>
        <w:pStyle w:val="Heading2"/>
        <w:rPr>
          <w:del w:id="147" w:author="Mihail" w:date="2014-02-09T10:51:00Z"/>
        </w:rPr>
      </w:pPr>
      <w:bookmarkStart w:id="148" w:name="_Toc447095916"/>
      <w:bookmarkStart w:id="149" w:name="_Toc106427558"/>
      <w:commentRangeStart w:id="150"/>
      <w:del w:id="151" w:author="Mihail" w:date="2014-02-09T10:51:00Z">
        <w:r w:rsidDel="00A621E0">
          <w:delText>Close</w:delText>
        </w:r>
      </w:del>
      <w:commentRangeEnd w:id="150"/>
      <w:r w:rsidR="00A621E0">
        <w:rPr>
          <w:rStyle w:val="CommentReference"/>
          <w:rFonts w:ascii="Times New Roman" w:hAnsi="Times New Roman"/>
          <w:b w:val="0"/>
        </w:rPr>
        <w:commentReference w:id="150"/>
      </w:r>
      <w:del w:id="152" w:author="Mihail" w:date="2014-02-09T10:51:00Z">
        <w:r w:rsidDel="00A621E0">
          <w:delText>-out Plan</w:delText>
        </w:r>
        <w:bookmarkEnd w:id="148"/>
        <w:bookmarkEnd w:id="149"/>
      </w:del>
    </w:p>
    <w:p w14:paraId="583FC560" w14:textId="77777777" w:rsidR="00F36885" w:rsidDel="00A621E0" w:rsidRDefault="00F36885">
      <w:pPr>
        <w:pStyle w:val="InfoBlue"/>
        <w:rPr>
          <w:del w:id="153" w:author="Mihail" w:date="2014-02-09T10:51:00Z"/>
        </w:rPr>
      </w:pPr>
      <w:del w:id="154" w:author="Mihail" w:date="2014-02-09T10:51:00Z">
        <w:r w:rsidDel="00A621E0">
          <w:delText>[Describe the activities for the orderly completion of the project, including staff reassignment, archiving of project materials, post-mortem debriefings and reports, and so forth.]</w:delText>
        </w:r>
      </w:del>
    </w:p>
    <w:p w14:paraId="2183CAB8" w14:textId="77777777" w:rsidR="00F36885" w:rsidRDefault="00F36885">
      <w:pPr>
        <w:pStyle w:val="Heading1"/>
      </w:pPr>
      <w:bookmarkStart w:id="155" w:name="_Toc447095917"/>
      <w:bookmarkStart w:id="156" w:name="_Toc106427559"/>
      <w:r>
        <w:t>Technical Process Plans</w:t>
      </w:r>
      <w:bookmarkEnd w:id="155"/>
      <w:bookmarkEnd w:id="156"/>
    </w:p>
    <w:p w14:paraId="5804BC53" w14:textId="2930815A" w:rsidR="00F36885" w:rsidDel="00435A6B" w:rsidRDefault="00F36885">
      <w:pPr>
        <w:pStyle w:val="Heading2"/>
        <w:rPr>
          <w:del w:id="157" w:author="Mihail" w:date="2014-02-09T10:54:00Z"/>
        </w:rPr>
      </w:pPr>
      <w:bookmarkStart w:id="158" w:name="_Toc447095918"/>
      <w:bookmarkStart w:id="159" w:name="_Toc106427560"/>
      <w:commentRangeStart w:id="160"/>
      <w:del w:id="161" w:author="Mihail" w:date="2014-02-09T10:54:00Z">
        <w:r w:rsidDel="00435A6B">
          <w:delText>Development</w:delText>
        </w:r>
      </w:del>
      <w:commentRangeEnd w:id="160"/>
      <w:r w:rsidR="00435A6B">
        <w:rPr>
          <w:rStyle w:val="CommentReference"/>
          <w:rFonts w:ascii="Times New Roman" w:hAnsi="Times New Roman"/>
          <w:b w:val="0"/>
        </w:rPr>
        <w:commentReference w:id="160"/>
      </w:r>
      <w:del w:id="162" w:author="Mihail" w:date="2014-02-09T10:54:00Z">
        <w:r w:rsidDel="00435A6B">
          <w:delText xml:space="preserve"> Case</w:delText>
        </w:r>
        <w:bookmarkEnd w:id="158"/>
        <w:bookmarkEnd w:id="159"/>
      </w:del>
    </w:p>
    <w:p w14:paraId="48B9A0EE" w14:textId="44DF31F6" w:rsidR="00F36885" w:rsidDel="00435A6B" w:rsidRDefault="00F36885">
      <w:pPr>
        <w:pStyle w:val="InfoBlue"/>
        <w:rPr>
          <w:del w:id="163" w:author="Mihail" w:date="2014-02-09T10:54:00Z"/>
        </w:rPr>
      </w:pPr>
      <w:del w:id="164" w:author="Mihail" w:date="2014-02-09T10:54:00Z">
        <w:r w:rsidDel="00435A6B">
          <w:delText>[Enclosed by reference.]</w:delText>
        </w:r>
      </w:del>
    </w:p>
    <w:p w14:paraId="145FB011" w14:textId="55CAACCF" w:rsidR="00F36885" w:rsidDel="00435A6B" w:rsidRDefault="00F36885">
      <w:pPr>
        <w:pStyle w:val="Heading2"/>
        <w:rPr>
          <w:del w:id="165" w:author="Mihail" w:date="2014-02-09T10:54:00Z"/>
        </w:rPr>
      </w:pPr>
      <w:bookmarkStart w:id="166" w:name="_Toc447095919"/>
      <w:bookmarkStart w:id="167" w:name="_Toc106427561"/>
      <w:commentRangeStart w:id="168"/>
      <w:del w:id="169" w:author="Mihail" w:date="2014-02-09T10:54:00Z">
        <w:r w:rsidDel="00435A6B">
          <w:delText>Methods</w:delText>
        </w:r>
      </w:del>
      <w:commentRangeEnd w:id="168"/>
      <w:r w:rsidR="00435A6B">
        <w:rPr>
          <w:rStyle w:val="CommentReference"/>
          <w:rFonts w:ascii="Times New Roman" w:hAnsi="Times New Roman"/>
          <w:b w:val="0"/>
        </w:rPr>
        <w:commentReference w:id="168"/>
      </w:r>
      <w:del w:id="170" w:author="Mihail" w:date="2014-02-09T10:54:00Z">
        <w:r w:rsidDel="00435A6B">
          <w:delText>, Tools, and Techniques</w:delText>
        </w:r>
        <w:bookmarkEnd w:id="166"/>
        <w:bookmarkEnd w:id="167"/>
      </w:del>
    </w:p>
    <w:p w14:paraId="35F23B57" w14:textId="4D7D6895" w:rsidR="00F36885" w:rsidDel="00435A6B" w:rsidRDefault="00F36885">
      <w:pPr>
        <w:pStyle w:val="InfoBlue"/>
        <w:rPr>
          <w:del w:id="171" w:author="Mihail" w:date="2014-02-09T10:54:00Z"/>
        </w:rPr>
      </w:pPr>
      <w:del w:id="172" w:author="Mihail" w:date="2014-02-09T10:54:00Z">
        <w:r w:rsidDel="00435A6B">
          <w:delText>[List the documented project technical standards, etc., by reference:</w:delText>
        </w:r>
      </w:del>
    </w:p>
    <w:p w14:paraId="28DB572B" w14:textId="5F21F0B9" w:rsidR="00F36885" w:rsidDel="00435A6B" w:rsidRDefault="00F36885">
      <w:pPr>
        <w:pStyle w:val="InfoBlue"/>
        <w:numPr>
          <w:ilvl w:val="0"/>
          <w:numId w:val="33"/>
        </w:numPr>
        <w:tabs>
          <w:tab w:val="clear" w:pos="360"/>
          <w:tab w:val="num" w:pos="1080"/>
        </w:tabs>
        <w:ind w:left="1080"/>
        <w:rPr>
          <w:del w:id="173" w:author="Mihail" w:date="2014-02-09T10:54:00Z"/>
        </w:rPr>
      </w:pPr>
      <w:del w:id="174" w:author="Mihail" w:date="2014-02-09T10:54:00Z">
        <w:r w:rsidDel="00435A6B">
          <w:delText>Business Modeling Guidelines</w:delText>
        </w:r>
      </w:del>
    </w:p>
    <w:p w14:paraId="01ABC8F1" w14:textId="341CC5D2" w:rsidR="00F36885" w:rsidDel="00435A6B" w:rsidRDefault="00F36885">
      <w:pPr>
        <w:pStyle w:val="InfoBlue"/>
        <w:numPr>
          <w:ilvl w:val="0"/>
          <w:numId w:val="33"/>
        </w:numPr>
        <w:tabs>
          <w:tab w:val="clear" w:pos="360"/>
          <w:tab w:val="num" w:pos="1080"/>
        </w:tabs>
        <w:ind w:left="1080"/>
        <w:rPr>
          <w:del w:id="175" w:author="Mihail" w:date="2014-02-09T10:54:00Z"/>
        </w:rPr>
      </w:pPr>
      <w:del w:id="176" w:author="Mihail" w:date="2014-02-09T10:54:00Z">
        <w:r w:rsidDel="00435A6B">
          <w:delText>User Interfaces Guidelines</w:delText>
        </w:r>
      </w:del>
    </w:p>
    <w:p w14:paraId="3648817F" w14:textId="4EDDD03F" w:rsidR="00F36885" w:rsidDel="00435A6B" w:rsidRDefault="00F36885">
      <w:pPr>
        <w:pStyle w:val="InfoBlue"/>
        <w:numPr>
          <w:ilvl w:val="0"/>
          <w:numId w:val="33"/>
        </w:numPr>
        <w:tabs>
          <w:tab w:val="clear" w:pos="360"/>
          <w:tab w:val="num" w:pos="1080"/>
        </w:tabs>
        <w:ind w:left="1080"/>
        <w:rPr>
          <w:del w:id="177" w:author="Mihail" w:date="2014-02-09T10:54:00Z"/>
        </w:rPr>
      </w:pPr>
      <w:del w:id="178" w:author="Mihail" w:date="2014-02-09T10:54:00Z">
        <w:r w:rsidDel="00435A6B">
          <w:delText>Use-Case-Modeling Guidelines</w:delText>
        </w:r>
      </w:del>
    </w:p>
    <w:p w14:paraId="169CA49B" w14:textId="2E8ADB40" w:rsidR="00F36885" w:rsidDel="00435A6B" w:rsidRDefault="00F36885">
      <w:pPr>
        <w:pStyle w:val="InfoBlue"/>
        <w:numPr>
          <w:ilvl w:val="0"/>
          <w:numId w:val="33"/>
        </w:numPr>
        <w:tabs>
          <w:tab w:val="clear" w:pos="360"/>
          <w:tab w:val="num" w:pos="1080"/>
        </w:tabs>
        <w:ind w:left="1080"/>
        <w:rPr>
          <w:del w:id="179" w:author="Mihail" w:date="2014-02-09T10:54:00Z"/>
        </w:rPr>
      </w:pPr>
      <w:del w:id="180" w:author="Mihail" w:date="2014-02-09T10:54:00Z">
        <w:r w:rsidDel="00435A6B">
          <w:delText>Design Guidelines</w:delText>
        </w:r>
      </w:del>
    </w:p>
    <w:p w14:paraId="12639305" w14:textId="200A0257" w:rsidR="00F36885" w:rsidDel="00435A6B" w:rsidRDefault="00F36885">
      <w:pPr>
        <w:pStyle w:val="InfoBlue"/>
        <w:numPr>
          <w:ilvl w:val="0"/>
          <w:numId w:val="33"/>
        </w:numPr>
        <w:tabs>
          <w:tab w:val="clear" w:pos="360"/>
          <w:tab w:val="num" w:pos="1080"/>
        </w:tabs>
        <w:ind w:left="1080"/>
        <w:rPr>
          <w:del w:id="181" w:author="Mihail" w:date="2014-02-09T10:54:00Z"/>
        </w:rPr>
      </w:pPr>
      <w:del w:id="182" w:author="Mihail" w:date="2014-02-09T10:54:00Z">
        <w:r w:rsidDel="00435A6B">
          <w:delText>Programming Guidelines</w:delText>
        </w:r>
      </w:del>
    </w:p>
    <w:p w14:paraId="110BEFF3" w14:textId="3B088026" w:rsidR="00F36885" w:rsidDel="00435A6B" w:rsidRDefault="00F36885">
      <w:pPr>
        <w:pStyle w:val="InfoBlue"/>
        <w:numPr>
          <w:ilvl w:val="0"/>
          <w:numId w:val="33"/>
        </w:numPr>
        <w:tabs>
          <w:tab w:val="clear" w:pos="360"/>
          <w:tab w:val="num" w:pos="1080"/>
        </w:tabs>
        <w:ind w:left="1080"/>
        <w:rPr>
          <w:del w:id="183" w:author="Mihail" w:date="2014-02-09T10:54:00Z"/>
        </w:rPr>
      </w:pPr>
      <w:del w:id="184" w:author="Mihail" w:date="2014-02-09T10:54:00Z">
        <w:r w:rsidDel="00435A6B">
          <w:delText>Test Guidelines</w:delText>
        </w:r>
      </w:del>
    </w:p>
    <w:p w14:paraId="1200FB8C" w14:textId="502902A7" w:rsidR="00F36885" w:rsidDel="00435A6B" w:rsidRDefault="00F36885">
      <w:pPr>
        <w:pStyle w:val="InfoBlue"/>
        <w:numPr>
          <w:ilvl w:val="0"/>
          <w:numId w:val="33"/>
        </w:numPr>
        <w:tabs>
          <w:tab w:val="clear" w:pos="360"/>
          <w:tab w:val="num" w:pos="1080"/>
        </w:tabs>
        <w:ind w:left="1080"/>
        <w:rPr>
          <w:del w:id="185" w:author="Mihail" w:date="2014-02-09T10:54:00Z"/>
        </w:rPr>
      </w:pPr>
      <w:del w:id="186" w:author="Mihail" w:date="2014-02-09T10:54:00Z">
        <w:r w:rsidDel="00435A6B">
          <w:delText>Manual Style guide]</w:delText>
        </w:r>
      </w:del>
    </w:p>
    <w:p w14:paraId="4ABEDB29" w14:textId="7FB19C21" w:rsidR="00F36885" w:rsidDel="0087041B" w:rsidRDefault="00F36885">
      <w:pPr>
        <w:pStyle w:val="Heading2"/>
        <w:rPr>
          <w:del w:id="187" w:author="Mihail" w:date="2014-02-09T10:53:00Z"/>
        </w:rPr>
      </w:pPr>
      <w:bookmarkStart w:id="188" w:name="_Toc447095920"/>
      <w:bookmarkStart w:id="189" w:name="_Toc106427562"/>
      <w:commentRangeStart w:id="190"/>
      <w:del w:id="191" w:author="Mihail" w:date="2014-02-09T10:53:00Z">
        <w:r w:rsidDel="0087041B">
          <w:delText>Infrastructure</w:delText>
        </w:r>
      </w:del>
      <w:commentRangeEnd w:id="190"/>
      <w:r w:rsidR="0087041B">
        <w:rPr>
          <w:rStyle w:val="CommentReference"/>
          <w:rFonts w:ascii="Times New Roman" w:hAnsi="Times New Roman"/>
          <w:b w:val="0"/>
        </w:rPr>
        <w:commentReference w:id="190"/>
      </w:r>
      <w:del w:id="192" w:author="Mihail" w:date="2014-02-09T10:53:00Z">
        <w:r w:rsidDel="0087041B">
          <w:delText xml:space="preserve"> Plan</w:delText>
        </w:r>
        <w:bookmarkEnd w:id="188"/>
        <w:bookmarkEnd w:id="189"/>
      </w:del>
    </w:p>
    <w:p w14:paraId="16EAA1AB" w14:textId="5BBF92BA" w:rsidR="00F36885" w:rsidDel="0087041B" w:rsidRDefault="00F36885">
      <w:pPr>
        <w:pStyle w:val="InfoBlue"/>
        <w:rPr>
          <w:del w:id="193" w:author="Mihail" w:date="2014-02-09T10:53:00Z"/>
        </w:rPr>
      </w:pPr>
      <w:del w:id="194" w:author="Mihail" w:date="2014-02-09T10:53:00Z">
        <w:r w:rsidDel="0087041B">
          <w:delText>[Enclosed by reference]</w:delText>
        </w:r>
      </w:del>
    </w:p>
    <w:p w14:paraId="4248D491" w14:textId="77777777" w:rsidR="00F36885" w:rsidRDefault="00F36885">
      <w:pPr>
        <w:pStyle w:val="Heading2"/>
      </w:pPr>
      <w:bookmarkStart w:id="195" w:name="_Toc447095921"/>
      <w:bookmarkStart w:id="196" w:name="_Toc106427563"/>
      <w:r>
        <w:t>Product Acceptance Plan</w:t>
      </w:r>
      <w:bookmarkEnd w:id="195"/>
      <w:bookmarkEnd w:id="196"/>
    </w:p>
    <w:p w14:paraId="7F0FA865" w14:textId="77777777" w:rsidR="00F36885" w:rsidRDefault="00F36885">
      <w:pPr>
        <w:pStyle w:val="InfoBlue"/>
      </w:pPr>
      <w:r>
        <w:t>[Enclosed by reference]</w:t>
      </w:r>
    </w:p>
    <w:p w14:paraId="16BC3636" w14:textId="77777777" w:rsidR="00F36885" w:rsidRDefault="00F36885">
      <w:pPr>
        <w:pStyle w:val="Heading1"/>
      </w:pPr>
      <w:bookmarkStart w:id="197" w:name="_Toc447095922"/>
      <w:bookmarkStart w:id="198" w:name="_Toc106427564"/>
      <w:r>
        <w:t>Supporting Process Plans</w:t>
      </w:r>
      <w:bookmarkEnd w:id="197"/>
      <w:bookmarkEnd w:id="198"/>
    </w:p>
    <w:p w14:paraId="4D78717C" w14:textId="4EB83FB4" w:rsidR="00F36885" w:rsidDel="00435A6B" w:rsidRDefault="00F36885">
      <w:pPr>
        <w:pStyle w:val="Heading2"/>
        <w:rPr>
          <w:del w:id="199" w:author="Mihail" w:date="2014-02-09T10:55:00Z"/>
        </w:rPr>
      </w:pPr>
      <w:bookmarkStart w:id="200" w:name="_Toc447095923"/>
      <w:bookmarkStart w:id="201" w:name="_Toc106427565"/>
      <w:commentRangeStart w:id="202"/>
      <w:del w:id="203" w:author="Mihail" w:date="2014-02-09T10:55:00Z">
        <w:r w:rsidDel="00435A6B">
          <w:delText>Configuration Management Plan</w:delText>
        </w:r>
        <w:bookmarkEnd w:id="200"/>
        <w:bookmarkEnd w:id="201"/>
      </w:del>
    </w:p>
    <w:p w14:paraId="20A680E9" w14:textId="0D70C598" w:rsidR="00F36885" w:rsidDel="00435A6B" w:rsidRDefault="00F36885">
      <w:pPr>
        <w:pStyle w:val="InfoBlue"/>
        <w:rPr>
          <w:del w:id="204" w:author="Mihail" w:date="2014-02-09T10:55:00Z"/>
        </w:rPr>
      </w:pPr>
      <w:del w:id="205" w:author="Mihail" w:date="2014-02-09T10:55:00Z">
        <w:r w:rsidDel="00435A6B">
          <w:delText>[Enclosed by reference]</w:delText>
        </w:r>
      </w:del>
      <w:commentRangeEnd w:id="202"/>
      <w:r w:rsidR="00435A6B">
        <w:rPr>
          <w:rStyle w:val="CommentReference"/>
          <w:i w:val="0"/>
          <w:color w:val="auto"/>
        </w:rPr>
        <w:commentReference w:id="202"/>
      </w:r>
    </w:p>
    <w:p w14:paraId="2EAC1C79" w14:textId="6236312F" w:rsidR="00F36885" w:rsidDel="00435A6B" w:rsidRDefault="00F36885">
      <w:pPr>
        <w:pStyle w:val="Heading2"/>
        <w:rPr>
          <w:del w:id="206" w:author="Mihail" w:date="2014-02-09T10:54:00Z"/>
        </w:rPr>
      </w:pPr>
      <w:bookmarkStart w:id="207" w:name="_Toc447095924"/>
      <w:bookmarkStart w:id="208" w:name="_Toc106427566"/>
      <w:commentRangeStart w:id="209"/>
      <w:del w:id="210" w:author="Mihail" w:date="2014-02-09T10:54:00Z">
        <w:r w:rsidDel="00435A6B">
          <w:delText>Evaluation Plan</w:delText>
        </w:r>
        <w:bookmarkEnd w:id="207"/>
        <w:bookmarkEnd w:id="208"/>
      </w:del>
    </w:p>
    <w:p w14:paraId="1BCD1FC8" w14:textId="431A536F" w:rsidR="00F36885" w:rsidDel="00435A6B" w:rsidRDefault="00F36885">
      <w:pPr>
        <w:pStyle w:val="InfoBlue"/>
        <w:rPr>
          <w:del w:id="211" w:author="Mihail" w:date="2014-02-09T10:54:00Z"/>
        </w:rPr>
      </w:pPr>
      <w:del w:id="212" w:author="Mihail" w:date="2014-02-09T10:54:00Z">
        <w:r w:rsidDel="00435A6B">
          <w:delText xml:space="preserve">[As part of the </w:delText>
        </w:r>
        <w:r w:rsidDel="00435A6B">
          <w:rPr>
            <w:b/>
            <w:bCs/>
          </w:rPr>
          <w:delText xml:space="preserve">Software Development Plan, </w:delText>
        </w:r>
        <w:r w:rsidDel="00435A6B">
          <w:delTex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delText>
        </w:r>
        <w:r w:rsidDel="00435A6B">
          <w:rPr>
            <w:b/>
            <w:bCs/>
          </w:rPr>
          <w:delText>Software Development Plan</w:delText>
        </w:r>
        <w:r w:rsidDel="00435A6B">
          <w:delText>.]</w:delText>
        </w:r>
      </w:del>
      <w:commentRangeEnd w:id="209"/>
      <w:r w:rsidR="00435A6B">
        <w:rPr>
          <w:rStyle w:val="CommentReference"/>
          <w:i w:val="0"/>
          <w:color w:val="auto"/>
        </w:rPr>
        <w:commentReference w:id="209"/>
      </w:r>
    </w:p>
    <w:p w14:paraId="2748FC9F" w14:textId="1405D15E" w:rsidR="00F36885" w:rsidDel="00435A6B" w:rsidRDefault="00F36885">
      <w:pPr>
        <w:pStyle w:val="Heading2"/>
        <w:rPr>
          <w:del w:id="213" w:author="Mihail" w:date="2014-02-09T10:55:00Z"/>
        </w:rPr>
      </w:pPr>
      <w:bookmarkStart w:id="214" w:name="_Toc447095925"/>
      <w:bookmarkStart w:id="215" w:name="_Toc106427567"/>
      <w:commentRangeStart w:id="216"/>
      <w:del w:id="217" w:author="Mihail" w:date="2014-02-09T10:55:00Z">
        <w:r w:rsidDel="00435A6B">
          <w:delText>Documentation Plan</w:delText>
        </w:r>
        <w:bookmarkEnd w:id="214"/>
        <w:bookmarkEnd w:id="215"/>
      </w:del>
    </w:p>
    <w:p w14:paraId="361025BF" w14:textId="3E3DB4FA" w:rsidR="00F36885" w:rsidDel="00435A6B" w:rsidRDefault="00F36885">
      <w:pPr>
        <w:pStyle w:val="InfoBlue"/>
        <w:rPr>
          <w:del w:id="218" w:author="Mihail" w:date="2014-02-09T10:55:00Z"/>
        </w:rPr>
      </w:pPr>
      <w:del w:id="219" w:author="Mihail" w:date="2014-02-09T10:55:00Z">
        <w:r w:rsidDel="00435A6B">
          <w:delText>[Enclosed by reference.]</w:delText>
        </w:r>
      </w:del>
      <w:commentRangeEnd w:id="216"/>
      <w:r w:rsidR="00435A6B">
        <w:rPr>
          <w:rStyle w:val="CommentReference"/>
          <w:i w:val="0"/>
          <w:color w:val="auto"/>
        </w:rPr>
        <w:commentReference w:id="216"/>
      </w:r>
    </w:p>
    <w:p w14:paraId="2484DCE4" w14:textId="2191DB93" w:rsidR="00F36885" w:rsidDel="0087041B" w:rsidRDefault="00F36885">
      <w:pPr>
        <w:pStyle w:val="Heading2"/>
        <w:rPr>
          <w:del w:id="220" w:author="Mihail" w:date="2014-02-09T10:53:00Z"/>
        </w:rPr>
      </w:pPr>
      <w:bookmarkStart w:id="221" w:name="_Toc447095926"/>
      <w:bookmarkStart w:id="222" w:name="_Toc106427568"/>
      <w:commentRangeStart w:id="223"/>
      <w:del w:id="224" w:author="Mihail" w:date="2014-02-09T10:53:00Z">
        <w:r w:rsidDel="0087041B">
          <w:delText>Quality</w:delText>
        </w:r>
      </w:del>
      <w:commentRangeEnd w:id="223"/>
      <w:r w:rsidR="0087041B">
        <w:rPr>
          <w:rStyle w:val="CommentReference"/>
          <w:rFonts w:ascii="Times New Roman" w:hAnsi="Times New Roman"/>
          <w:b w:val="0"/>
        </w:rPr>
        <w:commentReference w:id="223"/>
      </w:r>
      <w:del w:id="225" w:author="Mihail" w:date="2014-02-09T10:53:00Z">
        <w:r w:rsidDel="0087041B">
          <w:delText xml:space="preserve"> Assurance Plan</w:delText>
        </w:r>
        <w:bookmarkEnd w:id="221"/>
        <w:bookmarkEnd w:id="222"/>
      </w:del>
    </w:p>
    <w:p w14:paraId="181ADBC4" w14:textId="73A15CE8" w:rsidR="00F36885" w:rsidDel="0087041B" w:rsidRDefault="00F36885">
      <w:pPr>
        <w:pStyle w:val="InfoBlue"/>
        <w:rPr>
          <w:del w:id="226" w:author="Mihail" w:date="2014-02-09T10:53:00Z"/>
        </w:rPr>
      </w:pPr>
      <w:del w:id="227" w:author="Mihail" w:date="2014-02-09T10:53:00Z">
        <w:r w:rsidDel="0087041B">
          <w:delText>[Enclosed by reference.]</w:delText>
        </w:r>
      </w:del>
    </w:p>
    <w:p w14:paraId="596DA5E0" w14:textId="728D581F" w:rsidR="00F36885" w:rsidDel="00435A6B" w:rsidRDefault="00F36885">
      <w:pPr>
        <w:pStyle w:val="Heading2"/>
        <w:rPr>
          <w:del w:id="228" w:author="Mihail" w:date="2014-02-09T10:55:00Z"/>
        </w:rPr>
      </w:pPr>
      <w:bookmarkStart w:id="229" w:name="_Toc447095928"/>
      <w:bookmarkStart w:id="230" w:name="_Toc106427569"/>
      <w:commentRangeStart w:id="231"/>
      <w:del w:id="232" w:author="Mihail" w:date="2014-02-09T10:55:00Z">
        <w:r w:rsidDel="00435A6B">
          <w:delText>Problem Resolution Plan</w:delText>
        </w:r>
        <w:bookmarkEnd w:id="229"/>
        <w:bookmarkEnd w:id="230"/>
      </w:del>
    </w:p>
    <w:p w14:paraId="5E815AA4" w14:textId="337A9D17" w:rsidR="00F36885" w:rsidDel="00435A6B" w:rsidRDefault="00F36885">
      <w:pPr>
        <w:pStyle w:val="InfoBlue"/>
        <w:rPr>
          <w:del w:id="233" w:author="Mihail" w:date="2014-02-09T10:55:00Z"/>
        </w:rPr>
      </w:pPr>
      <w:del w:id="234" w:author="Mihail" w:date="2014-02-09T10:55:00Z">
        <w:r w:rsidDel="00435A6B">
          <w:delText>[Enclosed by reference.]</w:delText>
        </w:r>
      </w:del>
    </w:p>
    <w:p w14:paraId="237F1E5F" w14:textId="01E950B4" w:rsidR="00F36885" w:rsidDel="00435A6B" w:rsidRDefault="00F36885">
      <w:pPr>
        <w:pStyle w:val="Heading2"/>
        <w:rPr>
          <w:del w:id="235" w:author="Mihail" w:date="2014-02-09T10:55:00Z"/>
        </w:rPr>
      </w:pPr>
      <w:bookmarkStart w:id="236" w:name="_Toc447095929"/>
      <w:bookmarkStart w:id="237" w:name="_Toc106427570"/>
      <w:del w:id="238" w:author="Mihail" w:date="2014-02-09T10:55:00Z">
        <w:r w:rsidDel="00435A6B">
          <w:delText>Subcontractor Management Plan</w:delText>
        </w:r>
        <w:bookmarkEnd w:id="236"/>
        <w:bookmarkEnd w:id="237"/>
      </w:del>
    </w:p>
    <w:p w14:paraId="5EBCDF5A" w14:textId="277BDEEE" w:rsidR="00F36885" w:rsidDel="00435A6B" w:rsidRDefault="00F36885">
      <w:pPr>
        <w:pStyle w:val="InfoBlue"/>
        <w:rPr>
          <w:del w:id="239" w:author="Mihail" w:date="2014-02-09T10:55:00Z"/>
        </w:rPr>
      </w:pPr>
      <w:del w:id="240" w:author="Mihail" w:date="2014-02-09T10:55:00Z">
        <w:r w:rsidDel="00435A6B">
          <w:delText>[Enclosed by reference.]</w:delText>
        </w:r>
      </w:del>
    </w:p>
    <w:p w14:paraId="0ED16C6B" w14:textId="56240B0E" w:rsidR="00F36885" w:rsidDel="00435A6B" w:rsidRDefault="00F36885">
      <w:pPr>
        <w:pStyle w:val="Heading2"/>
        <w:rPr>
          <w:del w:id="241" w:author="Mihail" w:date="2014-02-09T10:55:00Z"/>
        </w:rPr>
      </w:pPr>
      <w:bookmarkStart w:id="242" w:name="_Toc447095930"/>
      <w:bookmarkStart w:id="243" w:name="_Toc106427571"/>
      <w:del w:id="244" w:author="Mihail" w:date="2014-02-09T10:55:00Z">
        <w:r w:rsidDel="00435A6B">
          <w:lastRenderedPageBreak/>
          <w:delText>Process Improvement Plan</w:delText>
        </w:r>
        <w:bookmarkEnd w:id="242"/>
        <w:bookmarkEnd w:id="243"/>
      </w:del>
    </w:p>
    <w:p w14:paraId="13390DDB" w14:textId="0AAAAE4F" w:rsidR="00F36885" w:rsidDel="00435A6B" w:rsidRDefault="00F36885">
      <w:pPr>
        <w:pStyle w:val="InfoBlue"/>
        <w:rPr>
          <w:del w:id="245" w:author="Mihail" w:date="2014-02-09T10:55:00Z"/>
        </w:rPr>
      </w:pPr>
      <w:del w:id="246" w:author="Mihail" w:date="2014-02-09T10:55:00Z">
        <w:r w:rsidDel="00435A6B">
          <w:delText>[Enclosed by reference.]</w:delText>
        </w:r>
      </w:del>
      <w:commentRangeEnd w:id="231"/>
      <w:r w:rsidR="00435A6B">
        <w:rPr>
          <w:rStyle w:val="CommentReference"/>
          <w:i w:val="0"/>
          <w:color w:val="auto"/>
        </w:rPr>
        <w:commentReference w:id="231"/>
      </w:r>
    </w:p>
    <w:p w14:paraId="0ED53AE4" w14:textId="77777777" w:rsidR="00F36885" w:rsidDel="00CB71B8" w:rsidRDefault="00F36885">
      <w:pPr>
        <w:pStyle w:val="Heading1"/>
        <w:rPr>
          <w:del w:id="247" w:author="Mihail" w:date="2014-02-09T10:52:00Z"/>
        </w:rPr>
      </w:pPr>
      <w:bookmarkStart w:id="248" w:name="_Toc447095931"/>
      <w:bookmarkStart w:id="249" w:name="_Toc106427572"/>
      <w:commentRangeStart w:id="250"/>
      <w:del w:id="251" w:author="Mihail" w:date="2014-02-09T10:52:00Z">
        <w:r w:rsidDel="00CB71B8">
          <w:delText>Additional Plans</w:delText>
        </w:r>
        <w:bookmarkEnd w:id="248"/>
        <w:bookmarkEnd w:id="249"/>
      </w:del>
    </w:p>
    <w:p w14:paraId="2540F660" w14:textId="77777777" w:rsidR="00F36885" w:rsidDel="00CB71B8" w:rsidRDefault="00F36885">
      <w:pPr>
        <w:pStyle w:val="InfoBlue"/>
        <w:rPr>
          <w:del w:id="252" w:author="Mihail" w:date="2014-02-09T10:52:00Z"/>
        </w:rPr>
      </w:pPr>
      <w:del w:id="253" w:author="Mihail" w:date="2014-02-09T10:52:00Z">
        <w:r w:rsidDel="00CB71B8">
          <w:delText>[Additional plans if required by contract or regulations.]</w:delText>
        </w:r>
      </w:del>
      <w:commentRangeEnd w:id="250"/>
      <w:r w:rsidR="00CB71B8">
        <w:rPr>
          <w:rStyle w:val="CommentReference"/>
          <w:i w:val="0"/>
          <w:color w:val="auto"/>
        </w:rPr>
        <w:commentReference w:id="250"/>
      </w:r>
    </w:p>
    <w:p w14:paraId="48388788" w14:textId="77777777" w:rsidR="00F36885" w:rsidRDefault="00F36885">
      <w:pPr>
        <w:pStyle w:val="Heading1"/>
      </w:pPr>
      <w:bookmarkStart w:id="254" w:name="_Toc447095932"/>
      <w:bookmarkStart w:id="255" w:name="_Toc106427573"/>
      <w:r>
        <w:t>Annexes</w:t>
      </w:r>
      <w:bookmarkEnd w:id="254"/>
      <w:bookmarkEnd w:id="255"/>
    </w:p>
    <w:p w14:paraId="3BB45143" w14:textId="77777777" w:rsidR="00F36885" w:rsidRDefault="00F36885">
      <w:pPr>
        <w:pStyle w:val="InfoBlue"/>
      </w:pPr>
      <w:r>
        <w:t xml:space="preserve">[Additional material of use to the reader of the </w:t>
      </w:r>
      <w:r>
        <w:rPr>
          <w:b/>
          <w:bCs/>
        </w:rPr>
        <w:t>Software Development Plan</w:t>
      </w:r>
      <w:r>
        <w:t>.]</w:t>
      </w:r>
    </w:p>
    <w:p w14:paraId="0F9E3D8D" w14:textId="77777777" w:rsidR="00F36885" w:rsidDel="00CB71B8" w:rsidRDefault="00F36885">
      <w:pPr>
        <w:pStyle w:val="Heading1"/>
        <w:rPr>
          <w:del w:id="256" w:author="Mihail" w:date="2014-02-09T10:52:00Z"/>
        </w:rPr>
      </w:pPr>
      <w:bookmarkStart w:id="257" w:name="_Toc447095933"/>
      <w:bookmarkStart w:id="258" w:name="_Toc106427574"/>
      <w:del w:id="259" w:author="Mihail" w:date="2014-02-09T10:52:00Z">
        <w:r w:rsidDel="00CB71B8">
          <w:delText>Inde</w:delText>
        </w:r>
        <w:bookmarkEnd w:id="257"/>
        <w:r w:rsidDel="00CB71B8">
          <w:delText>x</w:delText>
        </w:r>
        <w:bookmarkEnd w:id="258"/>
      </w:del>
    </w:p>
    <w:p w14:paraId="44AC0544" w14:textId="77777777" w:rsidR="00F36885" w:rsidRDefault="00F36885"/>
    <w:sectPr w:rsidR="00F36885">
      <w:headerReference w:type="default" r:id="rId11"/>
      <w:footerReference w:type="default" r:id="rId12"/>
      <w:headerReference w:type="first" r:id="rId13"/>
      <w:footerReference w:type="first" r:id="rId14"/>
      <w:pgSz w:w="12240" w:h="15840" w:code="1"/>
      <w:pgMar w:top="1440" w:right="1440" w:bottom="1440" w:left="144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Mihail" w:date="2014-02-09T10:42:00Z" w:initials="M">
    <w:p w14:paraId="290C2D4A" w14:textId="77777777" w:rsidR="00A621E0" w:rsidRDefault="00A621E0">
      <w:pPr>
        <w:pStyle w:val="CommentText"/>
      </w:pPr>
      <w:r>
        <w:rPr>
          <w:rStyle w:val="CommentReference"/>
        </w:rPr>
        <w:annotationRef/>
      </w:r>
      <w:r w:rsidR="00444C29">
        <w:rPr>
          <w:noProof/>
        </w:rPr>
        <w:t>Merged with Purpose</w:t>
      </w:r>
    </w:p>
  </w:comment>
  <w:comment w:id="27" w:author="Mihail" w:date="2014-02-09T10:42:00Z" w:initials="M">
    <w:p w14:paraId="5332479F" w14:textId="77777777" w:rsidR="00A621E0" w:rsidRDefault="00A621E0">
      <w:pPr>
        <w:pStyle w:val="CommentText"/>
      </w:pPr>
      <w:r>
        <w:rPr>
          <w:rStyle w:val="CommentReference"/>
        </w:rPr>
        <w:annotationRef/>
      </w:r>
      <w:r>
        <w:t>Unnecessary, it is described in Purpose</w:t>
      </w:r>
    </w:p>
  </w:comment>
  <w:comment w:id="42" w:author="Mihail" w:date="2014-03-24T20:58:00Z" w:initials="M">
    <w:p w14:paraId="0C128455" w14:textId="1D92A4E7" w:rsidR="00DE1000" w:rsidRDefault="00DE1000">
      <w:pPr>
        <w:pStyle w:val="CommentText"/>
      </w:pPr>
      <w:r>
        <w:rPr>
          <w:rStyle w:val="CommentReference"/>
        </w:rPr>
        <w:annotationRef/>
      </w:r>
      <w:r>
        <w:t>Will be described later in the document.</w:t>
      </w:r>
    </w:p>
  </w:comment>
  <w:comment w:id="47" w:author="Mihail" w:date="2014-03-24T21:02:00Z" w:initials="M">
    <w:p w14:paraId="72568580" w14:textId="19D81BAA" w:rsidR="00DE1000" w:rsidRDefault="00DE1000">
      <w:pPr>
        <w:pStyle w:val="CommentText"/>
      </w:pPr>
      <w:r>
        <w:rPr>
          <w:rStyle w:val="CommentReference"/>
        </w:rPr>
        <w:annotationRef/>
      </w:r>
      <w:r>
        <w:t>Short description will be provided.</w:t>
      </w:r>
    </w:p>
  </w:comment>
  <w:comment w:id="62" w:author="Mihail" w:date="2014-02-09T10:44:00Z" w:initials="M">
    <w:p w14:paraId="57116F30" w14:textId="77777777" w:rsidR="00A621E0" w:rsidRDefault="00A621E0">
      <w:pPr>
        <w:pStyle w:val="CommentText"/>
      </w:pPr>
      <w:r>
        <w:rPr>
          <w:rStyle w:val="CommentReference"/>
        </w:rPr>
        <w:annotationRef/>
      </w:r>
      <w:r>
        <w:t>It will be described in another document that will be referenced later.</w:t>
      </w:r>
    </w:p>
  </w:comment>
  <w:comment w:id="71" w:author="Mihail" w:date="2014-02-09T10:45:00Z" w:initials="M">
    <w:p w14:paraId="52E36E89" w14:textId="6FB15532" w:rsidR="00A621E0" w:rsidRDefault="00A621E0">
      <w:pPr>
        <w:pStyle w:val="CommentText"/>
      </w:pPr>
      <w:r>
        <w:rPr>
          <w:rStyle w:val="CommentReference"/>
        </w:rPr>
        <w:annotationRef/>
      </w:r>
      <w:r>
        <w:t>It’s good to star</w:t>
      </w:r>
      <w:r w:rsidR="006843B5">
        <w:t>t with</w:t>
      </w:r>
      <w:r>
        <w:t xml:space="preserve"> about what methodologies will be used.</w:t>
      </w:r>
    </w:p>
  </w:comment>
  <w:comment w:id="90" w:author="Mihail" w:date="2014-02-09T10:48:00Z" w:initials="M">
    <w:p w14:paraId="7A145F66" w14:textId="77777777" w:rsidR="00A621E0" w:rsidRDefault="00A621E0">
      <w:pPr>
        <w:pStyle w:val="CommentText"/>
      </w:pPr>
      <w:r>
        <w:rPr>
          <w:rStyle w:val="CommentReference"/>
        </w:rPr>
        <w:annotationRef/>
      </w:r>
      <w:r>
        <w:t>This is described in Structure and roles</w:t>
      </w:r>
    </w:p>
  </w:comment>
  <w:comment w:id="96" w:author="Mihail" w:date="2014-02-09T10:48:00Z" w:initials="M">
    <w:p w14:paraId="7A9CBFE4" w14:textId="77777777" w:rsidR="00A621E0" w:rsidRDefault="00A621E0">
      <w:pPr>
        <w:pStyle w:val="CommentText"/>
      </w:pPr>
      <w:r>
        <w:rPr>
          <w:rStyle w:val="CommentReference"/>
        </w:rPr>
        <w:annotationRef/>
      </w:r>
      <w:r>
        <w:t>The required staff is already present.</w:t>
      </w:r>
    </w:p>
  </w:comment>
  <w:comment w:id="110" w:author="Mihail" w:date="2014-02-09T10:49:00Z" w:initials="M">
    <w:p w14:paraId="6A7A8723" w14:textId="77777777" w:rsidR="00A621E0" w:rsidRDefault="00A621E0">
      <w:pPr>
        <w:pStyle w:val="CommentText"/>
      </w:pPr>
      <w:r>
        <w:rPr>
          <w:rStyle w:val="CommentReference"/>
        </w:rPr>
        <w:annotationRef/>
      </w:r>
      <w:r>
        <w:t>Document is not written yet. It is not in the deliverable list.</w:t>
      </w:r>
    </w:p>
  </w:comment>
  <w:comment w:id="119" w:author="Mihail" w:date="2014-02-09T10:50:00Z" w:initials="M">
    <w:p w14:paraId="799F268C" w14:textId="77777777" w:rsidR="00A621E0" w:rsidRDefault="00A621E0">
      <w:pPr>
        <w:pStyle w:val="CommentText"/>
      </w:pPr>
      <w:r>
        <w:rPr>
          <w:rStyle w:val="CommentReference"/>
        </w:rPr>
        <w:annotationRef/>
      </w:r>
      <w:r>
        <w:t>Not necessary for this project.</w:t>
      </w:r>
    </w:p>
  </w:comment>
  <w:comment w:id="129" w:author="Mihail" w:date="2014-02-09T10:51:00Z" w:initials="M">
    <w:p w14:paraId="6996CB15" w14:textId="77777777" w:rsidR="00A621E0" w:rsidRDefault="00A621E0">
      <w:pPr>
        <w:pStyle w:val="CommentText"/>
      </w:pPr>
      <w:r>
        <w:rPr>
          <w:rStyle w:val="CommentReference"/>
        </w:rPr>
        <w:annotationRef/>
      </w:r>
      <w:r>
        <w:t>Not necessary for this project.</w:t>
      </w:r>
    </w:p>
  </w:comment>
  <w:comment w:id="144" w:author="Mihail" w:date="2014-03-24T21:55:00Z" w:initials="M">
    <w:p w14:paraId="52DE256E" w14:textId="32A5C2AC" w:rsidR="006843B5" w:rsidRDefault="006843B5">
      <w:pPr>
        <w:pStyle w:val="CommentText"/>
      </w:pPr>
      <w:r>
        <w:rPr>
          <w:rStyle w:val="CommentReference"/>
        </w:rPr>
        <w:annotationRef/>
      </w:r>
      <w:r>
        <w:t>Here will be described what deliverables will be provided.</w:t>
      </w:r>
      <w:bookmarkStart w:id="146" w:name="_GoBack"/>
      <w:bookmarkEnd w:id="146"/>
    </w:p>
  </w:comment>
  <w:comment w:id="150" w:author="Mihail" w:date="2014-02-09T10:51:00Z" w:initials="M">
    <w:p w14:paraId="58F9D924" w14:textId="77777777" w:rsidR="00A621E0" w:rsidRDefault="00A621E0">
      <w:pPr>
        <w:pStyle w:val="CommentText"/>
      </w:pPr>
      <w:r>
        <w:rPr>
          <w:rStyle w:val="CommentReference"/>
        </w:rPr>
        <w:annotationRef/>
      </w:r>
      <w:r>
        <w:t>Not necessary for this project.</w:t>
      </w:r>
    </w:p>
  </w:comment>
  <w:comment w:id="160" w:author="Mihail" w:date="2014-02-09T10:54:00Z" w:initials="M">
    <w:p w14:paraId="434F10BD" w14:textId="04C2BDA2" w:rsidR="00435A6B" w:rsidRDefault="00435A6B">
      <w:pPr>
        <w:pStyle w:val="CommentText"/>
      </w:pPr>
      <w:r>
        <w:rPr>
          <w:rStyle w:val="CommentReference"/>
        </w:rPr>
        <w:annotationRef/>
      </w:r>
      <w:r>
        <w:t>No idea what this is for.</w:t>
      </w:r>
    </w:p>
  </w:comment>
  <w:comment w:id="168" w:author="Mihail" w:date="2014-02-09T10:54:00Z" w:initials="M">
    <w:p w14:paraId="157F9775" w14:textId="3CD9CAA4" w:rsidR="00435A6B" w:rsidRDefault="00435A6B">
      <w:pPr>
        <w:pStyle w:val="CommentText"/>
      </w:pPr>
      <w:r>
        <w:rPr>
          <w:rStyle w:val="CommentReference"/>
        </w:rPr>
        <w:annotationRef/>
      </w:r>
      <w:r>
        <w:t>Not specified yet.</w:t>
      </w:r>
    </w:p>
  </w:comment>
  <w:comment w:id="190" w:author="Mihail" w:date="2014-02-09T10:53:00Z" w:initials="M">
    <w:p w14:paraId="0DC46D81" w14:textId="7BBF4ED5" w:rsidR="0087041B" w:rsidRDefault="0087041B">
      <w:pPr>
        <w:pStyle w:val="CommentText"/>
      </w:pPr>
      <w:r>
        <w:rPr>
          <w:rStyle w:val="CommentReference"/>
        </w:rPr>
        <w:annotationRef/>
      </w:r>
      <w:r>
        <w:t>Not written yet.</w:t>
      </w:r>
    </w:p>
  </w:comment>
  <w:comment w:id="202" w:author="Mihail" w:date="2014-02-09T10:55:00Z" w:initials="M">
    <w:p w14:paraId="3705BADE" w14:textId="11C5D9AC" w:rsidR="00435A6B" w:rsidRDefault="00435A6B">
      <w:pPr>
        <w:pStyle w:val="CommentText"/>
      </w:pPr>
      <w:r>
        <w:rPr>
          <w:rStyle w:val="CommentReference"/>
        </w:rPr>
        <w:annotationRef/>
      </w:r>
      <w:r>
        <w:t>Not written yet.</w:t>
      </w:r>
    </w:p>
  </w:comment>
  <w:comment w:id="209" w:author="Mihail" w:date="2014-02-09T10:54:00Z" w:initials="M">
    <w:p w14:paraId="47F5C0D4" w14:textId="09883A93" w:rsidR="00435A6B" w:rsidRDefault="00435A6B">
      <w:pPr>
        <w:pStyle w:val="CommentText"/>
      </w:pPr>
      <w:r>
        <w:rPr>
          <w:rStyle w:val="CommentReference"/>
        </w:rPr>
        <w:annotationRef/>
      </w:r>
      <w:r>
        <w:t>Not written yet.</w:t>
      </w:r>
    </w:p>
  </w:comment>
  <w:comment w:id="216" w:author="Mihail" w:date="2014-02-09T10:55:00Z" w:initials="M">
    <w:p w14:paraId="0B47DD85" w14:textId="751074E8" w:rsidR="00435A6B" w:rsidRDefault="00435A6B">
      <w:pPr>
        <w:pStyle w:val="CommentText"/>
      </w:pPr>
      <w:r>
        <w:rPr>
          <w:rStyle w:val="CommentReference"/>
        </w:rPr>
        <w:annotationRef/>
      </w:r>
      <w:r>
        <w:t>Unnecessary.</w:t>
      </w:r>
    </w:p>
  </w:comment>
  <w:comment w:id="223" w:author="Mihail" w:date="2014-02-09T10:53:00Z" w:initials="M">
    <w:p w14:paraId="0F053E56" w14:textId="67EF2FCF" w:rsidR="0087041B" w:rsidRDefault="0087041B">
      <w:pPr>
        <w:pStyle w:val="CommentText"/>
      </w:pPr>
      <w:r>
        <w:rPr>
          <w:rStyle w:val="CommentReference"/>
        </w:rPr>
        <w:annotationRef/>
      </w:r>
      <w:r>
        <w:t>It is mentioned before.</w:t>
      </w:r>
    </w:p>
  </w:comment>
  <w:comment w:id="231" w:author="Mihail" w:date="2014-02-09T10:55:00Z" w:initials="M">
    <w:p w14:paraId="6BAE848B" w14:textId="52363551" w:rsidR="00435A6B" w:rsidRDefault="00435A6B">
      <w:pPr>
        <w:pStyle w:val="CommentText"/>
      </w:pPr>
      <w:r>
        <w:rPr>
          <w:rStyle w:val="CommentReference"/>
        </w:rPr>
        <w:annotationRef/>
      </w:r>
      <w:r>
        <w:t>Not necessary.</w:t>
      </w:r>
    </w:p>
  </w:comment>
  <w:comment w:id="250" w:author="Mihail" w:date="2014-02-09T10:52:00Z" w:initials="M">
    <w:p w14:paraId="040C253B" w14:textId="77777777" w:rsidR="00CB71B8" w:rsidRDefault="00CB71B8">
      <w:pPr>
        <w:pStyle w:val="CommentText"/>
      </w:pPr>
      <w:r>
        <w:rPr>
          <w:rStyle w:val="CommentReference"/>
        </w:rPr>
        <w:annotationRef/>
      </w:r>
      <w:r>
        <w:t>No additional plans are created, yet.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0C2D4A" w15:done="0"/>
  <w15:commentEx w15:paraId="5332479F" w15:done="0"/>
  <w15:commentEx w15:paraId="0C128455" w15:done="0"/>
  <w15:commentEx w15:paraId="72568580" w15:done="0"/>
  <w15:commentEx w15:paraId="57116F30" w15:done="0"/>
  <w15:commentEx w15:paraId="52E36E89" w15:done="0"/>
  <w15:commentEx w15:paraId="7A145F66" w15:done="0"/>
  <w15:commentEx w15:paraId="7A9CBFE4" w15:done="0"/>
  <w15:commentEx w15:paraId="6A7A8723" w15:done="0"/>
  <w15:commentEx w15:paraId="799F268C" w15:done="0"/>
  <w15:commentEx w15:paraId="6996CB15" w15:done="0"/>
  <w15:commentEx w15:paraId="52DE256E" w15:done="0"/>
  <w15:commentEx w15:paraId="58F9D924" w15:done="0"/>
  <w15:commentEx w15:paraId="434F10BD" w15:done="0"/>
  <w15:commentEx w15:paraId="157F9775" w15:done="0"/>
  <w15:commentEx w15:paraId="0DC46D81" w15:done="0"/>
  <w15:commentEx w15:paraId="3705BADE" w15:done="0"/>
  <w15:commentEx w15:paraId="47F5C0D4" w15:done="0"/>
  <w15:commentEx w15:paraId="0B47DD85" w15:done="0"/>
  <w15:commentEx w15:paraId="0F053E56" w15:done="0"/>
  <w15:commentEx w15:paraId="6BAE848B" w15:done="0"/>
  <w15:commentEx w15:paraId="040C25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8E351" w14:textId="77777777" w:rsidR="005C4E54" w:rsidRDefault="005C4E54">
      <w:pPr>
        <w:spacing w:line="240" w:lineRule="auto"/>
      </w:pPr>
      <w:r>
        <w:separator/>
      </w:r>
    </w:p>
  </w:endnote>
  <w:endnote w:type="continuationSeparator" w:id="0">
    <w:p w14:paraId="539D275A" w14:textId="77777777" w:rsidR="005C4E54" w:rsidRDefault="005C4E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DFCBE" w14:textId="77777777" w:rsidR="00F36885" w:rsidRDefault="00F368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15BECC" w14:textId="77777777" w:rsidR="00F36885" w:rsidRDefault="00F3688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36885" w14:paraId="4E490FF6" w14:textId="77777777">
      <w:tc>
        <w:tcPr>
          <w:tcW w:w="3162" w:type="dxa"/>
          <w:tcBorders>
            <w:top w:val="nil"/>
            <w:left w:val="nil"/>
            <w:bottom w:val="nil"/>
            <w:right w:val="nil"/>
          </w:tcBorders>
        </w:tcPr>
        <w:p w14:paraId="08226443" w14:textId="77777777" w:rsidR="00F36885" w:rsidRDefault="00F36885">
          <w:pPr>
            <w:ind w:right="360"/>
          </w:pPr>
          <w:r>
            <w:t>Confidential</w:t>
          </w:r>
        </w:p>
      </w:tc>
      <w:tc>
        <w:tcPr>
          <w:tcW w:w="3162" w:type="dxa"/>
          <w:tcBorders>
            <w:top w:val="nil"/>
            <w:left w:val="nil"/>
            <w:bottom w:val="nil"/>
            <w:right w:val="nil"/>
          </w:tcBorders>
        </w:tcPr>
        <w:p w14:paraId="2A6D1ABC" w14:textId="77777777" w:rsidR="00F36885" w:rsidRDefault="00F36885">
          <w:pPr>
            <w:jc w:val="center"/>
          </w:pPr>
          <w:r>
            <w:sym w:font="Symbol" w:char="F0D3"/>
          </w:r>
          <w:r w:rsidR="005C4E54">
            <w:fldChar w:fldCharType="begin"/>
          </w:r>
          <w:r w:rsidR="005C4E54">
            <w:instrText xml:space="preserve"> DOCPROPERTY "Company"  \* MERGEFORMAT </w:instrText>
          </w:r>
          <w:r w:rsidR="005C4E54">
            <w:fldChar w:fldCharType="separate"/>
          </w:r>
          <w:r w:rsidR="00A621E0">
            <w:t>&lt;Company Name&gt;</w:t>
          </w:r>
          <w:r w:rsidR="005C4E54">
            <w:fldChar w:fldCharType="end"/>
          </w:r>
          <w:r>
            <w:t xml:space="preserve">, </w:t>
          </w:r>
          <w:r>
            <w:fldChar w:fldCharType="begin"/>
          </w:r>
          <w:r>
            <w:instrText xml:space="preserve"> DATE \@ "yyyy" </w:instrText>
          </w:r>
          <w:r>
            <w:fldChar w:fldCharType="separate"/>
          </w:r>
          <w:r w:rsidR="00DE1000">
            <w:rPr>
              <w:noProof/>
            </w:rPr>
            <w:t>2014</w:t>
          </w:r>
          <w:r>
            <w:fldChar w:fldCharType="end"/>
          </w:r>
        </w:p>
      </w:tc>
      <w:tc>
        <w:tcPr>
          <w:tcW w:w="3162" w:type="dxa"/>
          <w:tcBorders>
            <w:top w:val="nil"/>
            <w:left w:val="nil"/>
            <w:bottom w:val="nil"/>
            <w:right w:val="nil"/>
          </w:tcBorders>
        </w:tcPr>
        <w:p w14:paraId="36A76135" w14:textId="77777777" w:rsidR="00F36885" w:rsidRDefault="00F3688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843B5">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843B5">
            <w:rPr>
              <w:rStyle w:val="PageNumber"/>
              <w:noProof/>
            </w:rPr>
            <w:t>9</w:t>
          </w:r>
          <w:r>
            <w:rPr>
              <w:rStyle w:val="PageNumber"/>
            </w:rPr>
            <w:fldChar w:fldCharType="end"/>
          </w:r>
        </w:p>
      </w:tc>
    </w:tr>
  </w:tbl>
  <w:p w14:paraId="63F624CF" w14:textId="77777777" w:rsidR="00F36885" w:rsidRDefault="00F368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E6445" w14:textId="77777777" w:rsidR="00F36885" w:rsidRDefault="00F368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CFC24" w14:textId="77777777" w:rsidR="005C4E54" w:rsidRDefault="005C4E54">
      <w:pPr>
        <w:spacing w:line="240" w:lineRule="auto"/>
      </w:pPr>
      <w:r>
        <w:separator/>
      </w:r>
    </w:p>
  </w:footnote>
  <w:footnote w:type="continuationSeparator" w:id="0">
    <w:p w14:paraId="1D33C53A" w14:textId="77777777" w:rsidR="005C4E54" w:rsidRDefault="005C4E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CD7A5" w14:textId="77777777" w:rsidR="00F36885" w:rsidRDefault="00F36885">
    <w:pPr>
      <w:rPr>
        <w:sz w:val="24"/>
      </w:rPr>
    </w:pPr>
  </w:p>
  <w:p w14:paraId="00C9959C" w14:textId="77777777" w:rsidR="00F36885" w:rsidRDefault="00F36885">
    <w:pPr>
      <w:pBdr>
        <w:top w:val="single" w:sz="6" w:space="1" w:color="auto"/>
      </w:pBdr>
      <w:rPr>
        <w:sz w:val="24"/>
      </w:rPr>
    </w:pPr>
  </w:p>
  <w:p w14:paraId="507D2BC8" w14:textId="77777777" w:rsidR="00F36885" w:rsidRDefault="00F3688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621E0">
      <w:rPr>
        <w:rFonts w:ascii="Arial" w:hAnsi="Arial"/>
        <w:b/>
        <w:sz w:val="36"/>
      </w:rPr>
      <w:t>&lt;Company Name&gt;</w:t>
    </w:r>
    <w:r>
      <w:rPr>
        <w:rFonts w:ascii="Arial" w:hAnsi="Arial"/>
        <w:b/>
        <w:sz w:val="36"/>
      </w:rPr>
      <w:fldChar w:fldCharType="end"/>
    </w:r>
  </w:p>
  <w:p w14:paraId="6D0574A4" w14:textId="77777777" w:rsidR="00F36885" w:rsidRDefault="00F36885">
    <w:pPr>
      <w:pBdr>
        <w:bottom w:val="single" w:sz="6" w:space="1" w:color="auto"/>
      </w:pBdr>
      <w:jc w:val="right"/>
      <w:rPr>
        <w:sz w:val="24"/>
      </w:rPr>
    </w:pPr>
  </w:p>
  <w:p w14:paraId="0558ACD8" w14:textId="77777777" w:rsidR="00F36885" w:rsidRDefault="00F368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36885" w14:paraId="43121A32" w14:textId="77777777">
      <w:tc>
        <w:tcPr>
          <w:tcW w:w="6379" w:type="dxa"/>
        </w:tcPr>
        <w:p w14:paraId="65B3A830" w14:textId="77777777" w:rsidR="00F36885" w:rsidRDefault="005C4E54">
          <w:r>
            <w:fldChar w:fldCharType="begin"/>
          </w:r>
          <w:r>
            <w:instrText xml:space="preserve"> SUBJECT  \* MERGEFORMAT </w:instrText>
          </w:r>
          <w:r>
            <w:fldChar w:fldCharType="separate"/>
          </w:r>
          <w:r w:rsidR="00A621E0">
            <w:t>&lt;Project Name&gt;</w:t>
          </w:r>
          <w:r>
            <w:fldChar w:fldCharType="end"/>
          </w:r>
        </w:p>
      </w:tc>
      <w:tc>
        <w:tcPr>
          <w:tcW w:w="3179" w:type="dxa"/>
        </w:tcPr>
        <w:p w14:paraId="38482722" w14:textId="77777777" w:rsidR="00F36885" w:rsidRDefault="00F36885">
          <w:pPr>
            <w:tabs>
              <w:tab w:val="left" w:pos="1135"/>
            </w:tabs>
            <w:spacing w:before="40"/>
            <w:ind w:right="68"/>
          </w:pPr>
          <w:r>
            <w:t xml:space="preserve">  Version:           &lt;1.0&gt;</w:t>
          </w:r>
        </w:p>
      </w:tc>
    </w:tr>
    <w:tr w:rsidR="00F36885" w14:paraId="23CC8D73" w14:textId="77777777">
      <w:tc>
        <w:tcPr>
          <w:tcW w:w="6379" w:type="dxa"/>
        </w:tcPr>
        <w:p w14:paraId="2883B7A6" w14:textId="77777777" w:rsidR="00F36885" w:rsidRDefault="005C4E54">
          <w:r>
            <w:fldChar w:fldCharType="begin"/>
          </w:r>
          <w:r>
            <w:instrText xml:space="preserve"> TITLE  \* MERGEFORMAT </w:instrText>
          </w:r>
          <w:r>
            <w:fldChar w:fldCharType="separate"/>
          </w:r>
          <w:r w:rsidR="00A621E0">
            <w:t>Software Development Plan</w:t>
          </w:r>
          <w:r>
            <w:fldChar w:fldCharType="end"/>
          </w:r>
        </w:p>
      </w:tc>
      <w:tc>
        <w:tcPr>
          <w:tcW w:w="3179" w:type="dxa"/>
        </w:tcPr>
        <w:p w14:paraId="602919B8" w14:textId="77777777" w:rsidR="00F36885" w:rsidRDefault="00F36885">
          <w:r>
            <w:t xml:space="preserve">  Date:  &lt;dd/mmm/yy&gt;</w:t>
          </w:r>
        </w:p>
      </w:tc>
    </w:tr>
    <w:tr w:rsidR="00F36885" w14:paraId="3AE4831C" w14:textId="77777777">
      <w:tc>
        <w:tcPr>
          <w:tcW w:w="9558" w:type="dxa"/>
          <w:gridSpan w:val="2"/>
        </w:tcPr>
        <w:p w14:paraId="795B33F0" w14:textId="77777777" w:rsidR="00F36885" w:rsidRDefault="00F36885">
          <w:r>
            <w:t>&lt;document identifier&gt;</w:t>
          </w:r>
        </w:p>
      </w:tc>
    </w:tr>
  </w:tbl>
  <w:p w14:paraId="6B86AC00" w14:textId="77777777" w:rsidR="00F36885" w:rsidRDefault="00F368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2095D" w14:textId="77777777" w:rsidR="00F36885" w:rsidRDefault="00F368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E91460"/>
    <w:multiLevelType w:val="multilevel"/>
    <w:tmpl w:val="972A97F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7"/>
  </w:num>
  <w:num w:numId="4">
    <w:abstractNumId w:val="4"/>
  </w:num>
  <w:num w:numId="5">
    <w:abstractNumId w:val="8"/>
  </w:num>
  <w:num w:numId="6">
    <w:abstractNumId w:val="21"/>
  </w:num>
  <w:num w:numId="7">
    <w:abstractNumId w:val="26"/>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4"/>
  </w:num>
  <w:num w:numId="10">
    <w:abstractNumId w:val="22"/>
  </w:num>
  <w:num w:numId="11">
    <w:abstractNumId w:val="3"/>
  </w:num>
  <w:num w:numId="12">
    <w:abstractNumId w:val="15"/>
  </w:num>
  <w:num w:numId="13">
    <w:abstractNumId w:val="31"/>
  </w:num>
  <w:num w:numId="14">
    <w:abstractNumId w:val="20"/>
  </w:num>
  <w:num w:numId="15">
    <w:abstractNumId w:val="19"/>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0"/>
  </w:num>
  <w:num w:numId="19">
    <w:abstractNumId w:val="5"/>
  </w:num>
  <w:num w:numId="20">
    <w:abstractNumId w:val="16"/>
  </w:num>
  <w:num w:numId="21">
    <w:abstractNumId w:val="14"/>
  </w:num>
  <w:num w:numId="22">
    <w:abstractNumId w:val="29"/>
  </w:num>
  <w:num w:numId="23">
    <w:abstractNumId w:val="13"/>
  </w:num>
  <w:num w:numId="24">
    <w:abstractNumId w:val="10"/>
  </w:num>
  <w:num w:numId="25">
    <w:abstractNumId w:val="28"/>
  </w:num>
  <w:num w:numId="26">
    <w:abstractNumId w:val="18"/>
  </w:num>
  <w:num w:numId="27">
    <w:abstractNumId w:val="11"/>
  </w:num>
  <w:num w:numId="28">
    <w:abstractNumId w:val="17"/>
  </w:num>
  <w:num w:numId="29">
    <w:abstractNumId w:val="12"/>
  </w:num>
  <w:num w:numId="30">
    <w:abstractNumId w:val="25"/>
  </w:num>
  <w:num w:numId="31">
    <w:abstractNumId w:val="9"/>
  </w:num>
  <w:num w:numId="32">
    <w:abstractNumId w:val="7"/>
  </w:num>
  <w:num w:numId="33">
    <w:abstractNumId w:val="6"/>
  </w:num>
  <w:num w:numId="34">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hail">
    <w15:presenceInfo w15:providerId="None" w15:userId="Miha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1E0"/>
    <w:rsid w:val="00435A6B"/>
    <w:rsid w:val="00444C29"/>
    <w:rsid w:val="005C4E54"/>
    <w:rsid w:val="006843B5"/>
    <w:rsid w:val="0087041B"/>
    <w:rsid w:val="00A621E0"/>
    <w:rsid w:val="00B32C20"/>
    <w:rsid w:val="00CB71B8"/>
    <w:rsid w:val="00DE1000"/>
    <w:rsid w:val="00F3688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AA939"/>
  <w15:chartTrackingRefBased/>
  <w15:docId w15:val="{DCF6AFCA-2734-438B-84FD-6EEABDC3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Revision">
    <w:name w:val="Revision"/>
    <w:hidden/>
    <w:uiPriority w:val="99"/>
    <w:semiHidden/>
    <w:rsid w:val="00A621E0"/>
    <w:rPr>
      <w:lang w:val="en-US" w:eastAsia="en-US"/>
    </w:rPr>
  </w:style>
  <w:style w:type="paragraph" w:styleId="BalloonText">
    <w:name w:val="Balloon Text"/>
    <w:basedOn w:val="Normal"/>
    <w:link w:val="BalloonTextChar"/>
    <w:uiPriority w:val="99"/>
    <w:semiHidden/>
    <w:unhideWhenUsed/>
    <w:rsid w:val="00A621E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1E0"/>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A621E0"/>
    <w:rPr>
      <w:sz w:val="16"/>
      <w:szCs w:val="16"/>
    </w:rPr>
  </w:style>
  <w:style w:type="paragraph" w:styleId="CommentText">
    <w:name w:val="annotation text"/>
    <w:basedOn w:val="Normal"/>
    <w:link w:val="CommentTextChar"/>
    <w:uiPriority w:val="99"/>
    <w:semiHidden/>
    <w:unhideWhenUsed/>
    <w:rsid w:val="00A621E0"/>
  </w:style>
  <w:style w:type="character" w:customStyle="1" w:styleId="CommentTextChar">
    <w:name w:val="Comment Text Char"/>
    <w:basedOn w:val="DefaultParagraphFont"/>
    <w:link w:val="CommentText"/>
    <w:uiPriority w:val="99"/>
    <w:semiHidden/>
    <w:rsid w:val="00A621E0"/>
    <w:rPr>
      <w:lang w:val="en-US" w:eastAsia="en-US"/>
    </w:rPr>
  </w:style>
  <w:style w:type="paragraph" w:styleId="CommentSubject">
    <w:name w:val="annotation subject"/>
    <w:basedOn w:val="CommentText"/>
    <w:next w:val="CommentText"/>
    <w:link w:val="CommentSubjectChar"/>
    <w:uiPriority w:val="99"/>
    <w:semiHidden/>
    <w:unhideWhenUsed/>
    <w:rsid w:val="00A621E0"/>
    <w:rPr>
      <w:b/>
      <w:bCs/>
    </w:rPr>
  </w:style>
  <w:style w:type="character" w:customStyle="1" w:styleId="CommentSubjectChar">
    <w:name w:val="Comment Subject Char"/>
    <w:basedOn w:val="CommentTextChar"/>
    <w:link w:val="CommentSubject"/>
    <w:uiPriority w:val="99"/>
    <w:semiHidden/>
    <w:rsid w:val="00A621E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il\Desktop\tvkjl;'\1.%20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 rup_sdpln.dot</Template>
  <TotalTime>27</TotalTime>
  <Pages>9</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Mihail</dc:creator>
  <cp:keywords/>
  <dc:description/>
  <cp:lastModifiedBy>Mihail</cp:lastModifiedBy>
  <cp:revision>5</cp:revision>
  <cp:lastPrinted>1899-12-31T22:00:00Z</cp:lastPrinted>
  <dcterms:created xsi:type="dcterms:W3CDTF">2014-02-09T08:41:00Z</dcterms:created>
  <dcterms:modified xsi:type="dcterms:W3CDTF">2014-03-24T19:55:00Z</dcterms:modified>
</cp:coreProperties>
</file>
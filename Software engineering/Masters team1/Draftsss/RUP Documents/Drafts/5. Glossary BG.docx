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C4808F" w14:textId="77777777" w:rsidR="00876CC2" w:rsidRPr="003168A1" w:rsidRDefault="00876CC2" w:rsidP="00876CC2">
      <w:pPr>
        <w:pStyle w:val="Title"/>
        <w:jc w:val="right"/>
        <w:rPr>
          <w:lang w:val="ru-RU"/>
        </w:rPr>
      </w:pPr>
      <w:r>
        <w:fldChar w:fldCharType="begin"/>
      </w:r>
      <w:r w:rsidRPr="003168A1">
        <w:rPr>
          <w:lang w:val="ru-RU"/>
        </w:rPr>
        <w:instrText xml:space="preserve"> </w:instrText>
      </w:r>
      <w:r>
        <w:instrText>SUBJECT</w:instrText>
      </w:r>
      <w:r w:rsidRPr="003168A1">
        <w:rPr>
          <w:lang w:val="ru-RU"/>
        </w:rPr>
        <w:instrText xml:space="preserve">  \* </w:instrText>
      </w:r>
      <w:r>
        <w:instrText>MERGEFORMAT</w:instrText>
      </w:r>
      <w:r w:rsidRPr="003168A1">
        <w:rPr>
          <w:lang w:val="ru-RU"/>
        </w:rPr>
        <w:instrText xml:space="preserve"> </w:instrText>
      </w:r>
      <w:r>
        <w:fldChar w:fldCharType="separate"/>
      </w:r>
      <w:r w:rsidRPr="00C74172">
        <w:rPr>
          <w:lang w:val="ru-RU"/>
        </w:rPr>
        <w:t>&lt;</w:t>
      </w:r>
      <w:r w:rsidRPr="00C74172">
        <w:rPr>
          <w:lang w:val="bg-BG"/>
        </w:rPr>
        <w:t>Име на проект</w:t>
      </w:r>
      <w:r w:rsidRPr="00C74172">
        <w:rPr>
          <w:lang w:val="ru-RU"/>
        </w:rPr>
        <w:t>&gt;</w:t>
      </w:r>
      <w:r>
        <w:fldChar w:fldCharType="end"/>
      </w:r>
    </w:p>
    <w:p w14:paraId="2AA09981" w14:textId="35AF9C0D" w:rsidR="006E5FA7" w:rsidRPr="00876CC2" w:rsidRDefault="00876CC2">
      <w:pPr>
        <w:pStyle w:val="Title"/>
        <w:jc w:val="right"/>
        <w:rPr>
          <w:lang w:val="bg-BG"/>
        </w:rPr>
      </w:pPr>
      <w:r>
        <w:rPr>
          <w:lang w:val="bg-BG"/>
        </w:rPr>
        <w:t>Речник</w:t>
      </w:r>
    </w:p>
    <w:p w14:paraId="6E2DA0B5" w14:textId="77777777" w:rsidR="006E5FA7" w:rsidRDefault="006E5FA7">
      <w:pPr>
        <w:pStyle w:val="Title"/>
        <w:jc w:val="right"/>
      </w:pPr>
    </w:p>
    <w:p w14:paraId="677B3E75" w14:textId="506DF9CA" w:rsidR="006E5FA7" w:rsidRDefault="00876CC2">
      <w:pPr>
        <w:pStyle w:val="Title"/>
        <w:jc w:val="right"/>
        <w:rPr>
          <w:sz w:val="28"/>
        </w:rPr>
      </w:pPr>
      <w:r>
        <w:rPr>
          <w:sz w:val="28"/>
          <w:lang w:val="bg-BG"/>
        </w:rPr>
        <w:t>Версия</w:t>
      </w:r>
      <w:r w:rsidR="00E957AA">
        <w:rPr>
          <w:sz w:val="28"/>
        </w:rPr>
        <w:t xml:space="preserve"> &lt;1.0&gt;</w:t>
      </w:r>
    </w:p>
    <w:p w14:paraId="7E17EE55" w14:textId="77777777" w:rsidR="006E5FA7" w:rsidRDefault="006E5FA7">
      <w:pPr>
        <w:pStyle w:val="Title"/>
        <w:rPr>
          <w:sz w:val="28"/>
        </w:rPr>
      </w:pPr>
    </w:p>
    <w:p w14:paraId="771F3F4B" w14:textId="77777777" w:rsidR="006E5FA7" w:rsidRDefault="006E5FA7"/>
    <w:p w14:paraId="04CC0960" w14:textId="77777777" w:rsidR="006E5FA7" w:rsidRDefault="00E957AA">
      <w:pPr>
        <w:pStyle w:val="InfoBlue"/>
      </w:pPr>
      <w:r>
        <w:t xml:space="preserve">[Note: The following template is provided for use with the Rational Unified Process. Text enclosed in </w:t>
      </w:r>
      <w:proofErr w:type="gramStart"/>
      <w:r>
        <w:t>square</w:t>
      </w:r>
      <w:proofErr w:type="gramEnd"/>
      <w:r>
        <w:t xml:space="preserv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14:paraId="2290555C" w14:textId="77777777" w:rsidR="006E5FA7" w:rsidRDefault="00E957AA">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162767B7" w14:textId="77777777" w:rsidR="006E5FA7" w:rsidRDefault="006E5FA7">
      <w:pPr>
        <w:sectPr w:rsidR="006E5FA7">
          <w:headerReference w:type="default" r:id="rId7"/>
          <w:footerReference w:type="even" r:id="rId8"/>
          <w:pgSz w:w="12240" w:h="15840" w:code="1"/>
          <w:pgMar w:top="1440" w:right="1440" w:bottom="1440" w:left="1440" w:header="708" w:footer="708" w:gutter="0"/>
          <w:cols w:space="708"/>
          <w:vAlign w:val="center"/>
        </w:sectPr>
      </w:pPr>
    </w:p>
    <w:p w14:paraId="50D77E6B" w14:textId="77777777" w:rsidR="005968CD" w:rsidRPr="003168A1" w:rsidRDefault="005968CD" w:rsidP="005968CD">
      <w:pPr>
        <w:rPr>
          <w:lang w:val="ru-RU"/>
        </w:rPr>
      </w:pPr>
    </w:p>
    <w:p w14:paraId="7619B033" w14:textId="77777777" w:rsidR="005968CD" w:rsidRPr="00405F6F" w:rsidRDefault="005968CD" w:rsidP="005968CD">
      <w:pPr>
        <w:pStyle w:val="Title"/>
        <w:rPr>
          <w:lang w:val="bg-BG"/>
        </w:rPr>
      </w:pPr>
      <w:r>
        <w:rPr>
          <w:lang w:val="bg-BG"/>
        </w:rPr>
        <w:t>Списък на редакциите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968CD" w14:paraId="3B41A78D" w14:textId="77777777" w:rsidTr="000A04F2">
        <w:tblPrEx>
          <w:tblCellMar>
            <w:top w:w="0" w:type="dxa"/>
            <w:bottom w:w="0" w:type="dxa"/>
          </w:tblCellMar>
        </w:tblPrEx>
        <w:tc>
          <w:tcPr>
            <w:tcW w:w="2304" w:type="dxa"/>
          </w:tcPr>
          <w:p w14:paraId="528992DB" w14:textId="77777777" w:rsidR="005968CD" w:rsidRPr="00605742" w:rsidRDefault="005968CD" w:rsidP="000A04F2">
            <w:pPr>
              <w:pStyle w:val="Tabletext"/>
              <w:jc w:val="center"/>
              <w:rPr>
                <w:b/>
                <w:lang w:val="bg-BG"/>
              </w:rPr>
            </w:pPr>
            <w:r>
              <w:rPr>
                <w:b/>
                <w:lang w:val="bg-BG"/>
              </w:rPr>
              <w:t xml:space="preserve">Дата </w:t>
            </w:r>
          </w:p>
        </w:tc>
        <w:tc>
          <w:tcPr>
            <w:tcW w:w="1152" w:type="dxa"/>
          </w:tcPr>
          <w:p w14:paraId="02D3BEFE" w14:textId="77777777" w:rsidR="005968CD" w:rsidRPr="00605742" w:rsidRDefault="005968CD" w:rsidP="000A04F2">
            <w:pPr>
              <w:pStyle w:val="Tabletext"/>
              <w:jc w:val="center"/>
              <w:rPr>
                <w:b/>
                <w:lang w:val="bg-BG"/>
              </w:rPr>
            </w:pPr>
            <w:r>
              <w:rPr>
                <w:b/>
                <w:lang w:val="bg-BG"/>
              </w:rPr>
              <w:t>Версия</w:t>
            </w:r>
          </w:p>
        </w:tc>
        <w:tc>
          <w:tcPr>
            <w:tcW w:w="3744" w:type="dxa"/>
          </w:tcPr>
          <w:p w14:paraId="1052CB2D" w14:textId="77777777" w:rsidR="005968CD" w:rsidRPr="00605742" w:rsidRDefault="005968CD" w:rsidP="000A04F2">
            <w:pPr>
              <w:pStyle w:val="Tabletext"/>
              <w:jc w:val="center"/>
              <w:rPr>
                <w:b/>
                <w:lang w:val="bg-BG"/>
              </w:rPr>
            </w:pPr>
            <w:r>
              <w:rPr>
                <w:b/>
                <w:lang w:val="bg-BG"/>
              </w:rPr>
              <w:t>Описание</w:t>
            </w:r>
          </w:p>
        </w:tc>
        <w:tc>
          <w:tcPr>
            <w:tcW w:w="2304" w:type="dxa"/>
          </w:tcPr>
          <w:p w14:paraId="534939F7" w14:textId="77777777" w:rsidR="005968CD" w:rsidRPr="00605742" w:rsidRDefault="005968CD" w:rsidP="000A04F2">
            <w:pPr>
              <w:pStyle w:val="Tabletext"/>
              <w:jc w:val="center"/>
              <w:rPr>
                <w:b/>
                <w:lang w:val="bg-BG"/>
              </w:rPr>
            </w:pPr>
            <w:r>
              <w:rPr>
                <w:b/>
                <w:lang w:val="bg-BG"/>
              </w:rPr>
              <w:t>Автор</w:t>
            </w:r>
          </w:p>
        </w:tc>
      </w:tr>
      <w:tr w:rsidR="005968CD" w14:paraId="41C90C0C" w14:textId="77777777" w:rsidTr="000A04F2">
        <w:tblPrEx>
          <w:tblCellMar>
            <w:top w:w="0" w:type="dxa"/>
            <w:bottom w:w="0" w:type="dxa"/>
          </w:tblCellMar>
        </w:tblPrEx>
        <w:tc>
          <w:tcPr>
            <w:tcW w:w="2304" w:type="dxa"/>
          </w:tcPr>
          <w:p w14:paraId="60C5987F" w14:textId="77777777" w:rsidR="005968CD" w:rsidRDefault="005968CD" w:rsidP="000A04F2">
            <w:pPr>
              <w:pStyle w:val="Tabletext"/>
            </w:pPr>
            <w:r>
              <w:t>&lt;</w:t>
            </w:r>
            <w:r>
              <w:rPr>
                <w:lang w:val="bg-BG"/>
              </w:rPr>
              <w:t>дд</w:t>
            </w:r>
            <w:r>
              <w:t>/</w:t>
            </w:r>
            <w:r>
              <w:rPr>
                <w:lang w:val="bg-BG"/>
              </w:rPr>
              <w:t>мм</w:t>
            </w:r>
            <w:r>
              <w:t>/</w:t>
            </w:r>
            <w:r>
              <w:rPr>
                <w:lang w:val="bg-BG"/>
              </w:rPr>
              <w:t>гггг</w:t>
            </w:r>
            <w:r>
              <w:t>&gt;</w:t>
            </w:r>
          </w:p>
        </w:tc>
        <w:tc>
          <w:tcPr>
            <w:tcW w:w="1152" w:type="dxa"/>
          </w:tcPr>
          <w:p w14:paraId="17783CE5" w14:textId="77777777" w:rsidR="005968CD" w:rsidRDefault="005968CD" w:rsidP="000A04F2">
            <w:pPr>
              <w:pStyle w:val="Tabletext"/>
            </w:pPr>
            <w:r>
              <w:t>&lt;</w:t>
            </w:r>
            <w:proofErr w:type="spellStart"/>
            <w:r>
              <w:t>x.x</w:t>
            </w:r>
            <w:proofErr w:type="spellEnd"/>
            <w:r>
              <w:t>&gt;</w:t>
            </w:r>
          </w:p>
        </w:tc>
        <w:tc>
          <w:tcPr>
            <w:tcW w:w="3744" w:type="dxa"/>
          </w:tcPr>
          <w:p w14:paraId="7AC4E139" w14:textId="77777777" w:rsidR="005968CD" w:rsidRDefault="005968CD" w:rsidP="000A04F2">
            <w:pPr>
              <w:pStyle w:val="Tabletext"/>
            </w:pPr>
            <w:r>
              <w:t>&lt;</w:t>
            </w:r>
            <w:r>
              <w:rPr>
                <w:lang w:val="bg-BG"/>
              </w:rPr>
              <w:t>детайли</w:t>
            </w:r>
            <w:r>
              <w:t>&gt;</w:t>
            </w:r>
          </w:p>
        </w:tc>
        <w:tc>
          <w:tcPr>
            <w:tcW w:w="2304" w:type="dxa"/>
          </w:tcPr>
          <w:p w14:paraId="6E014536" w14:textId="77777777" w:rsidR="005968CD" w:rsidRDefault="005968CD" w:rsidP="000A04F2">
            <w:pPr>
              <w:pStyle w:val="Tabletext"/>
            </w:pPr>
            <w:r>
              <w:t>&lt;</w:t>
            </w:r>
            <w:r>
              <w:rPr>
                <w:lang w:val="bg-BG"/>
              </w:rPr>
              <w:t>име</w:t>
            </w:r>
            <w:r>
              <w:t>&gt;</w:t>
            </w:r>
          </w:p>
        </w:tc>
      </w:tr>
      <w:tr w:rsidR="005968CD" w14:paraId="7C8972B6" w14:textId="77777777" w:rsidTr="000A04F2">
        <w:tblPrEx>
          <w:tblCellMar>
            <w:top w:w="0" w:type="dxa"/>
            <w:bottom w:w="0" w:type="dxa"/>
          </w:tblCellMar>
        </w:tblPrEx>
        <w:tc>
          <w:tcPr>
            <w:tcW w:w="2304" w:type="dxa"/>
          </w:tcPr>
          <w:p w14:paraId="58E003B2" w14:textId="77777777" w:rsidR="005968CD" w:rsidRDefault="005968CD" w:rsidP="000A04F2">
            <w:pPr>
              <w:pStyle w:val="Tabletext"/>
            </w:pPr>
          </w:p>
        </w:tc>
        <w:tc>
          <w:tcPr>
            <w:tcW w:w="1152" w:type="dxa"/>
          </w:tcPr>
          <w:p w14:paraId="24FAAD9D" w14:textId="77777777" w:rsidR="005968CD" w:rsidRDefault="005968CD" w:rsidP="000A04F2">
            <w:pPr>
              <w:pStyle w:val="Tabletext"/>
            </w:pPr>
          </w:p>
        </w:tc>
        <w:tc>
          <w:tcPr>
            <w:tcW w:w="3744" w:type="dxa"/>
          </w:tcPr>
          <w:p w14:paraId="3FE333BB" w14:textId="77777777" w:rsidR="005968CD" w:rsidRDefault="005968CD" w:rsidP="000A04F2">
            <w:pPr>
              <w:pStyle w:val="Tabletext"/>
            </w:pPr>
          </w:p>
        </w:tc>
        <w:tc>
          <w:tcPr>
            <w:tcW w:w="2304" w:type="dxa"/>
          </w:tcPr>
          <w:p w14:paraId="0A4462A8" w14:textId="77777777" w:rsidR="005968CD" w:rsidRDefault="005968CD" w:rsidP="000A04F2">
            <w:pPr>
              <w:pStyle w:val="Tabletext"/>
            </w:pPr>
          </w:p>
        </w:tc>
      </w:tr>
      <w:tr w:rsidR="005968CD" w14:paraId="0203497F" w14:textId="77777777" w:rsidTr="000A04F2">
        <w:tblPrEx>
          <w:tblCellMar>
            <w:top w:w="0" w:type="dxa"/>
            <w:bottom w:w="0" w:type="dxa"/>
          </w:tblCellMar>
        </w:tblPrEx>
        <w:tc>
          <w:tcPr>
            <w:tcW w:w="2304" w:type="dxa"/>
          </w:tcPr>
          <w:p w14:paraId="4002AC59" w14:textId="77777777" w:rsidR="005968CD" w:rsidRDefault="005968CD" w:rsidP="000A04F2">
            <w:pPr>
              <w:pStyle w:val="Tabletext"/>
            </w:pPr>
          </w:p>
        </w:tc>
        <w:tc>
          <w:tcPr>
            <w:tcW w:w="1152" w:type="dxa"/>
          </w:tcPr>
          <w:p w14:paraId="419AB277" w14:textId="77777777" w:rsidR="005968CD" w:rsidRDefault="005968CD" w:rsidP="000A04F2">
            <w:pPr>
              <w:pStyle w:val="Tabletext"/>
            </w:pPr>
          </w:p>
        </w:tc>
        <w:tc>
          <w:tcPr>
            <w:tcW w:w="3744" w:type="dxa"/>
          </w:tcPr>
          <w:p w14:paraId="66BD5ACA" w14:textId="77777777" w:rsidR="005968CD" w:rsidRDefault="005968CD" w:rsidP="000A04F2">
            <w:pPr>
              <w:pStyle w:val="Tabletext"/>
            </w:pPr>
          </w:p>
        </w:tc>
        <w:tc>
          <w:tcPr>
            <w:tcW w:w="2304" w:type="dxa"/>
          </w:tcPr>
          <w:p w14:paraId="0950F63D" w14:textId="77777777" w:rsidR="005968CD" w:rsidRDefault="005968CD" w:rsidP="000A04F2">
            <w:pPr>
              <w:pStyle w:val="Tabletext"/>
            </w:pPr>
          </w:p>
        </w:tc>
      </w:tr>
      <w:tr w:rsidR="005968CD" w14:paraId="1DCE8F8D" w14:textId="77777777" w:rsidTr="000A04F2">
        <w:tblPrEx>
          <w:tblCellMar>
            <w:top w:w="0" w:type="dxa"/>
            <w:bottom w:w="0" w:type="dxa"/>
          </w:tblCellMar>
        </w:tblPrEx>
        <w:tc>
          <w:tcPr>
            <w:tcW w:w="2304" w:type="dxa"/>
          </w:tcPr>
          <w:p w14:paraId="53273D9D" w14:textId="77777777" w:rsidR="005968CD" w:rsidRDefault="005968CD" w:rsidP="000A04F2">
            <w:pPr>
              <w:pStyle w:val="Tabletext"/>
            </w:pPr>
          </w:p>
        </w:tc>
        <w:tc>
          <w:tcPr>
            <w:tcW w:w="1152" w:type="dxa"/>
          </w:tcPr>
          <w:p w14:paraId="23739DE2" w14:textId="77777777" w:rsidR="005968CD" w:rsidRDefault="005968CD" w:rsidP="000A04F2">
            <w:pPr>
              <w:pStyle w:val="Tabletext"/>
            </w:pPr>
          </w:p>
        </w:tc>
        <w:tc>
          <w:tcPr>
            <w:tcW w:w="3744" w:type="dxa"/>
          </w:tcPr>
          <w:p w14:paraId="257CBC86" w14:textId="77777777" w:rsidR="005968CD" w:rsidRDefault="005968CD" w:rsidP="000A04F2">
            <w:pPr>
              <w:pStyle w:val="Tabletext"/>
            </w:pPr>
          </w:p>
        </w:tc>
        <w:tc>
          <w:tcPr>
            <w:tcW w:w="2304" w:type="dxa"/>
          </w:tcPr>
          <w:p w14:paraId="3D5916DA" w14:textId="77777777" w:rsidR="005968CD" w:rsidRDefault="005968CD" w:rsidP="000A04F2">
            <w:pPr>
              <w:pStyle w:val="Tabletext"/>
            </w:pPr>
          </w:p>
        </w:tc>
      </w:tr>
    </w:tbl>
    <w:p w14:paraId="1D4094F8" w14:textId="77777777" w:rsidR="006E5FA7" w:rsidRDefault="006E5FA7"/>
    <w:p w14:paraId="519FA889" w14:textId="51DF42CA" w:rsidR="006E5FA7" w:rsidRDefault="00E957AA">
      <w:pPr>
        <w:pStyle w:val="Title"/>
      </w:pPr>
      <w:r>
        <w:br w:type="page"/>
      </w:r>
      <w:r w:rsidR="00DE40D0">
        <w:rPr>
          <w:lang w:val="bg-BG"/>
        </w:rPr>
        <w:lastRenderedPageBreak/>
        <w:t>Съдържание</w:t>
      </w:r>
    </w:p>
    <w:p w14:paraId="751183AE" w14:textId="77777777" w:rsidR="006E5FA7" w:rsidRDefault="00E957AA">
      <w:pPr>
        <w:pStyle w:val="TOC1"/>
        <w:tabs>
          <w:tab w:val="left" w:pos="432"/>
        </w:tabs>
        <w:rPr>
          <w:noProof/>
          <w:sz w:val="24"/>
          <w:szCs w:val="24"/>
        </w:rPr>
      </w:pPr>
      <w:r>
        <w:rPr>
          <w:b/>
        </w:rPr>
        <w:fldChar w:fldCharType="begin"/>
      </w:r>
      <w:r>
        <w:rPr>
          <w:b/>
        </w:rPr>
        <w:instrText xml:space="preserve"> TOC \o "1-3" </w:instrText>
      </w:r>
      <w:r>
        <w:rPr>
          <w:b/>
        </w:rP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_Toc505602170 \h </w:instrText>
      </w:r>
      <w:r>
        <w:rPr>
          <w:noProof/>
        </w:rPr>
      </w:r>
      <w:r>
        <w:rPr>
          <w:noProof/>
        </w:rPr>
        <w:fldChar w:fldCharType="separate"/>
      </w:r>
      <w:r w:rsidR="009F347B">
        <w:rPr>
          <w:noProof/>
        </w:rPr>
        <w:t>3</w:t>
      </w:r>
      <w:r>
        <w:rPr>
          <w:noProof/>
        </w:rPr>
        <w:fldChar w:fldCharType="end"/>
      </w:r>
    </w:p>
    <w:p w14:paraId="3BF5AA57" w14:textId="77777777" w:rsidR="006E5FA7" w:rsidRDefault="00E957AA">
      <w:pPr>
        <w:pStyle w:val="TOC2"/>
        <w:tabs>
          <w:tab w:val="left" w:pos="99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_Toc505602171 \h </w:instrText>
      </w:r>
      <w:r>
        <w:rPr>
          <w:noProof/>
        </w:rPr>
      </w:r>
      <w:r>
        <w:rPr>
          <w:noProof/>
        </w:rPr>
        <w:fldChar w:fldCharType="separate"/>
      </w:r>
      <w:r w:rsidR="009F347B">
        <w:rPr>
          <w:noProof/>
        </w:rPr>
        <w:t>3</w:t>
      </w:r>
      <w:r>
        <w:rPr>
          <w:noProof/>
        </w:rPr>
        <w:fldChar w:fldCharType="end"/>
      </w:r>
    </w:p>
    <w:p w14:paraId="5A949675" w14:textId="77777777" w:rsidR="006E5FA7" w:rsidRDefault="00E957AA">
      <w:pPr>
        <w:pStyle w:val="TOC2"/>
        <w:tabs>
          <w:tab w:val="left" w:pos="99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_Toc505602172 \h </w:instrText>
      </w:r>
      <w:r>
        <w:rPr>
          <w:noProof/>
        </w:rPr>
      </w:r>
      <w:r>
        <w:rPr>
          <w:noProof/>
        </w:rPr>
        <w:fldChar w:fldCharType="separate"/>
      </w:r>
      <w:r w:rsidR="009F347B">
        <w:rPr>
          <w:noProof/>
        </w:rPr>
        <w:t>3</w:t>
      </w:r>
      <w:r>
        <w:rPr>
          <w:noProof/>
        </w:rPr>
        <w:fldChar w:fldCharType="end"/>
      </w:r>
    </w:p>
    <w:p w14:paraId="115CF1F4" w14:textId="77777777" w:rsidR="006E5FA7" w:rsidRDefault="00E957AA">
      <w:pPr>
        <w:pStyle w:val="TOC2"/>
        <w:tabs>
          <w:tab w:val="left" w:pos="990"/>
        </w:tabs>
        <w:rPr>
          <w:noProof/>
          <w:sz w:val="24"/>
          <w:szCs w:val="24"/>
        </w:rPr>
      </w:pPr>
      <w:r>
        <w:rPr>
          <w:noProof/>
        </w:rPr>
        <w:t>1.3</w:t>
      </w:r>
      <w:r>
        <w:rPr>
          <w:noProof/>
          <w:sz w:val="24"/>
          <w:szCs w:val="24"/>
        </w:rPr>
        <w:tab/>
      </w:r>
      <w:r>
        <w:rPr>
          <w:noProof/>
        </w:rPr>
        <w:t>References</w:t>
      </w:r>
      <w:r>
        <w:rPr>
          <w:noProof/>
        </w:rPr>
        <w:tab/>
      </w:r>
      <w:r>
        <w:rPr>
          <w:noProof/>
        </w:rPr>
        <w:fldChar w:fldCharType="begin"/>
      </w:r>
      <w:r>
        <w:rPr>
          <w:noProof/>
        </w:rPr>
        <w:instrText xml:space="preserve"> PAGEREF _Toc505602173 \h </w:instrText>
      </w:r>
      <w:r>
        <w:rPr>
          <w:noProof/>
        </w:rPr>
      </w:r>
      <w:r>
        <w:rPr>
          <w:noProof/>
        </w:rPr>
        <w:fldChar w:fldCharType="separate"/>
      </w:r>
      <w:r w:rsidR="009F347B">
        <w:rPr>
          <w:noProof/>
        </w:rPr>
        <w:t>3</w:t>
      </w:r>
      <w:r>
        <w:rPr>
          <w:noProof/>
        </w:rPr>
        <w:fldChar w:fldCharType="end"/>
      </w:r>
    </w:p>
    <w:p w14:paraId="35BAE340" w14:textId="77777777" w:rsidR="006E5FA7" w:rsidRDefault="00E957AA">
      <w:pPr>
        <w:pStyle w:val="TOC2"/>
        <w:tabs>
          <w:tab w:val="left" w:pos="990"/>
        </w:tabs>
        <w:rPr>
          <w:noProof/>
          <w:sz w:val="24"/>
          <w:szCs w:val="24"/>
        </w:rPr>
      </w:pPr>
      <w:r>
        <w:rPr>
          <w:noProof/>
        </w:rPr>
        <w:t>1.4</w:t>
      </w:r>
      <w:r>
        <w:rPr>
          <w:noProof/>
          <w:sz w:val="24"/>
          <w:szCs w:val="24"/>
        </w:rPr>
        <w:tab/>
      </w:r>
      <w:r>
        <w:rPr>
          <w:noProof/>
        </w:rPr>
        <w:t>Overview</w:t>
      </w:r>
      <w:r>
        <w:rPr>
          <w:noProof/>
        </w:rPr>
        <w:tab/>
      </w:r>
      <w:r>
        <w:rPr>
          <w:noProof/>
        </w:rPr>
        <w:fldChar w:fldCharType="begin"/>
      </w:r>
      <w:r>
        <w:rPr>
          <w:noProof/>
        </w:rPr>
        <w:instrText xml:space="preserve"> PAGEREF _Toc505602174 \h </w:instrText>
      </w:r>
      <w:r>
        <w:rPr>
          <w:noProof/>
        </w:rPr>
      </w:r>
      <w:r>
        <w:rPr>
          <w:noProof/>
        </w:rPr>
        <w:fldChar w:fldCharType="separate"/>
      </w:r>
      <w:r w:rsidR="009F347B">
        <w:rPr>
          <w:noProof/>
        </w:rPr>
        <w:t>3</w:t>
      </w:r>
      <w:r>
        <w:rPr>
          <w:noProof/>
        </w:rPr>
        <w:fldChar w:fldCharType="end"/>
      </w:r>
    </w:p>
    <w:p w14:paraId="5DACDE46" w14:textId="77777777" w:rsidR="006E5FA7" w:rsidRDefault="00E957AA">
      <w:pPr>
        <w:pStyle w:val="TOC1"/>
        <w:tabs>
          <w:tab w:val="left" w:pos="432"/>
        </w:tabs>
        <w:rPr>
          <w:noProof/>
          <w:sz w:val="24"/>
          <w:szCs w:val="24"/>
        </w:rPr>
      </w:pPr>
      <w:r>
        <w:rPr>
          <w:noProof/>
          <w:szCs w:val="24"/>
        </w:rPr>
        <w:t>2.</w:t>
      </w:r>
      <w:r>
        <w:rPr>
          <w:noProof/>
          <w:sz w:val="24"/>
          <w:szCs w:val="24"/>
        </w:rPr>
        <w:tab/>
      </w:r>
      <w:r>
        <w:rPr>
          <w:noProof/>
          <w:szCs w:val="24"/>
        </w:rPr>
        <w:t>Definitions</w:t>
      </w:r>
      <w:r>
        <w:rPr>
          <w:noProof/>
        </w:rPr>
        <w:tab/>
      </w:r>
      <w:r>
        <w:rPr>
          <w:noProof/>
        </w:rPr>
        <w:fldChar w:fldCharType="begin"/>
      </w:r>
      <w:r>
        <w:rPr>
          <w:noProof/>
        </w:rPr>
        <w:instrText xml:space="preserve"> PAGEREF _Toc505602175 \h </w:instrText>
      </w:r>
      <w:r>
        <w:rPr>
          <w:noProof/>
        </w:rPr>
      </w:r>
      <w:r>
        <w:rPr>
          <w:noProof/>
        </w:rPr>
        <w:fldChar w:fldCharType="separate"/>
      </w:r>
      <w:r w:rsidR="009F347B">
        <w:rPr>
          <w:noProof/>
        </w:rPr>
        <w:t>3</w:t>
      </w:r>
      <w:r>
        <w:rPr>
          <w:noProof/>
        </w:rPr>
        <w:fldChar w:fldCharType="end"/>
      </w:r>
    </w:p>
    <w:p w14:paraId="4BD7FCF8" w14:textId="77777777" w:rsidR="006E5FA7" w:rsidRDefault="00E957AA">
      <w:pPr>
        <w:pStyle w:val="TOC2"/>
        <w:tabs>
          <w:tab w:val="left" w:pos="990"/>
        </w:tabs>
        <w:rPr>
          <w:noProof/>
          <w:sz w:val="24"/>
          <w:szCs w:val="24"/>
        </w:rPr>
      </w:pPr>
      <w:r>
        <w:rPr>
          <w:noProof/>
        </w:rPr>
        <w:t>2.1</w:t>
      </w:r>
      <w:r>
        <w:rPr>
          <w:noProof/>
          <w:sz w:val="24"/>
          <w:szCs w:val="24"/>
        </w:rPr>
        <w:tab/>
      </w:r>
      <w:r>
        <w:rPr>
          <w:noProof/>
        </w:rPr>
        <w:t>&lt;aTerm&gt;</w:t>
      </w:r>
      <w:r>
        <w:rPr>
          <w:noProof/>
        </w:rPr>
        <w:tab/>
      </w:r>
      <w:r>
        <w:rPr>
          <w:noProof/>
        </w:rPr>
        <w:fldChar w:fldCharType="begin"/>
      </w:r>
      <w:r>
        <w:rPr>
          <w:noProof/>
        </w:rPr>
        <w:instrText xml:space="preserve"> PAGEREF _Toc505602176 \h </w:instrText>
      </w:r>
      <w:r>
        <w:rPr>
          <w:noProof/>
        </w:rPr>
      </w:r>
      <w:r>
        <w:rPr>
          <w:noProof/>
        </w:rPr>
        <w:fldChar w:fldCharType="separate"/>
      </w:r>
      <w:r w:rsidR="009F347B">
        <w:rPr>
          <w:noProof/>
        </w:rPr>
        <w:t>3</w:t>
      </w:r>
      <w:r>
        <w:rPr>
          <w:noProof/>
        </w:rPr>
        <w:fldChar w:fldCharType="end"/>
      </w:r>
    </w:p>
    <w:p w14:paraId="38109242" w14:textId="77777777" w:rsidR="006E5FA7" w:rsidRDefault="00E957AA">
      <w:pPr>
        <w:pStyle w:val="TOC2"/>
        <w:tabs>
          <w:tab w:val="left" w:pos="990"/>
        </w:tabs>
        <w:rPr>
          <w:noProof/>
          <w:sz w:val="24"/>
          <w:szCs w:val="24"/>
        </w:rPr>
      </w:pPr>
      <w:r>
        <w:rPr>
          <w:noProof/>
        </w:rPr>
        <w:t>2.2</w:t>
      </w:r>
      <w:r>
        <w:rPr>
          <w:noProof/>
          <w:sz w:val="24"/>
          <w:szCs w:val="24"/>
        </w:rPr>
        <w:tab/>
      </w:r>
      <w:r>
        <w:rPr>
          <w:noProof/>
        </w:rPr>
        <w:t>&lt;anotherTerm&gt;</w:t>
      </w:r>
      <w:r>
        <w:rPr>
          <w:noProof/>
        </w:rPr>
        <w:tab/>
      </w:r>
      <w:r>
        <w:rPr>
          <w:noProof/>
        </w:rPr>
        <w:fldChar w:fldCharType="begin"/>
      </w:r>
      <w:r>
        <w:rPr>
          <w:noProof/>
        </w:rPr>
        <w:instrText xml:space="preserve"> PAGEREF _Toc505602177 \h </w:instrText>
      </w:r>
      <w:r>
        <w:rPr>
          <w:noProof/>
        </w:rPr>
      </w:r>
      <w:r>
        <w:rPr>
          <w:noProof/>
        </w:rPr>
        <w:fldChar w:fldCharType="separate"/>
      </w:r>
      <w:r w:rsidR="009F347B">
        <w:rPr>
          <w:noProof/>
        </w:rPr>
        <w:t>3</w:t>
      </w:r>
      <w:r>
        <w:rPr>
          <w:noProof/>
        </w:rPr>
        <w:fldChar w:fldCharType="end"/>
      </w:r>
    </w:p>
    <w:p w14:paraId="6EC7B17C" w14:textId="77777777" w:rsidR="006E5FA7" w:rsidRDefault="00E957AA">
      <w:pPr>
        <w:pStyle w:val="TOC2"/>
        <w:tabs>
          <w:tab w:val="left" w:pos="990"/>
        </w:tabs>
        <w:rPr>
          <w:noProof/>
          <w:sz w:val="24"/>
          <w:szCs w:val="24"/>
        </w:rPr>
      </w:pPr>
      <w:r>
        <w:rPr>
          <w:noProof/>
        </w:rPr>
        <w:t>2.3</w:t>
      </w:r>
      <w:r>
        <w:rPr>
          <w:noProof/>
          <w:sz w:val="24"/>
          <w:szCs w:val="24"/>
        </w:rPr>
        <w:tab/>
      </w:r>
      <w:r>
        <w:rPr>
          <w:noProof/>
        </w:rPr>
        <w:t>&lt;aGroupofTerms&gt;</w:t>
      </w:r>
      <w:r>
        <w:rPr>
          <w:noProof/>
        </w:rPr>
        <w:tab/>
      </w:r>
      <w:r>
        <w:rPr>
          <w:noProof/>
        </w:rPr>
        <w:fldChar w:fldCharType="begin"/>
      </w:r>
      <w:r>
        <w:rPr>
          <w:noProof/>
        </w:rPr>
        <w:instrText xml:space="preserve"> PAGEREF _Toc505602178 \h </w:instrText>
      </w:r>
      <w:r>
        <w:rPr>
          <w:noProof/>
        </w:rPr>
      </w:r>
      <w:r>
        <w:rPr>
          <w:noProof/>
        </w:rPr>
        <w:fldChar w:fldCharType="separate"/>
      </w:r>
      <w:r w:rsidR="009F347B">
        <w:rPr>
          <w:noProof/>
        </w:rPr>
        <w:t>3</w:t>
      </w:r>
      <w:r>
        <w:rPr>
          <w:noProof/>
        </w:rPr>
        <w:fldChar w:fldCharType="end"/>
      </w:r>
    </w:p>
    <w:p w14:paraId="7DF0D522" w14:textId="77777777" w:rsidR="006E5FA7" w:rsidRDefault="00E957AA">
      <w:pPr>
        <w:pStyle w:val="TOC3"/>
        <w:tabs>
          <w:tab w:val="left" w:pos="1630"/>
        </w:tabs>
        <w:rPr>
          <w:sz w:val="24"/>
        </w:rPr>
      </w:pPr>
      <w:r>
        <w:t>2.3.1</w:t>
      </w:r>
      <w:r>
        <w:rPr>
          <w:sz w:val="24"/>
        </w:rPr>
        <w:tab/>
      </w:r>
      <w:r>
        <w:t>&lt;aGroupTerm&gt;</w:t>
      </w:r>
      <w:r>
        <w:tab/>
      </w:r>
      <w:r>
        <w:fldChar w:fldCharType="begin"/>
      </w:r>
      <w:r>
        <w:instrText xml:space="preserve"> PAGEREF _Toc505602179 \h </w:instrText>
      </w:r>
      <w:r>
        <w:fldChar w:fldCharType="separate"/>
      </w:r>
      <w:r w:rsidR="009F347B">
        <w:t>3</w:t>
      </w:r>
      <w:r>
        <w:fldChar w:fldCharType="end"/>
      </w:r>
    </w:p>
    <w:p w14:paraId="1B2D798E" w14:textId="77777777" w:rsidR="006E5FA7" w:rsidRDefault="00E957AA">
      <w:pPr>
        <w:pStyle w:val="TOC3"/>
        <w:tabs>
          <w:tab w:val="left" w:pos="1630"/>
        </w:tabs>
        <w:rPr>
          <w:sz w:val="24"/>
        </w:rPr>
      </w:pPr>
      <w:r>
        <w:t>2.3.2</w:t>
      </w:r>
      <w:r>
        <w:rPr>
          <w:sz w:val="24"/>
        </w:rPr>
        <w:tab/>
      </w:r>
      <w:r>
        <w:t>&lt;anotherGroupTerm&gt;</w:t>
      </w:r>
      <w:r>
        <w:tab/>
      </w:r>
      <w:r>
        <w:fldChar w:fldCharType="begin"/>
      </w:r>
      <w:r>
        <w:instrText xml:space="preserve"> PAGEREF _Toc505602180 \h </w:instrText>
      </w:r>
      <w:r>
        <w:fldChar w:fldCharType="separate"/>
      </w:r>
      <w:r w:rsidR="009F347B">
        <w:t>3</w:t>
      </w:r>
      <w:r>
        <w:fldChar w:fldCharType="end"/>
      </w:r>
    </w:p>
    <w:p w14:paraId="3A9D0E55" w14:textId="77777777" w:rsidR="006E5FA7" w:rsidRDefault="00E957AA">
      <w:pPr>
        <w:pStyle w:val="TOC2"/>
        <w:tabs>
          <w:tab w:val="left" w:pos="990"/>
        </w:tabs>
        <w:rPr>
          <w:noProof/>
          <w:sz w:val="24"/>
          <w:szCs w:val="24"/>
        </w:rPr>
      </w:pPr>
      <w:r>
        <w:rPr>
          <w:noProof/>
        </w:rPr>
        <w:t>2.4</w:t>
      </w:r>
      <w:r>
        <w:rPr>
          <w:noProof/>
          <w:sz w:val="24"/>
          <w:szCs w:val="24"/>
        </w:rPr>
        <w:tab/>
      </w:r>
      <w:r>
        <w:rPr>
          <w:noProof/>
        </w:rPr>
        <w:t>&lt;aSecondGroupofTerms&gt;</w:t>
      </w:r>
      <w:r>
        <w:rPr>
          <w:noProof/>
        </w:rPr>
        <w:tab/>
      </w:r>
      <w:r>
        <w:rPr>
          <w:noProof/>
        </w:rPr>
        <w:fldChar w:fldCharType="begin"/>
      </w:r>
      <w:r>
        <w:rPr>
          <w:noProof/>
        </w:rPr>
        <w:instrText xml:space="preserve"> PAGEREF _Toc505602181 \h </w:instrText>
      </w:r>
      <w:r>
        <w:rPr>
          <w:noProof/>
        </w:rPr>
      </w:r>
      <w:r>
        <w:rPr>
          <w:noProof/>
        </w:rPr>
        <w:fldChar w:fldCharType="separate"/>
      </w:r>
      <w:r w:rsidR="009F347B">
        <w:rPr>
          <w:noProof/>
        </w:rPr>
        <w:t>3</w:t>
      </w:r>
      <w:r>
        <w:rPr>
          <w:noProof/>
        </w:rPr>
        <w:fldChar w:fldCharType="end"/>
      </w:r>
    </w:p>
    <w:p w14:paraId="363BB33D" w14:textId="77777777" w:rsidR="006E5FA7" w:rsidRDefault="00E957AA">
      <w:pPr>
        <w:pStyle w:val="TOC3"/>
        <w:tabs>
          <w:tab w:val="left" w:pos="1630"/>
        </w:tabs>
        <w:rPr>
          <w:sz w:val="24"/>
        </w:rPr>
      </w:pPr>
      <w:r>
        <w:t>2.4.1</w:t>
      </w:r>
      <w:r>
        <w:rPr>
          <w:sz w:val="24"/>
        </w:rPr>
        <w:tab/>
      </w:r>
      <w:r>
        <w:t>&lt;yetAnotherGroupTerm&gt;</w:t>
      </w:r>
      <w:r>
        <w:tab/>
      </w:r>
      <w:r>
        <w:fldChar w:fldCharType="begin"/>
      </w:r>
      <w:r>
        <w:instrText xml:space="preserve"> PAGEREF _Toc505602182 \h </w:instrText>
      </w:r>
      <w:r>
        <w:fldChar w:fldCharType="separate"/>
      </w:r>
      <w:r w:rsidR="009F347B">
        <w:t>3</w:t>
      </w:r>
      <w:r>
        <w:fldChar w:fldCharType="end"/>
      </w:r>
    </w:p>
    <w:p w14:paraId="2B57F544" w14:textId="77777777" w:rsidR="006E5FA7" w:rsidRDefault="00E957AA">
      <w:pPr>
        <w:pStyle w:val="TOC3"/>
        <w:tabs>
          <w:tab w:val="left" w:pos="1630"/>
        </w:tabs>
        <w:rPr>
          <w:sz w:val="24"/>
        </w:rPr>
      </w:pPr>
      <w:r>
        <w:t>2.4.2</w:t>
      </w:r>
      <w:r>
        <w:rPr>
          <w:sz w:val="24"/>
        </w:rPr>
        <w:tab/>
      </w:r>
      <w:r>
        <w:t>&lt;andAnotherGroupTerm&gt;</w:t>
      </w:r>
      <w:r>
        <w:tab/>
      </w:r>
      <w:r>
        <w:fldChar w:fldCharType="begin"/>
      </w:r>
      <w:r>
        <w:instrText xml:space="preserve"> PAGEREF _Toc505602183 \h </w:instrText>
      </w:r>
      <w:r>
        <w:fldChar w:fldCharType="separate"/>
      </w:r>
      <w:r w:rsidR="009F347B">
        <w:t>3</w:t>
      </w:r>
      <w:r>
        <w:fldChar w:fldCharType="end"/>
      </w:r>
    </w:p>
    <w:p w14:paraId="6868FDD4" w14:textId="77777777" w:rsidR="006E5FA7" w:rsidRDefault="00E957AA">
      <w:pPr>
        <w:pStyle w:val="TOC1"/>
        <w:tabs>
          <w:tab w:val="left" w:pos="432"/>
        </w:tabs>
        <w:rPr>
          <w:noProof/>
          <w:sz w:val="24"/>
          <w:szCs w:val="24"/>
        </w:rPr>
      </w:pPr>
      <w:r>
        <w:rPr>
          <w:noProof/>
          <w:szCs w:val="24"/>
        </w:rPr>
        <w:t>3.</w:t>
      </w:r>
      <w:r>
        <w:rPr>
          <w:noProof/>
          <w:sz w:val="24"/>
          <w:szCs w:val="24"/>
        </w:rPr>
        <w:tab/>
      </w:r>
      <w:r>
        <w:rPr>
          <w:noProof/>
          <w:szCs w:val="24"/>
        </w:rPr>
        <w:t>UML Stereotypes</w:t>
      </w:r>
      <w:r>
        <w:rPr>
          <w:noProof/>
        </w:rPr>
        <w:tab/>
      </w:r>
      <w:r>
        <w:rPr>
          <w:noProof/>
        </w:rPr>
        <w:fldChar w:fldCharType="begin"/>
      </w:r>
      <w:r>
        <w:rPr>
          <w:noProof/>
        </w:rPr>
        <w:instrText xml:space="preserve"> PAGEREF _Toc505602184 \h </w:instrText>
      </w:r>
      <w:r>
        <w:rPr>
          <w:noProof/>
        </w:rPr>
      </w:r>
      <w:r>
        <w:rPr>
          <w:noProof/>
        </w:rPr>
        <w:fldChar w:fldCharType="separate"/>
      </w:r>
      <w:r w:rsidR="009F347B">
        <w:rPr>
          <w:noProof/>
        </w:rPr>
        <w:t>3</w:t>
      </w:r>
      <w:r>
        <w:rPr>
          <w:noProof/>
        </w:rPr>
        <w:fldChar w:fldCharType="end"/>
      </w:r>
    </w:p>
    <w:p w14:paraId="1EDE9CD6" w14:textId="5DDE43BE" w:rsidR="006E5FA7" w:rsidRPr="00DA51FC" w:rsidRDefault="00E957AA">
      <w:pPr>
        <w:pStyle w:val="Title"/>
        <w:rPr>
          <w:lang w:val="bg-BG"/>
        </w:rPr>
      </w:pPr>
      <w:r>
        <w:rPr>
          <w:rFonts w:ascii="Times New Roman" w:hAnsi="Times New Roman"/>
          <w:b w:val="0"/>
          <w:sz w:val="20"/>
        </w:rPr>
        <w:fldChar w:fldCharType="end"/>
      </w:r>
      <w:r>
        <w:br w:type="page"/>
      </w:r>
      <w:r w:rsidR="00DA51FC">
        <w:rPr>
          <w:lang w:val="bg-BG"/>
        </w:rPr>
        <w:lastRenderedPageBreak/>
        <w:t>Речник</w:t>
      </w:r>
    </w:p>
    <w:p w14:paraId="5D338A05" w14:textId="68301D16" w:rsidR="006E5FA7" w:rsidRDefault="00DA51FC">
      <w:pPr>
        <w:pStyle w:val="Heading1"/>
      </w:pPr>
      <w:r>
        <w:rPr>
          <w:lang w:val="bg-BG"/>
        </w:rPr>
        <w:t>Въведение</w:t>
      </w:r>
    </w:p>
    <w:p w14:paraId="1D42B836" w14:textId="77777777" w:rsidR="006E5FA7" w:rsidRDefault="00E957AA">
      <w:pPr>
        <w:pStyle w:val="InfoBlue"/>
      </w:pPr>
      <w:r>
        <w:t xml:space="preserve">[The introduction of the </w:t>
      </w:r>
      <w:r>
        <w:rPr>
          <w:b/>
          <w:bCs/>
        </w:rPr>
        <w:t>Glossary</w:t>
      </w:r>
      <w:r>
        <w:t xml:space="preserve"> provides an overview of the entire document. Present any information the reader might need to understand the document in this section. This document is used to define terminology specific to the problem domain, explaining terms that may be unfamiliar to the reader of the use-case descriptions or other project documents. Often, this document can be used as an informal </w:t>
      </w:r>
      <w:r>
        <w:rPr>
          <w:iCs/>
        </w:rPr>
        <w:t>data dictionary</w:t>
      </w:r>
      <w:r>
        <w:t xml:space="preserve">, capturing data definitions so that use-case descriptions and other project documents can focus on what the system must do with the information. This document should be saved in a file called </w:t>
      </w:r>
      <w:r>
        <w:rPr>
          <w:iCs/>
        </w:rPr>
        <w:t>Glossary</w:t>
      </w:r>
      <w:r>
        <w:t>.]</w:t>
      </w:r>
    </w:p>
    <w:p w14:paraId="4F108C83" w14:textId="77777777" w:rsidR="00DA51FC" w:rsidRDefault="00DA51FC" w:rsidP="00DA51FC">
      <w:pPr>
        <w:pStyle w:val="Heading2"/>
      </w:pPr>
      <w:r>
        <w:rPr>
          <w:lang w:val="bg-BG"/>
        </w:rPr>
        <w:t xml:space="preserve">Предназначение </w:t>
      </w:r>
    </w:p>
    <w:p w14:paraId="0D75E4D0" w14:textId="48EB5688" w:rsidR="006E5FA7" w:rsidRDefault="00DA51FC" w:rsidP="00DA51FC">
      <w:pPr>
        <w:pStyle w:val="InfoBlue"/>
      </w:pPr>
      <w:r>
        <w:t xml:space="preserve"> </w:t>
      </w:r>
      <w:r w:rsidR="00E957AA">
        <w:t xml:space="preserve">[Specify the purpose of this </w:t>
      </w:r>
      <w:r w:rsidR="00E957AA">
        <w:rPr>
          <w:b/>
          <w:bCs/>
        </w:rPr>
        <w:t>Glossary.</w:t>
      </w:r>
      <w:r w:rsidR="00E957AA">
        <w:t>]</w:t>
      </w:r>
    </w:p>
    <w:p w14:paraId="0BED718E" w14:textId="77777777" w:rsidR="00DA51FC" w:rsidRDefault="00DA51FC" w:rsidP="00DA51FC">
      <w:pPr>
        <w:pStyle w:val="Heading2"/>
      </w:pPr>
      <w:bookmarkStart w:id="0" w:name="_Toc456598588"/>
      <w:bookmarkStart w:id="1" w:name="_Toc456600919"/>
      <w:bookmarkStart w:id="2" w:name="_Toc492788046"/>
      <w:r>
        <w:rPr>
          <w:lang w:val="bg-BG"/>
        </w:rPr>
        <w:t>Обхват</w:t>
      </w:r>
      <w:bookmarkEnd w:id="0"/>
      <w:bookmarkEnd w:id="1"/>
      <w:bookmarkEnd w:id="2"/>
    </w:p>
    <w:p w14:paraId="356967E2" w14:textId="2F2A1E51" w:rsidR="006E5FA7" w:rsidRDefault="00DA51FC" w:rsidP="00DA51FC">
      <w:pPr>
        <w:pStyle w:val="InfoBlue"/>
      </w:pPr>
      <w:r>
        <w:t xml:space="preserve"> </w:t>
      </w:r>
      <w:r w:rsidR="00E957AA">
        <w:t xml:space="preserve">[A brief description of the scope of this </w:t>
      </w:r>
      <w:r w:rsidR="00E957AA">
        <w:rPr>
          <w:b/>
          <w:bCs/>
        </w:rPr>
        <w:t>Glossary</w:t>
      </w:r>
      <w:r w:rsidR="00E957AA">
        <w:t>; what Project(s) it is associated with and anything else that is affected or influenced by this document.]</w:t>
      </w:r>
    </w:p>
    <w:p w14:paraId="1925F701" w14:textId="77777777" w:rsidR="00DA51FC" w:rsidRDefault="00DA51FC" w:rsidP="00DA51FC">
      <w:pPr>
        <w:pStyle w:val="Heading2"/>
      </w:pPr>
      <w:r>
        <w:rPr>
          <w:lang w:val="bg-BG"/>
        </w:rPr>
        <w:t xml:space="preserve">Препратки </w:t>
      </w:r>
    </w:p>
    <w:p w14:paraId="0060346C" w14:textId="6081A2ED" w:rsidR="006E5FA7" w:rsidRDefault="00DA51FC" w:rsidP="00DA51FC">
      <w:pPr>
        <w:pStyle w:val="InfoBlue"/>
      </w:pPr>
      <w:r>
        <w:t xml:space="preserve"> </w:t>
      </w:r>
      <w:r w:rsidR="00E957AA">
        <w:t xml:space="preserve">[This subsection provides a complete list of all documents referenced elsewhere in the </w:t>
      </w:r>
      <w:r w:rsidR="00E957AA">
        <w:rPr>
          <w:b/>
          <w:bCs/>
        </w:rPr>
        <w:t>Glossary</w:t>
      </w:r>
      <w:r w:rsidR="00E957AA">
        <w:t>. Identify each document by title, report number (if applicable), date, and publishing organization. Specify the sources from which the references can be obtained. This information may be provided by reference to an appendix or to another document.]</w:t>
      </w:r>
    </w:p>
    <w:p w14:paraId="0193E822" w14:textId="77777777" w:rsidR="00DA51FC" w:rsidRDefault="00DA51FC" w:rsidP="00DA51FC">
      <w:pPr>
        <w:pStyle w:val="Heading2"/>
      </w:pPr>
      <w:bookmarkStart w:id="3" w:name="_Toc456598591"/>
      <w:bookmarkStart w:id="4" w:name="_Toc456600922"/>
      <w:bookmarkStart w:id="5" w:name="_Toc492788049"/>
      <w:r>
        <w:rPr>
          <w:lang w:val="bg-BG"/>
        </w:rPr>
        <w:t>Преглед</w:t>
      </w:r>
      <w:bookmarkEnd w:id="3"/>
      <w:bookmarkEnd w:id="4"/>
      <w:bookmarkEnd w:id="5"/>
    </w:p>
    <w:p w14:paraId="5B5B8E95" w14:textId="223D01EC" w:rsidR="006E5FA7" w:rsidRDefault="00DA51FC" w:rsidP="00DA51FC">
      <w:pPr>
        <w:pStyle w:val="InfoBlue"/>
      </w:pPr>
      <w:r>
        <w:t xml:space="preserve"> </w:t>
      </w:r>
      <w:r w:rsidR="00E957AA">
        <w:t xml:space="preserve">[This subsection describes what the rest of the </w:t>
      </w:r>
      <w:r w:rsidR="00E957AA">
        <w:rPr>
          <w:b/>
          <w:bCs/>
        </w:rPr>
        <w:t>Glossary</w:t>
      </w:r>
      <w:r w:rsidR="00E957AA">
        <w:t xml:space="preserve"> contains and explains how the document is organized.]</w:t>
      </w:r>
    </w:p>
    <w:p w14:paraId="6279DD94" w14:textId="600C5764" w:rsidR="006E5FA7" w:rsidRDefault="00DA51FC">
      <w:pPr>
        <w:pStyle w:val="Heading1"/>
      </w:pPr>
      <w:r>
        <w:rPr>
          <w:lang w:val="bg-BG"/>
        </w:rPr>
        <w:t>Термини</w:t>
      </w:r>
    </w:p>
    <w:p w14:paraId="78365C97" w14:textId="77777777" w:rsidR="006E5FA7" w:rsidRDefault="00E957AA">
      <w:pPr>
        <w:pStyle w:val="InfoBlue"/>
      </w:pPr>
      <w:r>
        <w:t>[The terms defined here form the essential substance of the document. They can be defined in any order desired, but generally alphabetical order provides the greatest accessibility.]</w:t>
      </w:r>
    </w:p>
    <w:p w14:paraId="588B074A" w14:textId="77777777" w:rsidR="006E5FA7" w:rsidDel="009F347B" w:rsidRDefault="00E957AA">
      <w:pPr>
        <w:pStyle w:val="Heading2"/>
        <w:widowControl/>
        <w:rPr>
          <w:del w:id="6" w:author="Mihail" w:date="2014-03-03T21:46:00Z"/>
        </w:rPr>
      </w:pPr>
      <w:bookmarkStart w:id="7" w:name="_Toc505602176"/>
      <w:commentRangeStart w:id="8"/>
      <w:del w:id="9" w:author="Mihail" w:date="2014-03-03T21:46:00Z">
        <w:r w:rsidDel="009F347B">
          <w:delText>&lt;aTerm&gt;</w:delText>
        </w:r>
        <w:bookmarkEnd w:id="7"/>
      </w:del>
    </w:p>
    <w:p w14:paraId="68A3743A" w14:textId="77777777" w:rsidR="006E5FA7" w:rsidDel="009F347B" w:rsidRDefault="00E957AA">
      <w:pPr>
        <w:pStyle w:val="InfoBlue"/>
        <w:rPr>
          <w:del w:id="10" w:author="Mihail" w:date="2014-03-03T21:46:00Z"/>
        </w:rPr>
      </w:pPr>
      <w:del w:id="11" w:author="Mihail" w:date="2014-03-03T21:46:00Z">
        <w:r w:rsidDel="009F347B">
          <w:delText>[The definition for &lt;aTerm&gt; is presented here. As much information as the reader needs to understand the concept should be presented.]</w:delText>
        </w:r>
      </w:del>
    </w:p>
    <w:p w14:paraId="61AEC6CF" w14:textId="77777777" w:rsidR="006E5FA7" w:rsidDel="009F347B" w:rsidRDefault="00E957AA">
      <w:pPr>
        <w:pStyle w:val="Heading2"/>
        <w:widowControl/>
        <w:rPr>
          <w:del w:id="12" w:author="Mihail" w:date="2014-03-03T21:46:00Z"/>
        </w:rPr>
      </w:pPr>
      <w:bookmarkStart w:id="13" w:name="_Toc505602177"/>
      <w:del w:id="14" w:author="Mihail" w:date="2014-03-03T21:46:00Z">
        <w:r w:rsidDel="009F347B">
          <w:delText>&lt;anotherTerm&gt;</w:delText>
        </w:r>
        <w:bookmarkEnd w:id="13"/>
      </w:del>
    </w:p>
    <w:p w14:paraId="090DE911" w14:textId="77777777" w:rsidR="006E5FA7" w:rsidDel="009F347B" w:rsidRDefault="00E957AA">
      <w:pPr>
        <w:pStyle w:val="InfoBlue"/>
        <w:rPr>
          <w:del w:id="15" w:author="Mihail" w:date="2014-03-03T21:46:00Z"/>
        </w:rPr>
      </w:pPr>
      <w:del w:id="16" w:author="Mihail" w:date="2014-03-03T21:46:00Z">
        <w:r w:rsidDel="009F347B">
          <w:delText>The definition for &lt;anotherTerm&gt; is presented here. As much information as the reader needs to understand the concept should be presented</w:delText>
        </w:r>
      </w:del>
    </w:p>
    <w:p w14:paraId="75B2D9EF" w14:textId="77777777" w:rsidR="006E5FA7" w:rsidDel="009F347B" w:rsidRDefault="00E957AA">
      <w:pPr>
        <w:pStyle w:val="Heading2"/>
        <w:widowControl/>
        <w:rPr>
          <w:del w:id="17" w:author="Mihail" w:date="2014-03-03T21:46:00Z"/>
        </w:rPr>
      </w:pPr>
      <w:bookmarkStart w:id="18" w:name="_Toc505602178"/>
      <w:del w:id="19" w:author="Mihail" w:date="2014-03-03T21:46:00Z">
        <w:r w:rsidDel="009F347B">
          <w:delText>&lt;aGroupofTerms&gt;</w:delText>
        </w:r>
        <w:bookmarkEnd w:id="18"/>
      </w:del>
    </w:p>
    <w:p w14:paraId="695F9ED5" w14:textId="77777777" w:rsidR="006E5FA7" w:rsidDel="009F347B" w:rsidRDefault="00E957AA">
      <w:pPr>
        <w:pStyle w:val="InfoBlue"/>
        <w:rPr>
          <w:del w:id="20" w:author="Mihail" w:date="2014-03-03T21:46:00Z"/>
        </w:rPr>
      </w:pPr>
      <w:del w:id="21" w:author="Mihail" w:date="2014-03-03T21:46:00Z">
        <w:r w:rsidDel="009F347B">
          <w:delText>[Sometimes it is useful to organize terms into groups to improve readability. For example, if the problem domain contains terms related to both accounting and building construction (as would be the case if we were developing a system to manage construction projects), presenting the terms from the two different sub-domains might prove confusing to the reader. To solve this problem, we use groupings of terms. In presenting the grouping of terms, provide a short description that helps the reader understand what &lt;aGroupofTerms&gt; represents. Terms presented within the group should be organized alphabetically for easy access.]</w:delText>
        </w:r>
      </w:del>
    </w:p>
    <w:p w14:paraId="145D38B5" w14:textId="77777777" w:rsidR="006E5FA7" w:rsidDel="009F347B" w:rsidRDefault="00E957AA">
      <w:pPr>
        <w:pStyle w:val="Heading3"/>
        <w:widowControl/>
        <w:rPr>
          <w:del w:id="22" w:author="Mihail" w:date="2014-03-03T21:46:00Z"/>
        </w:rPr>
      </w:pPr>
      <w:bookmarkStart w:id="23" w:name="_Toc505602179"/>
      <w:del w:id="24" w:author="Mihail" w:date="2014-03-03T21:46:00Z">
        <w:r w:rsidDel="009F347B">
          <w:delText>&lt;aGroupTerm&gt;</w:delText>
        </w:r>
        <w:bookmarkEnd w:id="23"/>
      </w:del>
    </w:p>
    <w:p w14:paraId="57553DBC" w14:textId="77777777" w:rsidR="006E5FA7" w:rsidDel="009F347B" w:rsidRDefault="00E957AA">
      <w:pPr>
        <w:pStyle w:val="InfoBlue"/>
        <w:rPr>
          <w:del w:id="25" w:author="Mihail" w:date="2014-03-03T21:46:00Z"/>
        </w:rPr>
      </w:pPr>
      <w:del w:id="26" w:author="Mihail" w:date="2014-03-03T21:46:00Z">
        <w:r w:rsidDel="009F347B">
          <w:delText>[The definition for &lt;aGroupTerm&gt; is presented here. Present as much information as the reader needs to understand the concept.]</w:delText>
        </w:r>
      </w:del>
    </w:p>
    <w:p w14:paraId="7C2E4829" w14:textId="77777777" w:rsidR="006E5FA7" w:rsidDel="009F347B" w:rsidRDefault="00E957AA">
      <w:pPr>
        <w:pStyle w:val="Heading3"/>
        <w:widowControl/>
        <w:rPr>
          <w:del w:id="27" w:author="Mihail" w:date="2014-03-03T21:46:00Z"/>
        </w:rPr>
      </w:pPr>
      <w:bookmarkStart w:id="28" w:name="_Toc505602180"/>
      <w:del w:id="29" w:author="Mihail" w:date="2014-03-03T21:46:00Z">
        <w:r w:rsidDel="009F347B">
          <w:delText>&lt;anotherGroupTerm&gt;</w:delText>
        </w:r>
        <w:bookmarkEnd w:id="28"/>
      </w:del>
    </w:p>
    <w:p w14:paraId="16933832" w14:textId="77777777" w:rsidR="006E5FA7" w:rsidDel="009F347B" w:rsidRDefault="00E957AA">
      <w:pPr>
        <w:pStyle w:val="InfoBlue"/>
        <w:rPr>
          <w:del w:id="30" w:author="Mihail" w:date="2014-03-03T21:46:00Z"/>
        </w:rPr>
      </w:pPr>
      <w:del w:id="31" w:author="Mihail" w:date="2014-03-03T21:46:00Z">
        <w:r w:rsidDel="009F347B">
          <w:delText xml:space="preserve">[The definition for &lt;anotherGroupTerm&gt; is presented here. Present as much information as the reader </w:delText>
        </w:r>
        <w:r w:rsidDel="009F347B">
          <w:lastRenderedPageBreak/>
          <w:delText>needs to understand the concept.]</w:delText>
        </w:r>
      </w:del>
    </w:p>
    <w:p w14:paraId="28DF8DD6" w14:textId="77777777" w:rsidR="006E5FA7" w:rsidDel="009F347B" w:rsidRDefault="00E957AA">
      <w:pPr>
        <w:pStyle w:val="Heading2"/>
        <w:rPr>
          <w:del w:id="32" w:author="Mihail" w:date="2014-03-03T21:46:00Z"/>
        </w:rPr>
      </w:pPr>
      <w:bookmarkStart w:id="33" w:name="_Toc505602181"/>
      <w:del w:id="34" w:author="Mihail" w:date="2014-03-03T21:46:00Z">
        <w:r w:rsidDel="009F347B">
          <w:delText>&lt;aSecondGroupofTerms&gt;</w:delText>
        </w:r>
        <w:bookmarkEnd w:id="33"/>
      </w:del>
    </w:p>
    <w:p w14:paraId="23512303" w14:textId="77777777" w:rsidR="006E5FA7" w:rsidDel="009F347B" w:rsidRDefault="00E957AA">
      <w:pPr>
        <w:pStyle w:val="Heading3"/>
        <w:widowControl/>
        <w:rPr>
          <w:del w:id="35" w:author="Mihail" w:date="2014-03-03T21:46:00Z"/>
        </w:rPr>
      </w:pPr>
      <w:bookmarkStart w:id="36" w:name="_Toc505602182"/>
      <w:del w:id="37" w:author="Mihail" w:date="2014-03-03T21:46:00Z">
        <w:r w:rsidDel="009F347B">
          <w:delText>&lt;yetAnotherGroupTerm&gt;</w:delText>
        </w:r>
        <w:bookmarkEnd w:id="36"/>
      </w:del>
    </w:p>
    <w:p w14:paraId="7AB8DC83" w14:textId="77777777" w:rsidR="006E5FA7" w:rsidDel="009F347B" w:rsidRDefault="00E957AA">
      <w:pPr>
        <w:pStyle w:val="InfoBlue"/>
        <w:rPr>
          <w:del w:id="38" w:author="Mihail" w:date="2014-03-03T21:46:00Z"/>
        </w:rPr>
      </w:pPr>
      <w:del w:id="39" w:author="Mihail" w:date="2014-03-03T21:46:00Z">
        <w:r w:rsidDel="009F347B">
          <w:delText>[The definition for the term is presented here. Present as much information as the reader needs to understand the concept.]</w:delText>
        </w:r>
      </w:del>
    </w:p>
    <w:p w14:paraId="20F09729" w14:textId="77777777" w:rsidR="006E5FA7" w:rsidDel="009F347B" w:rsidRDefault="00E957AA">
      <w:pPr>
        <w:pStyle w:val="Heading3"/>
        <w:widowControl/>
        <w:rPr>
          <w:del w:id="40" w:author="Mihail" w:date="2014-03-03T21:46:00Z"/>
        </w:rPr>
      </w:pPr>
      <w:bookmarkStart w:id="41" w:name="_Toc505602183"/>
      <w:del w:id="42" w:author="Mihail" w:date="2014-03-03T21:46:00Z">
        <w:r w:rsidDel="009F347B">
          <w:delText>&lt;andAnotherGroupTerm&gt;</w:delText>
        </w:r>
        <w:bookmarkEnd w:id="41"/>
      </w:del>
    </w:p>
    <w:p w14:paraId="48E3C641" w14:textId="77777777" w:rsidR="006E5FA7" w:rsidDel="00E444A9" w:rsidRDefault="00E957AA">
      <w:pPr>
        <w:pStyle w:val="InfoBlue"/>
        <w:rPr>
          <w:del w:id="43" w:author="Mihail" w:date="2014-03-03T21:46:00Z"/>
        </w:rPr>
      </w:pPr>
      <w:del w:id="44" w:author="Mihail" w:date="2014-03-03T21:46:00Z">
        <w:r w:rsidDel="009F347B">
          <w:delText>[The definition for the term is presented here. Present as much information as the reader needs to understand the concept.]</w:delText>
        </w:r>
      </w:del>
      <w:commentRangeEnd w:id="8"/>
      <w:r w:rsidR="009F347B">
        <w:rPr>
          <w:rStyle w:val="CommentReference"/>
          <w:i w:val="0"/>
          <w:color w:val="auto"/>
        </w:rPr>
        <w:commentReference w:id="8"/>
      </w:r>
    </w:p>
    <w:p w14:paraId="54FA37F1" w14:textId="3A4DA73C" w:rsidR="00E444A9" w:rsidRPr="00E444A9" w:rsidRDefault="0092607E">
      <w:pPr>
        <w:pStyle w:val="Heading1"/>
        <w:rPr>
          <w:ins w:id="45" w:author="Mihail" w:date="2014-03-03T21:47:00Z"/>
        </w:rPr>
        <w:pPrChange w:id="46" w:author="Mihail" w:date="2014-03-03T21:48:00Z">
          <w:pPr>
            <w:pStyle w:val="InfoBlue"/>
          </w:pPr>
        </w:pPrChange>
      </w:pPr>
      <w:commentRangeStart w:id="47"/>
      <w:r>
        <w:rPr>
          <w:lang w:val="bg-BG"/>
        </w:rPr>
        <w:t>Съкращения</w:t>
      </w:r>
      <w:commentRangeEnd w:id="47"/>
      <w:r>
        <w:rPr>
          <w:rStyle w:val="CommentReference"/>
          <w:rFonts w:ascii="Times New Roman" w:hAnsi="Times New Roman"/>
          <w:b w:val="0"/>
        </w:rPr>
        <w:commentReference w:id="47"/>
      </w:r>
    </w:p>
    <w:p w14:paraId="65397497" w14:textId="6BD83415" w:rsidR="006E5FA7" w:rsidDel="004C4AD1" w:rsidRDefault="00E957AA">
      <w:pPr>
        <w:pStyle w:val="Heading1"/>
        <w:rPr>
          <w:del w:id="49" w:author="Mihail" w:date="2014-03-03T21:49:00Z"/>
        </w:rPr>
      </w:pPr>
      <w:bookmarkStart w:id="50" w:name="_Toc505602184"/>
      <w:commentRangeStart w:id="51"/>
      <w:del w:id="52" w:author="Mihail" w:date="2014-03-03T21:49:00Z">
        <w:r w:rsidDel="004C4AD1">
          <w:delText>UML Stereotypes</w:delText>
        </w:r>
        <w:bookmarkEnd w:id="50"/>
      </w:del>
    </w:p>
    <w:p w14:paraId="683AC1E9" w14:textId="4D28B9EF" w:rsidR="006E5FA7" w:rsidDel="004C4AD1" w:rsidRDefault="00E957AA">
      <w:pPr>
        <w:pStyle w:val="InfoBlue"/>
        <w:rPr>
          <w:del w:id="53" w:author="Mihail" w:date="2014-03-03T21:49:00Z"/>
        </w:rPr>
      </w:pPr>
      <w:del w:id="54" w:author="Mihail" w:date="2014-03-03T21:49:00Z">
        <w:r w:rsidDel="004C4AD1">
          <w:delText>[This section contains or references specifications of Unified Modeling Language (UML) stereotypes and their semantic implications—a textual description of the meaning and significance of the stereotype and any limitations on its use—for stereotypes already known or discovered to be important for the system being modeled. The use of these stereotypes may be simply recommended or perhaps even made mandatory; for example, when their use is required by an imposed standard or when it is felt that their use makes models significantly easier to understand. This section may be empty if no additional stereotypes, other than those predefined by the UML and the Rational Unified Process, are considered necessary.]</w:delText>
        </w:r>
      </w:del>
      <w:commentRangeEnd w:id="51"/>
      <w:r w:rsidR="004C4AD1">
        <w:rPr>
          <w:rStyle w:val="CommentReference"/>
          <w:i w:val="0"/>
          <w:color w:val="auto"/>
        </w:rPr>
        <w:commentReference w:id="51"/>
      </w:r>
    </w:p>
    <w:p w14:paraId="312DE78E" w14:textId="77777777" w:rsidR="009F347B" w:rsidRDefault="009F347B">
      <w:pPr>
        <w:pStyle w:val="BodyText"/>
      </w:pPr>
    </w:p>
    <w:sectPr w:rsidR="009F347B">
      <w:headerReference w:type="default" r:id="rId11"/>
      <w:footerReference w:type="default" r:id="rId12"/>
      <w:headerReference w:type="first" r:id="rId13"/>
      <w:footerReference w:type="first" r:id="rId14"/>
      <w:pgSz w:w="12240" w:h="15840" w:code="1"/>
      <w:pgMar w:top="1440" w:right="1440" w:bottom="1440" w:left="1440"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Mihail" w:date="2014-03-03T21:46:00Z" w:initials="M">
    <w:p w14:paraId="18720579" w14:textId="77777777" w:rsidR="009F347B" w:rsidRDefault="009F347B">
      <w:pPr>
        <w:pStyle w:val="CommentText"/>
      </w:pPr>
      <w:r>
        <w:rPr>
          <w:rStyle w:val="CommentReference"/>
        </w:rPr>
        <w:annotationRef/>
      </w:r>
      <w:r>
        <w:t>All definitions will be listed in an Excel file.</w:t>
      </w:r>
    </w:p>
  </w:comment>
  <w:comment w:id="47" w:author="Mihail" w:date="2014-03-03T22:09:00Z" w:initials="M">
    <w:p w14:paraId="501576CC" w14:textId="7BE7A0BE" w:rsidR="0092607E" w:rsidRDefault="0092607E">
      <w:pPr>
        <w:pStyle w:val="CommentText"/>
      </w:pPr>
      <w:r>
        <w:rPr>
          <w:rStyle w:val="CommentReference"/>
        </w:rPr>
        <w:annotationRef/>
      </w:r>
      <w:r>
        <w:t xml:space="preserve">All </w:t>
      </w:r>
      <w:r w:rsidRPr="00E444A9">
        <w:t>abbreviations</w:t>
      </w:r>
      <w:r>
        <w:t xml:space="preserve"> will be listed in an Excel </w:t>
      </w:r>
      <w:r>
        <w:t>file.</w:t>
      </w:r>
      <w:bookmarkStart w:id="48" w:name="_GoBack"/>
      <w:bookmarkEnd w:id="48"/>
    </w:p>
  </w:comment>
  <w:comment w:id="51" w:author="Mihail" w:date="2014-03-03T21:49:00Z" w:initials="M">
    <w:p w14:paraId="2E71E7C2" w14:textId="16E8578B" w:rsidR="004C4AD1" w:rsidRDefault="004C4AD1">
      <w:pPr>
        <w:pStyle w:val="CommentText"/>
      </w:pPr>
      <w:r>
        <w:rPr>
          <w:rStyle w:val="CommentReference"/>
        </w:rPr>
        <w:annotationRef/>
      </w:r>
      <w:r>
        <w:t>No UML stereotypes are defined yet.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720579" w15:done="0"/>
  <w15:commentEx w15:paraId="501576CC" w15:done="0"/>
  <w15:commentEx w15:paraId="2E71E7C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8D4489" w14:textId="77777777" w:rsidR="00773B78" w:rsidRDefault="00773B78">
      <w:pPr>
        <w:spacing w:line="240" w:lineRule="auto"/>
      </w:pPr>
      <w:r>
        <w:separator/>
      </w:r>
    </w:p>
  </w:endnote>
  <w:endnote w:type="continuationSeparator" w:id="0">
    <w:p w14:paraId="4256C5F6" w14:textId="77777777" w:rsidR="00773B78" w:rsidRDefault="00773B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7C8FE" w14:textId="77777777" w:rsidR="006E5FA7" w:rsidRDefault="00E957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2697A8" w14:textId="77777777" w:rsidR="006E5FA7" w:rsidRDefault="006E5FA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B5F88" w14:paraId="447F6BB4" w14:textId="77777777" w:rsidTr="00EB5F88">
      <w:tc>
        <w:tcPr>
          <w:tcW w:w="3162" w:type="dxa"/>
          <w:tcBorders>
            <w:top w:val="nil"/>
            <w:left w:val="nil"/>
            <w:bottom w:val="nil"/>
            <w:right w:val="nil"/>
          </w:tcBorders>
        </w:tcPr>
        <w:p w14:paraId="011AECC9" w14:textId="29959BCF" w:rsidR="00EB5F88" w:rsidRDefault="00EB5F88" w:rsidP="00EB5F88">
          <w:pPr>
            <w:ind w:right="360"/>
          </w:pPr>
          <w:r>
            <w:rPr>
              <w:lang w:val="bg-BG"/>
            </w:rPr>
            <w:t>Служебна информация</w:t>
          </w:r>
        </w:p>
      </w:tc>
      <w:tc>
        <w:tcPr>
          <w:tcW w:w="3162" w:type="dxa"/>
          <w:tcBorders>
            <w:top w:val="nil"/>
            <w:left w:val="nil"/>
            <w:bottom w:val="nil"/>
            <w:right w:val="nil"/>
          </w:tcBorders>
        </w:tcPr>
        <w:p w14:paraId="00FA7985" w14:textId="3854F177" w:rsidR="00EB5F88" w:rsidRDefault="00EB5F88" w:rsidP="00EB5F88">
          <w:pPr>
            <w:jc w:val="center"/>
          </w:pPr>
          <w:r>
            <w:sym w:font="Symbol" w:char="F0D3"/>
          </w:r>
          <w:r>
            <w:fldChar w:fldCharType="begin"/>
          </w:r>
          <w:r>
            <w:instrText xml:space="preserve"> DOCPROPERTY "Company"  \* MERGEFORMAT </w:instrText>
          </w:r>
          <w:r>
            <w:fldChar w:fldCharType="separate"/>
          </w:r>
          <w:r>
            <w:t>&lt;</w:t>
          </w:r>
          <w:proofErr w:type="spellStart"/>
          <w:r>
            <w:t>Име</w:t>
          </w:r>
          <w:proofErr w:type="spellEnd"/>
          <w:r w:rsidRPr="00C74172">
            <w:rPr>
              <w:lang w:val="bg-BG"/>
            </w:rPr>
            <w:t xml:space="preserve"> на организация&gt;</w:t>
          </w:r>
          <w:r>
            <w:fldChar w:fldCharType="end"/>
          </w:r>
          <w:r>
            <w:t xml:space="preserve">, </w:t>
          </w:r>
          <w:r>
            <w:fldChar w:fldCharType="begin"/>
          </w:r>
          <w:r>
            <w:instrText xml:space="preserve"> DATE \@ "yyyy" </w:instrText>
          </w:r>
          <w:r>
            <w:fldChar w:fldCharType="separate"/>
          </w:r>
          <w:r>
            <w:rPr>
              <w:noProof/>
            </w:rPr>
            <w:t>2014</w:t>
          </w:r>
          <w:r>
            <w:fldChar w:fldCharType="end"/>
          </w:r>
        </w:p>
      </w:tc>
      <w:tc>
        <w:tcPr>
          <w:tcW w:w="3162" w:type="dxa"/>
          <w:tcBorders>
            <w:top w:val="nil"/>
            <w:left w:val="nil"/>
            <w:bottom w:val="nil"/>
            <w:right w:val="nil"/>
          </w:tcBorders>
        </w:tcPr>
        <w:p w14:paraId="24149406" w14:textId="42D8CFB2" w:rsidR="00EB5F88" w:rsidRDefault="00EB5F88" w:rsidP="00EB5F88">
          <w:pPr>
            <w:jc w:val="right"/>
          </w:pPr>
          <w:r>
            <w:rPr>
              <w:lang w:val="bg-BG"/>
            </w:rPr>
            <w:t>Стр.</w:t>
          </w:r>
          <w:r>
            <w:t xml:space="preserve"> </w:t>
          </w:r>
          <w:r>
            <w:rPr>
              <w:rStyle w:val="PageNumber"/>
            </w:rPr>
            <w:fldChar w:fldCharType="begin"/>
          </w:r>
          <w:r>
            <w:rPr>
              <w:rStyle w:val="PageNumber"/>
            </w:rPr>
            <w:instrText xml:space="preserve"> PAGE </w:instrText>
          </w:r>
          <w:r>
            <w:rPr>
              <w:rStyle w:val="PageNumber"/>
            </w:rPr>
            <w:fldChar w:fldCharType="separate"/>
          </w:r>
          <w:r w:rsidR="0092607E">
            <w:rPr>
              <w:rStyle w:val="PageNumber"/>
              <w:noProof/>
            </w:rPr>
            <w:t>5</w:t>
          </w:r>
          <w:r>
            <w:rPr>
              <w:rStyle w:val="PageNumber"/>
            </w:rPr>
            <w:fldChar w:fldCharType="end"/>
          </w:r>
          <w:r>
            <w:rPr>
              <w:rStyle w:val="PageNumber"/>
            </w:rPr>
            <w:t xml:space="preserve"> </w:t>
          </w:r>
          <w:r>
            <w:rPr>
              <w:rStyle w:val="PageNumber"/>
              <w:lang w:val="bg-BG"/>
            </w:rPr>
            <w:t>от</w:t>
          </w:r>
          <w:r>
            <w:rPr>
              <w:rStyle w:val="PageNumber"/>
            </w:rPr>
            <w:t xml:space="preserve"> </w:t>
          </w:r>
          <w:r>
            <w:rPr>
              <w:rStyle w:val="PageNumber"/>
            </w:rPr>
            <w:fldChar w:fldCharType="begin"/>
          </w:r>
          <w:r>
            <w:rPr>
              <w:rStyle w:val="PageNumber"/>
            </w:rPr>
            <w:instrText xml:space="preserve"> NUMPAGES  \* MERGEFORMAT </w:instrText>
          </w:r>
          <w:r>
            <w:rPr>
              <w:rStyle w:val="PageNumber"/>
            </w:rPr>
            <w:fldChar w:fldCharType="separate"/>
          </w:r>
          <w:r w:rsidR="0092607E">
            <w:rPr>
              <w:rStyle w:val="PageNumber"/>
              <w:noProof/>
            </w:rPr>
            <w:t>5</w:t>
          </w:r>
          <w:r>
            <w:rPr>
              <w:rStyle w:val="PageNumber"/>
            </w:rPr>
            <w:fldChar w:fldCharType="end"/>
          </w:r>
        </w:p>
      </w:tc>
    </w:tr>
  </w:tbl>
  <w:p w14:paraId="6753A873" w14:textId="77777777" w:rsidR="006E5FA7" w:rsidRDefault="006E5FA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6EC4F" w14:textId="77777777" w:rsidR="006E5FA7" w:rsidRDefault="006E5F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34F189" w14:textId="77777777" w:rsidR="00773B78" w:rsidRDefault="00773B78">
      <w:pPr>
        <w:spacing w:line="240" w:lineRule="auto"/>
      </w:pPr>
      <w:r>
        <w:separator/>
      </w:r>
    </w:p>
  </w:footnote>
  <w:footnote w:type="continuationSeparator" w:id="0">
    <w:p w14:paraId="00D625A6" w14:textId="77777777" w:rsidR="00773B78" w:rsidRDefault="00773B7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7BED2" w14:textId="77777777" w:rsidR="006E5FA7" w:rsidRDefault="006E5FA7">
    <w:pPr>
      <w:rPr>
        <w:sz w:val="24"/>
      </w:rPr>
    </w:pPr>
  </w:p>
  <w:p w14:paraId="78B05E58" w14:textId="77777777" w:rsidR="006E5FA7" w:rsidRDefault="006E5FA7">
    <w:pPr>
      <w:pBdr>
        <w:top w:val="single" w:sz="6" w:space="1" w:color="auto"/>
      </w:pBdr>
      <w:rPr>
        <w:sz w:val="24"/>
      </w:rPr>
    </w:pPr>
  </w:p>
  <w:p w14:paraId="212050EE" w14:textId="399A8B21" w:rsidR="006E5FA7" w:rsidRPr="00876CC2" w:rsidRDefault="00E957AA" w:rsidP="00876CC2">
    <w:pPr>
      <w:pBdr>
        <w:bottom w:val="single" w:sz="6" w:space="1" w:color="auto"/>
      </w:pBdr>
      <w:jc w:val="right"/>
      <w:rPr>
        <w:rFonts w:ascii="Arial" w:hAnsi="Arial"/>
        <w:b/>
        <w:sz w:val="36"/>
        <w:lang w:val="bg-BG"/>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9F347B">
      <w:rPr>
        <w:rFonts w:ascii="Arial" w:hAnsi="Arial"/>
        <w:b/>
        <w:sz w:val="36"/>
      </w:rPr>
      <w:t>&lt;</w:t>
    </w:r>
    <w:r w:rsidR="00876CC2">
      <w:rPr>
        <w:rFonts w:ascii="Arial" w:hAnsi="Arial"/>
        <w:b/>
        <w:sz w:val="36"/>
        <w:lang w:val="bg-BG"/>
      </w:rPr>
      <w:t>Име на организация</w:t>
    </w:r>
    <w:r w:rsidR="009F347B">
      <w:rPr>
        <w:rFonts w:ascii="Arial" w:hAnsi="Arial"/>
        <w:b/>
        <w:sz w:val="36"/>
      </w:rPr>
      <w:t>&gt;</w:t>
    </w:r>
    <w:r>
      <w:rPr>
        <w:rFonts w:ascii="Arial" w:hAnsi="Arial"/>
        <w:b/>
        <w:sz w:val="36"/>
      </w:rPr>
      <w:fldChar w:fldCharType="end"/>
    </w:r>
  </w:p>
  <w:p w14:paraId="6FCD70C8" w14:textId="77777777" w:rsidR="006E5FA7" w:rsidRDefault="006E5FA7">
    <w:pPr>
      <w:pBdr>
        <w:bottom w:val="single" w:sz="6" w:space="1" w:color="auto"/>
      </w:pBdr>
      <w:jc w:val="right"/>
      <w:rPr>
        <w:sz w:val="24"/>
      </w:rPr>
    </w:pPr>
  </w:p>
  <w:p w14:paraId="376C9CF2" w14:textId="77777777" w:rsidR="006E5FA7" w:rsidRDefault="006E5FA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76CC2" w14:paraId="27B1102A" w14:textId="77777777" w:rsidTr="000A04F2">
      <w:tblPrEx>
        <w:tblCellMar>
          <w:top w:w="0" w:type="dxa"/>
          <w:bottom w:w="0" w:type="dxa"/>
        </w:tblCellMar>
      </w:tblPrEx>
      <w:tc>
        <w:tcPr>
          <w:tcW w:w="6379" w:type="dxa"/>
        </w:tcPr>
        <w:p w14:paraId="12FF0FAF" w14:textId="77777777" w:rsidR="00876CC2" w:rsidRDefault="00876CC2" w:rsidP="00876CC2">
          <w:r>
            <w:fldChar w:fldCharType="begin"/>
          </w:r>
          <w:r>
            <w:instrText xml:space="preserve"> SUBJECT  \* MERGEFORMAT </w:instrText>
          </w:r>
          <w:r>
            <w:fldChar w:fldCharType="separate"/>
          </w:r>
          <w:r>
            <w:t>&lt;</w:t>
          </w:r>
          <w:proofErr w:type="spellStart"/>
          <w:r>
            <w:t>Име</w:t>
          </w:r>
          <w:proofErr w:type="spellEnd"/>
          <w:r w:rsidRPr="00C74172">
            <w:rPr>
              <w:lang w:val="bg-BG"/>
            </w:rPr>
            <w:t xml:space="preserve"> на проект&gt;</w:t>
          </w:r>
          <w:r>
            <w:fldChar w:fldCharType="end"/>
          </w:r>
        </w:p>
      </w:tc>
      <w:tc>
        <w:tcPr>
          <w:tcW w:w="3179" w:type="dxa"/>
        </w:tcPr>
        <w:p w14:paraId="5E09593B" w14:textId="77777777" w:rsidR="00876CC2" w:rsidRDefault="00876CC2" w:rsidP="00876CC2">
          <w:pPr>
            <w:tabs>
              <w:tab w:val="left" w:pos="1135"/>
            </w:tabs>
            <w:spacing w:before="40"/>
            <w:ind w:right="68"/>
          </w:pPr>
          <w:r>
            <w:t xml:space="preserve">  </w:t>
          </w:r>
          <w:r>
            <w:rPr>
              <w:lang w:val="bg-BG"/>
            </w:rPr>
            <w:t>Версия</w:t>
          </w:r>
          <w:r>
            <w:t>:           &lt;1.0&gt;</w:t>
          </w:r>
        </w:p>
      </w:tc>
    </w:tr>
    <w:tr w:rsidR="00876CC2" w14:paraId="109465BC" w14:textId="77777777" w:rsidTr="000A04F2">
      <w:tblPrEx>
        <w:tblCellMar>
          <w:top w:w="0" w:type="dxa"/>
          <w:bottom w:w="0" w:type="dxa"/>
        </w:tblCellMar>
      </w:tblPrEx>
      <w:tc>
        <w:tcPr>
          <w:tcW w:w="6379" w:type="dxa"/>
        </w:tcPr>
        <w:p w14:paraId="4EC5EC08" w14:textId="77777777" w:rsidR="00876CC2" w:rsidRPr="00E90BC2" w:rsidRDefault="00876CC2" w:rsidP="00876CC2">
          <w:pPr>
            <w:rPr>
              <w:lang w:val="bg-BG"/>
            </w:rPr>
          </w:pPr>
          <w:r>
            <w:rPr>
              <w:lang w:val="bg-BG"/>
            </w:rPr>
            <w:t>План на итерация</w:t>
          </w:r>
        </w:p>
      </w:tc>
      <w:tc>
        <w:tcPr>
          <w:tcW w:w="3179" w:type="dxa"/>
        </w:tcPr>
        <w:p w14:paraId="19FCC168" w14:textId="77777777" w:rsidR="00876CC2" w:rsidRDefault="00876CC2" w:rsidP="00876CC2">
          <w:r>
            <w:t xml:space="preserve">  </w:t>
          </w:r>
          <w:r>
            <w:rPr>
              <w:lang w:val="bg-BG"/>
            </w:rPr>
            <w:t>Дата</w:t>
          </w:r>
          <w:r>
            <w:t>:  &lt;</w:t>
          </w:r>
          <w:r>
            <w:rPr>
              <w:lang w:val="bg-BG"/>
            </w:rPr>
            <w:t>дд</w:t>
          </w:r>
          <w:r>
            <w:t>/</w:t>
          </w:r>
          <w:r>
            <w:rPr>
              <w:lang w:val="bg-BG"/>
            </w:rPr>
            <w:t>мм</w:t>
          </w:r>
          <w:r>
            <w:t>/</w:t>
          </w:r>
          <w:r>
            <w:rPr>
              <w:lang w:val="bg-BG"/>
            </w:rPr>
            <w:t>гггг</w:t>
          </w:r>
          <w:r>
            <w:t>&gt;</w:t>
          </w:r>
        </w:p>
      </w:tc>
    </w:tr>
    <w:tr w:rsidR="00876CC2" w14:paraId="7B28AB75" w14:textId="77777777" w:rsidTr="000A04F2">
      <w:tblPrEx>
        <w:tblCellMar>
          <w:top w:w="0" w:type="dxa"/>
          <w:bottom w:w="0" w:type="dxa"/>
        </w:tblCellMar>
      </w:tblPrEx>
      <w:tc>
        <w:tcPr>
          <w:tcW w:w="9558" w:type="dxa"/>
          <w:gridSpan w:val="2"/>
        </w:tcPr>
        <w:p w14:paraId="280FA48E" w14:textId="77777777" w:rsidR="00876CC2" w:rsidRDefault="00876CC2" w:rsidP="00876CC2">
          <w:r>
            <w:t>&lt;</w:t>
          </w:r>
          <w:r>
            <w:rPr>
              <w:lang w:val="bg-BG"/>
            </w:rPr>
            <w:t xml:space="preserve"> идентификатор на документа</w:t>
          </w:r>
          <w:r>
            <w:t xml:space="preserve"> &gt;</w:t>
          </w:r>
        </w:p>
      </w:tc>
    </w:tr>
  </w:tbl>
  <w:p w14:paraId="693D9475" w14:textId="77777777" w:rsidR="006E5FA7" w:rsidRDefault="006E5FA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28167" w14:textId="77777777" w:rsidR="006E5FA7" w:rsidRDefault="006E5F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B452938"/>
    <w:multiLevelType w:val="multilevel"/>
    <w:tmpl w:val="22DE22E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6"/>
  </w:num>
  <w:num w:numId="22">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hail">
    <w15:presenceInfo w15:providerId="None" w15:userId="Miha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47B"/>
    <w:rsid w:val="0031390B"/>
    <w:rsid w:val="004C4AD1"/>
    <w:rsid w:val="005968CD"/>
    <w:rsid w:val="006E5FA7"/>
    <w:rsid w:val="00773B78"/>
    <w:rsid w:val="00876CC2"/>
    <w:rsid w:val="0092607E"/>
    <w:rsid w:val="009F347B"/>
    <w:rsid w:val="00DA51FC"/>
    <w:rsid w:val="00DE40D0"/>
    <w:rsid w:val="00E444A9"/>
    <w:rsid w:val="00E957AA"/>
    <w:rsid w:val="00EB5F8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4C2927"/>
  <w15:chartTrackingRefBased/>
  <w15:docId w15:val="{B5B67ABB-95DD-476F-9FD6-694042AAF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g-BG" w:eastAsia="bg-BG"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CommentReference">
    <w:name w:val="annotation reference"/>
    <w:basedOn w:val="DefaultParagraphFont"/>
    <w:uiPriority w:val="99"/>
    <w:semiHidden/>
    <w:unhideWhenUsed/>
    <w:rsid w:val="009F347B"/>
    <w:rPr>
      <w:sz w:val="16"/>
      <w:szCs w:val="16"/>
    </w:rPr>
  </w:style>
  <w:style w:type="paragraph" w:styleId="CommentText">
    <w:name w:val="annotation text"/>
    <w:basedOn w:val="Normal"/>
    <w:link w:val="CommentTextChar"/>
    <w:uiPriority w:val="99"/>
    <w:semiHidden/>
    <w:unhideWhenUsed/>
    <w:rsid w:val="009F347B"/>
  </w:style>
  <w:style w:type="character" w:customStyle="1" w:styleId="CommentTextChar">
    <w:name w:val="Comment Text Char"/>
    <w:basedOn w:val="DefaultParagraphFont"/>
    <w:link w:val="CommentText"/>
    <w:uiPriority w:val="99"/>
    <w:semiHidden/>
    <w:rsid w:val="009F347B"/>
    <w:rPr>
      <w:lang w:val="en-US" w:eastAsia="en-US"/>
    </w:rPr>
  </w:style>
  <w:style w:type="paragraph" w:styleId="CommentSubject">
    <w:name w:val="annotation subject"/>
    <w:basedOn w:val="CommentText"/>
    <w:next w:val="CommentText"/>
    <w:link w:val="CommentSubjectChar"/>
    <w:uiPriority w:val="99"/>
    <w:semiHidden/>
    <w:unhideWhenUsed/>
    <w:rsid w:val="009F347B"/>
    <w:rPr>
      <w:b/>
      <w:bCs/>
    </w:rPr>
  </w:style>
  <w:style w:type="character" w:customStyle="1" w:styleId="CommentSubjectChar">
    <w:name w:val="Comment Subject Char"/>
    <w:basedOn w:val="CommentTextChar"/>
    <w:link w:val="CommentSubject"/>
    <w:uiPriority w:val="99"/>
    <w:semiHidden/>
    <w:rsid w:val="009F347B"/>
    <w:rPr>
      <w:b/>
      <w:bCs/>
      <w:lang w:val="en-US" w:eastAsia="en-US"/>
    </w:rPr>
  </w:style>
  <w:style w:type="paragraph" w:styleId="BalloonText">
    <w:name w:val="Balloon Text"/>
    <w:basedOn w:val="Normal"/>
    <w:link w:val="BalloonTextChar"/>
    <w:uiPriority w:val="99"/>
    <w:semiHidden/>
    <w:unhideWhenUsed/>
    <w:rsid w:val="009F347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347B"/>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hail\Google%20&#1044;&#1080;&#1089;&#1082;\Masters%20team1\BBay\RUP%20Documents\Drafts\rup_glos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rup_gloss.dot</Template>
  <TotalTime>6</TotalTime>
  <Pages>5</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Glossary</vt:lpstr>
    </vt:vector>
  </TitlesOfParts>
  <Company>&lt;Company Name&gt;</Company>
  <LinksUpToDate>false</LinksUpToDate>
  <CharactersWithSpaces>5729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dc:title>
  <dc:subject>&lt;Project Name&gt;</dc:subject>
  <dc:creator>Mihail</dc:creator>
  <cp:keywords/>
  <dc:description/>
  <cp:lastModifiedBy>Mihail</cp:lastModifiedBy>
  <cp:revision>10</cp:revision>
  <cp:lastPrinted>1899-12-31T22:00:00Z</cp:lastPrinted>
  <dcterms:created xsi:type="dcterms:W3CDTF">2014-03-03T19:46:00Z</dcterms:created>
  <dcterms:modified xsi:type="dcterms:W3CDTF">2014-03-03T20:09:00Z</dcterms:modified>
</cp:coreProperties>
</file>
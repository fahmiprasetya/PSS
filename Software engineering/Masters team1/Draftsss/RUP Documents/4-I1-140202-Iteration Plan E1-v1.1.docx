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</w:t>
      </w:r>
      <w:proofErr w:type="spellStart"/>
      <w:r>
        <w:t>BBay</w:t>
      </w:r>
      <w:proofErr w:type="spellEnd"/>
      <w:r>
        <w:t>)</w:t>
      </w:r>
    </w:p>
    <w:p w:rsidR="00681851" w:rsidRPr="003168A1" w:rsidRDefault="00E72443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rPr>
          <w:lang w:val="bg-BG"/>
        </w:rPr>
        <w:fldChar w:fldCharType="end"/>
      </w:r>
      <w:r w:rsidR="000000C7">
        <w:t xml:space="preserve"> </w:t>
      </w:r>
      <w:r w:rsidR="00B12FBE">
        <w:t>E</w:t>
      </w:r>
      <w:r w:rsidR="000000C7">
        <w:t>1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C550A0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</w:t>
      </w:r>
      <w:ins w:id="0" w:author="Mihail" w:date="2014-02-08T22:49:00Z">
        <w:r w:rsidR="00C550A0">
          <w:rPr>
            <w:sz w:val="28"/>
          </w:rPr>
          <w:t>1</w:t>
        </w:r>
      </w:ins>
      <w:del w:id="1" w:author="Mihail" w:date="2014-02-08T22:49:00Z">
        <w:r w:rsidR="00C550A0" w:rsidDel="00C550A0">
          <w:rPr>
            <w:sz w:val="28"/>
          </w:rPr>
          <w:delText>1</w:delText>
        </w:r>
      </w:del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127871" w:rsidRDefault="00127871">
      <w:pPr>
        <w:pStyle w:val="Title"/>
        <w:rPr>
          <w:lang w:val="bg-BG"/>
        </w:rPr>
      </w:pPr>
      <w:r>
        <w:rPr>
          <w:lang w:val="bg-BG"/>
        </w:rPr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BB5900">
        <w:trPr>
          <w:ins w:id="2" w:author="Mihail" w:date="2014-02-08T22:49:00Z"/>
        </w:trPr>
        <w:tc>
          <w:tcPr>
            <w:tcW w:w="2304" w:type="dxa"/>
          </w:tcPr>
          <w:p w:rsidR="00BB5900" w:rsidRDefault="00BB5900" w:rsidP="000D6007">
            <w:pPr>
              <w:pStyle w:val="Tabletext"/>
              <w:rPr>
                <w:ins w:id="3" w:author="Mihail" w:date="2014-02-08T22:49:00Z"/>
              </w:rPr>
            </w:pPr>
            <w:ins w:id="4" w:author="Mihail" w:date="2014-02-08T22:49:00Z">
              <w:r>
                <w:t>08.02.2014</w:t>
              </w:r>
            </w:ins>
          </w:p>
        </w:tc>
        <w:tc>
          <w:tcPr>
            <w:tcW w:w="1152" w:type="dxa"/>
          </w:tcPr>
          <w:p w:rsidR="00BB5900" w:rsidRDefault="00BB5900" w:rsidP="000D6007">
            <w:pPr>
              <w:pStyle w:val="Tabletext"/>
              <w:rPr>
                <w:ins w:id="5" w:author="Mihail" w:date="2014-02-08T22:49:00Z"/>
              </w:rPr>
            </w:pPr>
            <w:ins w:id="6" w:author="Mihail" w:date="2014-02-08T22:49:00Z">
              <w:r>
                <w:t>1.1</w:t>
              </w:r>
            </w:ins>
          </w:p>
        </w:tc>
        <w:tc>
          <w:tcPr>
            <w:tcW w:w="3744" w:type="dxa"/>
          </w:tcPr>
          <w:p w:rsidR="00BB5900" w:rsidRDefault="00BB5900" w:rsidP="009F7037">
            <w:pPr>
              <w:pStyle w:val="Tabletext"/>
              <w:rPr>
                <w:ins w:id="7" w:author="Mihail" w:date="2014-02-08T22:49:00Z"/>
                <w:lang w:val="bg-BG"/>
              </w:rPr>
            </w:pPr>
            <w:ins w:id="8" w:author="Mihail" w:date="2014-02-08T22:49:00Z">
              <w:r>
                <w:rPr>
                  <w:lang w:val="bg-BG"/>
                </w:rPr>
                <w:t>Промяна на плана</w:t>
              </w:r>
            </w:ins>
          </w:p>
        </w:tc>
        <w:tc>
          <w:tcPr>
            <w:tcW w:w="2304" w:type="dxa"/>
          </w:tcPr>
          <w:p w:rsidR="00BB5900" w:rsidRPr="00BB5900" w:rsidRDefault="00BB5900" w:rsidP="000D6007">
            <w:pPr>
              <w:pStyle w:val="Tabletext"/>
              <w:rPr>
                <w:ins w:id="9" w:author="Mihail" w:date="2014-02-08T22:49:00Z"/>
                <w:lang w:val="bg-BG"/>
                <w:rPrChange w:id="10" w:author="Mihail" w:date="2014-02-08T22:49:00Z">
                  <w:rPr>
                    <w:ins w:id="11" w:author="Mihail" w:date="2014-02-08T22:49:00Z"/>
                    <w:lang w:val="bg-BG"/>
                  </w:rPr>
                </w:rPrChange>
              </w:rPr>
            </w:pPr>
            <w:ins w:id="12" w:author="Mihail" w:date="2014-02-08T22:49:00Z">
              <w:r>
                <w:rPr>
                  <w:lang w:val="bg-BG"/>
                </w:rPr>
                <w:t>Михаил Радков</w:t>
              </w:r>
            </w:ins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9830A5" w:rsidRDefault="00CD24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681851" w:rsidRPr="00C174E6">
        <w:rPr>
          <w:lang w:val="ru-RU"/>
        </w:rPr>
        <w:instrText xml:space="preserve"> </w:instrText>
      </w:r>
      <w:r w:rsidR="00681851">
        <w:instrText>TOC</w:instrText>
      </w:r>
      <w:r w:rsidR="00681851" w:rsidRPr="00C174E6">
        <w:rPr>
          <w:lang w:val="ru-RU"/>
        </w:rPr>
        <w:instrText xml:space="preserve"> \</w:instrText>
      </w:r>
      <w:r w:rsidR="00681851">
        <w:instrText>o</w:instrText>
      </w:r>
      <w:r w:rsidR="00681851" w:rsidRPr="00C174E6">
        <w:rPr>
          <w:lang w:val="ru-RU"/>
        </w:rPr>
        <w:instrText xml:space="preserve"> "1-3" </w:instrText>
      </w:r>
      <w:r>
        <w:fldChar w:fldCharType="separate"/>
      </w:r>
      <w:r w:rsidR="009830A5">
        <w:rPr>
          <w:noProof/>
        </w:rPr>
        <w:t>1.</w:t>
      </w:r>
      <w:r w:rsidR="009830A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9830A5" w:rsidRPr="00431DE7">
        <w:rPr>
          <w:noProof/>
          <w:lang w:val="bg-BG"/>
        </w:rPr>
        <w:t>Въведение</w:t>
      </w:r>
      <w:r w:rsidR="009830A5">
        <w:rPr>
          <w:noProof/>
        </w:rPr>
        <w:tab/>
      </w:r>
      <w:r>
        <w:rPr>
          <w:noProof/>
        </w:rPr>
        <w:fldChar w:fldCharType="begin"/>
      </w:r>
      <w:r w:rsidR="009830A5">
        <w:rPr>
          <w:noProof/>
        </w:rPr>
        <w:instrText xml:space="preserve"> PAGEREF _Toc379227719 \h </w:instrText>
      </w:r>
      <w:r>
        <w:rPr>
          <w:noProof/>
        </w:rPr>
      </w:r>
      <w:r>
        <w:rPr>
          <w:noProof/>
        </w:rPr>
        <w:fldChar w:fldCharType="separate"/>
      </w:r>
      <w:r w:rsidR="00B14D5D">
        <w:rPr>
          <w:noProof/>
        </w:rPr>
        <w:t>4</w:t>
      </w:r>
      <w:r>
        <w:rPr>
          <w:noProof/>
        </w:rPr>
        <w:fldChar w:fldCharType="end"/>
      </w:r>
    </w:p>
    <w:p w:rsidR="009830A5" w:rsidRDefault="009830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Предназначение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_Toc379227720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Обхват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_Toc379227721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_Toc379227722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31DE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План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_Toc379227723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31DE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Ресурси</w:t>
      </w:r>
      <w:bookmarkStart w:id="13" w:name="_GoBack"/>
      <w:bookmarkEnd w:id="13"/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_Toc379227724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31DE7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Потребителски случаи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_Toc379227725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9830A5" w:rsidRDefault="009830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431DE7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431DE7">
        <w:rPr>
          <w:noProof/>
          <w:lang w:val="bg-BG"/>
        </w:rPr>
        <w:t>Критерии за оценяване</w:t>
      </w:r>
      <w:r>
        <w:rPr>
          <w:noProof/>
        </w:rPr>
        <w:tab/>
      </w:r>
      <w:r w:rsidR="00CD24DC">
        <w:rPr>
          <w:noProof/>
        </w:rPr>
        <w:fldChar w:fldCharType="begin"/>
      </w:r>
      <w:r>
        <w:rPr>
          <w:noProof/>
        </w:rPr>
        <w:instrText xml:space="preserve"> PAGEREF _Toc379227726 \h </w:instrText>
      </w:r>
      <w:r w:rsidR="00CD24DC">
        <w:rPr>
          <w:noProof/>
        </w:rPr>
      </w:r>
      <w:r w:rsidR="00CD24DC">
        <w:rPr>
          <w:noProof/>
        </w:rPr>
        <w:fldChar w:fldCharType="separate"/>
      </w:r>
      <w:r w:rsidR="00B14D5D">
        <w:rPr>
          <w:noProof/>
        </w:rPr>
        <w:t>4</w:t>
      </w:r>
      <w:r w:rsidR="00CD24DC">
        <w:rPr>
          <w:noProof/>
        </w:rPr>
        <w:fldChar w:fldCharType="end"/>
      </w:r>
    </w:p>
    <w:p w:rsidR="00681851" w:rsidRDefault="00CD24DC">
      <w:pPr>
        <w:pStyle w:val="Title"/>
      </w:pPr>
      <w:r>
        <w:fldChar w:fldCharType="end"/>
      </w:r>
      <w:r w:rsidR="00681851" w:rsidRPr="00663EFF">
        <w:rPr>
          <w:lang w:val="ru-RU"/>
        </w:rPr>
        <w:br w:type="page"/>
      </w:r>
      <w:r w:rsidR="00E72443">
        <w:lastRenderedPageBreak/>
        <w:fldChar w:fldCharType="begin"/>
      </w:r>
      <w:r w:rsidR="00E72443">
        <w:instrText xml:space="preserve"> TITLE  \* MERGEFORMAT </w:instrText>
      </w:r>
      <w:r w:rsidR="00E72443">
        <w:fldChar w:fldCharType="separate"/>
      </w:r>
      <w:r w:rsidR="001955ED" w:rsidRPr="001955ED">
        <w:rPr>
          <w:lang w:val="bg-BG"/>
        </w:rPr>
        <w:t>План на итерация</w:t>
      </w:r>
      <w:r w:rsidR="00E72443">
        <w:rPr>
          <w:lang w:val="bg-BG"/>
        </w:rPr>
        <w:fldChar w:fldCharType="end"/>
      </w:r>
      <w:r w:rsidR="00D4498D">
        <w:t xml:space="preserve"> E1</w:t>
      </w:r>
    </w:p>
    <w:p w:rsidR="00681851" w:rsidRDefault="00C174E6">
      <w:pPr>
        <w:pStyle w:val="Heading1"/>
      </w:pPr>
      <w:bookmarkStart w:id="14" w:name="_Toc456598586"/>
      <w:bookmarkStart w:id="15" w:name="_Toc456600917"/>
      <w:bookmarkStart w:id="16" w:name="_Toc379227719"/>
      <w:r>
        <w:rPr>
          <w:lang w:val="bg-BG"/>
        </w:rPr>
        <w:t>Въведение</w:t>
      </w:r>
      <w:bookmarkEnd w:id="14"/>
      <w:bookmarkEnd w:id="15"/>
      <w:bookmarkEnd w:id="16"/>
    </w:p>
    <w:p w:rsidR="00681851" w:rsidRDefault="00413859">
      <w:pPr>
        <w:pStyle w:val="Heading2"/>
      </w:pPr>
      <w:bookmarkStart w:id="17" w:name="_Toc379227720"/>
      <w:r>
        <w:rPr>
          <w:lang w:val="bg-BG"/>
        </w:rPr>
        <w:t>Предназначение</w:t>
      </w:r>
      <w:bookmarkEnd w:id="17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18" w:name="_Toc456598588"/>
      <w:bookmarkStart w:id="19" w:name="_Toc456600919"/>
      <w:r>
        <w:rPr>
          <w:lang w:val="bg-BG"/>
        </w:rPr>
        <w:t>Целта на детайлния план на итерация е да даде подробно описание на дейностите, които екип едно ще извърши през първата фаза на детайлизиране (</w:t>
      </w:r>
      <w:r>
        <w:t>Elaboration</w:t>
      </w:r>
      <w:r w:rsidRPr="00D54D8A">
        <w:rPr>
          <w:lang w:val="ru-RU"/>
        </w:rPr>
        <w:t xml:space="preserve"> 1)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20" w:name="_Toc379227721"/>
      <w:r>
        <w:rPr>
          <w:lang w:val="bg-BG"/>
        </w:rPr>
        <w:t>Обхват</w:t>
      </w:r>
      <w:bookmarkEnd w:id="18"/>
      <w:bookmarkEnd w:id="19"/>
      <w:bookmarkEnd w:id="20"/>
    </w:p>
    <w:p w:rsidR="0012557C" w:rsidRDefault="0012557C" w:rsidP="0012557C">
      <w:pPr>
        <w:ind w:left="720"/>
        <w:rPr>
          <w:ins w:id="21" w:author="Mihail" w:date="2014-02-08T22:53:00Z"/>
          <w:lang w:val="ru-RU"/>
        </w:rPr>
      </w:pPr>
      <w:bookmarkStart w:id="22" w:name="_Toc456598589"/>
      <w:bookmarkStart w:id="23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3B1400" w:rsidDel="003B1400" w:rsidRDefault="003B1400" w:rsidP="003B1400">
      <w:pPr>
        <w:pStyle w:val="ListParagraph"/>
        <w:numPr>
          <w:ilvl w:val="0"/>
          <w:numId w:val="27"/>
        </w:numPr>
        <w:rPr>
          <w:del w:id="24" w:author="Mihail" w:date="2014-02-08T22:54:00Z"/>
        </w:rPr>
        <w:pPrChange w:id="25" w:author="Mihail" w:date="2014-02-08T22:53:00Z">
          <w:pPr>
            <w:ind w:left="720"/>
          </w:pPr>
        </w:pPrChange>
      </w:pPr>
    </w:p>
    <w:p w:rsidR="00C316B6" w:rsidRPr="00755341" w:rsidDel="00FB0649" w:rsidRDefault="00C316B6" w:rsidP="007B71B9">
      <w:pPr>
        <w:pStyle w:val="ListParagraph"/>
        <w:numPr>
          <w:ilvl w:val="0"/>
          <w:numId w:val="25"/>
        </w:numPr>
        <w:rPr>
          <w:del w:id="26" w:author="Mihail" w:date="2014-02-08T22:49:00Z"/>
          <w:lang w:val="bg-BG"/>
        </w:rPr>
      </w:pPr>
      <w:del w:id="27" w:author="Mihail" w:date="2014-02-08T22:49:00Z">
        <w:r w:rsidRPr="00755341" w:rsidDel="00FB0649">
          <w:rPr>
            <w:lang w:val="bg-BG"/>
          </w:rPr>
          <w:delText>Бизнес модел</w:delText>
        </w:r>
      </w:del>
    </w:p>
    <w:p w:rsidR="00C316B6" w:rsidRPr="00755341" w:rsidDel="00FB0649" w:rsidRDefault="00C316B6" w:rsidP="007B71B9">
      <w:pPr>
        <w:pStyle w:val="ListParagraph"/>
        <w:numPr>
          <w:ilvl w:val="0"/>
          <w:numId w:val="25"/>
        </w:numPr>
        <w:rPr>
          <w:del w:id="28" w:author="Mihail" w:date="2014-02-08T22:49:00Z"/>
          <w:lang w:val="bg-BG"/>
        </w:rPr>
      </w:pPr>
      <w:del w:id="29" w:author="Mihail" w:date="2014-02-08T22:49:00Z">
        <w:r w:rsidRPr="00755341" w:rsidDel="00FB0649">
          <w:rPr>
            <w:lang w:val="bg-BG"/>
          </w:rPr>
          <w:delText>Модел на данните</w:delText>
        </w:r>
      </w:del>
    </w:p>
    <w:p w:rsidR="00C316B6" w:rsidRPr="00755341" w:rsidDel="00FB0649" w:rsidRDefault="00C316B6" w:rsidP="007B71B9">
      <w:pPr>
        <w:pStyle w:val="ListParagraph"/>
        <w:numPr>
          <w:ilvl w:val="0"/>
          <w:numId w:val="25"/>
        </w:numPr>
        <w:rPr>
          <w:del w:id="30" w:author="Mihail" w:date="2014-02-08T22:49:00Z"/>
          <w:lang w:val="bg-BG"/>
        </w:rPr>
      </w:pPr>
      <w:del w:id="31" w:author="Mihail" w:date="2014-02-08T22:49:00Z">
        <w:r w:rsidRPr="00755341" w:rsidDel="00FB0649">
          <w:rPr>
            <w:lang w:val="bg-BG"/>
          </w:rPr>
          <w:delText>Специфик</w:delText>
        </w:r>
        <w:r w:rsidR="0058745E" w:rsidRPr="00755341" w:rsidDel="00FB0649">
          <w:rPr>
            <w:lang w:val="bg-BG"/>
          </w:rPr>
          <w:delText>ация на допълнителните изискван</w:delText>
        </w:r>
        <w:r w:rsidRPr="00755341" w:rsidDel="00FB0649">
          <w:rPr>
            <w:lang w:val="bg-BG"/>
          </w:rPr>
          <w:delText>и</w:delText>
        </w:r>
        <w:r w:rsidR="0058745E" w:rsidRPr="00755341" w:rsidDel="00FB0649">
          <w:rPr>
            <w:lang w:val="bg-BG"/>
          </w:rPr>
          <w:delText>я</w:delText>
        </w:r>
      </w:del>
    </w:p>
    <w:p w:rsidR="00C316B6" w:rsidRPr="00755341" w:rsidDel="00FB0649" w:rsidRDefault="0009384F" w:rsidP="007B71B9">
      <w:pPr>
        <w:pStyle w:val="ListParagraph"/>
        <w:numPr>
          <w:ilvl w:val="0"/>
          <w:numId w:val="25"/>
        </w:numPr>
        <w:rPr>
          <w:del w:id="32" w:author="Mihail" w:date="2014-02-08T22:49:00Z"/>
          <w:lang w:val="bg-BG"/>
        </w:rPr>
      </w:pPr>
      <w:del w:id="33" w:author="Mihail" w:date="2014-02-08T22:49:00Z">
        <w:r w:rsidRPr="00755341" w:rsidDel="00FB0649">
          <w:rPr>
            <w:lang w:val="bg-BG"/>
          </w:rPr>
          <w:delText>Речник</w:delText>
        </w:r>
      </w:del>
    </w:p>
    <w:p w:rsidR="00C316B6" w:rsidRPr="00755341" w:rsidDel="00FB0649" w:rsidRDefault="0058745E" w:rsidP="007B71B9">
      <w:pPr>
        <w:pStyle w:val="ListParagraph"/>
        <w:numPr>
          <w:ilvl w:val="0"/>
          <w:numId w:val="25"/>
        </w:numPr>
        <w:rPr>
          <w:del w:id="34" w:author="Mihail" w:date="2014-02-08T22:49:00Z"/>
          <w:lang w:val="bg-BG"/>
        </w:rPr>
      </w:pPr>
      <w:del w:id="35" w:author="Mihail" w:date="2014-02-08T22:49:00Z">
        <w:r w:rsidRPr="00755341" w:rsidDel="00FB0649">
          <w:rPr>
            <w:lang w:val="bg-BG"/>
          </w:rPr>
          <w:delText xml:space="preserve">Списък </w:delText>
        </w:r>
        <w:r w:rsidR="00C316B6" w:rsidRPr="00755341" w:rsidDel="00FB0649">
          <w:rPr>
            <w:lang w:val="bg-BG"/>
          </w:rPr>
          <w:delText>с рискове</w:delText>
        </w:r>
      </w:del>
    </w:p>
    <w:p w:rsidR="00C316B6" w:rsidRPr="00755341" w:rsidDel="00FB0649" w:rsidRDefault="0009384F" w:rsidP="007B71B9">
      <w:pPr>
        <w:pStyle w:val="ListParagraph"/>
        <w:numPr>
          <w:ilvl w:val="0"/>
          <w:numId w:val="25"/>
        </w:numPr>
        <w:rPr>
          <w:del w:id="36" w:author="Mihail" w:date="2014-02-08T22:49:00Z"/>
          <w:lang w:val="bg-BG"/>
        </w:rPr>
      </w:pPr>
      <w:del w:id="37" w:author="Mihail" w:date="2014-02-08T22:49:00Z">
        <w:r w:rsidRPr="00755341" w:rsidDel="00FB0649">
          <w:rPr>
            <w:lang w:val="bg-BG"/>
          </w:rPr>
          <w:delText>Инфраструктурен</w:delText>
        </w:r>
        <w:r w:rsidR="00C316B6" w:rsidRPr="00755341" w:rsidDel="00FB0649">
          <w:rPr>
            <w:lang w:val="bg-BG"/>
          </w:rPr>
          <w:delText xml:space="preserve"> модел</w:delText>
        </w:r>
      </w:del>
    </w:p>
    <w:p w:rsidR="00C316B6" w:rsidRPr="00755341" w:rsidDel="00FB0649" w:rsidRDefault="0009384F" w:rsidP="007B71B9">
      <w:pPr>
        <w:pStyle w:val="ListParagraph"/>
        <w:numPr>
          <w:ilvl w:val="0"/>
          <w:numId w:val="25"/>
        </w:numPr>
        <w:rPr>
          <w:del w:id="38" w:author="Mihail" w:date="2014-02-08T22:49:00Z"/>
          <w:lang w:val="bg-BG"/>
        </w:rPr>
      </w:pPr>
      <w:del w:id="39" w:author="Mihail" w:date="2014-02-08T22:49:00Z">
        <w:r w:rsidRPr="00755341" w:rsidDel="00FB0649">
          <w:rPr>
            <w:lang w:val="bg-BG"/>
          </w:rPr>
          <w:delText>Главен</w:delText>
        </w:r>
        <w:r w:rsidR="00C316B6" w:rsidRPr="00755341" w:rsidDel="00FB0649">
          <w:rPr>
            <w:lang w:val="bg-BG"/>
          </w:rPr>
          <w:delText xml:space="preserve"> план за разработка</w:delText>
        </w:r>
      </w:del>
    </w:p>
    <w:p w:rsidR="00C316B6" w:rsidRPr="00755341" w:rsidDel="00FB0649" w:rsidRDefault="0009384F" w:rsidP="007B71B9">
      <w:pPr>
        <w:pStyle w:val="ListParagraph"/>
        <w:numPr>
          <w:ilvl w:val="0"/>
          <w:numId w:val="25"/>
        </w:numPr>
        <w:rPr>
          <w:del w:id="40" w:author="Mihail" w:date="2014-02-08T22:49:00Z"/>
          <w:lang w:val="bg-BG"/>
        </w:rPr>
      </w:pPr>
      <w:del w:id="41" w:author="Mihail" w:date="2014-02-08T22:49:00Z">
        <w:r w:rsidRPr="00755341" w:rsidDel="00FB0649">
          <w:rPr>
            <w:lang w:val="bg-BG"/>
          </w:rPr>
          <w:delText>П</w:delText>
        </w:r>
        <w:r w:rsidR="00C316B6" w:rsidRPr="00755341" w:rsidDel="00FB0649">
          <w:rPr>
            <w:lang w:val="bg-BG"/>
          </w:rPr>
          <w:delText>лан за управление на качеството</w:delText>
        </w:r>
      </w:del>
    </w:p>
    <w:p w:rsidR="00681851" w:rsidRDefault="00C174E6" w:rsidP="00C316B6">
      <w:pPr>
        <w:pStyle w:val="Heading2"/>
      </w:pPr>
      <w:bookmarkStart w:id="42" w:name="_Toc379227722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22"/>
      <w:bookmarkEnd w:id="23"/>
      <w:bookmarkEnd w:id="42"/>
    </w:p>
    <w:p w:rsidR="007C2FE4" w:rsidRPr="003B062C" w:rsidRDefault="0012557C" w:rsidP="007C2FE4">
      <w:pPr>
        <w:ind w:left="720"/>
        <w:rPr>
          <w:lang w:val="bg-BG"/>
        </w:rPr>
      </w:pPr>
      <w:r w:rsidRPr="003B062C">
        <w:rPr>
          <w:lang w:val="bg-BG"/>
        </w:rPr>
        <w:t xml:space="preserve">Описани са в </w:t>
      </w:r>
      <w:r w:rsidR="00AE32CA" w:rsidRPr="003B062C">
        <w:rPr>
          <w:lang w:val="bg-BG"/>
        </w:rPr>
        <w:t>документа „Речник“.</w:t>
      </w:r>
    </w:p>
    <w:p w:rsidR="00681851" w:rsidRDefault="00C174E6">
      <w:pPr>
        <w:pStyle w:val="Heading1"/>
        <w:rPr>
          <w:b w:val="0"/>
        </w:rPr>
      </w:pPr>
      <w:bookmarkStart w:id="43" w:name="_Toc379227723"/>
      <w:r>
        <w:rPr>
          <w:lang w:val="bg-BG"/>
        </w:rPr>
        <w:t>План</w:t>
      </w:r>
      <w:bookmarkEnd w:id="43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E27035" w:rsidRPr="00C275B2" w:rsidTr="00110CCB">
        <w:tc>
          <w:tcPr>
            <w:tcW w:w="3827" w:type="dxa"/>
            <w:shd w:val="clear" w:color="auto" w:fill="auto"/>
          </w:tcPr>
          <w:p w:rsidR="00E27035" w:rsidRPr="00677558" w:rsidRDefault="00E27035" w:rsidP="00CD04F5">
            <w:pPr>
              <w:jc w:val="center"/>
              <w:rPr>
                <w:b/>
                <w:lang w:val="bg-BG"/>
                <w:rPrChange w:id="44" w:author="Mihail" w:date="2014-02-08T22:53:00Z">
                  <w:rPr>
                    <w:b/>
                    <w:lang w:val="bg-BG"/>
                  </w:rPr>
                </w:rPrChange>
              </w:rPr>
            </w:pPr>
            <w:r w:rsidRPr="00677558">
              <w:rPr>
                <w:b/>
                <w:lang w:val="bg-BG"/>
                <w:rPrChange w:id="45" w:author="Mihail" w:date="2014-02-08T22:53:00Z">
                  <w:rPr>
                    <w:b/>
                    <w:lang w:val="bg-BG"/>
                  </w:rPr>
                </w:rPrChange>
              </w:rPr>
              <w:t>Задача/документ/функционалност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E27035" w:rsidRPr="00677558" w:rsidRDefault="00E27035" w:rsidP="00CD04F5">
            <w:pPr>
              <w:jc w:val="center"/>
              <w:rPr>
                <w:b/>
                <w:lang w:val="bg-BG"/>
                <w:rPrChange w:id="46" w:author="Mihail" w:date="2014-02-08T22:53:00Z">
                  <w:rPr>
                    <w:b/>
                    <w:lang w:val="bg-BG"/>
                  </w:rPr>
                </w:rPrChange>
              </w:rPr>
            </w:pPr>
            <w:r w:rsidRPr="00677558">
              <w:rPr>
                <w:b/>
                <w:lang w:val="bg-BG"/>
                <w:rPrChange w:id="47" w:author="Mihail" w:date="2014-02-08T22:53:00Z">
                  <w:rPr>
                    <w:b/>
                    <w:lang w:val="bg-BG"/>
                  </w:rPr>
                </w:rPrChange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E27035" w:rsidRPr="00677558" w:rsidRDefault="00E27035" w:rsidP="00677558">
            <w:pPr>
              <w:rPr>
                <w:b/>
                <w:lang w:val="bg-BG"/>
                <w:rPrChange w:id="48" w:author="Mihail" w:date="2014-02-08T22:53:00Z">
                  <w:rPr>
                    <w:b/>
                  </w:rPr>
                </w:rPrChange>
              </w:rPr>
              <w:pPrChange w:id="49" w:author="Mihail" w:date="2014-02-08T22:53:00Z">
                <w:pPr/>
              </w:pPrChange>
            </w:pPr>
            <w:r w:rsidRPr="00677558">
              <w:rPr>
                <w:b/>
                <w:lang w:val="bg-BG"/>
                <w:rPrChange w:id="50" w:author="Mihail" w:date="2014-02-08T22:53:00Z">
                  <w:rPr>
                    <w:b/>
                    <w:lang w:val="bg-BG"/>
                  </w:rPr>
                </w:rPrChange>
              </w:rPr>
              <w:t xml:space="preserve">Оценка в човекочасове </w:t>
            </w:r>
            <w:del w:id="51" w:author="Mihail" w:date="2014-02-08T22:53:00Z">
              <w:r w:rsidRPr="00677558" w:rsidDel="00677558">
                <w:rPr>
                  <w:b/>
                  <w:lang w:val="bg-BG"/>
                  <w:rPrChange w:id="52" w:author="Mihail" w:date="2014-02-08T22:53:00Z">
                    <w:rPr>
                      <w:b/>
                      <w:lang w:val="bg-BG"/>
                    </w:rPr>
                  </w:rPrChange>
                </w:rPr>
                <w:delText>(estimate)</w:delText>
              </w:r>
            </w:del>
          </w:p>
        </w:tc>
      </w:tr>
      <w:tr w:rsidR="003B1400" w:rsidRPr="00C275B2" w:rsidTr="00110CCB"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lang w:val="bg-BG"/>
                <w:rPrChange w:id="53" w:author="Mihail" w:date="2014-02-08T22:56:00Z">
                  <w:rPr>
                    <w:lang w:val="bg-BG"/>
                  </w:rPr>
                </w:rPrChange>
              </w:rPr>
            </w:pPr>
            <w:ins w:id="54" w:author="Mihail" w:date="2014-02-08T22:56:00Z">
              <w:r w:rsidRPr="003B1400">
                <w:rPr>
                  <w:lang w:val="bg-BG"/>
                  <w:rPrChange w:id="55" w:author="Mihail" w:date="2014-02-08T22:56:00Z">
                    <w:rPr/>
                  </w:rPrChange>
                </w:rPr>
                <w:t>Ревизия на главния план за разработка</w:t>
              </w:r>
            </w:ins>
            <w:del w:id="56" w:author="Mihail" w:date="2014-02-08T22:50:00Z">
              <w:r w:rsidRPr="003B1400" w:rsidDel="00FB0649">
                <w:rPr>
                  <w:lang w:val="bg-BG"/>
                  <w:rPrChange w:id="57" w:author="Mihail" w:date="2014-02-08T22:56:00Z">
                    <w:rPr>
                      <w:lang w:val="bg-BG"/>
                    </w:rPr>
                  </w:rPrChange>
                </w:rPr>
                <w:delText>Бизнес модел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58" w:author="Mihail" w:date="2014-02-08T22:53:00Z">
                  <w:rPr>
                    <w:lang w:val="bg-BG"/>
                  </w:rPr>
                </w:rPrChange>
              </w:rPr>
            </w:pPr>
            <w:ins w:id="59" w:author="Mihail" w:date="2014-02-08T22:56:00Z">
              <w:r>
                <w:rPr>
                  <w:lang w:val="bg-BG"/>
                </w:rPr>
                <w:t>Михаил Радков</w:t>
              </w:r>
            </w:ins>
            <w:del w:id="60" w:author="Mihail" w:date="2014-02-08T22:50:00Z">
              <w:r w:rsidRPr="00677558" w:rsidDel="00FB0649">
                <w:rPr>
                  <w:lang w:val="bg-BG"/>
                  <w:rPrChange w:id="61" w:author="Mihail" w:date="2014-02-08T22:53:00Z">
                    <w:rPr>
                      <w:lang w:val="bg-BG"/>
                    </w:rPr>
                  </w:rPrChange>
                </w:rPr>
                <w:delText>Малвина Макариева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62" w:author="Mihail" w:date="2014-02-08T22:53:00Z">
                  <w:rPr>
                    <w:lang w:val="bg-BG"/>
                  </w:rPr>
                </w:rPrChange>
              </w:rPr>
            </w:pPr>
            <w:ins w:id="63" w:author="Mihail" w:date="2014-02-08T22:58:00Z">
              <w:r>
                <w:rPr>
                  <w:lang w:val="bg-BG"/>
                </w:rPr>
                <w:t>8 часа</w:t>
              </w:r>
            </w:ins>
            <w:del w:id="64" w:author="Mihail" w:date="2014-02-08T22:50:00Z">
              <w:r w:rsidRPr="00677558" w:rsidDel="00FB0649">
                <w:rPr>
                  <w:lang w:val="bg-BG"/>
                  <w:rPrChange w:id="65" w:author="Mihail" w:date="2014-02-08T22:53:00Z">
                    <w:rPr>
                      <w:lang w:val="bg-BG"/>
                    </w:rPr>
                  </w:rPrChange>
                </w:rPr>
                <w:delText>8</w:delText>
              </w:r>
            </w:del>
          </w:p>
        </w:tc>
      </w:tr>
      <w:tr w:rsidR="003B1400" w:rsidRPr="00C275B2" w:rsidTr="00110CCB"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lang w:val="bg-BG"/>
                <w:rPrChange w:id="66" w:author="Mihail" w:date="2014-02-08T22:56:00Z">
                  <w:rPr>
                    <w:lang w:val="bg-BG"/>
                  </w:rPr>
                </w:rPrChange>
              </w:rPr>
            </w:pPr>
            <w:ins w:id="67" w:author="Mihail" w:date="2014-02-08T22:56:00Z">
              <w:r w:rsidRPr="003B1400">
                <w:rPr>
                  <w:lang w:val="bg-BG"/>
                  <w:rPrChange w:id="68" w:author="Mihail" w:date="2014-02-08T22:56:00Z">
                    <w:rPr/>
                  </w:rPrChange>
                </w:rPr>
                <w:t>Ревизия на плана за управление на качеството</w:t>
              </w:r>
            </w:ins>
            <w:del w:id="69" w:author="Mihail" w:date="2014-02-08T22:50:00Z">
              <w:r w:rsidRPr="003B1400" w:rsidDel="00FB0649">
                <w:rPr>
                  <w:lang w:val="bg-BG"/>
                  <w:rPrChange w:id="70" w:author="Mihail" w:date="2014-02-08T22:56:00Z">
                    <w:rPr>
                      <w:lang w:val="bg-BG"/>
                    </w:rPr>
                  </w:rPrChange>
                </w:rPr>
                <w:delText>Модел на данните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71" w:author="Mihail" w:date="2014-02-08T22:53:00Z">
                  <w:rPr>
                    <w:lang w:val="bg-BG"/>
                  </w:rPr>
                </w:rPrChange>
              </w:rPr>
            </w:pPr>
            <w:ins w:id="72" w:author="Mihail" w:date="2014-02-08T22:57:00Z">
              <w:r>
                <w:rPr>
                  <w:lang w:val="bg-BG"/>
                </w:rPr>
                <w:t>Лиляна Маринова</w:t>
              </w:r>
            </w:ins>
            <w:del w:id="73" w:author="Mihail" w:date="2014-02-08T22:50:00Z">
              <w:r w:rsidRPr="00677558" w:rsidDel="00FB0649">
                <w:rPr>
                  <w:lang w:val="bg-BG"/>
                  <w:rPrChange w:id="74" w:author="Mihail" w:date="2014-02-08T22:53:00Z">
                    <w:rPr>
                      <w:lang w:val="bg-BG"/>
                    </w:rPr>
                  </w:rPrChange>
                </w:rPr>
                <w:delText>Лиляна Маринова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75" w:author="Mihail" w:date="2014-02-08T22:53:00Z">
                  <w:rPr>
                    <w:lang w:val="bg-BG"/>
                  </w:rPr>
                </w:rPrChange>
              </w:rPr>
            </w:pPr>
            <w:ins w:id="76" w:author="Mihail" w:date="2014-02-08T22:58:00Z">
              <w:r>
                <w:rPr>
                  <w:lang w:val="bg-BG"/>
                </w:rPr>
                <w:t>8 часа</w:t>
              </w:r>
              <w:r w:rsidRPr="00677558" w:rsidDel="00FB0649">
                <w:rPr>
                  <w:lang w:val="bg-BG"/>
                  <w:rPrChange w:id="77" w:author="Mihail" w:date="2014-02-08T22:53:00Z">
                    <w:rPr>
                      <w:lang w:val="bg-BG"/>
                    </w:rPr>
                  </w:rPrChange>
                </w:rPr>
                <w:t xml:space="preserve"> </w:t>
              </w:r>
            </w:ins>
            <w:del w:id="78" w:author="Mihail" w:date="2014-02-08T22:50:00Z">
              <w:r w:rsidRPr="00677558" w:rsidDel="00FB0649">
                <w:rPr>
                  <w:lang w:val="bg-BG"/>
                  <w:rPrChange w:id="79" w:author="Mihail" w:date="2014-02-08T22:53:00Z">
                    <w:rPr>
                      <w:lang w:val="bg-BG"/>
                    </w:rPr>
                  </w:rPrChange>
                </w:rPr>
                <w:delText>16</w:delText>
              </w:r>
            </w:del>
          </w:p>
        </w:tc>
      </w:tr>
      <w:tr w:rsidR="003B1400" w:rsidRPr="00C275B2" w:rsidTr="00110CCB">
        <w:trPr>
          <w:ins w:id="80" w:author="Mihail" w:date="2014-02-08T22:58:00Z"/>
        </w:trPr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ins w:id="81" w:author="Mihail" w:date="2014-02-08T22:58:00Z"/>
                <w:lang w:val="bg-BG"/>
                <w:rPrChange w:id="82" w:author="Mihail" w:date="2014-02-08T22:56:00Z">
                  <w:rPr>
                    <w:ins w:id="83" w:author="Mihail" w:date="2014-02-08T22:58:00Z"/>
                    <w:lang w:val="bg-BG"/>
                  </w:rPr>
                </w:rPrChange>
              </w:rPr>
            </w:pPr>
            <w:ins w:id="84" w:author="Mihail" w:date="2014-02-08T22:59:00Z">
              <w:r w:rsidRPr="003B1400">
                <w:rPr>
                  <w:lang w:val="bg-BG"/>
                </w:rPr>
                <w:t>Ревизия на списъка с рискове</w:t>
              </w:r>
            </w:ins>
          </w:p>
        </w:tc>
        <w:tc>
          <w:tcPr>
            <w:tcW w:w="3260" w:type="dxa"/>
            <w:shd w:val="clear" w:color="auto" w:fill="auto"/>
          </w:tcPr>
          <w:p w:rsidR="003B1400" w:rsidRDefault="003B1400" w:rsidP="003B1400">
            <w:pPr>
              <w:rPr>
                <w:ins w:id="85" w:author="Mihail" w:date="2014-02-08T22:58:00Z"/>
                <w:lang w:val="bg-BG"/>
              </w:rPr>
            </w:pPr>
            <w:ins w:id="86" w:author="Mihail" w:date="2014-02-08T22:59:00Z">
              <w:r>
                <w:rPr>
                  <w:lang w:val="bg-BG"/>
                </w:rPr>
                <w:t>Михаил Радков</w:t>
              </w:r>
            </w:ins>
          </w:p>
        </w:tc>
        <w:tc>
          <w:tcPr>
            <w:tcW w:w="1701" w:type="dxa"/>
            <w:shd w:val="clear" w:color="auto" w:fill="auto"/>
          </w:tcPr>
          <w:p w:rsidR="003B1400" w:rsidRDefault="00BC5BE4" w:rsidP="003B1400">
            <w:pPr>
              <w:rPr>
                <w:ins w:id="87" w:author="Mihail" w:date="2014-02-08T22:58:00Z"/>
                <w:lang w:val="bg-BG"/>
              </w:rPr>
            </w:pPr>
            <w:ins w:id="88" w:author="Mihail" w:date="2014-02-08T22:59:00Z">
              <w:r>
                <w:rPr>
                  <w:lang w:val="bg-BG"/>
                </w:rPr>
                <w:t>4 часа</w:t>
              </w:r>
            </w:ins>
          </w:p>
        </w:tc>
      </w:tr>
      <w:tr w:rsidR="003B1400" w:rsidRPr="00C275B2" w:rsidDel="00FB0649" w:rsidTr="00110CCB">
        <w:trPr>
          <w:del w:id="89" w:author="Mihail" w:date="2014-02-08T22:52:00Z"/>
        </w:trPr>
        <w:tc>
          <w:tcPr>
            <w:tcW w:w="3827" w:type="dxa"/>
            <w:shd w:val="clear" w:color="auto" w:fill="auto"/>
          </w:tcPr>
          <w:p w:rsidR="003B1400" w:rsidRPr="003B1400" w:rsidDel="00FB0649" w:rsidRDefault="003B1400" w:rsidP="003B1400">
            <w:pPr>
              <w:rPr>
                <w:del w:id="90" w:author="Mihail" w:date="2014-02-08T22:52:00Z"/>
                <w:lang w:val="bg-BG"/>
                <w:rPrChange w:id="91" w:author="Mihail" w:date="2014-02-08T22:56:00Z">
                  <w:rPr>
                    <w:del w:id="92" w:author="Mihail" w:date="2014-02-08T22:52:00Z"/>
                    <w:lang w:val="bg-BG"/>
                  </w:rPr>
                </w:rPrChange>
              </w:rPr>
            </w:pPr>
            <w:ins w:id="93" w:author="Mihail" w:date="2014-02-08T22:56:00Z">
              <w:r w:rsidRPr="003B1400">
                <w:rPr>
                  <w:lang w:val="bg-BG"/>
                  <w:rPrChange w:id="94" w:author="Mihail" w:date="2014-02-08T22:56:00Z">
                    <w:rPr/>
                  </w:rPrChange>
                </w:rPr>
                <w:t>Ревизия на списъка с рискове</w:t>
              </w:r>
            </w:ins>
            <w:del w:id="95" w:author="Mihail" w:date="2014-02-08T22:50:00Z">
              <w:r w:rsidRPr="003B1400" w:rsidDel="00FB0649">
                <w:rPr>
                  <w:lang w:val="bg-BG"/>
                  <w:rPrChange w:id="96" w:author="Mihail" w:date="2014-02-08T22:56:00Z">
                    <w:rPr>
                      <w:lang w:val="bg-BG"/>
                    </w:rPr>
                  </w:rPrChange>
                </w:rPr>
                <w:delText>Спецификация на допълнителните изисквания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Del="00FB0649" w:rsidRDefault="003B1400" w:rsidP="003B1400">
            <w:pPr>
              <w:rPr>
                <w:del w:id="97" w:author="Mihail" w:date="2014-02-08T22:52:00Z"/>
                <w:lang w:val="bg-BG"/>
                <w:rPrChange w:id="98" w:author="Mihail" w:date="2014-02-08T22:53:00Z">
                  <w:rPr>
                    <w:del w:id="99" w:author="Mihail" w:date="2014-02-08T22:52:00Z"/>
                    <w:lang w:val="bg-BG"/>
                  </w:rPr>
                </w:rPrChange>
              </w:rPr>
            </w:pPr>
            <w:del w:id="100" w:author="Mihail" w:date="2014-02-08T22:50:00Z">
              <w:r w:rsidRPr="00677558" w:rsidDel="00FB0649">
                <w:rPr>
                  <w:lang w:val="bg-BG"/>
                  <w:rPrChange w:id="101" w:author="Mihail" w:date="2014-02-08T22:53:00Z">
                    <w:rPr>
                      <w:lang w:val="bg-BG"/>
                    </w:rPr>
                  </w:rPrChange>
                </w:rPr>
                <w:delText>Лиляна Маринова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Del="00FB0649" w:rsidRDefault="003B1400" w:rsidP="003B1400">
            <w:pPr>
              <w:rPr>
                <w:del w:id="102" w:author="Mihail" w:date="2014-02-08T22:52:00Z"/>
                <w:lang w:val="bg-BG"/>
                <w:rPrChange w:id="103" w:author="Mihail" w:date="2014-02-08T22:53:00Z">
                  <w:rPr>
                    <w:del w:id="104" w:author="Mihail" w:date="2014-02-08T22:52:00Z"/>
                    <w:lang w:val="bg-BG"/>
                  </w:rPr>
                </w:rPrChange>
              </w:rPr>
            </w:pPr>
            <w:del w:id="105" w:author="Mihail" w:date="2014-02-08T22:50:00Z">
              <w:r w:rsidRPr="00677558" w:rsidDel="00FB0649">
                <w:rPr>
                  <w:lang w:val="bg-BG"/>
                  <w:rPrChange w:id="106" w:author="Mihail" w:date="2014-02-08T22:53:00Z">
                    <w:rPr>
                      <w:lang w:val="bg-BG"/>
                    </w:rPr>
                  </w:rPrChange>
                </w:rPr>
                <w:delText>4</w:delText>
              </w:r>
            </w:del>
          </w:p>
        </w:tc>
      </w:tr>
      <w:tr w:rsidR="003B1400" w:rsidRPr="00C275B2" w:rsidTr="00110CCB"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lang w:val="bg-BG"/>
                <w:rPrChange w:id="107" w:author="Mihail" w:date="2014-02-08T22:56:00Z">
                  <w:rPr>
                    <w:lang w:val="bg-BG"/>
                  </w:rPr>
                </w:rPrChange>
              </w:rPr>
            </w:pPr>
            <w:ins w:id="108" w:author="Mihail" w:date="2014-02-08T22:56:00Z">
              <w:r w:rsidRPr="003B1400">
                <w:rPr>
                  <w:lang w:val="bg-BG"/>
                  <w:rPrChange w:id="109" w:author="Mihail" w:date="2014-02-08T22:56:00Z">
                    <w:rPr/>
                  </w:rPrChange>
                </w:rPr>
                <w:t>Ревизия на речника</w:t>
              </w:r>
            </w:ins>
            <w:del w:id="110" w:author="Mihail" w:date="2014-02-08T22:50:00Z">
              <w:r w:rsidRPr="003B1400" w:rsidDel="00FB0649">
                <w:rPr>
                  <w:lang w:val="bg-BG"/>
                  <w:rPrChange w:id="111" w:author="Mihail" w:date="2014-02-08T22:56:00Z">
                    <w:rPr>
                      <w:lang w:val="bg-BG"/>
                    </w:rPr>
                  </w:rPrChange>
                </w:rPr>
                <w:delText>Допълване на речника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112" w:author="Mihail" w:date="2014-02-08T22:53:00Z">
                  <w:rPr>
                    <w:lang w:val="bg-BG"/>
                  </w:rPr>
                </w:rPrChange>
              </w:rPr>
            </w:pPr>
            <w:ins w:id="113" w:author="Mihail" w:date="2014-02-08T22:56:00Z">
              <w:r>
                <w:rPr>
                  <w:lang w:val="bg-BG"/>
                </w:rPr>
                <w:t>Михаил Радков</w:t>
              </w:r>
            </w:ins>
            <w:del w:id="114" w:author="Mihail" w:date="2014-02-08T22:50:00Z">
              <w:r w:rsidRPr="00677558" w:rsidDel="00FB0649">
                <w:rPr>
                  <w:lang w:val="bg-BG"/>
                  <w:rPrChange w:id="115" w:author="Mihail" w:date="2014-02-08T22:53:00Z">
                    <w:rPr>
                      <w:lang w:val="bg-BG"/>
                    </w:rPr>
                  </w:rPrChange>
                </w:rPr>
                <w:delText>Михаил Радков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RDefault="00BC5BE4" w:rsidP="003B1400">
            <w:pPr>
              <w:rPr>
                <w:lang w:val="bg-BG"/>
                <w:rPrChange w:id="116" w:author="Mihail" w:date="2014-02-08T22:53:00Z">
                  <w:rPr>
                    <w:lang w:val="bg-BG"/>
                  </w:rPr>
                </w:rPrChange>
              </w:rPr>
            </w:pPr>
            <w:ins w:id="117" w:author="Mihail" w:date="2014-02-08T22:59:00Z">
              <w:r>
                <w:rPr>
                  <w:lang w:val="bg-BG"/>
                </w:rPr>
                <w:t>4 часа</w:t>
              </w:r>
            </w:ins>
            <w:del w:id="118" w:author="Mihail" w:date="2014-02-08T22:50:00Z">
              <w:r w:rsidR="003B1400" w:rsidRPr="00677558" w:rsidDel="00FB0649">
                <w:rPr>
                  <w:lang w:val="bg-BG"/>
                  <w:rPrChange w:id="119" w:author="Mihail" w:date="2014-02-08T22:53:00Z">
                    <w:rPr>
                      <w:lang w:val="bg-BG"/>
                    </w:rPr>
                  </w:rPrChange>
                </w:rPr>
                <w:delText>2</w:delText>
              </w:r>
            </w:del>
          </w:p>
        </w:tc>
      </w:tr>
      <w:tr w:rsidR="003B1400" w:rsidRPr="00C275B2" w:rsidTr="00110CCB"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lang w:val="bg-BG"/>
                <w:rPrChange w:id="120" w:author="Mihail" w:date="2014-02-08T22:56:00Z">
                  <w:rPr>
                    <w:lang w:val="bg-BG"/>
                  </w:rPr>
                </w:rPrChange>
              </w:rPr>
            </w:pPr>
            <w:ins w:id="121" w:author="Mihail" w:date="2014-02-08T22:56:00Z">
              <w:r w:rsidRPr="003B1400">
                <w:rPr>
                  <w:lang w:val="bg-BG"/>
                  <w:rPrChange w:id="122" w:author="Mihail" w:date="2014-02-08T22:56:00Z">
                    <w:rPr/>
                  </w:rPrChange>
                </w:rPr>
                <w:t>Детайлен план за итерация Е2</w:t>
              </w:r>
            </w:ins>
            <w:del w:id="123" w:author="Mihail" w:date="2014-02-08T22:50:00Z">
              <w:r w:rsidRPr="003B1400" w:rsidDel="00FB0649">
                <w:rPr>
                  <w:lang w:val="bg-BG"/>
                  <w:rPrChange w:id="124" w:author="Mihail" w:date="2014-02-08T22:56:00Z">
                    <w:rPr>
                      <w:lang w:val="bg-BG"/>
                    </w:rPr>
                  </w:rPrChange>
                </w:rPr>
                <w:delText>Ревизия на списъка с рискове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125" w:author="Mihail" w:date="2014-02-08T22:53:00Z">
                  <w:rPr>
                    <w:lang w:val="bg-BG"/>
                  </w:rPr>
                </w:rPrChange>
              </w:rPr>
            </w:pPr>
            <w:ins w:id="126" w:author="Mihail" w:date="2014-02-08T22:56:00Z">
              <w:r>
                <w:rPr>
                  <w:lang w:val="bg-BG"/>
                </w:rPr>
                <w:t>Михаил Радков</w:t>
              </w:r>
            </w:ins>
            <w:del w:id="127" w:author="Mihail" w:date="2014-02-08T22:50:00Z">
              <w:r w:rsidRPr="00677558" w:rsidDel="00FB0649">
                <w:rPr>
                  <w:lang w:val="bg-BG"/>
                  <w:rPrChange w:id="128" w:author="Mihail" w:date="2014-02-08T22:53:00Z">
                    <w:rPr>
                      <w:lang w:val="bg-BG"/>
                    </w:rPr>
                  </w:rPrChange>
                </w:rPr>
                <w:delText>Михаил Радков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129" w:author="Mihail" w:date="2014-02-08T22:53:00Z">
                  <w:rPr>
                    <w:lang w:val="bg-BG"/>
                  </w:rPr>
                </w:rPrChange>
              </w:rPr>
            </w:pPr>
            <w:ins w:id="130" w:author="Mihail" w:date="2014-02-08T22:59:00Z">
              <w:r>
                <w:rPr>
                  <w:lang w:val="bg-BG"/>
                </w:rPr>
                <w:t>8 часа</w:t>
              </w:r>
              <w:r w:rsidRPr="000B19AF" w:rsidDel="00FB0649">
                <w:rPr>
                  <w:lang w:val="bg-BG"/>
                </w:rPr>
                <w:t xml:space="preserve"> </w:t>
              </w:r>
            </w:ins>
            <w:del w:id="131" w:author="Mihail" w:date="2014-02-08T22:50:00Z">
              <w:r w:rsidRPr="00677558" w:rsidDel="00FB0649">
                <w:rPr>
                  <w:lang w:val="bg-BG"/>
                  <w:rPrChange w:id="132" w:author="Mihail" w:date="2014-02-08T22:53:00Z">
                    <w:rPr>
                      <w:lang w:val="bg-BG"/>
                    </w:rPr>
                  </w:rPrChange>
                </w:rPr>
                <w:delText>2</w:delText>
              </w:r>
            </w:del>
          </w:p>
        </w:tc>
      </w:tr>
      <w:tr w:rsidR="003B1400" w:rsidRPr="00C275B2" w:rsidTr="00110CCB">
        <w:tc>
          <w:tcPr>
            <w:tcW w:w="3827" w:type="dxa"/>
            <w:shd w:val="clear" w:color="auto" w:fill="auto"/>
          </w:tcPr>
          <w:p w:rsidR="003B1400" w:rsidRPr="003B1400" w:rsidRDefault="003B1400" w:rsidP="003B1400">
            <w:pPr>
              <w:rPr>
                <w:lang w:val="bg-BG"/>
                <w:rPrChange w:id="133" w:author="Mihail" w:date="2014-02-08T22:56:00Z">
                  <w:rPr>
                    <w:lang w:val="bg-BG"/>
                  </w:rPr>
                </w:rPrChange>
              </w:rPr>
            </w:pPr>
            <w:ins w:id="134" w:author="Mihail" w:date="2014-02-08T22:56:00Z">
              <w:r w:rsidRPr="003B1400">
                <w:rPr>
                  <w:lang w:val="bg-BG"/>
                  <w:rPrChange w:id="135" w:author="Mihail" w:date="2014-02-08T22:56:00Z">
                    <w:rPr/>
                  </w:rPrChange>
                </w:rPr>
                <w:t>Визия за проекта</w:t>
              </w:r>
            </w:ins>
            <w:del w:id="136" w:author="Mihail" w:date="2014-02-08T22:50:00Z">
              <w:r w:rsidRPr="003B1400" w:rsidDel="00FB0649">
                <w:rPr>
                  <w:lang w:val="bg-BG"/>
                  <w:rPrChange w:id="137" w:author="Mihail" w:date="2014-02-08T22:56:00Z">
                    <w:rPr>
                      <w:lang w:val="bg-BG"/>
                    </w:rPr>
                  </w:rPrChange>
                </w:rPr>
                <w:delText>Ревизия на инфраструктурния модел</w:delText>
              </w:r>
            </w:del>
          </w:p>
        </w:tc>
        <w:tc>
          <w:tcPr>
            <w:tcW w:w="3260" w:type="dxa"/>
            <w:shd w:val="clear" w:color="auto" w:fill="auto"/>
          </w:tcPr>
          <w:p w:rsidR="003B1400" w:rsidRPr="00677558" w:rsidRDefault="003B1400" w:rsidP="003B1400">
            <w:pPr>
              <w:rPr>
                <w:lang w:val="bg-BG"/>
                <w:rPrChange w:id="138" w:author="Mihail" w:date="2014-02-08T22:53:00Z">
                  <w:rPr>
                    <w:lang w:val="bg-BG"/>
                  </w:rPr>
                </w:rPrChange>
              </w:rPr>
            </w:pPr>
            <w:ins w:id="139" w:author="Mihail" w:date="2014-02-08T22:58:00Z">
              <w:r>
                <w:rPr>
                  <w:lang w:val="bg-BG"/>
                </w:rPr>
                <w:t>Симеон Илиев</w:t>
              </w:r>
            </w:ins>
            <w:del w:id="140" w:author="Mihail" w:date="2014-02-08T22:50:00Z">
              <w:r w:rsidRPr="00677558" w:rsidDel="00FB0649">
                <w:rPr>
                  <w:lang w:val="bg-BG"/>
                  <w:rPrChange w:id="141" w:author="Mihail" w:date="2014-02-08T22:53:00Z">
                    <w:rPr>
                      <w:lang w:val="bg-BG"/>
                    </w:rPr>
                  </w:rPrChange>
                </w:rPr>
                <w:delText>Симеон Илиев</w:delText>
              </w:r>
            </w:del>
          </w:p>
        </w:tc>
        <w:tc>
          <w:tcPr>
            <w:tcW w:w="1701" w:type="dxa"/>
            <w:shd w:val="clear" w:color="auto" w:fill="auto"/>
          </w:tcPr>
          <w:p w:rsidR="003B1400" w:rsidRPr="00677558" w:rsidRDefault="00BC5BE4" w:rsidP="003B1400">
            <w:pPr>
              <w:rPr>
                <w:lang w:val="bg-BG"/>
                <w:rPrChange w:id="142" w:author="Mihail" w:date="2014-02-08T22:53:00Z">
                  <w:rPr>
                    <w:lang w:val="bg-BG"/>
                  </w:rPr>
                </w:rPrChange>
              </w:rPr>
            </w:pPr>
            <w:ins w:id="143" w:author="Mihail" w:date="2014-02-08T22:59:00Z">
              <w:r>
                <w:rPr>
                  <w:lang w:val="bg-BG"/>
                </w:rPr>
                <w:t>16 часа</w:t>
              </w:r>
              <w:r w:rsidRPr="00677558" w:rsidDel="00FB0649">
                <w:rPr>
                  <w:lang w:val="bg-BG"/>
                  <w:rPrChange w:id="144" w:author="Mihail" w:date="2014-02-08T22:53:00Z">
                    <w:rPr>
                      <w:lang w:val="bg-BG"/>
                    </w:rPr>
                  </w:rPrChange>
                </w:rPr>
                <w:t xml:space="preserve"> </w:t>
              </w:r>
            </w:ins>
            <w:del w:id="145" w:author="Mihail" w:date="2014-02-08T22:50:00Z">
              <w:r w:rsidR="003B1400" w:rsidRPr="00677558" w:rsidDel="00FB0649">
                <w:rPr>
                  <w:lang w:val="bg-BG"/>
                  <w:rPrChange w:id="146" w:author="Mihail" w:date="2014-02-08T22:53:00Z">
                    <w:rPr>
                      <w:lang w:val="bg-BG"/>
                    </w:rPr>
                  </w:rPrChange>
                </w:rPr>
                <w:delText>2</w:delText>
              </w:r>
            </w:del>
          </w:p>
        </w:tc>
      </w:tr>
      <w:tr w:rsidR="00BC5BE4" w:rsidRPr="00C275B2" w:rsidTr="00110CCB">
        <w:tc>
          <w:tcPr>
            <w:tcW w:w="3827" w:type="dxa"/>
            <w:shd w:val="clear" w:color="auto" w:fill="auto"/>
          </w:tcPr>
          <w:p w:rsidR="00BC5BE4" w:rsidRPr="003B1400" w:rsidRDefault="00BC5BE4" w:rsidP="00BC5BE4">
            <w:pPr>
              <w:rPr>
                <w:lang w:val="bg-BG"/>
                <w:rPrChange w:id="147" w:author="Mihail" w:date="2014-02-08T22:56:00Z">
                  <w:rPr>
                    <w:lang w:val="bg-BG"/>
                  </w:rPr>
                </w:rPrChange>
              </w:rPr>
            </w:pPr>
            <w:ins w:id="148" w:author="Mihail" w:date="2014-02-08T22:56:00Z">
              <w:r w:rsidRPr="003B1400">
                <w:rPr>
                  <w:lang w:val="bg-BG"/>
                  <w:rPrChange w:id="149" w:author="Mihail" w:date="2014-02-08T22:56:00Z">
                    <w:rPr/>
                  </w:rPrChange>
                </w:rPr>
                <w:t>Инструменти</w:t>
              </w:r>
            </w:ins>
            <w:del w:id="150" w:author="Mihail" w:date="2014-02-08T22:50:00Z">
              <w:r w:rsidRPr="003B1400" w:rsidDel="00FB0649">
                <w:rPr>
                  <w:lang w:val="bg-BG"/>
                  <w:rPrChange w:id="151" w:author="Mihail" w:date="2014-02-08T22:56:00Z">
                    <w:rPr>
                      <w:lang w:val="bg-BG"/>
                    </w:rPr>
                  </w:rPrChange>
                </w:rPr>
                <w:delText>Ревизия на главния план за разработка</w:delText>
              </w:r>
            </w:del>
          </w:p>
        </w:tc>
        <w:tc>
          <w:tcPr>
            <w:tcW w:w="3260" w:type="dxa"/>
            <w:shd w:val="clear" w:color="auto" w:fill="auto"/>
          </w:tcPr>
          <w:p w:rsidR="00BC5BE4" w:rsidRPr="00677558" w:rsidRDefault="00BC5BE4" w:rsidP="00BC5BE4">
            <w:pPr>
              <w:rPr>
                <w:lang w:val="bg-BG"/>
                <w:rPrChange w:id="152" w:author="Mihail" w:date="2014-02-08T22:53:00Z">
                  <w:rPr>
                    <w:lang w:val="bg-BG"/>
                  </w:rPr>
                </w:rPrChange>
              </w:rPr>
            </w:pPr>
            <w:ins w:id="153" w:author="Mihail" w:date="2014-02-08T22:58:00Z">
              <w:r>
                <w:rPr>
                  <w:lang w:val="bg-BG"/>
                </w:rPr>
                <w:t>Малвина Макариева</w:t>
              </w:r>
            </w:ins>
            <w:del w:id="154" w:author="Mihail" w:date="2014-02-08T22:50:00Z">
              <w:r w:rsidRPr="00677558" w:rsidDel="00FB0649">
                <w:rPr>
                  <w:lang w:val="bg-BG"/>
                  <w:rPrChange w:id="155" w:author="Mihail" w:date="2014-02-08T22:53:00Z">
                    <w:rPr>
                      <w:lang w:val="bg-BG"/>
                    </w:rPr>
                  </w:rPrChange>
                </w:rPr>
                <w:delText>Михаил Радков</w:delText>
              </w:r>
            </w:del>
          </w:p>
        </w:tc>
        <w:tc>
          <w:tcPr>
            <w:tcW w:w="1701" w:type="dxa"/>
            <w:shd w:val="clear" w:color="auto" w:fill="auto"/>
          </w:tcPr>
          <w:p w:rsidR="00BC5BE4" w:rsidRPr="00677558" w:rsidRDefault="00BC5BE4" w:rsidP="00BC5BE4">
            <w:pPr>
              <w:rPr>
                <w:lang w:val="bg-BG"/>
                <w:rPrChange w:id="156" w:author="Mihail" w:date="2014-02-08T22:53:00Z">
                  <w:rPr>
                    <w:lang w:val="bg-BG"/>
                  </w:rPr>
                </w:rPrChange>
              </w:rPr>
            </w:pPr>
            <w:ins w:id="157" w:author="Mihail" w:date="2014-02-08T22:59:00Z">
              <w:r>
                <w:rPr>
                  <w:lang w:val="bg-BG"/>
                </w:rPr>
                <w:t>8 часа</w:t>
              </w:r>
              <w:r w:rsidRPr="000B19AF" w:rsidDel="00FB0649">
                <w:rPr>
                  <w:lang w:val="bg-BG"/>
                </w:rPr>
                <w:t xml:space="preserve"> </w:t>
              </w:r>
            </w:ins>
            <w:del w:id="158" w:author="Mihail" w:date="2014-02-08T22:50:00Z">
              <w:r w:rsidRPr="00677558" w:rsidDel="00FB0649">
                <w:rPr>
                  <w:lang w:val="bg-BG"/>
                  <w:rPrChange w:id="159" w:author="Mihail" w:date="2014-02-08T22:53:00Z">
                    <w:rPr>
                      <w:lang w:val="bg-BG"/>
                    </w:rPr>
                  </w:rPrChange>
                </w:rPr>
                <w:delText>4</w:delText>
              </w:r>
            </w:del>
          </w:p>
        </w:tc>
      </w:tr>
      <w:tr w:rsidR="00BC5BE4" w:rsidRPr="00C275B2" w:rsidTr="00110CCB">
        <w:tc>
          <w:tcPr>
            <w:tcW w:w="3827" w:type="dxa"/>
            <w:shd w:val="clear" w:color="auto" w:fill="auto"/>
          </w:tcPr>
          <w:p w:rsidR="00BC5BE4" w:rsidRPr="003B1400" w:rsidRDefault="00BC5BE4" w:rsidP="00BC5BE4">
            <w:pPr>
              <w:rPr>
                <w:lang w:val="bg-BG"/>
                <w:rPrChange w:id="160" w:author="Mihail" w:date="2014-02-08T22:56:00Z">
                  <w:rPr>
                    <w:lang w:val="bg-BG"/>
                  </w:rPr>
                </w:rPrChange>
              </w:rPr>
            </w:pPr>
            <w:ins w:id="161" w:author="Mihail" w:date="2014-02-08T22:56:00Z">
              <w:r w:rsidRPr="003B1400">
                <w:rPr>
                  <w:lang w:val="bg-BG"/>
                  <w:rPrChange w:id="162" w:author="Mihail" w:date="2014-02-08T22:56:00Z">
                    <w:rPr/>
                  </w:rPrChange>
                </w:rPr>
                <w:t>Инфраструктурен модел</w:t>
              </w:r>
            </w:ins>
            <w:del w:id="163" w:author="Mihail" w:date="2014-02-08T22:50:00Z">
              <w:r w:rsidRPr="003B1400" w:rsidDel="00FB0649">
                <w:rPr>
                  <w:lang w:val="bg-BG"/>
                  <w:rPrChange w:id="164" w:author="Mihail" w:date="2014-02-08T22:56:00Z">
                    <w:rPr>
                      <w:lang w:val="bg-BG"/>
                    </w:rPr>
                  </w:rPrChange>
                </w:rPr>
                <w:delText>Ревизия на плана за управление на качеството</w:delText>
              </w:r>
            </w:del>
          </w:p>
        </w:tc>
        <w:tc>
          <w:tcPr>
            <w:tcW w:w="3260" w:type="dxa"/>
            <w:shd w:val="clear" w:color="auto" w:fill="auto"/>
          </w:tcPr>
          <w:p w:rsidR="00BC5BE4" w:rsidRPr="00677558" w:rsidRDefault="00BC5BE4" w:rsidP="00BC5BE4">
            <w:pPr>
              <w:rPr>
                <w:lang w:val="bg-BG"/>
                <w:rPrChange w:id="165" w:author="Mihail" w:date="2014-02-08T22:53:00Z">
                  <w:rPr>
                    <w:lang w:val="bg-BG"/>
                  </w:rPr>
                </w:rPrChange>
              </w:rPr>
            </w:pPr>
            <w:ins w:id="166" w:author="Mihail" w:date="2014-02-08T22:57:00Z">
              <w:r>
                <w:rPr>
                  <w:lang w:val="bg-BG"/>
                </w:rPr>
                <w:t>Симеон Илиев</w:t>
              </w:r>
            </w:ins>
            <w:del w:id="167" w:author="Mihail" w:date="2014-02-08T22:50:00Z">
              <w:r w:rsidRPr="00677558" w:rsidDel="00FB0649">
                <w:rPr>
                  <w:lang w:val="bg-BG"/>
                  <w:rPrChange w:id="168" w:author="Mihail" w:date="2014-02-08T22:53:00Z">
                    <w:rPr>
                      <w:lang w:val="bg-BG"/>
                    </w:rPr>
                  </w:rPrChange>
                </w:rPr>
                <w:delText>Лиляна Маринова</w:delText>
              </w:r>
            </w:del>
          </w:p>
        </w:tc>
        <w:tc>
          <w:tcPr>
            <w:tcW w:w="1701" w:type="dxa"/>
            <w:shd w:val="clear" w:color="auto" w:fill="auto"/>
          </w:tcPr>
          <w:p w:rsidR="00BC5BE4" w:rsidRPr="00677558" w:rsidRDefault="00BC5BE4" w:rsidP="00BC5BE4">
            <w:pPr>
              <w:rPr>
                <w:lang w:val="bg-BG"/>
                <w:rPrChange w:id="169" w:author="Mihail" w:date="2014-02-08T22:53:00Z">
                  <w:rPr>
                    <w:lang w:val="bg-BG"/>
                  </w:rPr>
                </w:rPrChange>
              </w:rPr>
            </w:pPr>
            <w:ins w:id="170" w:author="Mihail" w:date="2014-02-08T22:59:00Z">
              <w:r>
                <w:rPr>
                  <w:lang w:val="bg-BG"/>
                </w:rPr>
                <w:t>16 часа</w:t>
              </w:r>
              <w:r w:rsidRPr="00677558" w:rsidDel="00FB0649">
                <w:rPr>
                  <w:lang w:val="bg-BG"/>
                  <w:rPrChange w:id="171" w:author="Mihail" w:date="2014-02-08T22:53:00Z">
                    <w:rPr>
                      <w:lang w:val="bg-BG"/>
                    </w:rPr>
                  </w:rPrChange>
                </w:rPr>
                <w:t xml:space="preserve"> </w:t>
              </w:r>
            </w:ins>
            <w:del w:id="172" w:author="Mihail" w:date="2014-02-08T22:50:00Z">
              <w:r w:rsidRPr="00677558" w:rsidDel="00FB0649">
                <w:rPr>
                  <w:lang w:val="bg-BG"/>
                  <w:rPrChange w:id="173" w:author="Mihail" w:date="2014-02-08T22:53:00Z">
                    <w:rPr>
                      <w:lang w:val="bg-BG"/>
                    </w:rPr>
                  </w:rPrChange>
                </w:rPr>
                <w:delText>4</w:delText>
              </w:r>
            </w:del>
          </w:p>
        </w:tc>
      </w:tr>
      <w:tr w:rsidR="00BC5BE4" w:rsidRPr="00C275B2" w:rsidTr="00110CCB">
        <w:trPr>
          <w:ins w:id="174" w:author="Mihail" w:date="2014-02-08T22:56:00Z"/>
        </w:trPr>
        <w:tc>
          <w:tcPr>
            <w:tcW w:w="3827" w:type="dxa"/>
            <w:shd w:val="clear" w:color="auto" w:fill="auto"/>
          </w:tcPr>
          <w:p w:rsidR="00BC5BE4" w:rsidRPr="003B1400" w:rsidDel="00FB0649" w:rsidRDefault="00BC5BE4" w:rsidP="00BC5BE4">
            <w:pPr>
              <w:rPr>
                <w:ins w:id="175" w:author="Mihail" w:date="2014-02-08T22:56:00Z"/>
                <w:lang w:val="bg-BG"/>
                <w:rPrChange w:id="176" w:author="Mihail" w:date="2014-02-08T22:56:00Z">
                  <w:rPr>
                    <w:ins w:id="177" w:author="Mihail" w:date="2014-02-08T22:56:00Z"/>
                    <w:lang w:val="bg-BG"/>
                  </w:rPr>
                </w:rPrChange>
              </w:rPr>
            </w:pPr>
            <w:ins w:id="178" w:author="Mihail" w:date="2014-02-08T22:56:00Z">
              <w:r w:rsidRPr="003B1400">
                <w:rPr>
                  <w:lang w:val="bg-BG"/>
                  <w:rPrChange w:id="179" w:author="Mihail" w:date="2014-02-08T22:56:00Z">
                    <w:rPr/>
                  </w:rPrChange>
                </w:rPr>
                <w:t>Спецификация на функционалните изисквания</w:t>
              </w:r>
            </w:ins>
          </w:p>
        </w:tc>
        <w:tc>
          <w:tcPr>
            <w:tcW w:w="3260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180" w:author="Mihail" w:date="2014-02-08T22:56:00Z"/>
                <w:lang w:val="bg-BG"/>
                <w:rPrChange w:id="181" w:author="Mihail" w:date="2014-02-08T22:53:00Z">
                  <w:rPr>
                    <w:ins w:id="182" w:author="Mihail" w:date="2014-02-08T22:56:00Z"/>
                    <w:lang w:val="bg-BG"/>
                  </w:rPr>
                </w:rPrChange>
              </w:rPr>
            </w:pPr>
            <w:ins w:id="183" w:author="Mihail" w:date="2014-02-08T22:57:00Z">
              <w:r>
                <w:rPr>
                  <w:lang w:val="bg-BG"/>
                </w:rPr>
                <w:t>Лиляна Маринова</w:t>
              </w:r>
            </w:ins>
          </w:p>
        </w:tc>
        <w:tc>
          <w:tcPr>
            <w:tcW w:w="1701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184" w:author="Mihail" w:date="2014-02-08T22:56:00Z"/>
                <w:lang w:val="bg-BG"/>
                <w:rPrChange w:id="185" w:author="Mihail" w:date="2014-02-08T22:53:00Z">
                  <w:rPr>
                    <w:ins w:id="186" w:author="Mihail" w:date="2014-02-08T22:56:00Z"/>
                    <w:lang w:val="bg-BG"/>
                  </w:rPr>
                </w:rPrChange>
              </w:rPr>
            </w:pPr>
            <w:ins w:id="187" w:author="Mihail" w:date="2014-02-08T22:59:00Z">
              <w:r>
                <w:rPr>
                  <w:lang w:val="bg-BG"/>
                </w:rPr>
                <w:t>16 часа</w:t>
              </w:r>
            </w:ins>
          </w:p>
        </w:tc>
      </w:tr>
      <w:tr w:rsidR="00BC5BE4" w:rsidRPr="00C275B2" w:rsidTr="00110CCB">
        <w:trPr>
          <w:ins w:id="188" w:author="Mihail" w:date="2014-02-08T22:56:00Z"/>
        </w:trPr>
        <w:tc>
          <w:tcPr>
            <w:tcW w:w="3827" w:type="dxa"/>
            <w:shd w:val="clear" w:color="auto" w:fill="auto"/>
          </w:tcPr>
          <w:p w:rsidR="00BC5BE4" w:rsidRPr="003B1400" w:rsidDel="00FB0649" w:rsidRDefault="00BC5BE4" w:rsidP="00BC5BE4">
            <w:pPr>
              <w:rPr>
                <w:ins w:id="189" w:author="Mihail" w:date="2014-02-08T22:56:00Z"/>
                <w:lang w:val="bg-BG"/>
                <w:rPrChange w:id="190" w:author="Mihail" w:date="2014-02-08T22:56:00Z">
                  <w:rPr>
                    <w:ins w:id="191" w:author="Mihail" w:date="2014-02-08T22:56:00Z"/>
                    <w:lang w:val="bg-BG"/>
                  </w:rPr>
                </w:rPrChange>
              </w:rPr>
            </w:pPr>
            <w:ins w:id="192" w:author="Mihail" w:date="2014-02-08T22:56:00Z">
              <w:r w:rsidRPr="003B1400">
                <w:rPr>
                  <w:lang w:val="bg-BG"/>
                  <w:rPrChange w:id="193" w:author="Mihail" w:date="2014-02-08T22:56:00Z">
                    <w:rPr/>
                  </w:rPrChange>
                </w:rPr>
                <w:t>Спецификация на допълнителните изисквания</w:t>
              </w:r>
            </w:ins>
          </w:p>
        </w:tc>
        <w:tc>
          <w:tcPr>
            <w:tcW w:w="3260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194" w:author="Mihail" w:date="2014-02-08T22:56:00Z"/>
                <w:lang w:val="bg-BG"/>
                <w:rPrChange w:id="195" w:author="Mihail" w:date="2014-02-08T22:53:00Z">
                  <w:rPr>
                    <w:ins w:id="196" w:author="Mihail" w:date="2014-02-08T22:56:00Z"/>
                    <w:lang w:val="bg-BG"/>
                  </w:rPr>
                </w:rPrChange>
              </w:rPr>
            </w:pPr>
            <w:ins w:id="197" w:author="Mihail" w:date="2014-02-08T22:57:00Z">
              <w:r>
                <w:rPr>
                  <w:lang w:val="bg-BG"/>
                </w:rPr>
                <w:t>Лиляна Маринова</w:t>
              </w:r>
            </w:ins>
          </w:p>
        </w:tc>
        <w:tc>
          <w:tcPr>
            <w:tcW w:w="1701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198" w:author="Mihail" w:date="2014-02-08T22:56:00Z"/>
                <w:lang w:val="bg-BG"/>
                <w:rPrChange w:id="199" w:author="Mihail" w:date="2014-02-08T22:53:00Z">
                  <w:rPr>
                    <w:ins w:id="200" w:author="Mihail" w:date="2014-02-08T22:56:00Z"/>
                    <w:lang w:val="bg-BG"/>
                  </w:rPr>
                </w:rPrChange>
              </w:rPr>
            </w:pPr>
            <w:ins w:id="201" w:author="Mihail" w:date="2014-02-08T22:59:00Z">
              <w:r>
                <w:rPr>
                  <w:lang w:val="bg-BG"/>
                </w:rPr>
                <w:t>16 часа</w:t>
              </w:r>
            </w:ins>
          </w:p>
        </w:tc>
      </w:tr>
      <w:tr w:rsidR="00BC5BE4" w:rsidRPr="00C275B2" w:rsidTr="00110CCB">
        <w:trPr>
          <w:ins w:id="202" w:author="Mihail" w:date="2014-02-08T22:56:00Z"/>
        </w:trPr>
        <w:tc>
          <w:tcPr>
            <w:tcW w:w="3827" w:type="dxa"/>
            <w:shd w:val="clear" w:color="auto" w:fill="auto"/>
          </w:tcPr>
          <w:p w:rsidR="00BC5BE4" w:rsidRPr="003B1400" w:rsidDel="00FB0649" w:rsidRDefault="00BC5BE4" w:rsidP="00BC5BE4">
            <w:pPr>
              <w:rPr>
                <w:ins w:id="203" w:author="Mihail" w:date="2014-02-08T22:56:00Z"/>
                <w:lang w:val="bg-BG"/>
                <w:rPrChange w:id="204" w:author="Mihail" w:date="2014-02-08T22:56:00Z">
                  <w:rPr>
                    <w:ins w:id="205" w:author="Mihail" w:date="2014-02-08T22:56:00Z"/>
                    <w:lang w:val="bg-BG"/>
                  </w:rPr>
                </w:rPrChange>
              </w:rPr>
            </w:pPr>
            <w:ins w:id="206" w:author="Mihail" w:date="2014-02-08T22:56:00Z">
              <w:r w:rsidRPr="003B1400">
                <w:rPr>
                  <w:lang w:val="bg-BG"/>
                  <w:rPrChange w:id="207" w:author="Mihail" w:date="2014-02-08T22:56:00Z">
                    <w:rPr/>
                  </w:rPrChange>
                </w:rPr>
                <w:t>Предаване на итерация</w:t>
              </w:r>
            </w:ins>
          </w:p>
        </w:tc>
        <w:tc>
          <w:tcPr>
            <w:tcW w:w="3260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208" w:author="Mihail" w:date="2014-02-08T22:56:00Z"/>
                <w:lang w:val="bg-BG"/>
                <w:rPrChange w:id="209" w:author="Mihail" w:date="2014-02-08T22:53:00Z">
                  <w:rPr>
                    <w:ins w:id="210" w:author="Mihail" w:date="2014-02-08T22:56:00Z"/>
                    <w:lang w:val="bg-BG"/>
                  </w:rPr>
                </w:rPrChange>
              </w:rPr>
            </w:pPr>
            <w:ins w:id="211" w:author="Mihail" w:date="2014-02-08T22:57:00Z">
              <w:r>
                <w:rPr>
                  <w:lang w:val="bg-BG"/>
                </w:rPr>
                <w:t>Всички</w:t>
              </w:r>
            </w:ins>
          </w:p>
        </w:tc>
        <w:tc>
          <w:tcPr>
            <w:tcW w:w="1701" w:type="dxa"/>
            <w:shd w:val="clear" w:color="auto" w:fill="auto"/>
          </w:tcPr>
          <w:p w:rsidR="00BC5BE4" w:rsidRPr="00677558" w:rsidDel="00FB0649" w:rsidRDefault="00BC5BE4" w:rsidP="00BC5BE4">
            <w:pPr>
              <w:rPr>
                <w:ins w:id="212" w:author="Mihail" w:date="2014-02-08T22:56:00Z"/>
                <w:lang w:val="bg-BG"/>
                <w:rPrChange w:id="213" w:author="Mihail" w:date="2014-02-08T22:53:00Z">
                  <w:rPr>
                    <w:ins w:id="214" w:author="Mihail" w:date="2014-02-08T22:56:00Z"/>
                    <w:lang w:val="bg-BG"/>
                  </w:rPr>
                </w:rPrChange>
              </w:rPr>
            </w:pPr>
            <w:ins w:id="215" w:author="Mihail" w:date="2014-02-08T22:59:00Z">
              <w:r>
                <w:rPr>
                  <w:lang w:val="bg-BG"/>
                </w:rPr>
                <w:t xml:space="preserve">4 часа </w:t>
              </w:r>
            </w:ins>
          </w:p>
        </w:tc>
      </w:tr>
    </w:tbl>
    <w:p w:rsidR="003B062C" w:rsidRPr="003B062C" w:rsidRDefault="003B062C" w:rsidP="003B062C">
      <w:pPr>
        <w:pStyle w:val="Heading1"/>
        <w:numPr>
          <w:ilvl w:val="0"/>
          <w:numId w:val="0"/>
        </w:numPr>
        <w:ind w:left="720"/>
        <w:rPr>
          <w:b w:val="0"/>
        </w:rPr>
      </w:pPr>
    </w:p>
    <w:p w:rsidR="00681851" w:rsidRDefault="00C174E6">
      <w:pPr>
        <w:pStyle w:val="Heading1"/>
        <w:rPr>
          <w:b w:val="0"/>
        </w:rPr>
      </w:pPr>
      <w:bookmarkStart w:id="216" w:name="_Toc379227724"/>
      <w:r>
        <w:rPr>
          <w:lang w:val="bg-BG"/>
        </w:rPr>
        <w:t>Ресурси</w:t>
      </w:r>
      <w:bookmarkEnd w:id="216"/>
    </w:p>
    <w:p w:rsidR="002F20C3" w:rsidRDefault="007A72DE" w:rsidP="002F20C3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>писани</w:t>
      </w:r>
      <w:r w:rsidR="003B499B">
        <w:rPr>
          <w:lang w:val="ru-RU"/>
        </w:rPr>
        <w:t xml:space="preserve">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 w:rsidR="003B499B">
        <w:rPr>
          <w:lang w:val="ru-RU"/>
        </w:rPr>
        <w:t>.</w:t>
      </w:r>
      <w:r w:rsidR="00473780">
        <w:rPr>
          <w:lang w:val="ru-RU"/>
        </w:rPr>
        <w:t xml:space="preserve"> </w:t>
      </w:r>
      <w:bookmarkStart w:id="217" w:name="_Toc379227725"/>
      <w:bookmarkStart w:id="218" w:name="_Toc379227803"/>
      <w:r w:rsidR="002F20C3">
        <w:rPr>
          <w:lang w:val="ru-RU"/>
        </w:rPr>
        <w:t>За тази фаза са необходими:</w:t>
      </w:r>
    </w:p>
    <w:p w:rsidR="002F20C3" w:rsidRDefault="002F20C3" w:rsidP="002F20C3">
      <w:pPr>
        <w:pStyle w:val="BodyText"/>
        <w:numPr>
          <w:ilvl w:val="0"/>
          <w:numId w:val="26"/>
        </w:numPr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  <w:r w:rsidR="00DF7D25">
        <w:rPr>
          <w:lang w:val="ru-RU"/>
        </w:rPr>
        <w:t>;</w:t>
      </w:r>
    </w:p>
    <w:p w:rsidR="002F20C3" w:rsidRPr="00FC400A" w:rsidRDefault="002F20C3" w:rsidP="002F20C3">
      <w:pPr>
        <w:pStyle w:val="BodyText"/>
        <w:numPr>
          <w:ilvl w:val="0"/>
          <w:numId w:val="26"/>
        </w:numPr>
        <w:jc w:val="both"/>
        <w:rPr>
          <w:ins w:id="219" w:author="Mihail" w:date="2014-02-08T23:00:00Z"/>
          <w:lang w:val="ru-RU"/>
          <w:rPrChange w:id="220" w:author="Mihail" w:date="2014-02-08T23:00:00Z">
            <w:rPr>
              <w:ins w:id="221" w:author="Mihail" w:date="2014-02-08T23:00:00Z"/>
              <w:lang w:val="bg-BG"/>
            </w:rPr>
          </w:rPrChange>
        </w:rPr>
      </w:pPr>
      <w:r>
        <w:rPr>
          <w:lang w:val="ru-RU"/>
        </w:rPr>
        <w:t xml:space="preserve">Система за следене на задачи </w:t>
      </w:r>
      <w:r>
        <w:t>JIRA</w:t>
      </w:r>
      <w:r w:rsidR="00DF7D25">
        <w:rPr>
          <w:lang w:val="bg-BG"/>
        </w:rPr>
        <w:t>.</w:t>
      </w:r>
    </w:p>
    <w:p w:rsidR="00FC400A" w:rsidRDefault="00FC400A" w:rsidP="00FC400A">
      <w:pPr>
        <w:pStyle w:val="Heading1"/>
        <w:rPr>
          <w:ins w:id="222" w:author="Mihail" w:date="2014-02-08T23:00:00Z"/>
          <w:noProof/>
          <w:lang w:val="bg-BG"/>
        </w:rPr>
        <w:pPrChange w:id="223" w:author="Mihail" w:date="2014-02-08T23:00:00Z">
          <w:pPr>
            <w:pStyle w:val="BodyText"/>
            <w:numPr>
              <w:numId w:val="26"/>
            </w:numPr>
            <w:ind w:left="1440" w:hanging="360"/>
            <w:jc w:val="both"/>
          </w:pPr>
        </w:pPrChange>
      </w:pPr>
      <w:ins w:id="224" w:author="Mihail" w:date="2014-02-08T23:00:00Z">
        <w:r w:rsidRPr="00431DE7">
          <w:rPr>
            <w:noProof/>
            <w:lang w:val="bg-BG"/>
          </w:rPr>
          <w:t>Потребителски случаи</w:t>
        </w:r>
      </w:ins>
    </w:p>
    <w:p w:rsidR="00FC400A" w:rsidRPr="00FC400A" w:rsidRDefault="00FC400A" w:rsidP="00FC400A">
      <w:pPr>
        <w:ind w:left="720"/>
        <w:rPr>
          <w:lang w:val="bg-BG"/>
          <w:rPrChange w:id="225" w:author="Mihail" w:date="2014-02-08T23:00:00Z">
            <w:rPr>
              <w:lang w:val="ru-RU"/>
            </w:rPr>
          </w:rPrChange>
        </w:rPr>
        <w:pPrChange w:id="226" w:author="Mihail" w:date="2014-02-08T23:00:00Z">
          <w:pPr>
            <w:pStyle w:val="BodyText"/>
            <w:numPr>
              <w:numId w:val="26"/>
            </w:numPr>
            <w:ind w:left="1440" w:hanging="360"/>
            <w:jc w:val="both"/>
          </w:pPr>
        </w:pPrChange>
      </w:pPr>
      <w:ins w:id="227" w:author="Mihail" w:date="2014-02-08T23:00:00Z">
        <w:r>
          <w:rPr>
            <w:lang w:val="bg-BG"/>
          </w:rPr>
          <w:t>На тази фаза не се реализират потребителски случаи.</w:t>
        </w:r>
      </w:ins>
    </w:p>
    <w:p w:rsidR="00681851" w:rsidRDefault="00C174E6">
      <w:pPr>
        <w:pStyle w:val="Heading1"/>
        <w:rPr>
          <w:b w:val="0"/>
        </w:rPr>
      </w:pPr>
      <w:bookmarkStart w:id="228" w:name="_Toc379227726"/>
      <w:bookmarkEnd w:id="217"/>
      <w:bookmarkEnd w:id="218"/>
      <w:r>
        <w:rPr>
          <w:lang w:val="bg-BG"/>
        </w:rPr>
        <w:t>Критерии за оценяване</w:t>
      </w:r>
      <w:bookmarkEnd w:id="228"/>
    </w:p>
    <w:p w:rsidR="005455F7" w:rsidRPr="005455F7" w:rsidRDefault="005455F7" w:rsidP="005455F7">
      <w:pPr>
        <w:pStyle w:val="BodyText"/>
        <w:rPr>
          <w:lang w:val="ru-RU"/>
        </w:rPr>
      </w:pPr>
      <w:r>
        <w:rPr>
          <w:lang w:val="ru-RU"/>
        </w:rPr>
        <w:t>Завършеност на докумените и приемането им</w:t>
      </w:r>
      <w:r w:rsidR="003B499B">
        <w:rPr>
          <w:lang w:val="ru-RU"/>
        </w:rPr>
        <w:t xml:space="preserve"> от възложителя</w:t>
      </w:r>
      <w:r>
        <w:rPr>
          <w:lang w:val="ru-RU"/>
        </w:rPr>
        <w:t xml:space="preserve">. </w:t>
      </w:r>
    </w:p>
    <w:sectPr w:rsidR="005455F7" w:rsidRPr="005455F7" w:rsidSect="00CD24DC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43" w:rsidRDefault="00E72443">
      <w:r>
        <w:separator/>
      </w:r>
    </w:p>
  </w:endnote>
  <w:endnote w:type="continuationSeparator" w:id="0">
    <w:p w:rsidR="00E72443" w:rsidRDefault="00E7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CD2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5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 w:rsidR="00CD24DC">
            <w:fldChar w:fldCharType="begin"/>
          </w:r>
          <w:r>
            <w:instrText xml:space="preserve"> DATE \@ "yyyy" </w:instrText>
          </w:r>
          <w:r w:rsidR="00CD24DC">
            <w:fldChar w:fldCharType="separate"/>
          </w:r>
          <w:r w:rsidR="00C550A0">
            <w:rPr>
              <w:noProof/>
            </w:rPr>
            <w:t>2014</w:t>
          </w:r>
          <w:r w:rsidR="00CD24D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 w:rsidR="00CD24D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D24DC">
            <w:rPr>
              <w:rStyle w:val="PageNumber"/>
            </w:rPr>
            <w:fldChar w:fldCharType="separate"/>
          </w:r>
          <w:r w:rsidR="00B14D5D">
            <w:rPr>
              <w:rStyle w:val="PageNumber"/>
              <w:noProof/>
            </w:rPr>
            <w:t>4</w:t>
          </w:r>
          <w:r w:rsidR="00CD24D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 w:rsidR="00E72443">
            <w:fldChar w:fldCharType="begin"/>
          </w:r>
          <w:r w:rsidR="00E72443">
            <w:instrText xml:space="preserve"> NUMPAGES  \* MERGEFORMAT </w:instrText>
          </w:r>
          <w:r w:rsidR="00E72443">
            <w:fldChar w:fldCharType="separate"/>
          </w:r>
          <w:r w:rsidR="00B14D5D" w:rsidRPr="00B14D5D">
            <w:rPr>
              <w:rStyle w:val="PageNumber"/>
              <w:noProof/>
            </w:rPr>
            <w:t>4</w:t>
          </w:r>
          <w:r w:rsidR="00E72443">
            <w:rPr>
              <w:rStyle w:val="PageNumber"/>
              <w:noProof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43" w:rsidRDefault="00E72443">
      <w:r>
        <w:separator/>
      </w:r>
    </w:p>
  </w:footnote>
  <w:footnote w:type="continuationSeparator" w:id="0">
    <w:p w:rsidR="00E72443" w:rsidRDefault="00E72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>
            <w:t xml:space="preserve"> E1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1F34D0"/>
    <w:multiLevelType w:val="hybridMultilevel"/>
    <w:tmpl w:val="A8D6A4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EC2250B"/>
    <w:multiLevelType w:val="hybridMultilevel"/>
    <w:tmpl w:val="8214DA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3818BC"/>
    <w:multiLevelType w:val="hybridMultilevel"/>
    <w:tmpl w:val="339E96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8"/>
  </w:num>
  <w:num w:numId="23">
    <w:abstractNumId w:val="22"/>
  </w:num>
  <w:num w:numId="24">
    <w:abstractNumId w:val="15"/>
  </w:num>
  <w:num w:numId="25">
    <w:abstractNumId w:val="6"/>
  </w:num>
  <w:num w:numId="26">
    <w:abstractNumId w:val="24"/>
  </w:num>
  <w:num w:numId="27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hail">
    <w15:presenceInfo w15:providerId="None" w15:userId="Miha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5ED"/>
    <w:rsid w:val="000000C7"/>
    <w:rsid w:val="0000045D"/>
    <w:rsid w:val="00080DF8"/>
    <w:rsid w:val="0009384F"/>
    <w:rsid w:val="000A2E63"/>
    <w:rsid w:val="000A408A"/>
    <w:rsid w:val="000D6007"/>
    <w:rsid w:val="000E5969"/>
    <w:rsid w:val="0010201A"/>
    <w:rsid w:val="00110CCB"/>
    <w:rsid w:val="00122C02"/>
    <w:rsid w:val="0012557C"/>
    <w:rsid w:val="00127871"/>
    <w:rsid w:val="00154301"/>
    <w:rsid w:val="001825FE"/>
    <w:rsid w:val="00192BD7"/>
    <w:rsid w:val="001955ED"/>
    <w:rsid w:val="001A7BC6"/>
    <w:rsid w:val="001D79B4"/>
    <w:rsid w:val="001E07D9"/>
    <w:rsid w:val="0020619E"/>
    <w:rsid w:val="00294434"/>
    <w:rsid w:val="002D3581"/>
    <w:rsid w:val="002F20C3"/>
    <w:rsid w:val="003168A1"/>
    <w:rsid w:val="0032289F"/>
    <w:rsid w:val="00326894"/>
    <w:rsid w:val="003A37D1"/>
    <w:rsid w:val="003A39A5"/>
    <w:rsid w:val="003B062C"/>
    <w:rsid w:val="003B1400"/>
    <w:rsid w:val="003B499B"/>
    <w:rsid w:val="003B6A7E"/>
    <w:rsid w:val="003C0AFB"/>
    <w:rsid w:val="003F2CDA"/>
    <w:rsid w:val="00405F6F"/>
    <w:rsid w:val="00410548"/>
    <w:rsid w:val="00413859"/>
    <w:rsid w:val="004415E9"/>
    <w:rsid w:val="00473780"/>
    <w:rsid w:val="004E1886"/>
    <w:rsid w:val="004E4E55"/>
    <w:rsid w:val="005455F7"/>
    <w:rsid w:val="0058745E"/>
    <w:rsid w:val="005B420B"/>
    <w:rsid w:val="005C5EF1"/>
    <w:rsid w:val="00600447"/>
    <w:rsid w:val="00663EFF"/>
    <w:rsid w:val="00671135"/>
    <w:rsid w:val="00677558"/>
    <w:rsid w:val="00681851"/>
    <w:rsid w:val="00690F18"/>
    <w:rsid w:val="006E4C44"/>
    <w:rsid w:val="00755341"/>
    <w:rsid w:val="0076261B"/>
    <w:rsid w:val="0077131F"/>
    <w:rsid w:val="007977F8"/>
    <w:rsid w:val="007A72DE"/>
    <w:rsid w:val="007B4D51"/>
    <w:rsid w:val="007B4F2F"/>
    <w:rsid w:val="007B71B9"/>
    <w:rsid w:val="007C2FE4"/>
    <w:rsid w:val="007D0DE7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8D2ECB"/>
    <w:rsid w:val="00906871"/>
    <w:rsid w:val="0091313F"/>
    <w:rsid w:val="00921958"/>
    <w:rsid w:val="00921A43"/>
    <w:rsid w:val="00935CC0"/>
    <w:rsid w:val="009724A4"/>
    <w:rsid w:val="009830A5"/>
    <w:rsid w:val="009B4382"/>
    <w:rsid w:val="009D1437"/>
    <w:rsid w:val="009E2191"/>
    <w:rsid w:val="009F7037"/>
    <w:rsid w:val="00A34AE2"/>
    <w:rsid w:val="00AA7567"/>
    <w:rsid w:val="00AE32CA"/>
    <w:rsid w:val="00AE70FB"/>
    <w:rsid w:val="00AF4ADD"/>
    <w:rsid w:val="00B066AC"/>
    <w:rsid w:val="00B12FBE"/>
    <w:rsid w:val="00B14D5D"/>
    <w:rsid w:val="00B303CB"/>
    <w:rsid w:val="00B51234"/>
    <w:rsid w:val="00B6026F"/>
    <w:rsid w:val="00BA1F2D"/>
    <w:rsid w:val="00BA21E5"/>
    <w:rsid w:val="00BB5900"/>
    <w:rsid w:val="00BC5BE4"/>
    <w:rsid w:val="00BC768C"/>
    <w:rsid w:val="00BF263A"/>
    <w:rsid w:val="00BF4F68"/>
    <w:rsid w:val="00C174E6"/>
    <w:rsid w:val="00C316B6"/>
    <w:rsid w:val="00C34843"/>
    <w:rsid w:val="00C550A0"/>
    <w:rsid w:val="00C65464"/>
    <w:rsid w:val="00C67770"/>
    <w:rsid w:val="00CA0E00"/>
    <w:rsid w:val="00CB282E"/>
    <w:rsid w:val="00CD04F5"/>
    <w:rsid w:val="00CD24DC"/>
    <w:rsid w:val="00D14185"/>
    <w:rsid w:val="00D35940"/>
    <w:rsid w:val="00D42656"/>
    <w:rsid w:val="00D4498D"/>
    <w:rsid w:val="00D72B0E"/>
    <w:rsid w:val="00D74804"/>
    <w:rsid w:val="00D91BDE"/>
    <w:rsid w:val="00DC4062"/>
    <w:rsid w:val="00DF7D25"/>
    <w:rsid w:val="00E27035"/>
    <w:rsid w:val="00E312A5"/>
    <w:rsid w:val="00E72443"/>
    <w:rsid w:val="00E90BC2"/>
    <w:rsid w:val="00EA1B2F"/>
    <w:rsid w:val="00ED6099"/>
    <w:rsid w:val="00EE69CD"/>
    <w:rsid w:val="00EF7CB1"/>
    <w:rsid w:val="00F02B72"/>
    <w:rsid w:val="00F110BA"/>
    <w:rsid w:val="00F509E4"/>
    <w:rsid w:val="00FB064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B11674-9185-4BB8-AC92-2917E81B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4D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CD2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D24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D24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D24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D2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D2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D2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D2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D2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D24D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D2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D2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D24DC"/>
    <w:pPr>
      <w:ind w:left="900" w:hanging="900"/>
    </w:pPr>
  </w:style>
  <w:style w:type="paragraph" w:styleId="TOC1">
    <w:name w:val="toc 1"/>
    <w:basedOn w:val="Normal"/>
    <w:next w:val="Normal"/>
    <w:uiPriority w:val="39"/>
    <w:rsid w:val="00CD24D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D24D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D24D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D2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2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4DC"/>
  </w:style>
  <w:style w:type="paragraph" w:customStyle="1" w:styleId="Bullet1">
    <w:name w:val="Bullet1"/>
    <w:basedOn w:val="Normal"/>
    <w:rsid w:val="00CD24DC"/>
    <w:pPr>
      <w:ind w:left="720" w:hanging="432"/>
    </w:pPr>
  </w:style>
  <w:style w:type="paragraph" w:customStyle="1" w:styleId="Bullet2">
    <w:name w:val="Bullet2"/>
    <w:basedOn w:val="Normal"/>
    <w:rsid w:val="00CD24DC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D24DC"/>
    <w:pPr>
      <w:keepLines/>
      <w:spacing w:after="120"/>
    </w:pPr>
  </w:style>
  <w:style w:type="paragraph" w:styleId="BodyText">
    <w:name w:val="Body Text"/>
    <w:basedOn w:val="Normal"/>
    <w:rsid w:val="00CD24DC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D24D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D24DC"/>
    <w:rPr>
      <w:sz w:val="20"/>
      <w:vertAlign w:val="superscript"/>
    </w:rPr>
  </w:style>
  <w:style w:type="paragraph" w:styleId="FootnoteText">
    <w:name w:val="footnote text"/>
    <w:basedOn w:val="Normal"/>
    <w:semiHidden/>
    <w:rsid w:val="00CD2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D2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D24D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D24D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D24D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D24DC"/>
    <w:pPr>
      <w:ind w:left="600"/>
    </w:pPr>
  </w:style>
  <w:style w:type="paragraph" w:styleId="TOC5">
    <w:name w:val="toc 5"/>
    <w:basedOn w:val="Normal"/>
    <w:next w:val="Normal"/>
    <w:autoRedefine/>
    <w:semiHidden/>
    <w:rsid w:val="00CD24DC"/>
    <w:pPr>
      <w:ind w:left="800"/>
    </w:pPr>
  </w:style>
  <w:style w:type="paragraph" w:styleId="TOC6">
    <w:name w:val="toc 6"/>
    <w:basedOn w:val="Normal"/>
    <w:next w:val="Normal"/>
    <w:autoRedefine/>
    <w:semiHidden/>
    <w:rsid w:val="00CD24DC"/>
    <w:pPr>
      <w:ind w:left="1000"/>
    </w:pPr>
  </w:style>
  <w:style w:type="paragraph" w:styleId="TOC7">
    <w:name w:val="toc 7"/>
    <w:basedOn w:val="Normal"/>
    <w:next w:val="Normal"/>
    <w:autoRedefine/>
    <w:semiHidden/>
    <w:rsid w:val="00CD24DC"/>
    <w:pPr>
      <w:ind w:left="1200"/>
    </w:pPr>
  </w:style>
  <w:style w:type="paragraph" w:styleId="TOC8">
    <w:name w:val="toc 8"/>
    <w:basedOn w:val="Normal"/>
    <w:next w:val="Normal"/>
    <w:autoRedefine/>
    <w:semiHidden/>
    <w:rsid w:val="00CD24DC"/>
    <w:pPr>
      <w:ind w:left="1400"/>
    </w:pPr>
  </w:style>
  <w:style w:type="paragraph" w:styleId="TOC9">
    <w:name w:val="toc 9"/>
    <w:basedOn w:val="Normal"/>
    <w:next w:val="Normal"/>
    <w:autoRedefine/>
    <w:semiHidden/>
    <w:rsid w:val="00CD24DC"/>
    <w:pPr>
      <w:ind w:left="1600"/>
    </w:pPr>
  </w:style>
  <w:style w:type="paragraph" w:styleId="BodyText2">
    <w:name w:val="Body Text 2"/>
    <w:basedOn w:val="Normal"/>
    <w:rsid w:val="00CD24DC"/>
    <w:rPr>
      <w:i/>
      <w:color w:val="0000FF"/>
    </w:rPr>
  </w:style>
  <w:style w:type="paragraph" w:styleId="BodyTextIndent">
    <w:name w:val="Body Text Indent"/>
    <w:basedOn w:val="Normal"/>
    <w:rsid w:val="00CD2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D2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D2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D24DC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CD24D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E70FB"/>
    <w:rPr>
      <w:rFonts w:ascii="Arial" w:hAnsi="Arial"/>
      <w:b/>
      <w:sz w:val="24"/>
    </w:rPr>
  </w:style>
  <w:style w:type="table" w:styleId="TableGrid">
    <w:name w:val="Table Grid"/>
    <w:basedOn w:val="TableNormal"/>
    <w:uiPriority w:val="59"/>
    <w:rsid w:val="00BF4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C1BEA-D44C-495B-B4CE-F0840133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109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78</cp:revision>
  <cp:lastPrinted>2012-09-28T11:23:00Z</cp:lastPrinted>
  <dcterms:created xsi:type="dcterms:W3CDTF">2014-01-26T09:08:00Z</dcterms:created>
  <dcterms:modified xsi:type="dcterms:W3CDTF">2014-02-08T21:00:00Z</dcterms:modified>
</cp:coreProperties>
</file>
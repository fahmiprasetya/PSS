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4D" w:rsidRPr="0018672E" w:rsidRDefault="0095767A" w:rsidP="00DC5B4D">
      <w:pPr>
        <w:pStyle w:val="Title"/>
        <w:jc w:val="right"/>
        <w:rPr>
          <w:lang w:val="bg-BG"/>
        </w:rPr>
      </w:pPr>
      <w:r w:rsidRPr="0018672E">
        <w:rPr>
          <w:lang w:val="bg-BG"/>
        </w:rPr>
        <w:fldChar w:fldCharType="begin"/>
      </w:r>
      <w:r w:rsidRPr="0018672E">
        <w:rPr>
          <w:lang w:val="bg-BG"/>
        </w:rPr>
        <w:instrText xml:space="preserve"> SUBJECT   \* MERGEFORMAT </w:instrText>
      </w:r>
      <w:r w:rsidRPr="0018672E">
        <w:rPr>
          <w:lang w:val="bg-BG"/>
        </w:rPr>
        <w:fldChar w:fldCharType="separate"/>
      </w:r>
      <w:r w:rsidRPr="0018672E">
        <w:rPr>
          <w:lang w:val="bg-BG"/>
        </w:rPr>
        <w:fldChar w:fldCharType="begin"/>
      </w:r>
      <w:r w:rsidRPr="0018672E">
        <w:rPr>
          <w:lang w:val="bg-BG"/>
        </w:rPr>
        <w:instrText xml:space="preserve"> SUBJECT  \* MERGEFORMAT </w:instrText>
      </w:r>
      <w:r w:rsidRPr="0018672E">
        <w:rPr>
          <w:lang w:val="bg-BG"/>
        </w:rPr>
        <w:fldChar w:fldCharType="separate"/>
      </w:r>
      <w:r w:rsidR="00DC5B4D" w:rsidRPr="0018672E">
        <w:rPr>
          <w:lang w:val="bg-BG"/>
        </w:rPr>
        <w:t>Система за електронна търговия Balkan Bay(BBay)</w:t>
      </w:r>
      <w:r w:rsidRPr="0018672E">
        <w:rPr>
          <w:lang w:val="bg-BG"/>
        </w:rPr>
        <w:fldChar w:fldCharType="end"/>
      </w:r>
      <w:r w:rsidRPr="0018672E">
        <w:rPr>
          <w:lang w:val="bg-BG"/>
        </w:rPr>
        <w:fldChar w:fldCharType="end"/>
      </w:r>
    </w:p>
    <w:p w:rsidR="00DC5B4D" w:rsidRPr="0018672E" w:rsidRDefault="00DC5B4D" w:rsidP="00DC5B4D">
      <w:pPr>
        <w:rPr>
          <w:lang w:val="bg-BG"/>
        </w:rPr>
      </w:pPr>
    </w:p>
    <w:p w:rsidR="009E36AC" w:rsidRPr="0018672E" w:rsidRDefault="00DC5B4D" w:rsidP="00DC5B4D">
      <w:pPr>
        <w:pStyle w:val="Title"/>
        <w:jc w:val="right"/>
        <w:rPr>
          <w:lang w:val="bg-BG"/>
        </w:rPr>
      </w:pPr>
      <w:r w:rsidRPr="0018672E">
        <w:rPr>
          <w:lang w:val="bg-BG"/>
        </w:rPr>
        <w:t>Спецификация на софтуерните изисквания</w:t>
      </w:r>
    </w:p>
    <w:p w:rsidR="009E36AC" w:rsidRPr="0018672E" w:rsidRDefault="009E36AC">
      <w:pPr>
        <w:rPr>
          <w:lang w:val="bg-BG"/>
        </w:rPr>
      </w:pPr>
    </w:p>
    <w:p w:rsidR="009E36AC" w:rsidRPr="0018672E" w:rsidRDefault="009E36AC">
      <w:pPr>
        <w:rPr>
          <w:lang w:val="bg-BG"/>
        </w:rPr>
      </w:pPr>
    </w:p>
    <w:p w:rsidR="009E36AC" w:rsidRPr="0018672E" w:rsidRDefault="00DC5B4D">
      <w:pPr>
        <w:pStyle w:val="Title"/>
        <w:jc w:val="right"/>
        <w:rPr>
          <w:sz w:val="28"/>
          <w:lang w:val="bg-BG"/>
        </w:rPr>
      </w:pPr>
      <w:r w:rsidRPr="0018672E">
        <w:rPr>
          <w:sz w:val="28"/>
          <w:lang w:val="bg-BG"/>
        </w:rPr>
        <w:t xml:space="preserve">Версия </w:t>
      </w:r>
      <w:r w:rsidR="009E36AC" w:rsidRPr="0018672E">
        <w:rPr>
          <w:sz w:val="28"/>
          <w:lang w:val="bg-BG"/>
        </w:rPr>
        <w:t>1.</w:t>
      </w:r>
      <w:r w:rsidR="00781381" w:rsidRPr="0018672E">
        <w:rPr>
          <w:sz w:val="28"/>
          <w:lang w:val="bg-BG"/>
        </w:rPr>
        <w:t>2</w:t>
      </w:r>
    </w:p>
    <w:p w:rsidR="009E36AC" w:rsidRPr="0018672E" w:rsidRDefault="009E36AC">
      <w:pPr>
        <w:pStyle w:val="Title"/>
        <w:rPr>
          <w:sz w:val="28"/>
          <w:lang w:val="bg-BG"/>
        </w:rPr>
      </w:pPr>
    </w:p>
    <w:p w:rsidR="009E36AC" w:rsidRPr="0018672E" w:rsidRDefault="009E36AC">
      <w:pPr>
        <w:jc w:val="right"/>
        <w:rPr>
          <w:lang w:val="bg-BG"/>
        </w:rPr>
      </w:pPr>
    </w:p>
    <w:p w:rsidR="009E36AC" w:rsidRPr="0018672E" w:rsidRDefault="009E36AC">
      <w:pPr>
        <w:pStyle w:val="BodyText"/>
        <w:rPr>
          <w:lang w:val="bg-BG"/>
        </w:rPr>
      </w:pPr>
    </w:p>
    <w:p w:rsidR="009E36AC" w:rsidRPr="0018672E" w:rsidRDefault="009E36AC">
      <w:pPr>
        <w:pStyle w:val="BodyText"/>
        <w:rPr>
          <w:lang w:val="bg-BG"/>
        </w:rPr>
        <w:sectPr w:rsidR="009E36AC" w:rsidRPr="0018672E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9E36AC" w:rsidRPr="0018672E" w:rsidRDefault="0061709E">
      <w:pPr>
        <w:pStyle w:val="Title"/>
        <w:rPr>
          <w:lang w:val="bg-BG"/>
        </w:rPr>
      </w:pPr>
      <w:r w:rsidRPr="0018672E">
        <w:rPr>
          <w:lang w:val="bg-BG"/>
        </w:rPr>
        <w:lastRenderedPageBreak/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Автор</w:t>
            </w:r>
          </w:p>
        </w:tc>
      </w:tr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2014.01.26</w:t>
            </w:r>
          </w:p>
        </w:tc>
        <w:tc>
          <w:tcPr>
            <w:tcW w:w="1152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Л. Маринова</w:t>
            </w:r>
          </w:p>
        </w:tc>
      </w:tr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2014.02.01</w:t>
            </w:r>
          </w:p>
        </w:tc>
        <w:tc>
          <w:tcPr>
            <w:tcW w:w="1152" w:type="dxa"/>
          </w:tcPr>
          <w:p w:rsidR="009E36AC" w:rsidRPr="0018672E" w:rsidRDefault="0061709E" w:rsidP="00781381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1.</w:t>
            </w:r>
            <w:r w:rsidR="00781381" w:rsidRPr="0018672E">
              <w:rPr>
                <w:lang w:val="bg-BG"/>
              </w:rPr>
              <w:t>1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Ревизия, промяна на софтуерните изисквания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Л. Маринова</w:t>
            </w:r>
          </w:p>
        </w:tc>
      </w:tr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2014.02.10</w:t>
            </w:r>
          </w:p>
        </w:tc>
        <w:tc>
          <w:tcPr>
            <w:tcW w:w="1152" w:type="dxa"/>
          </w:tcPr>
          <w:p w:rsidR="009E36AC" w:rsidRPr="0018672E" w:rsidRDefault="0061709E" w:rsidP="00781381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1.</w:t>
            </w:r>
            <w:r w:rsidR="00781381" w:rsidRPr="0018672E">
              <w:rPr>
                <w:lang w:val="bg-BG"/>
              </w:rPr>
              <w:t>2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Допълнение на софтуерните изисквания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М. Макариева, С.Илиев и Л.Маринова</w:t>
            </w:r>
          </w:p>
        </w:tc>
      </w:tr>
    </w:tbl>
    <w:p w:rsidR="009E36AC" w:rsidRPr="0018672E" w:rsidRDefault="009E36AC">
      <w:pPr>
        <w:rPr>
          <w:lang w:val="bg-BG"/>
        </w:rPr>
      </w:pPr>
    </w:p>
    <w:p w:rsidR="009E36AC" w:rsidRPr="0018672E" w:rsidRDefault="009E36AC">
      <w:pPr>
        <w:pStyle w:val="Title"/>
        <w:rPr>
          <w:lang w:val="bg-BG"/>
        </w:rPr>
      </w:pPr>
      <w:r w:rsidRPr="0018672E">
        <w:rPr>
          <w:lang w:val="bg-BG"/>
        </w:rPr>
        <w:br w:type="page"/>
      </w:r>
      <w:r w:rsidR="0061709E" w:rsidRPr="0018672E">
        <w:rPr>
          <w:lang w:val="bg-BG"/>
        </w:rPr>
        <w:lastRenderedPageBreak/>
        <w:t>Съдържание</w:t>
      </w:r>
    </w:p>
    <w:p w:rsidR="00706495" w:rsidRDefault="00401D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18672E">
        <w:rPr>
          <w:lang w:val="bg-BG"/>
        </w:rPr>
        <w:fldChar w:fldCharType="begin"/>
      </w:r>
      <w:r w:rsidR="009E36AC" w:rsidRPr="0018672E">
        <w:rPr>
          <w:lang w:val="bg-BG"/>
        </w:rPr>
        <w:instrText xml:space="preserve"> TOC \o "1-3" </w:instrText>
      </w:r>
      <w:r w:rsidRPr="0018672E">
        <w:rPr>
          <w:lang w:val="bg-BG"/>
        </w:rPr>
        <w:fldChar w:fldCharType="separate"/>
      </w:r>
      <w:r w:rsidR="00706495" w:rsidRPr="00414810">
        <w:rPr>
          <w:noProof/>
          <w:lang w:val="bg-BG"/>
        </w:rPr>
        <w:t>1.</w:t>
      </w:r>
      <w:r w:rsidR="0070649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706495" w:rsidRPr="00414810">
        <w:rPr>
          <w:noProof/>
          <w:lang w:val="bg-BG"/>
        </w:rPr>
        <w:t>Въведение</w:t>
      </w:r>
      <w:r w:rsidR="00706495">
        <w:rPr>
          <w:noProof/>
        </w:rPr>
        <w:tab/>
      </w:r>
      <w:r w:rsidR="00706495">
        <w:rPr>
          <w:noProof/>
        </w:rPr>
        <w:fldChar w:fldCharType="begin"/>
      </w:r>
      <w:r w:rsidR="00706495">
        <w:rPr>
          <w:noProof/>
        </w:rPr>
        <w:instrText xml:space="preserve"> PAGEREF _Toc383439821 \h </w:instrText>
      </w:r>
      <w:r w:rsidR="00706495">
        <w:rPr>
          <w:noProof/>
        </w:rPr>
      </w:r>
      <w:r w:rsidR="00706495">
        <w:rPr>
          <w:noProof/>
        </w:rPr>
        <w:fldChar w:fldCharType="separate"/>
      </w:r>
      <w:r w:rsidR="00706495">
        <w:rPr>
          <w:noProof/>
        </w:rPr>
        <w:t>4</w:t>
      </w:r>
      <w:r w:rsidR="00706495"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Връзки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Функционални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„Търсене в каталог”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„Регистрация”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Вход в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Смяна на забравена парола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„Помощ”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„Управление на количка”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„Покупко</w:t>
      </w:r>
      <w:r>
        <w:rPr>
          <w:noProof/>
        </w:rPr>
        <w:t>-</w:t>
      </w:r>
      <w:r w:rsidRPr="00414810">
        <w:rPr>
          <w:noProof/>
          <w:lang w:val="bg-BG"/>
        </w:rPr>
        <w:t>продажба”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„Управление на профил” на ФЛ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Съставяне на справки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Използваемост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 за достъп на потребители до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Работа с браузъри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Надеждност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 на работа на системата 24/7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 за възстановяне след загуба на електричество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 за възстановяне след повреда на системата ръчно/автоматично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Време, в което системата не работи поради обновяване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Подсигуряване на интернет достъп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 за добавяне на артикул в каталога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Подсигуряване на данните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Автоматично всекидневно архивиране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Изпълнение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Поддръжка на 900 000 външни потребители едновременно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Памет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Поддръжка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Java Code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BPMN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Приложими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Използваните стандарти са упоменати в документа „План за осигуряване на качеството”.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E36AC" w:rsidRPr="0018672E" w:rsidRDefault="00401D50">
      <w:pPr>
        <w:pStyle w:val="Title"/>
        <w:rPr>
          <w:lang w:val="bg-BG"/>
        </w:rPr>
      </w:pPr>
      <w:r w:rsidRPr="0018672E">
        <w:rPr>
          <w:lang w:val="bg-BG"/>
        </w:rPr>
        <w:fldChar w:fldCharType="end"/>
      </w:r>
      <w:r w:rsidR="009E36AC" w:rsidRPr="0018672E">
        <w:rPr>
          <w:lang w:val="bg-BG"/>
        </w:rPr>
        <w:br w:type="page"/>
      </w:r>
      <w:r w:rsidR="0061709E" w:rsidRPr="0018672E">
        <w:rPr>
          <w:lang w:val="bg-BG"/>
        </w:rPr>
        <w:lastRenderedPageBreak/>
        <w:t>Спецификация на софтуерните изисквания</w:t>
      </w:r>
      <w:r w:rsidR="009E36AC" w:rsidRPr="0018672E">
        <w:rPr>
          <w:lang w:val="bg-BG"/>
        </w:rPr>
        <w:t xml:space="preserve"> </w:t>
      </w:r>
    </w:p>
    <w:p w:rsidR="009E36AC" w:rsidRPr="0018672E" w:rsidRDefault="00154264" w:rsidP="002C73D3">
      <w:pPr>
        <w:pStyle w:val="Heading1"/>
        <w:rPr>
          <w:lang w:val="bg-BG"/>
        </w:rPr>
      </w:pPr>
      <w:bookmarkStart w:id="0" w:name="_Toc383439821"/>
      <w:r w:rsidRPr="0018672E">
        <w:rPr>
          <w:lang w:val="bg-BG"/>
        </w:rPr>
        <w:t>Въведение</w:t>
      </w:r>
      <w:bookmarkEnd w:id="0"/>
    </w:p>
    <w:p w:rsidR="009E36AC" w:rsidRPr="0018672E" w:rsidRDefault="00154264" w:rsidP="002C73D3">
      <w:pPr>
        <w:pStyle w:val="Heading2"/>
        <w:rPr>
          <w:lang w:val="bg-BG"/>
        </w:rPr>
      </w:pPr>
      <w:bookmarkStart w:id="1" w:name="_Toc383439822"/>
      <w:r w:rsidRPr="0018672E">
        <w:rPr>
          <w:lang w:val="bg-BG"/>
        </w:rPr>
        <w:t>Предназначение</w:t>
      </w:r>
      <w:bookmarkEnd w:id="1"/>
    </w:p>
    <w:p w:rsidR="00826F3A" w:rsidRPr="0018672E" w:rsidRDefault="00826F3A" w:rsidP="002C73D3">
      <w:pPr>
        <w:pStyle w:val="BodyText"/>
        <w:rPr>
          <w:lang w:val="bg-BG"/>
        </w:rPr>
      </w:pPr>
      <w:r w:rsidRPr="0018672E">
        <w:rPr>
          <w:lang w:val="bg-BG"/>
        </w:rPr>
        <w:t>Предназначението на този документ е да представи и опише подробно изискванията за Система за електрон</w:t>
      </w:r>
      <w:r w:rsidR="00781381" w:rsidRPr="0018672E">
        <w:rPr>
          <w:lang w:val="bg-BG"/>
        </w:rPr>
        <w:t>на търговия „BBay“.</w:t>
      </w:r>
    </w:p>
    <w:p w:rsidR="009E36AC" w:rsidRPr="0018672E" w:rsidRDefault="00154264" w:rsidP="002C73D3">
      <w:pPr>
        <w:pStyle w:val="Heading2"/>
        <w:rPr>
          <w:lang w:val="bg-BG"/>
        </w:rPr>
      </w:pPr>
      <w:bookmarkStart w:id="2" w:name="_Toc383439823"/>
      <w:r w:rsidRPr="0018672E">
        <w:rPr>
          <w:lang w:val="bg-BG"/>
        </w:rPr>
        <w:t>Обхват</w:t>
      </w:r>
      <w:bookmarkEnd w:id="2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Системата за електронна търговия представлява</w:t>
      </w:r>
      <w:r w:rsidR="00D0365E" w:rsidRPr="0018672E">
        <w:rPr>
          <w:lang w:val="bg-BG"/>
        </w:rPr>
        <w:t xml:space="preserve"> уеб базирано приложение. То предоставя</w:t>
      </w:r>
      <w:r w:rsidRPr="0018672E">
        <w:rPr>
          <w:lang w:val="bg-BG"/>
        </w:rPr>
        <w:t xml:space="preserve"> на потребителите възможност за покупка и продажба на продукти, възможност за направата на профил, ка</w:t>
      </w:r>
      <w:r w:rsidR="00D0365E" w:rsidRPr="0018672E">
        <w:rPr>
          <w:lang w:val="bg-BG"/>
        </w:rPr>
        <w:t>кто и неговото редактиране. Предоставя също</w:t>
      </w:r>
      <w:r w:rsidRPr="0018672E">
        <w:rPr>
          <w:lang w:val="bg-BG"/>
        </w:rPr>
        <w:t xml:space="preserve"> и възможности за изготвянето на отчети и справки.</w:t>
      </w:r>
    </w:p>
    <w:p w:rsidR="009E36AC" w:rsidRPr="0018672E" w:rsidRDefault="00154264" w:rsidP="002C73D3">
      <w:pPr>
        <w:pStyle w:val="Heading2"/>
        <w:rPr>
          <w:lang w:val="bg-BG"/>
        </w:rPr>
      </w:pPr>
      <w:bookmarkStart w:id="3" w:name="_Toc383439824"/>
      <w:r w:rsidRPr="0018672E">
        <w:rPr>
          <w:lang w:val="bg-BG"/>
        </w:rPr>
        <w:t>Дефиниции</w:t>
      </w:r>
      <w:r w:rsidR="009E36AC" w:rsidRPr="0018672E">
        <w:rPr>
          <w:lang w:val="bg-BG"/>
        </w:rPr>
        <w:t xml:space="preserve">, </w:t>
      </w:r>
      <w:proofErr w:type="spellStart"/>
      <w:r w:rsidRPr="0018672E">
        <w:rPr>
          <w:lang w:val="bg-BG"/>
        </w:rPr>
        <w:t>Акроними</w:t>
      </w:r>
      <w:proofErr w:type="spellEnd"/>
      <w:r w:rsidRPr="0018672E">
        <w:rPr>
          <w:lang w:val="bg-BG"/>
        </w:rPr>
        <w:t xml:space="preserve"> и Абревиатури</w:t>
      </w:r>
      <w:bookmarkEnd w:id="3"/>
    </w:p>
    <w:p w:rsidR="00826F3A" w:rsidRPr="0018672E" w:rsidRDefault="00DC312E" w:rsidP="00DC312E">
      <w:pPr>
        <w:ind w:left="720"/>
        <w:rPr>
          <w:lang w:val="bg-BG"/>
        </w:rPr>
      </w:pPr>
      <w:r w:rsidRPr="0018672E">
        <w:rPr>
          <w:lang w:val="bg-BG"/>
        </w:rPr>
        <w:t xml:space="preserve">Всички дефиниции, </w:t>
      </w:r>
      <w:proofErr w:type="spellStart"/>
      <w:r w:rsidRPr="0018672E">
        <w:rPr>
          <w:lang w:val="bg-BG"/>
        </w:rPr>
        <w:t>акроними</w:t>
      </w:r>
      <w:proofErr w:type="spellEnd"/>
      <w:r w:rsidRPr="0018672E">
        <w:rPr>
          <w:lang w:val="bg-BG"/>
        </w:rPr>
        <w:t xml:space="preserve"> и абревиатури са упоменати в документа „Речник”.</w:t>
      </w:r>
    </w:p>
    <w:p w:rsidR="003128AC" w:rsidRPr="0018672E" w:rsidRDefault="003128AC" w:rsidP="002C73D3">
      <w:pPr>
        <w:pStyle w:val="Heading2"/>
        <w:rPr>
          <w:lang w:val="bg-BG"/>
        </w:rPr>
      </w:pPr>
      <w:bookmarkStart w:id="4" w:name="_Toc383439825"/>
      <w:r w:rsidRPr="0018672E">
        <w:rPr>
          <w:lang w:val="bg-BG"/>
        </w:rPr>
        <w:t>Връзки</w:t>
      </w:r>
      <w:bookmarkEnd w:id="4"/>
    </w:p>
    <w:p w:rsidR="009E36AC" w:rsidRPr="0018672E" w:rsidRDefault="00154264" w:rsidP="002C73D3">
      <w:pPr>
        <w:pStyle w:val="Heading2"/>
        <w:rPr>
          <w:lang w:val="bg-BG"/>
        </w:rPr>
      </w:pPr>
      <w:bookmarkStart w:id="5" w:name="_Toc383439826"/>
      <w:r w:rsidRPr="0018672E">
        <w:rPr>
          <w:lang w:val="bg-BG"/>
        </w:rPr>
        <w:t>Общ преглед</w:t>
      </w:r>
      <w:bookmarkEnd w:id="5"/>
    </w:p>
    <w:p w:rsidR="00826F3A" w:rsidRPr="0018672E" w:rsidRDefault="00826F3A" w:rsidP="002C73D3">
      <w:pPr>
        <w:pStyle w:val="BodyText"/>
        <w:rPr>
          <w:lang w:val="bg-BG"/>
        </w:rPr>
      </w:pPr>
      <w:r w:rsidRPr="0018672E">
        <w:rPr>
          <w:lang w:val="bg-BG"/>
        </w:rPr>
        <w:t>Останалата част от документа представя функционалните и нефункционалните изисквания за софтуерната система.</w:t>
      </w:r>
    </w:p>
    <w:p w:rsidR="009E36AC" w:rsidRPr="0018672E" w:rsidRDefault="00154264" w:rsidP="002C73D3">
      <w:pPr>
        <w:pStyle w:val="Heading1"/>
        <w:rPr>
          <w:lang w:val="bg-BG"/>
        </w:rPr>
      </w:pPr>
      <w:bookmarkStart w:id="6" w:name="_Toc383439827"/>
      <w:r w:rsidRPr="0018672E">
        <w:rPr>
          <w:lang w:val="bg-BG"/>
        </w:rPr>
        <w:t>Описание</w:t>
      </w:r>
      <w:bookmarkEnd w:id="6"/>
    </w:p>
    <w:p w:rsidR="006148C7" w:rsidRPr="0018672E" w:rsidRDefault="006148C7" w:rsidP="002C73D3">
      <w:pPr>
        <w:ind w:left="720"/>
        <w:rPr>
          <w:lang w:val="bg-BG"/>
        </w:rPr>
      </w:pPr>
      <w:r w:rsidRPr="0018672E">
        <w:rPr>
          <w:lang w:val="bg-BG"/>
        </w:rPr>
        <w:t>Системата за електронна търговия BBay представлява информационна система, в която потребителите могат да купуват и продават артикули. За целта потребителите трябва първо</w:t>
      </w:r>
      <w:r w:rsidR="004C1EE5" w:rsidRPr="0018672E">
        <w:rPr>
          <w:lang w:val="bg-BG"/>
        </w:rPr>
        <w:t xml:space="preserve"> да се регистрират</w:t>
      </w:r>
      <w:r w:rsidRPr="0018672E">
        <w:rPr>
          <w:lang w:val="bg-BG"/>
        </w:rPr>
        <w:t xml:space="preserve">. </w:t>
      </w:r>
      <w:r w:rsidR="00781381" w:rsidRPr="0018672E">
        <w:rPr>
          <w:lang w:val="bg-BG"/>
        </w:rPr>
        <w:t>Физическите потребители</w:t>
      </w:r>
      <w:r w:rsidRPr="0018672E">
        <w:rPr>
          <w:lang w:val="bg-BG"/>
        </w:rPr>
        <w:t xml:space="preserve"> могат да избират между регистрация, чрез уеб форма или чрез Facebook. Потребителите с регистрация могат да публикуват артикули за продажба, да ги променят, изтриват, да коментират артикули и други. </w:t>
      </w:r>
    </w:p>
    <w:p w:rsidR="009E36AC" w:rsidRPr="0018672E" w:rsidRDefault="00B20604" w:rsidP="002C73D3">
      <w:pPr>
        <w:pStyle w:val="Heading1"/>
        <w:rPr>
          <w:lang w:val="bg-BG"/>
        </w:rPr>
      </w:pPr>
      <w:bookmarkStart w:id="7" w:name="_Toc383439828"/>
      <w:r w:rsidRPr="0018672E">
        <w:rPr>
          <w:lang w:val="bg-BG"/>
        </w:rPr>
        <w:t>Изисквания</w:t>
      </w:r>
      <w:bookmarkEnd w:id="7"/>
    </w:p>
    <w:p w:rsidR="009E36AC" w:rsidRPr="0018672E" w:rsidRDefault="00B20604" w:rsidP="002C73D3">
      <w:pPr>
        <w:pStyle w:val="Heading2"/>
        <w:rPr>
          <w:lang w:val="bg-BG"/>
        </w:rPr>
      </w:pPr>
      <w:bookmarkStart w:id="8" w:name="_Toc383439829"/>
      <w:r w:rsidRPr="0018672E">
        <w:rPr>
          <w:lang w:val="bg-BG"/>
        </w:rPr>
        <w:t>Функционални изисквания</w:t>
      </w:r>
      <w:bookmarkEnd w:id="8"/>
    </w:p>
    <w:p w:rsidR="009E36AC" w:rsidRPr="0018672E" w:rsidRDefault="001D2E6B" w:rsidP="002C73D3">
      <w:pPr>
        <w:pStyle w:val="Heading3"/>
        <w:rPr>
          <w:lang w:val="bg-BG"/>
        </w:rPr>
      </w:pPr>
      <w:bookmarkStart w:id="9" w:name="_Toc383439830"/>
      <w:r w:rsidRPr="0018672E">
        <w:rPr>
          <w:lang w:val="bg-BG"/>
        </w:rPr>
        <w:t>Модул „Търсене</w:t>
      </w:r>
      <w:r w:rsidR="00FB6F73" w:rsidRPr="0018672E">
        <w:rPr>
          <w:lang w:val="bg-BG"/>
        </w:rPr>
        <w:t xml:space="preserve"> в каталог</w:t>
      </w:r>
      <w:r w:rsidRPr="0018672E">
        <w:rPr>
          <w:lang w:val="bg-BG"/>
        </w:rPr>
        <w:t>”</w:t>
      </w:r>
      <w:bookmarkEnd w:id="9"/>
      <w:r w:rsidR="007021A1" w:rsidRPr="0018672E">
        <w:rPr>
          <w:lang w:val="bg-BG"/>
        </w:rPr>
        <w:tab/>
      </w:r>
      <w:r w:rsidR="007021A1" w:rsidRPr="0018672E">
        <w:rPr>
          <w:lang w:val="bg-BG"/>
        </w:rPr>
        <w:tab/>
      </w:r>
    </w:p>
    <w:p w:rsidR="007021A1" w:rsidRPr="0018672E" w:rsidRDefault="00D04576" w:rsidP="002C73D3">
      <w:pPr>
        <w:pStyle w:val="BodyText"/>
        <w:rPr>
          <w:lang w:val="bg-BG"/>
        </w:rPr>
      </w:pPr>
      <w:del w:id="10" w:author="Светослав Николов" w:date="2014-05-16T23:20:00Z">
        <w:r w:rsidRPr="0018672E" w:rsidDel="00661933">
          <w:rPr>
            <w:lang w:val="bg-BG"/>
          </w:rPr>
          <w:delText>Нашата с</w:delText>
        </w:r>
      </w:del>
      <w:ins w:id="11" w:author="Светослав Николов" w:date="2014-05-16T23:20:00Z">
        <w:r w:rsidR="00661933">
          <w:rPr>
            <w:lang w:val="bg-BG"/>
          </w:rPr>
          <w:t>С</w:t>
        </w:r>
      </w:ins>
      <w:r w:rsidRPr="0018672E">
        <w:rPr>
          <w:lang w:val="bg-BG"/>
        </w:rPr>
        <w:t>истема</w:t>
      </w:r>
      <w:ins w:id="12" w:author="Светослав Николов" w:date="2014-05-16T23:20:00Z">
        <w:r w:rsidR="00661933">
          <w:rPr>
            <w:lang w:val="bg-BG"/>
          </w:rPr>
          <w:t>та</w:t>
        </w:r>
      </w:ins>
      <w:r w:rsidR="001D2E6B" w:rsidRPr="0018672E">
        <w:rPr>
          <w:lang w:val="bg-BG"/>
        </w:rPr>
        <w:t xml:space="preserve"> </w:t>
      </w:r>
      <w:r w:rsidR="009120DD" w:rsidRPr="0018672E">
        <w:rPr>
          <w:lang w:val="bg-BG"/>
        </w:rPr>
        <w:t>предоставя</w:t>
      </w:r>
      <w:r w:rsidR="00DE6C14" w:rsidRPr="0018672E">
        <w:rPr>
          <w:lang w:val="bg-BG"/>
        </w:rPr>
        <w:t xml:space="preserve"> </w:t>
      </w:r>
      <w:r w:rsidR="000F097E" w:rsidRPr="0018672E">
        <w:rPr>
          <w:lang w:val="bg-BG"/>
        </w:rPr>
        <w:t>възможност на потребителите да</w:t>
      </w:r>
      <w:r w:rsidR="0001363A" w:rsidRPr="0018672E">
        <w:rPr>
          <w:lang w:val="bg-BG"/>
        </w:rPr>
        <w:t xml:space="preserve"> използват </w:t>
      </w:r>
      <w:del w:id="13" w:author="Светослав Николов" w:date="2014-05-16T23:21:00Z">
        <w:r w:rsidR="0001363A" w:rsidRPr="0018672E" w:rsidDel="00661933">
          <w:rPr>
            <w:lang w:val="bg-BG"/>
          </w:rPr>
          <w:delText xml:space="preserve">нашата </w:delText>
        </w:r>
      </w:del>
      <w:r w:rsidR="0001363A" w:rsidRPr="0018672E">
        <w:rPr>
          <w:lang w:val="bg-BG"/>
        </w:rPr>
        <w:t>„Търсачка”, за да</w:t>
      </w:r>
      <w:r w:rsidR="000F097E" w:rsidRPr="0018672E">
        <w:rPr>
          <w:lang w:val="bg-BG"/>
        </w:rPr>
        <w:t xml:space="preserve"> търсят</w:t>
      </w:r>
      <w:del w:id="14" w:author="Светослав Николов" w:date="2014-05-16T23:21:00Z">
        <w:r w:rsidR="000F097E" w:rsidRPr="0018672E" w:rsidDel="00661933">
          <w:rPr>
            <w:lang w:val="bg-BG"/>
          </w:rPr>
          <w:delText xml:space="preserve"> за</w:delText>
        </w:r>
      </w:del>
      <w:r w:rsidR="000F097E" w:rsidRPr="0018672E">
        <w:rPr>
          <w:lang w:val="bg-BG"/>
        </w:rPr>
        <w:t xml:space="preserve"> определени артикули</w:t>
      </w:r>
      <w:r w:rsidRPr="0018672E">
        <w:rPr>
          <w:lang w:val="bg-BG"/>
        </w:rPr>
        <w:t xml:space="preserve">. В нея потребителите могат да </w:t>
      </w:r>
      <w:r w:rsidR="00781381" w:rsidRPr="0018672E">
        <w:rPr>
          <w:lang w:val="bg-BG"/>
        </w:rPr>
        <w:t>задават критерии по</w:t>
      </w:r>
      <w:r w:rsidRPr="0018672E">
        <w:rPr>
          <w:lang w:val="bg-BG"/>
        </w:rPr>
        <w:t xml:space="preserve"> различните филтри. Чрез </w:t>
      </w:r>
      <w:r w:rsidR="00781381" w:rsidRPr="0018672E">
        <w:rPr>
          <w:lang w:val="bg-BG"/>
        </w:rPr>
        <w:t>тях</w:t>
      </w:r>
      <w:r w:rsidRPr="0018672E">
        <w:rPr>
          <w:lang w:val="bg-BG"/>
        </w:rPr>
        <w:t xml:space="preserve"> потребителите могат да определят цена, производител (ако </w:t>
      </w:r>
      <w:r w:rsidR="00E00ECF" w:rsidRPr="0018672E">
        <w:rPr>
          <w:lang w:val="bg-BG"/>
        </w:rPr>
        <w:t>предметът е предлаган от юридическо лице</w:t>
      </w:r>
      <w:r w:rsidRPr="0018672E">
        <w:rPr>
          <w:lang w:val="bg-BG"/>
        </w:rPr>
        <w:t>)</w:t>
      </w:r>
      <w:r w:rsidR="00DE6C14" w:rsidRPr="0018672E">
        <w:rPr>
          <w:lang w:val="bg-BG"/>
        </w:rPr>
        <w:t xml:space="preserve">, на търг ли е артикулът или не. Търсачката може да търси само в </w:t>
      </w:r>
      <w:del w:id="15" w:author="Светослав Николов" w:date="2014-05-16T23:21:00Z">
        <w:r w:rsidR="00DE6C14" w:rsidRPr="0018672E" w:rsidDel="00661933">
          <w:rPr>
            <w:lang w:val="bg-BG"/>
          </w:rPr>
          <w:delText xml:space="preserve">нашата </w:delText>
        </w:r>
      </w:del>
      <w:ins w:id="16" w:author="Светослав Николов" w:date="2014-05-16T23:21:00Z">
        <w:r w:rsidR="00661933">
          <w:rPr>
            <w:lang w:val="bg-BG"/>
          </w:rPr>
          <w:t>собствена</w:t>
        </w:r>
        <w:r w:rsidR="00661933" w:rsidRPr="0018672E">
          <w:rPr>
            <w:lang w:val="bg-BG"/>
          </w:rPr>
          <w:t xml:space="preserve"> </w:t>
        </w:r>
      </w:ins>
      <w:r w:rsidR="00DE6C14" w:rsidRPr="0018672E">
        <w:rPr>
          <w:lang w:val="bg-BG"/>
        </w:rPr>
        <w:t xml:space="preserve">база от данни. </w:t>
      </w:r>
    </w:p>
    <w:p w:rsidR="007021A1" w:rsidRPr="0018672E" w:rsidRDefault="007021A1" w:rsidP="002C73D3">
      <w:pPr>
        <w:pStyle w:val="Heading3"/>
        <w:rPr>
          <w:lang w:val="bg-BG"/>
        </w:rPr>
      </w:pPr>
      <w:bookmarkStart w:id="17" w:name="_Toc383439831"/>
      <w:r w:rsidRPr="0018672E">
        <w:rPr>
          <w:lang w:val="bg-BG"/>
        </w:rPr>
        <w:t>Модул „Регистрация”</w:t>
      </w:r>
      <w:bookmarkEnd w:id="17"/>
    </w:p>
    <w:p w:rsidR="00D34154" w:rsidRPr="0018672E" w:rsidRDefault="00D34154" w:rsidP="002C73D3">
      <w:pPr>
        <w:spacing w:before="120"/>
        <w:ind w:left="720"/>
        <w:rPr>
          <w:lang w:val="bg-BG"/>
        </w:rPr>
      </w:pPr>
      <w:r w:rsidRPr="0018672E">
        <w:rPr>
          <w:lang w:val="bg-BG"/>
        </w:rPr>
        <w:t xml:space="preserve">В модула „Регистрация” влизат регистрация на физическо лице и регистрация на юридическо лице, като физическите лица могат да се регистрират чрез </w:t>
      </w:r>
      <w:del w:id="18" w:author="Светослав Николов" w:date="2014-05-16T23:22:00Z">
        <w:r w:rsidRPr="0018672E" w:rsidDel="00661933">
          <w:rPr>
            <w:lang w:val="bg-BG"/>
          </w:rPr>
          <w:delText xml:space="preserve">наша </w:delText>
        </w:r>
      </w:del>
      <w:ins w:id="19" w:author="Светослав Николов" w:date="2014-05-16T23:22:00Z">
        <w:r w:rsidR="00661933">
          <w:rPr>
            <w:lang w:val="bg-BG"/>
          </w:rPr>
          <w:t>уеб</w:t>
        </w:r>
        <w:r w:rsidR="00661933" w:rsidRPr="0018672E">
          <w:rPr>
            <w:lang w:val="bg-BG"/>
          </w:rPr>
          <w:t xml:space="preserve"> </w:t>
        </w:r>
      </w:ins>
      <w:r w:rsidRPr="0018672E">
        <w:rPr>
          <w:lang w:val="bg-BG"/>
        </w:rPr>
        <w:t>форма или да използват регистрацията си от Facebook.</w:t>
      </w:r>
    </w:p>
    <w:p w:rsidR="007021A1" w:rsidRPr="0018672E" w:rsidRDefault="007021A1" w:rsidP="002C73D3">
      <w:pPr>
        <w:pStyle w:val="Heading4"/>
        <w:spacing w:after="0"/>
        <w:rPr>
          <w:lang w:val="bg-BG"/>
        </w:rPr>
      </w:pPr>
      <w:r w:rsidRPr="0018672E">
        <w:rPr>
          <w:lang w:val="bg-BG"/>
        </w:rPr>
        <w:t>Регистрация на физическо лице (ФЛ)</w:t>
      </w:r>
      <w:r w:rsidRPr="0018672E">
        <w:rPr>
          <w:lang w:val="bg-BG"/>
        </w:rPr>
        <w:tab/>
      </w:r>
    </w:p>
    <w:p w:rsidR="00D34154" w:rsidRPr="0018672E" w:rsidRDefault="00D34154" w:rsidP="002C73D3">
      <w:pPr>
        <w:pStyle w:val="Heading5"/>
        <w:spacing w:before="120" w:after="0"/>
        <w:rPr>
          <w:rFonts w:ascii="Arial" w:hAnsi="Arial" w:cs="Arial"/>
          <w:sz w:val="20"/>
          <w:lang w:val="bg-BG"/>
        </w:rPr>
      </w:pPr>
      <w:r w:rsidRPr="0018672E">
        <w:rPr>
          <w:rFonts w:ascii="Arial" w:hAnsi="Arial" w:cs="Arial"/>
          <w:sz w:val="20"/>
          <w:lang w:val="bg-BG"/>
        </w:rPr>
        <w:t xml:space="preserve">Регистрация чрез </w:t>
      </w:r>
      <w:del w:id="20" w:author="Светослав Николов" w:date="2014-05-16T23:22:00Z">
        <w:r w:rsidRPr="0018672E" w:rsidDel="00661933">
          <w:rPr>
            <w:rFonts w:ascii="Arial" w:hAnsi="Arial" w:cs="Arial"/>
            <w:sz w:val="20"/>
            <w:lang w:val="bg-BG"/>
          </w:rPr>
          <w:delText xml:space="preserve">наша </w:delText>
        </w:r>
      </w:del>
      <w:ins w:id="21" w:author="Светослав Николов" w:date="2014-05-16T23:22:00Z">
        <w:r w:rsidR="00661933">
          <w:rPr>
            <w:rFonts w:ascii="Arial" w:hAnsi="Arial" w:cs="Arial"/>
            <w:sz w:val="20"/>
            <w:lang w:val="bg-BG"/>
          </w:rPr>
          <w:t>уеб</w:t>
        </w:r>
        <w:r w:rsidR="00661933" w:rsidRPr="0018672E">
          <w:rPr>
            <w:rFonts w:ascii="Arial" w:hAnsi="Arial" w:cs="Arial"/>
            <w:sz w:val="20"/>
            <w:lang w:val="bg-BG"/>
          </w:rPr>
          <w:t xml:space="preserve"> </w:t>
        </w:r>
      </w:ins>
      <w:r w:rsidRPr="0018672E">
        <w:rPr>
          <w:rFonts w:ascii="Arial" w:hAnsi="Arial" w:cs="Arial"/>
          <w:sz w:val="20"/>
          <w:lang w:val="bg-BG"/>
        </w:rPr>
        <w:t>форма</w:t>
      </w:r>
    </w:p>
    <w:p w:rsidR="004F028E" w:rsidRPr="0018672E" w:rsidRDefault="00D34154" w:rsidP="002C73D3">
      <w:pPr>
        <w:pStyle w:val="Heading5"/>
        <w:numPr>
          <w:ilvl w:val="0"/>
          <w:numId w:val="0"/>
        </w:numPr>
        <w:spacing w:before="0" w:after="0"/>
        <w:ind w:left="720"/>
        <w:rPr>
          <w:sz w:val="20"/>
          <w:lang w:val="bg-BG"/>
        </w:rPr>
      </w:pPr>
      <w:r w:rsidRPr="0018672E">
        <w:rPr>
          <w:lang w:val="bg-BG"/>
        </w:rPr>
        <w:t xml:space="preserve"> </w:t>
      </w:r>
      <w:r w:rsidR="009120DD" w:rsidRPr="0018672E">
        <w:rPr>
          <w:sz w:val="20"/>
          <w:lang w:val="bg-BG"/>
        </w:rPr>
        <w:t xml:space="preserve">Системата </w:t>
      </w:r>
      <w:del w:id="22" w:author="Светослав Николов" w:date="2014-05-16T23:22:00Z">
        <w:r w:rsidR="009120DD" w:rsidRPr="0018672E" w:rsidDel="00661933">
          <w:rPr>
            <w:sz w:val="20"/>
            <w:lang w:val="bg-BG"/>
          </w:rPr>
          <w:delText xml:space="preserve">ни </w:delText>
        </w:r>
      </w:del>
      <w:r w:rsidR="009120DD" w:rsidRPr="0018672E">
        <w:rPr>
          <w:sz w:val="20"/>
          <w:lang w:val="bg-BG"/>
        </w:rPr>
        <w:t xml:space="preserve">предоставя възможност на всеки потребител, който няма съществуващ профил в базата </w:t>
      </w:r>
      <w:del w:id="23" w:author="Светослав Николов" w:date="2014-05-16T23:22:00Z">
        <w:r w:rsidR="009120DD" w:rsidRPr="0018672E" w:rsidDel="00661933">
          <w:rPr>
            <w:sz w:val="20"/>
            <w:lang w:val="bg-BG"/>
          </w:rPr>
          <w:delText xml:space="preserve">ни </w:delText>
        </w:r>
      </w:del>
      <w:r w:rsidR="009120DD" w:rsidRPr="0018672E">
        <w:rPr>
          <w:sz w:val="20"/>
          <w:lang w:val="bg-BG"/>
        </w:rPr>
        <w:t xml:space="preserve">данни, да се регистрира, чрез </w:t>
      </w:r>
      <w:del w:id="24" w:author="Светослав Николов" w:date="2014-05-16T23:22:00Z">
        <w:r w:rsidR="009120DD" w:rsidRPr="0018672E" w:rsidDel="00661933">
          <w:rPr>
            <w:sz w:val="20"/>
            <w:lang w:val="bg-BG"/>
          </w:rPr>
          <w:delText>наша</w:delText>
        </w:r>
      </w:del>
      <w:proofErr w:type="spellStart"/>
      <w:ins w:id="25" w:author="Светослав Николов" w:date="2014-05-16T23:22:00Z">
        <w:r w:rsidR="00661933">
          <w:rPr>
            <w:sz w:val="20"/>
            <w:lang w:val="bg-BG"/>
          </w:rPr>
          <w:t>уеб</w:t>
        </w:r>
      </w:ins>
      <w:del w:id="26" w:author="Светослав Николов" w:date="2014-05-16T23:22:00Z">
        <w:r w:rsidR="009120DD" w:rsidRPr="0018672E" w:rsidDel="00661933">
          <w:rPr>
            <w:sz w:val="20"/>
            <w:lang w:val="bg-BG"/>
          </w:rPr>
          <w:delText xml:space="preserve"> </w:delText>
        </w:r>
      </w:del>
      <w:r w:rsidR="009120DD" w:rsidRPr="0018672E">
        <w:rPr>
          <w:sz w:val="20"/>
          <w:lang w:val="bg-BG"/>
        </w:rPr>
        <w:t>форма</w:t>
      </w:r>
      <w:proofErr w:type="spellEnd"/>
      <w:r w:rsidR="009120DD" w:rsidRPr="0018672E">
        <w:rPr>
          <w:sz w:val="20"/>
          <w:lang w:val="bg-BG"/>
        </w:rPr>
        <w:t xml:space="preserve">. </w:t>
      </w:r>
      <w:r w:rsidR="00DE6C14" w:rsidRPr="0018672E">
        <w:rPr>
          <w:sz w:val="20"/>
          <w:lang w:val="bg-BG"/>
        </w:rPr>
        <w:t>За този тип регистрация, потребителят трябва да въведе</w:t>
      </w:r>
      <w:r w:rsidR="004F028E" w:rsidRPr="0018672E">
        <w:rPr>
          <w:sz w:val="20"/>
          <w:lang w:val="bg-BG"/>
        </w:rPr>
        <w:t>: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Двете си имена;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Валидна електронна поща;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Парола, която да отговаря на </w:t>
      </w:r>
      <w:del w:id="27" w:author="Светослав Николов" w:date="2014-05-16T23:22:00Z">
        <w:r w:rsidRPr="0018672E" w:rsidDel="00661933">
          <w:rPr>
            <w:lang w:val="bg-BG"/>
          </w:rPr>
          <w:delText xml:space="preserve">нашите </w:delText>
        </w:r>
      </w:del>
      <w:r w:rsidRPr="0018672E">
        <w:rPr>
          <w:lang w:val="bg-BG"/>
        </w:rPr>
        <w:t>изисквания, които са: да е минимум 8 символа с поне 2 цифри и една главна буква;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Потвърждаване на паролата – без копиране и поставяне;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lastRenderedPageBreak/>
        <w:t>Псевдоним – използва се, за да е анонимен потребителя пред останалите;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Адрес – потребителят може да въведе </w:t>
      </w:r>
      <w:r w:rsidR="007E107E" w:rsidRPr="0018672E">
        <w:rPr>
          <w:lang w:val="bg-BG"/>
        </w:rPr>
        <w:t>до 3</w:t>
      </w:r>
      <w:r w:rsidRPr="0018672E">
        <w:rPr>
          <w:lang w:val="bg-BG"/>
        </w:rPr>
        <w:t xml:space="preserve"> адреса;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Телефон за връзка;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Таен въпрос;</w:t>
      </w:r>
    </w:p>
    <w:p w:rsidR="00E612F8" w:rsidRPr="0018672E" w:rsidRDefault="0018672E" w:rsidP="0018672E">
      <w:pPr>
        <w:numPr>
          <w:ilvl w:val="0"/>
          <w:numId w:val="9"/>
        </w:numPr>
        <w:rPr>
          <w:lang w:val="bg-BG"/>
        </w:rPr>
      </w:pPr>
      <w:r>
        <w:rPr>
          <w:lang w:val="bg-BG"/>
        </w:rPr>
        <w:t>Таен отговор</w:t>
      </w:r>
      <w:r>
        <w:t>.</w:t>
      </w:r>
    </w:p>
    <w:p w:rsidR="00E612F8" w:rsidRPr="0018672E" w:rsidRDefault="00E612F8" w:rsidP="002C73D3">
      <w:pPr>
        <w:ind w:left="720"/>
        <w:rPr>
          <w:lang w:val="bg-BG"/>
        </w:rPr>
      </w:pPr>
      <w:r w:rsidRPr="0018672E">
        <w:rPr>
          <w:lang w:val="bg-BG"/>
        </w:rPr>
        <w:t>Регистрацията не може да се извърши, ако потребителя не е приел „Правилата”</w:t>
      </w:r>
      <w:r w:rsidR="009C523C" w:rsidRPr="0018672E">
        <w:rPr>
          <w:lang w:val="bg-BG"/>
        </w:rPr>
        <w:t>.</w:t>
      </w:r>
    </w:p>
    <w:p w:rsidR="00E00ECF" w:rsidRPr="0018672E" w:rsidRDefault="00E00ECF" w:rsidP="002C73D3">
      <w:pPr>
        <w:pStyle w:val="Heading5"/>
        <w:rPr>
          <w:rFonts w:ascii="Arial" w:hAnsi="Arial" w:cs="Arial"/>
          <w:sz w:val="20"/>
          <w:lang w:val="bg-BG"/>
        </w:rPr>
      </w:pPr>
      <w:r w:rsidRPr="0018672E">
        <w:rPr>
          <w:rFonts w:ascii="Arial" w:hAnsi="Arial" w:cs="Arial"/>
          <w:sz w:val="20"/>
          <w:lang w:val="bg-BG"/>
        </w:rPr>
        <w:t>Регистрация чрез Facebook</w:t>
      </w:r>
    </w:p>
    <w:p w:rsidR="00E00ECF" w:rsidRPr="0018672E" w:rsidRDefault="00D804A1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Системата </w:t>
      </w:r>
      <w:del w:id="28" w:author="Светослав Николов" w:date="2014-05-16T23:23:00Z">
        <w:r w:rsidRPr="0018672E" w:rsidDel="00661933">
          <w:rPr>
            <w:lang w:val="bg-BG"/>
          </w:rPr>
          <w:delText xml:space="preserve">ни </w:delText>
        </w:r>
      </w:del>
      <w:r w:rsidRPr="0018672E">
        <w:rPr>
          <w:lang w:val="bg-BG"/>
        </w:rPr>
        <w:t xml:space="preserve">предоставя </w:t>
      </w:r>
      <w:r w:rsidR="00603B51" w:rsidRPr="0018672E">
        <w:rPr>
          <w:lang w:val="bg-BG"/>
        </w:rPr>
        <w:t>възможност на ФЛ да използват регистрацията си от Facebook.</w:t>
      </w:r>
      <w:r w:rsidR="0091014B" w:rsidRPr="0018672E">
        <w:rPr>
          <w:lang w:val="bg-BG"/>
        </w:rPr>
        <w:t xml:space="preserve"> </w:t>
      </w:r>
      <w:r w:rsidR="007E107E" w:rsidRPr="0018672E">
        <w:rPr>
          <w:lang w:val="bg-BG"/>
        </w:rPr>
        <w:t xml:space="preserve">По този начин се създава профил в базата </w:t>
      </w:r>
      <w:del w:id="29" w:author="Светослав Николов" w:date="2014-05-16T23:23:00Z">
        <w:r w:rsidR="007E107E" w:rsidRPr="0018672E" w:rsidDel="00661933">
          <w:rPr>
            <w:lang w:val="bg-BG"/>
          </w:rPr>
          <w:delText xml:space="preserve">ни </w:delText>
        </w:r>
      </w:del>
      <w:r w:rsidR="007E107E" w:rsidRPr="0018672E">
        <w:rPr>
          <w:lang w:val="bg-BG"/>
        </w:rPr>
        <w:t>от данни с данните на потребителя от Facebook</w:t>
      </w:r>
      <w:r w:rsidR="0091014B" w:rsidRPr="0018672E">
        <w:rPr>
          <w:lang w:val="bg-BG"/>
        </w:rPr>
        <w:t>.</w:t>
      </w:r>
      <w:r w:rsidR="007E107E" w:rsidRPr="0018672E">
        <w:rPr>
          <w:lang w:val="bg-BG"/>
        </w:rPr>
        <w:t xml:space="preserve"> Данните, които са задължителни, но не са упоменати в</w:t>
      </w:r>
      <w:r w:rsidR="004C1EE5" w:rsidRPr="0018672E">
        <w:rPr>
          <w:lang w:val="bg-BG"/>
        </w:rPr>
        <w:t>ъв</w:t>
      </w:r>
      <w:r w:rsidR="007E107E" w:rsidRPr="0018672E">
        <w:rPr>
          <w:lang w:val="bg-BG"/>
        </w:rPr>
        <w:t xml:space="preserve"> Facebook профила </w:t>
      </w:r>
      <w:r w:rsidR="004C1EE5" w:rsidRPr="0018672E">
        <w:rPr>
          <w:lang w:val="bg-BG"/>
        </w:rPr>
        <w:t>на потребителя</w:t>
      </w:r>
      <w:r w:rsidR="007E107E" w:rsidRPr="0018672E">
        <w:rPr>
          <w:lang w:val="bg-BG"/>
        </w:rPr>
        <w:t xml:space="preserve">, </w:t>
      </w:r>
      <w:r w:rsidR="004C1EE5" w:rsidRPr="0018672E">
        <w:rPr>
          <w:lang w:val="bg-BG"/>
        </w:rPr>
        <w:t>той</w:t>
      </w:r>
      <w:r w:rsidR="007E107E" w:rsidRPr="0018672E">
        <w:rPr>
          <w:lang w:val="bg-BG"/>
        </w:rPr>
        <w:t xml:space="preserve"> ще</w:t>
      </w:r>
      <w:r w:rsidR="004C1EE5" w:rsidRPr="0018672E">
        <w:rPr>
          <w:lang w:val="bg-BG"/>
        </w:rPr>
        <w:t xml:space="preserve"> ги</w:t>
      </w:r>
      <w:r w:rsidR="007E107E" w:rsidRPr="0018672E">
        <w:rPr>
          <w:lang w:val="bg-BG"/>
        </w:rPr>
        <w:t xml:space="preserve"> въвежда, след като влезе за първи път в системата</w:t>
      </w:r>
      <w:del w:id="30" w:author="Светослав Николов" w:date="2014-05-16T23:23:00Z">
        <w:r w:rsidR="007E107E" w:rsidRPr="0018672E" w:rsidDel="00661933">
          <w:rPr>
            <w:lang w:val="bg-BG"/>
          </w:rPr>
          <w:delText xml:space="preserve"> ни</w:delText>
        </w:r>
      </w:del>
      <w:r w:rsidR="007E107E" w:rsidRPr="0018672E">
        <w:rPr>
          <w:lang w:val="bg-BG"/>
        </w:rPr>
        <w:t xml:space="preserve">. </w:t>
      </w:r>
    </w:p>
    <w:p w:rsidR="00E00ECF" w:rsidRPr="0018672E" w:rsidRDefault="00E00ECF" w:rsidP="002C73D3">
      <w:pPr>
        <w:pStyle w:val="Heading4"/>
        <w:rPr>
          <w:lang w:val="bg-BG"/>
        </w:rPr>
      </w:pPr>
      <w:r w:rsidRPr="0018672E">
        <w:rPr>
          <w:lang w:val="bg-BG"/>
        </w:rPr>
        <w:t>Регистрация на юридическо лице (ЮЛ)</w:t>
      </w:r>
    </w:p>
    <w:p w:rsidR="00B6328B" w:rsidRPr="0018672E" w:rsidRDefault="00BF46EC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Системата </w:t>
      </w:r>
      <w:del w:id="31" w:author="Светослав Николов" w:date="2014-05-16T23:23:00Z">
        <w:r w:rsidRPr="0018672E" w:rsidDel="00661933">
          <w:rPr>
            <w:lang w:val="bg-BG"/>
          </w:rPr>
          <w:delText xml:space="preserve">ни </w:delText>
        </w:r>
      </w:del>
      <w:r w:rsidRPr="0018672E">
        <w:rPr>
          <w:lang w:val="bg-BG"/>
        </w:rPr>
        <w:t>предоставя възможност за регистрация на ЮЛ, която се извършва от системният администратор.</w:t>
      </w:r>
      <w:r w:rsidR="00D773E3" w:rsidRPr="0018672E">
        <w:rPr>
          <w:lang w:val="bg-BG"/>
        </w:rPr>
        <w:t xml:space="preserve"> За да може едно ЮЛ да бъде регистрирано е нужно</w:t>
      </w:r>
      <w:r w:rsidR="004C1EE5" w:rsidRPr="0018672E">
        <w:rPr>
          <w:lang w:val="bg-BG"/>
        </w:rPr>
        <w:t>,</w:t>
      </w:r>
      <w:r w:rsidR="00D773E3" w:rsidRPr="0018672E">
        <w:rPr>
          <w:lang w:val="bg-BG"/>
        </w:rPr>
        <w:t xml:space="preserve"> то първо да е сключило договор с организацията</w:t>
      </w:r>
      <w:del w:id="32" w:author="Светослав Николов" w:date="2014-05-16T23:24:00Z">
        <w:r w:rsidR="00D773E3" w:rsidRPr="0018672E" w:rsidDel="00661933">
          <w:rPr>
            <w:lang w:val="bg-BG"/>
          </w:rPr>
          <w:delText xml:space="preserve"> ни</w:delText>
        </w:r>
      </w:del>
      <w:r w:rsidR="00D773E3" w:rsidRPr="0018672E">
        <w:rPr>
          <w:lang w:val="bg-BG"/>
        </w:rPr>
        <w:t xml:space="preserve">. В този договор освен определяне на взаимоотношенията </w:t>
      </w:r>
      <w:r w:rsidR="00B6328B" w:rsidRPr="0018672E">
        <w:rPr>
          <w:lang w:val="bg-BG"/>
        </w:rPr>
        <w:t>между ЮЛ и организацията</w:t>
      </w:r>
      <w:del w:id="33" w:author="Светослав Николов" w:date="2014-05-16T23:24:00Z">
        <w:r w:rsidR="00B6328B" w:rsidRPr="0018672E" w:rsidDel="00661933">
          <w:rPr>
            <w:lang w:val="bg-BG"/>
          </w:rPr>
          <w:delText xml:space="preserve"> ни</w:delText>
        </w:r>
      </w:del>
      <w:ins w:id="34" w:author="Светослав Николов" w:date="2014-05-16T23:24:00Z">
        <w:r w:rsidR="00661933">
          <w:rPr>
            <w:lang w:val="bg-BG"/>
          </w:rPr>
          <w:t>,</w:t>
        </w:r>
      </w:ins>
      <w:r w:rsidR="00B6328B" w:rsidRPr="0018672E">
        <w:rPr>
          <w:lang w:val="bg-BG"/>
        </w:rPr>
        <w:t xml:space="preserve"> </w:t>
      </w:r>
      <w:r w:rsidR="00D773E3" w:rsidRPr="0018672E">
        <w:rPr>
          <w:lang w:val="bg-BG"/>
        </w:rPr>
        <w:t>са упоменати и всички профили, които ЮЛ желае да използва</w:t>
      </w:r>
      <w:r w:rsidR="00B6328B" w:rsidRPr="0018672E">
        <w:rPr>
          <w:lang w:val="bg-BG"/>
        </w:rPr>
        <w:t>,</w:t>
      </w:r>
      <w:r w:rsidR="00D773E3" w:rsidRPr="0018672E">
        <w:rPr>
          <w:lang w:val="bg-BG"/>
        </w:rPr>
        <w:t xml:space="preserve"> и всички данни за тях. Профилите са</w:t>
      </w:r>
      <w:r w:rsidR="00D804A1" w:rsidRPr="0018672E">
        <w:rPr>
          <w:lang w:val="bg-BG"/>
        </w:rPr>
        <w:t xml:space="preserve">: </w:t>
      </w:r>
    </w:p>
    <w:p w:rsidR="00B6328B" w:rsidRPr="0018672E" w:rsidRDefault="00B6328B" w:rsidP="009210DE">
      <w:pPr>
        <w:numPr>
          <w:ilvl w:val="0"/>
          <w:numId w:val="9"/>
        </w:numPr>
        <w:rPr>
          <w:lang w:val="bg-BG"/>
        </w:rPr>
      </w:pPr>
      <w:r w:rsidRPr="00E944B8">
        <w:rPr>
          <w:rPrChange w:id="35" w:author="Светослав Николов" w:date="2014-05-16T23:52:00Z">
            <w:rPr>
              <w:lang w:val="bg-BG"/>
            </w:rPr>
          </w:rPrChange>
        </w:rPr>
        <w:t>Master</w:t>
      </w:r>
      <w:r w:rsidR="00366160" w:rsidRPr="0018672E">
        <w:rPr>
          <w:lang w:val="bg-BG"/>
        </w:rPr>
        <w:t xml:space="preserve"> – не може да пазарува, но може</w:t>
      </w:r>
      <w:r w:rsidRPr="0018672E">
        <w:rPr>
          <w:lang w:val="bg-BG"/>
        </w:rPr>
        <w:t xml:space="preserve"> да редактира</w:t>
      </w:r>
      <w:r w:rsidR="00366160" w:rsidRPr="0018672E">
        <w:rPr>
          <w:lang w:val="bg-BG"/>
        </w:rPr>
        <w:t xml:space="preserve"> личната страница на ЮЛ</w:t>
      </w:r>
      <w:r w:rsidRPr="0018672E">
        <w:rPr>
          <w:lang w:val="bg-BG"/>
        </w:rPr>
        <w:t>, да публикува в нея и да изтрива от нея</w:t>
      </w:r>
      <w:r w:rsidR="00126CA2" w:rsidRPr="0018672E">
        <w:rPr>
          <w:lang w:val="bg-BG"/>
        </w:rPr>
        <w:t xml:space="preserve">. Той е един единствен профил за фирмата. Ако фирмата желае допълнителни акаунти (Publisher и </w:t>
      </w:r>
      <w:r w:rsidR="00126CA2" w:rsidRPr="00E944B8">
        <w:rPr>
          <w:rPrChange w:id="36" w:author="Светослав Николов" w:date="2014-05-16T23:52:00Z">
            <w:rPr>
              <w:lang w:val="bg-BG"/>
            </w:rPr>
          </w:rPrChange>
        </w:rPr>
        <w:t>Editor</w:t>
      </w:r>
      <w:r w:rsidR="00126CA2" w:rsidRPr="0018672E">
        <w:rPr>
          <w:lang w:val="bg-BG"/>
        </w:rPr>
        <w:t xml:space="preserve">), то </w:t>
      </w:r>
      <w:r w:rsidR="00126CA2" w:rsidRPr="00E944B8">
        <w:rPr>
          <w:rPrChange w:id="37" w:author="Светослав Николов" w:date="2014-05-16T23:52:00Z">
            <w:rPr>
              <w:lang w:val="bg-BG"/>
            </w:rPr>
          </w:rPrChange>
        </w:rPr>
        <w:t>Master</w:t>
      </w:r>
      <w:r w:rsidR="00126CA2" w:rsidRPr="0018672E">
        <w:rPr>
          <w:lang w:val="bg-BG"/>
        </w:rPr>
        <w:t>-а попълва уеб форма, която трябва да изпрати</w:t>
      </w:r>
      <w:r w:rsidR="007E107E" w:rsidRPr="0018672E">
        <w:rPr>
          <w:lang w:val="bg-BG"/>
        </w:rPr>
        <w:t xml:space="preserve"> </w:t>
      </w:r>
      <w:ins w:id="38" w:author="Светослав Николов" w:date="2014-05-16T23:24:00Z">
        <w:r w:rsidR="00661933">
          <w:rPr>
            <w:lang w:val="bg-BG"/>
          </w:rPr>
          <w:t>до</w:t>
        </w:r>
      </w:ins>
      <w:del w:id="39" w:author="Светослав Николов" w:date="2014-05-16T23:24:00Z">
        <w:r w:rsidR="007E107E" w:rsidRPr="0018672E" w:rsidDel="00661933">
          <w:rPr>
            <w:lang w:val="bg-BG"/>
          </w:rPr>
          <w:delText>на</w:delText>
        </w:r>
      </w:del>
      <w:r w:rsidR="007E107E" w:rsidRPr="0018672E">
        <w:rPr>
          <w:lang w:val="bg-BG"/>
        </w:rPr>
        <w:t xml:space="preserve"> администратора за одобрение</w:t>
      </w:r>
      <w:r w:rsidRPr="0018672E">
        <w:rPr>
          <w:lang w:val="bg-BG"/>
        </w:rPr>
        <w:t>;</w:t>
      </w:r>
      <w:r w:rsidR="00D804A1" w:rsidRPr="0018672E">
        <w:rPr>
          <w:lang w:val="bg-BG"/>
        </w:rPr>
        <w:t xml:space="preserve"> </w:t>
      </w:r>
    </w:p>
    <w:p w:rsidR="00B6328B" w:rsidRPr="0018672E" w:rsidRDefault="00B6328B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Publisher – публикува артикули за продажба. Той няма други права</w:t>
      </w:r>
      <w:r w:rsidR="00126CA2" w:rsidRPr="0018672E">
        <w:rPr>
          <w:lang w:val="bg-BG"/>
        </w:rPr>
        <w:t>. Няма ограничение за броя профили от тип Publisher</w:t>
      </w:r>
      <w:r w:rsidRPr="0018672E">
        <w:rPr>
          <w:lang w:val="bg-BG"/>
        </w:rPr>
        <w:t>;</w:t>
      </w:r>
      <w:r w:rsidR="00D804A1" w:rsidRPr="0018672E">
        <w:rPr>
          <w:lang w:val="bg-BG"/>
        </w:rPr>
        <w:t xml:space="preserve"> </w:t>
      </w:r>
    </w:p>
    <w:p w:rsidR="00B6328B" w:rsidRPr="0018672E" w:rsidRDefault="00D804A1" w:rsidP="009210DE">
      <w:pPr>
        <w:numPr>
          <w:ilvl w:val="0"/>
          <w:numId w:val="9"/>
        </w:numPr>
        <w:rPr>
          <w:lang w:val="bg-BG"/>
        </w:rPr>
      </w:pPr>
      <w:r w:rsidRPr="00E944B8">
        <w:rPr>
          <w:rPrChange w:id="40" w:author="Светослав Николов" w:date="2014-05-16T23:52:00Z">
            <w:rPr>
              <w:lang w:val="bg-BG"/>
            </w:rPr>
          </w:rPrChange>
        </w:rPr>
        <w:t>Editor</w:t>
      </w:r>
      <w:r w:rsidR="00B6328B" w:rsidRPr="0018672E">
        <w:rPr>
          <w:lang w:val="bg-BG"/>
        </w:rPr>
        <w:t xml:space="preserve"> – може да променя статусите на стоката, да обновява артикули, да редактира обяви за артикули</w:t>
      </w:r>
      <w:r w:rsidR="00126CA2" w:rsidRPr="0018672E">
        <w:rPr>
          <w:lang w:val="bg-BG"/>
        </w:rPr>
        <w:t xml:space="preserve">. Няма ограничение за броя профили от тип </w:t>
      </w:r>
      <w:r w:rsidR="00126CA2" w:rsidRPr="00E944B8">
        <w:rPr>
          <w:rPrChange w:id="41" w:author="Светослав Николов" w:date="2014-05-16T23:52:00Z">
            <w:rPr>
              <w:lang w:val="bg-BG"/>
            </w:rPr>
          </w:rPrChange>
        </w:rPr>
        <w:t>Editor</w:t>
      </w:r>
      <w:r w:rsidR="00B6328B" w:rsidRPr="0018672E">
        <w:rPr>
          <w:lang w:val="bg-BG"/>
        </w:rPr>
        <w:t>;</w:t>
      </w:r>
      <w:r w:rsidRPr="0018672E">
        <w:rPr>
          <w:lang w:val="bg-BG"/>
        </w:rPr>
        <w:t xml:space="preserve"> </w:t>
      </w:r>
    </w:p>
    <w:p w:rsidR="00B6328B" w:rsidRPr="0018672E" w:rsidRDefault="00D804A1" w:rsidP="009210DE">
      <w:pPr>
        <w:numPr>
          <w:ilvl w:val="0"/>
          <w:numId w:val="9"/>
        </w:numPr>
        <w:rPr>
          <w:lang w:val="bg-BG"/>
        </w:rPr>
      </w:pPr>
      <w:del w:id="42" w:author="Светослав Николов" w:date="2014-05-16T23:25:00Z">
        <w:r w:rsidRPr="00E944B8" w:rsidDel="00661933">
          <w:rPr>
            <w:rPrChange w:id="43" w:author="Светослав Николов" w:date="2014-05-16T23:52:00Z">
              <w:rPr>
                <w:lang w:val="bg-BG"/>
              </w:rPr>
            </w:rPrChange>
          </w:rPr>
          <w:delText>Buyer</w:delText>
        </w:r>
      </w:del>
      <w:ins w:id="44" w:author="Светослав Николов" w:date="2014-05-16T23:25:00Z">
        <w:r w:rsidR="00661933" w:rsidRPr="00E944B8">
          <w:rPr>
            <w:rPrChange w:id="45" w:author="Светослав Николов" w:date="2014-05-16T23:52:00Z">
              <w:rPr>
                <w:lang w:val="bg-BG"/>
              </w:rPr>
            </w:rPrChange>
          </w:rPr>
          <w:t>Bayer</w:t>
        </w:r>
      </w:ins>
      <w:r w:rsidR="00B6328B" w:rsidRPr="0018672E">
        <w:rPr>
          <w:lang w:val="bg-BG"/>
        </w:rPr>
        <w:t xml:space="preserve"> – може да пазарува от други потребители в системата. Само той има това </w:t>
      </w:r>
      <w:r w:rsidR="00126CA2" w:rsidRPr="0018672E">
        <w:rPr>
          <w:lang w:val="bg-BG"/>
        </w:rPr>
        <w:t>право</w:t>
      </w:r>
      <w:r w:rsidRPr="0018672E">
        <w:rPr>
          <w:lang w:val="bg-BG"/>
        </w:rPr>
        <w:t>.</w:t>
      </w:r>
      <w:r w:rsidR="00D773E3" w:rsidRPr="0018672E">
        <w:rPr>
          <w:lang w:val="bg-BG"/>
        </w:rPr>
        <w:t xml:space="preserve"> </w:t>
      </w:r>
      <w:r w:rsidR="00126CA2" w:rsidRPr="0018672E">
        <w:rPr>
          <w:lang w:val="bg-BG"/>
        </w:rPr>
        <w:t>Той е един единствен профил за фирмата.</w:t>
      </w:r>
    </w:p>
    <w:p w:rsidR="00677926" w:rsidRPr="0018672E" w:rsidRDefault="00D773E3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Всеки </w:t>
      </w:r>
      <w:r w:rsidR="00D804A1" w:rsidRPr="0018672E">
        <w:rPr>
          <w:lang w:val="bg-BG"/>
        </w:rPr>
        <w:t>един от тези профили</w:t>
      </w:r>
      <w:r w:rsidRPr="0018672E">
        <w:rPr>
          <w:lang w:val="bg-BG"/>
        </w:rPr>
        <w:t xml:space="preserve"> влиза в системата с едно и също потребителско име, но с различна парола.</w:t>
      </w:r>
      <w:r w:rsidR="00D804A1" w:rsidRPr="0018672E">
        <w:rPr>
          <w:lang w:val="bg-BG"/>
        </w:rPr>
        <w:t xml:space="preserve"> Всеки профил е</w:t>
      </w:r>
      <w:r w:rsidR="00B6328B" w:rsidRPr="0018672E">
        <w:rPr>
          <w:lang w:val="bg-BG"/>
        </w:rPr>
        <w:t xml:space="preserve"> с</w:t>
      </w:r>
      <w:r w:rsidR="00D804A1" w:rsidRPr="0018672E">
        <w:rPr>
          <w:lang w:val="bg-BG"/>
        </w:rPr>
        <w:t xml:space="preserve"> установени права и срок на валидност на паролата.</w:t>
      </w:r>
    </w:p>
    <w:p w:rsidR="004F0C7C" w:rsidRPr="0018672E" w:rsidRDefault="004F0C7C" w:rsidP="002C73D3">
      <w:pPr>
        <w:pStyle w:val="Heading3"/>
        <w:rPr>
          <w:lang w:val="bg-BG"/>
        </w:rPr>
      </w:pPr>
      <w:bookmarkStart w:id="46" w:name="_Toc383439832"/>
      <w:r w:rsidRPr="0018672E">
        <w:rPr>
          <w:lang w:val="bg-BG"/>
        </w:rPr>
        <w:t>Вход в системата</w:t>
      </w:r>
      <w:bookmarkEnd w:id="46"/>
    </w:p>
    <w:p w:rsidR="0061402A" w:rsidRPr="0018672E" w:rsidRDefault="00FB1F63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В главната </w:t>
      </w:r>
      <w:del w:id="47" w:author="Светослав Николов" w:date="2014-05-16T23:25:00Z">
        <w:r w:rsidRPr="0018672E" w:rsidDel="00661933">
          <w:rPr>
            <w:lang w:val="bg-BG"/>
          </w:rPr>
          <w:delText xml:space="preserve">ни </w:delText>
        </w:r>
      </w:del>
      <w:r w:rsidRPr="0018672E">
        <w:rPr>
          <w:lang w:val="bg-BG"/>
        </w:rPr>
        <w:t>уеб форма, се съдържат две полета, разположени най – отгоре вляво. В тях потребителя въвежда потребителското си име и парола, които е въвел при регистрацията си. По този начин се определя ролята на потребителя и съответно какви функционалности да се виждат и кои той може да използва.</w:t>
      </w:r>
    </w:p>
    <w:p w:rsidR="004F0C7C" w:rsidRPr="0018672E" w:rsidRDefault="00FB6F73" w:rsidP="002C73D3">
      <w:pPr>
        <w:pStyle w:val="Heading3"/>
        <w:rPr>
          <w:lang w:val="bg-BG"/>
        </w:rPr>
      </w:pPr>
      <w:bookmarkStart w:id="48" w:name="_Toc383439833"/>
      <w:r w:rsidRPr="0018672E">
        <w:rPr>
          <w:lang w:val="bg-BG"/>
        </w:rPr>
        <w:t>Смяна на з</w:t>
      </w:r>
      <w:r w:rsidR="004F0C7C" w:rsidRPr="0018672E">
        <w:rPr>
          <w:lang w:val="bg-BG"/>
        </w:rPr>
        <w:t>абравена парола</w:t>
      </w:r>
      <w:bookmarkEnd w:id="48"/>
    </w:p>
    <w:p w:rsidR="0061402A" w:rsidRPr="0018672E" w:rsidRDefault="0061402A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позволява на потребителите</w:t>
      </w:r>
      <w:r w:rsidR="003E13FC" w:rsidRPr="0018672E">
        <w:rPr>
          <w:lang w:val="bg-BG"/>
        </w:rPr>
        <w:t xml:space="preserve">, които са забравили паролата си да си въведат нова. </w:t>
      </w:r>
      <w:r w:rsidR="002C73D3" w:rsidRPr="0018672E">
        <w:rPr>
          <w:lang w:val="bg-BG"/>
        </w:rPr>
        <w:t>Потребителят трябва първо да избере функцията „Забравена парола”, след което системата</w:t>
      </w:r>
      <w:del w:id="49" w:author="Светослав Николов" w:date="2014-05-16T23:26:00Z">
        <w:r w:rsidR="002C73D3" w:rsidRPr="0018672E" w:rsidDel="00661933">
          <w:rPr>
            <w:lang w:val="bg-BG"/>
          </w:rPr>
          <w:delText xml:space="preserve"> ни</w:delText>
        </w:r>
      </w:del>
      <w:r w:rsidR="002C73D3" w:rsidRPr="0018672E">
        <w:rPr>
          <w:lang w:val="bg-BG"/>
        </w:rPr>
        <w:t xml:space="preserve"> зарежда нова форма. В нея потребителят трябва да удостовери кой е, като въведе електронната си поща, </w:t>
      </w:r>
      <w:r w:rsidR="003E13FC" w:rsidRPr="0018672E">
        <w:rPr>
          <w:lang w:val="bg-BG"/>
        </w:rPr>
        <w:t>ако той е регистриран в системата</w:t>
      </w:r>
      <w:del w:id="50" w:author="Светослав Николов" w:date="2014-05-16T23:26:00Z">
        <w:r w:rsidR="003E13FC" w:rsidRPr="0018672E" w:rsidDel="00661933">
          <w:rPr>
            <w:lang w:val="bg-BG"/>
          </w:rPr>
          <w:delText xml:space="preserve"> ни</w:delText>
        </w:r>
        <w:r w:rsidR="002C73D3" w:rsidRPr="0018672E" w:rsidDel="00661933">
          <w:rPr>
            <w:lang w:val="bg-BG"/>
          </w:rPr>
          <w:delText>,</w:delText>
        </w:r>
      </w:del>
      <w:r w:rsidR="003E13FC" w:rsidRPr="0018672E">
        <w:rPr>
          <w:lang w:val="bg-BG"/>
        </w:rPr>
        <w:t xml:space="preserve"> му се отваря уеб форма</w:t>
      </w:r>
      <w:del w:id="51" w:author="Светослав Николов" w:date="2014-05-16T23:26:00Z">
        <w:r w:rsidR="002C73D3" w:rsidRPr="0018672E" w:rsidDel="00661933">
          <w:rPr>
            <w:lang w:val="bg-BG"/>
          </w:rPr>
          <w:delText>та</w:delText>
        </w:r>
      </w:del>
      <w:r w:rsidR="002C73D3" w:rsidRPr="0018672E">
        <w:rPr>
          <w:lang w:val="bg-BG"/>
        </w:rPr>
        <w:t xml:space="preserve"> за „Забравена парола”.</w:t>
      </w:r>
      <w:r w:rsidR="003E13FC" w:rsidRPr="0018672E">
        <w:rPr>
          <w:lang w:val="bg-BG"/>
        </w:rPr>
        <w:t xml:space="preserve"> </w:t>
      </w:r>
      <w:r w:rsidR="002C73D3" w:rsidRPr="0018672E">
        <w:rPr>
          <w:lang w:val="bg-BG"/>
        </w:rPr>
        <w:t>В</w:t>
      </w:r>
      <w:r w:rsidR="003E13FC" w:rsidRPr="0018672E">
        <w:rPr>
          <w:lang w:val="bg-BG"/>
        </w:rPr>
        <w:t xml:space="preserve"> </w:t>
      </w:r>
      <w:r w:rsidR="002C73D3" w:rsidRPr="0018672E">
        <w:rPr>
          <w:lang w:val="bg-BG"/>
        </w:rPr>
        <w:t>нея потребителя трябва</w:t>
      </w:r>
      <w:r w:rsidR="003E13FC" w:rsidRPr="0018672E">
        <w:rPr>
          <w:lang w:val="bg-BG"/>
        </w:rPr>
        <w:t xml:space="preserve"> да въведе новата си парола. </w:t>
      </w:r>
    </w:p>
    <w:p w:rsidR="00912D58" w:rsidRPr="0018672E" w:rsidRDefault="003C3239" w:rsidP="002C73D3">
      <w:pPr>
        <w:pStyle w:val="Heading3"/>
        <w:rPr>
          <w:lang w:val="bg-BG"/>
        </w:rPr>
      </w:pPr>
      <w:bookmarkStart w:id="52" w:name="_Toc383439834"/>
      <w:r w:rsidRPr="0018672E">
        <w:rPr>
          <w:lang w:val="bg-BG"/>
        </w:rPr>
        <w:t>Модул „Помощ”</w:t>
      </w:r>
      <w:bookmarkEnd w:id="52"/>
    </w:p>
    <w:p w:rsidR="003C3239" w:rsidRPr="0018672E" w:rsidRDefault="003C3239" w:rsidP="002C73D3">
      <w:pPr>
        <w:pStyle w:val="Heading4"/>
        <w:rPr>
          <w:lang w:val="bg-BG"/>
        </w:rPr>
      </w:pPr>
      <w:r w:rsidRPr="0018672E">
        <w:rPr>
          <w:lang w:val="bg-BG"/>
        </w:rPr>
        <w:t>Често задавани въпроси</w:t>
      </w:r>
    </w:p>
    <w:p w:rsidR="003C3239" w:rsidRPr="0018672E" w:rsidRDefault="003C3239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позволява на потребителите</w:t>
      </w:r>
      <w:r w:rsidR="00F20522" w:rsidRPr="0018672E">
        <w:rPr>
          <w:lang w:val="bg-BG"/>
        </w:rPr>
        <w:t xml:space="preserve"> да проверят дали техният проблем е описан сред най – често задаваните въпроси до администратора и техните отговори</w:t>
      </w:r>
      <w:r w:rsidR="00FB1F63" w:rsidRPr="0018672E">
        <w:rPr>
          <w:lang w:val="bg-BG"/>
        </w:rPr>
        <w:t>.</w:t>
      </w:r>
      <w:r w:rsidR="00631963" w:rsidRPr="0018672E">
        <w:rPr>
          <w:lang w:val="bg-BG"/>
        </w:rPr>
        <w:t xml:space="preserve"> </w:t>
      </w:r>
    </w:p>
    <w:p w:rsidR="00FB1F63" w:rsidRPr="0018672E" w:rsidRDefault="00FB1F63" w:rsidP="00FB1F63">
      <w:pPr>
        <w:pStyle w:val="Heading4"/>
        <w:rPr>
          <w:lang w:val="bg-BG"/>
        </w:rPr>
      </w:pPr>
      <w:r w:rsidRPr="0018672E">
        <w:rPr>
          <w:lang w:val="bg-BG"/>
        </w:rPr>
        <w:t>Упътване за потребителите</w:t>
      </w:r>
    </w:p>
    <w:p w:rsidR="00FB1F63" w:rsidRPr="0018672E" w:rsidRDefault="00254201" w:rsidP="00FB1F6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представлява уеб форма, в която има упътване за различните функционалности на системата</w:t>
      </w:r>
      <w:r w:rsidR="00FB1F63" w:rsidRPr="0018672E">
        <w:rPr>
          <w:lang w:val="bg-BG"/>
        </w:rPr>
        <w:t>.</w:t>
      </w:r>
    </w:p>
    <w:p w:rsidR="00F20522" w:rsidRPr="0018672E" w:rsidRDefault="00F20522" w:rsidP="002C73D3">
      <w:pPr>
        <w:pStyle w:val="Heading4"/>
        <w:rPr>
          <w:lang w:val="bg-BG"/>
        </w:rPr>
      </w:pPr>
      <w:r w:rsidRPr="0018672E">
        <w:rPr>
          <w:lang w:val="bg-BG"/>
        </w:rPr>
        <w:lastRenderedPageBreak/>
        <w:t>Въпрос до администратор</w:t>
      </w:r>
    </w:p>
    <w:p w:rsidR="00F20522" w:rsidRPr="0018672E" w:rsidRDefault="00611B11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Тази функционалност позволява на регистрираните потребители да </w:t>
      </w:r>
      <w:r w:rsidR="00B57285" w:rsidRPr="0018672E">
        <w:rPr>
          <w:lang w:val="bg-BG"/>
        </w:rPr>
        <w:t xml:space="preserve">изпращат електронни писма с </w:t>
      </w:r>
      <w:r w:rsidRPr="0018672E">
        <w:rPr>
          <w:lang w:val="bg-BG"/>
        </w:rPr>
        <w:t>въпроси до администратор</w:t>
      </w:r>
      <w:del w:id="53" w:author="Светослав Николов" w:date="2014-05-16T23:27:00Z">
        <w:r w:rsidRPr="0018672E" w:rsidDel="00661933">
          <w:rPr>
            <w:lang w:val="bg-BG"/>
          </w:rPr>
          <w:delText>а ни</w:delText>
        </w:r>
      </w:del>
      <w:r w:rsidR="00B57285" w:rsidRPr="0018672E">
        <w:rPr>
          <w:lang w:val="bg-BG"/>
        </w:rPr>
        <w:t>,</w:t>
      </w:r>
      <w:r w:rsidR="00D55AC7" w:rsidRPr="0018672E">
        <w:rPr>
          <w:lang w:val="bg-BG"/>
        </w:rPr>
        <w:t xml:space="preserve"> относно системата</w:t>
      </w:r>
      <w:del w:id="54" w:author="Светослав Николов" w:date="2014-05-16T23:27:00Z">
        <w:r w:rsidR="00D55AC7" w:rsidRPr="0018672E" w:rsidDel="00661933">
          <w:rPr>
            <w:lang w:val="bg-BG"/>
          </w:rPr>
          <w:delText xml:space="preserve"> ни</w:delText>
        </w:r>
      </w:del>
      <w:r w:rsidR="001E4B7F" w:rsidRPr="0018672E">
        <w:rPr>
          <w:lang w:val="bg-BG"/>
        </w:rPr>
        <w:t>.</w:t>
      </w:r>
    </w:p>
    <w:p w:rsidR="00307B66" w:rsidRPr="0018672E" w:rsidRDefault="00631963" w:rsidP="002C73D3">
      <w:pPr>
        <w:pStyle w:val="Heading3"/>
        <w:rPr>
          <w:lang w:val="bg-BG"/>
        </w:rPr>
      </w:pPr>
      <w:bookmarkStart w:id="55" w:name="_Toc383439835"/>
      <w:r w:rsidRPr="0018672E">
        <w:rPr>
          <w:lang w:val="bg-BG"/>
        </w:rPr>
        <w:t>Модул „Управление на количка”</w:t>
      </w:r>
      <w:bookmarkEnd w:id="55"/>
    </w:p>
    <w:p w:rsidR="00DC77A6" w:rsidRPr="0018672E" w:rsidRDefault="00DC77A6" w:rsidP="002C73D3">
      <w:pPr>
        <w:pStyle w:val="Heading4"/>
        <w:rPr>
          <w:lang w:val="bg-BG"/>
        </w:rPr>
      </w:pPr>
      <w:r w:rsidRPr="0018672E">
        <w:rPr>
          <w:lang w:val="bg-BG"/>
        </w:rPr>
        <w:t>Количка</w:t>
      </w:r>
    </w:p>
    <w:p w:rsidR="00631963" w:rsidRPr="0018672E" w:rsidRDefault="00307B66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позволява на потребителя да добавя и премахва артикули от количката. След като има добавени артикули</w:t>
      </w:r>
      <w:ins w:id="56" w:author="Светослав Николов" w:date="2014-05-16T23:27:00Z">
        <w:r w:rsidR="00661933">
          <w:rPr>
            <w:lang w:val="bg-BG"/>
          </w:rPr>
          <w:t>,</w:t>
        </w:r>
      </w:ins>
      <w:del w:id="57" w:author="Светослав Николов" w:date="2014-05-16T23:27:00Z">
        <w:r w:rsidRPr="0018672E" w:rsidDel="00661933">
          <w:rPr>
            <w:lang w:val="bg-BG"/>
          </w:rPr>
          <w:delText xml:space="preserve"> в нея</w:delText>
        </w:r>
      </w:del>
      <w:r w:rsidRPr="0018672E">
        <w:rPr>
          <w:lang w:val="bg-BG"/>
        </w:rPr>
        <w:t xml:space="preserve"> потребителят може да пристъпи към покупк</w:t>
      </w:r>
      <w:r w:rsidR="00DF3F91" w:rsidRPr="0018672E">
        <w:rPr>
          <w:lang w:val="bg-BG"/>
        </w:rPr>
        <w:t xml:space="preserve">а сега или да запази предметите за по – късна покупка. Ако запазеният предмет </w:t>
      </w:r>
      <w:r w:rsidR="00DC77A6" w:rsidRPr="0018672E">
        <w:rPr>
          <w:lang w:val="bg-BG"/>
        </w:rPr>
        <w:t>се закупи от друг потребител</w:t>
      </w:r>
      <w:r w:rsidR="00DF3F91" w:rsidRPr="0018672E">
        <w:rPr>
          <w:lang w:val="bg-BG"/>
        </w:rPr>
        <w:t xml:space="preserve"> и е бил последна бройка, се изписва съобщение, че артикулът е изкупен. </w:t>
      </w:r>
    </w:p>
    <w:p w:rsidR="00DC77A6" w:rsidRPr="00E944B8" w:rsidRDefault="00DC77A6" w:rsidP="002C73D3">
      <w:pPr>
        <w:pStyle w:val="Heading4"/>
        <w:rPr>
          <w:rPrChange w:id="58" w:author="Светослав Николов" w:date="2014-05-16T23:52:00Z">
            <w:rPr>
              <w:lang w:val="bg-BG"/>
            </w:rPr>
          </w:rPrChange>
        </w:rPr>
      </w:pPr>
      <w:r w:rsidRPr="00E944B8">
        <w:rPr>
          <w:rPrChange w:id="59" w:author="Светослав Николов" w:date="2014-05-16T23:52:00Z">
            <w:rPr>
              <w:lang w:val="bg-BG"/>
            </w:rPr>
          </w:rPrChange>
        </w:rPr>
        <w:t>Watch List</w:t>
      </w:r>
    </w:p>
    <w:p w:rsidR="00DC77A6" w:rsidRPr="0018672E" w:rsidRDefault="00DC77A6" w:rsidP="002C73D3">
      <w:pPr>
        <w:spacing w:before="120"/>
        <w:ind w:left="720"/>
        <w:rPr>
          <w:lang w:val="bg-BG"/>
        </w:rPr>
      </w:pPr>
      <w:r w:rsidRPr="0018672E">
        <w:rPr>
          <w:lang w:val="bg-BG"/>
        </w:rPr>
        <w:t>В “</w:t>
      </w:r>
      <w:r w:rsidRPr="00E944B8">
        <w:rPr>
          <w:rPrChange w:id="60" w:author="Светослав Николов" w:date="2014-05-16T23:52:00Z">
            <w:rPr>
              <w:lang w:val="bg-BG"/>
            </w:rPr>
          </w:rPrChange>
        </w:rPr>
        <w:t>Watch List</w:t>
      </w:r>
      <w:r w:rsidRPr="0018672E">
        <w:rPr>
          <w:lang w:val="bg-BG"/>
        </w:rPr>
        <w:t>”</w:t>
      </w:r>
      <w:ins w:id="61" w:author="Светослав Николов" w:date="2014-05-16T23:53:00Z">
        <w:r w:rsidR="007D214A">
          <w:rPr>
            <w:lang w:val="bg-BG"/>
          </w:rPr>
          <w:t xml:space="preserve"> </w:t>
        </w:r>
      </w:ins>
      <w:r w:rsidRPr="0018672E">
        <w:rPr>
          <w:lang w:val="bg-BG"/>
        </w:rPr>
        <w:t>потребителите могат да добавят търг или артикул, на който желаят да наблюдават статуса. Могат също да изтриват следен артикул или търг и да преместват предмет от „</w:t>
      </w:r>
      <w:r w:rsidRPr="00E944B8">
        <w:rPr>
          <w:rPrChange w:id="62" w:author="Светослав Николов" w:date="2014-05-16T23:52:00Z">
            <w:rPr>
              <w:lang w:val="bg-BG"/>
            </w:rPr>
          </w:rPrChange>
        </w:rPr>
        <w:t>Watch List</w:t>
      </w:r>
      <w:r w:rsidRPr="0018672E">
        <w:rPr>
          <w:lang w:val="bg-BG"/>
        </w:rPr>
        <w:t>” в количката. При промяна в статуса или цената на даден артикул в “</w:t>
      </w:r>
      <w:r w:rsidRPr="00E944B8">
        <w:rPr>
          <w:rPrChange w:id="63" w:author="Светослав Николов" w:date="2014-05-16T23:52:00Z">
            <w:rPr>
              <w:lang w:val="bg-BG"/>
            </w:rPr>
          </w:rPrChange>
        </w:rPr>
        <w:t>Watch List</w:t>
      </w:r>
      <w:r w:rsidRPr="0018672E">
        <w:rPr>
          <w:lang w:val="bg-BG"/>
        </w:rPr>
        <w:t xml:space="preserve">” потребителя получава известие за нея. </w:t>
      </w:r>
    </w:p>
    <w:p w:rsidR="00042AF3" w:rsidRPr="0018672E" w:rsidRDefault="0018672E" w:rsidP="002C73D3">
      <w:pPr>
        <w:pStyle w:val="Heading3"/>
        <w:rPr>
          <w:lang w:val="bg-BG"/>
        </w:rPr>
      </w:pPr>
      <w:bookmarkStart w:id="64" w:name="_Toc383439836"/>
      <w:r>
        <w:rPr>
          <w:lang w:val="bg-BG"/>
        </w:rPr>
        <w:t>Модул „</w:t>
      </w:r>
      <w:proofErr w:type="spellStart"/>
      <w:r>
        <w:rPr>
          <w:lang w:val="bg-BG"/>
        </w:rPr>
        <w:t>Покупко</w:t>
      </w:r>
      <w:proofErr w:type="spellEnd"/>
      <w:r>
        <w:t>-</w:t>
      </w:r>
      <w:r w:rsidR="00042AF3" w:rsidRPr="0018672E">
        <w:rPr>
          <w:lang w:val="bg-BG"/>
        </w:rPr>
        <w:t>продажба”</w:t>
      </w:r>
      <w:bookmarkEnd w:id="64"/>
    </w:p>
    <w:p w:rsidR="003E13FC" w:rsidRPr="0018672E" w:rsidRDefault="003E13FC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позволява на потребителите да пазаруват от системата</w:t>
      </w:r>
      <w:del w:id="65" w:author="Светослав Николов" w:date="2014-05-16T23:28:00Z">
        <w:r w:rsidRPr="0018672E" w:rsidDel="00661933">
          <w:rPr>
            <w:lang w:val="bg-BG"/>
          </w:rPr>
          <w:delText xml:space="preserve"> ни</w:delText>
        </w:r>
      </w:del>
      <w:r w:rsidRPr="0018672E">
        <w:rPr>
          <w:lang w:val="bg-BG"/>
        </w:rPr>
        <w:t xml:space="preserve"> и да продават артикули в нея. За целта потребителите трябва да имат съществуващ профил в базата </w:t>
      </w:r>
      <w:del w:id="66" w:author="Светослав Николов" w:date="2014-05-16T23:28:00Z">
        <w:r w:rsidRPr="0018672E" w:rsidDel="00661933">
          <w:rPr>
            <w:lang w:val="bg-BG"/>
          </w:rPr>
          <w:delText xml:space="preserve">ни </w:delText>
        </w:r>
      </w:del>
      <w:r w:rsidRPr="0018672E">
        <w:rPr>
          <w:lang w:val="bg-BG"/>
        </w:rPr>
        <w:t>данни.</w:t>
      </w:r>
    </w:p>
    <w:p w:rsidR="00631963" w:rsidRPr="0018672E" w:rsidRDefault="00631963" w:rsidP="002C73D3">
      <w:pPr>
        <w:pStyle w:val="Heading3"/>
        <w:rPr>
          <w:lang w:val="bg-BG"/>
        </w:rPr>
      </w:pPr>
      <w:bookmarkStart w:id="67" w:name="_Toc383439837"/>
      <w:r w:rsidRPr="0018672E">
        <w:rPr>
          <w:lang w:val="bg-BG"/>
        </w:rPr>
        <w:t>Модул „Управление на профил”</w:t>
      </w:r>
      <w:r w:rsidR="002718CC" w:rsidRPr="0018672E">
        <w:rPr>
          <w:lang w:val="bg-BG"/>
        </w:rPr>
        <w:t xml:space="preserve"> на ФЛ</w:t>
      </w:r>
      <w:bookmarkEnd w:id="67"/>
    </w:p>
    <w:p w:rsidR="00631963" w:rsidRPr="0018672E" w:rsidRDefault="002718CC" w:rsidP="002C73D3">
      <w:pPr>
        <w:pStyle w:val="Heading4"/>
        <w:rPr>
          <w:lang w:val="bg-BG"/>
        </w:rPr>
      </w:pPr>
      <w:proofErr w:type="spellStart"/>
      <w:r w:rsidRPr="0018672E">
        <w:rPr>
          <w:lang w:val="bg-BG"/>
        </w:rPr>
        <w:t>Подмодул</w:t>
      </w:r>
      <w:proofErr w:type="spellEnd"/>
      <w:r w:rsidRPr="0018672E">
        <w:rPr>
          <w:lang w:val="bg-BG"/>
        </w:rPr>
        <w:t xml:space="preserve"> „Управление на продукт”</w:t>
      </w:r>
      <w:r w:rsidRPr="0018672E">
        <w:rPr>
          <w:lang w:val="bg-BG"/>
        </w:rPr>
        <w:tab/>
      </w:r>
    </w:p>
    <w:p w:rsidR="002718CC" w:rsidRPr="0018672E" w:rsidRDefault="002718CC" w:rsidP="002C73D3">
      <w:pPr>
        <w:pStyle w:val="Heading5"/>
        <w:spacing w:before="120"/>
        <w:rPr>
          <w:lang w:val="bg-BG"/>
        </w:rPr>
      </w:pPr>
      <w:r w:rsidRPr="0018672E">
        <w:rPr>
          <w:lang w:val="bg-BG"/>
        </w:rPr>
        <w:t xml:space="preserve">Собствен каталог </w:t>
      </w:r>
    </w:p>
    <w:p w:rsidR="00044941" w:rsidRPr="0018672E" w:rsidRDefault="00E85B6A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</w:t>
      </w:r>
      <w:r w:rsidR="00ED0A89" w:rsidRPr="0018672E">
        <w:rPr>
          <w:lang w:val="bg-BG"/>
        </w:rPr>
        <w:t xml:space="preserve"> представлява каталог, в който са включени всички артикули, които потребителя е пуснал за продажба</w:t>
      </w:r>
      <w:r w:rsidRPr="0018672E">
        <w:rPr>
          <w:lang w:val="bg-BG"/>
        </w:rPr>
        <w:t>.</w:t>
      </w:r>
      <w:r w:rsidR="00ED0A89" w:rsidRPr="0018672E">
        <w:rPr>
          <w:lang w:val="bg-BG"/>
        </w:rPr>
        <w:t xml:space="preserve"> Тази функционалност е предназначена за регистрирани потребители. Потребители без регистрация нямат достъп до нея.</w:t>
      </w:r>
      <w:r w:rsidR="00044941" w:rsidRPr="0018672E">
        <w:rPr>
          <w:lang w:val="bg-BG"/>
        </w:rPr>
        <w:t xml:space="preserve"> Собствения каталог позволява на потребителя лесно и достъпно да управлява своите продукти, да добавя, редактира и изтрива</w:t>
      </w:r>
      <w:r w:rsidR="0045360F" w:rsidRPr="0018672E">
        <w:rPr>
          <w:lang w:val="bg-BG"/>
        </w:rPr>
        <w:t xml:space="preserve">. </w:t>
      </w:r>
    </w:p>
    <w:p w:rsidR="002718CC" w:rsidRPr="0018672E" w:rsidRDefault="002718CC" w:rsidP="002C73D3">
      <w:pPr>
        <w:pStyle w:val="Heading5"/>
        <w:spacing w:before="120"/>
        <w:rPr>
          <w:lang w:val="bg-BG"/>
        </w:rPr>
      </w:pPr>
      <w:r w:rsidRPr="0018672E">
        <w:rPr>
          <w:lang w:val="bg-BG"/>
        </w:rPr>
        <w:t>Публикуване на артикул</w:t>
      </w:r>
    </w:p>
    <w:p w:rsidR="002718CC" w:rsidRPr="0018672E" w:rsidRDefault="002718CC" w:rsidP="002C73D3">
      <w:pPr>
        <w:ind w:left="720"/>
        <w:rPr>
          <w:lang w:val="bg-BG"/>
        </w:rPr>
      </w:pPr>
      <w:r w:rsidRPr="0018672E">
        <w:rPr>
          <w:lang w:val="bg-BG"/>
        </w:rPr>
        <w:t>Системата предоставя възможност на всеки регистриран потребител да публикува артик</w:t>
      </w:r>
      <w:r w:rsidR="00EA76BB" w:rsidRPr="0018672E">
        <w:rPr>
          <w:lang w:val="bg-BG"/>
        </w:rPr>
        <w:t>ули за продажба в системата</w:t>
      </w:r>
      <w:del w:id="68" w:author="Светослав Николов" w:date="2014-05-16T23:29:00Z">
        <w:r w:rsidR="00EA76BB" w:rsidRPr="0018672E" w:rsidDel="00661933">
          <w:rPr>
            <w:lang w:val="bg-BG"/>
          </w:rPr>
          <w:delText xml:space="preserve"> ни</w:delText>
        </w:r>
      </w:del>
      <w:r w:rsidR="00EA76BB" w:rsidRPr="0018672E">
        <w:rPr>
          <w:lang w:val="bg-BG"/>
        </w:rPr>
        <w:t xml:space="preserve">. </w:t>
      </w:r>
      <w:r w:rsidR="00AB466D" w:rsidRPr="0018672E">
        <w:rPr>
          <w:lang w:val="bg-BG"/>
        </w:rPr>
        <w:t>За целта потребителят трябва да въведе следните данни за предмета, който пуска за продажба: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Категория на артикула;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proofErr w:type="spellStart"/>
      <w:r w:rsidRPr="0018672E">
        <w:rPr>
          <w:lang w:val="bg-BG"/>
        </w:rPr>
        <w:t>Подкатегория</w:t>
      </w:r>
      <w:proofErr w:type="spellEnd"/>
      <w:r w:rsidRPr="0018672E">
        <w:rPr>
          <w:lang w:val="bg-BG"/>
        </w:rPr>
        <w:t xml:space="preserve"> и под </w:t>
      </w:r>
      <w:proofErr w:type="spellStart"/>
      <w:r w:rsidRPr="0018672E">
        <w:rPr>
          <w:lang w:val="bg-BG"/>
        </w:rPr>
        <w:t>под</w:t>
      </w:r>
      <w:proofErr w:type="spellEnd"/>
      <w:r w:rsidRPr="0018672E">
        <w:rPr>
          <w:lang w:val="bg-BG"/>
        </w:rPr>
        <w:t xml:space="preserve"> категория;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Вид на артикула;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Име на обявата;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Описание;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Цвят;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Модел;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Снимки - потребителят може да качи до 5 снимки на артикула;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Определяне на директна продажба или търг;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Цена – потребителя задава цена на артикула. Системата изчислява крайната цена, като към зададената от потребителя добави комисионната</w:t>
      </w:r>
      <w:r w:rsidR="009210DE">
        <w:rPr>
          <w:lang w:val="bg-BG"/>
        </w:rPr>
        <w:t xml:space="preserve"> за организацията и начисли ДДС</w:t>
      </w:r>
      <w:r w:rsidR="009210DE">
        <w:t>.</w:t>
      </w:r>
    </w:p>
    <w:p w:rsidR="00AB466D" w:rsidRPr="0018672E" w:rsidRDefault="00AB466D" w:rsidP="002C73D3">
      <w:pPr>
        <w:ind w:left="720"/>
        <w:rPr>
          <w:lang w:val="bg-BG"/>
        </w:rPr>
      </w:pPr>
      <w:r w:rsidRPr="0018672E">
        <w:rPr>
          <w:lang w:val="bg-BG"/>
        </w:rPr>
        <w:t>Ако потребителят избере да пусне предмета на търг, той задава определено време на търга</w:t>
      </w:r>
      <w:r w:rsidR="00A9137B" w:rsidRPr="0018672E">
        <w:rPr>
          <w:lang w:val="bg-BG"/>
        </w:rPr>
        <w:t>.</w:t>
      </w:r>
    </w:p>
    <w:p w:rsidR="002718CC" w:rsidRPr="0018672E" w:rsidRDefault="002718CC" w:rsidP="002C73D3">
      <w:pPr>
        <w:pStyle w:val="Heading5"/>
        <w:spacing w:before="120"/>
        <w:rPr>
          <w:lang w:val="bg-BG"/>
        </w:rPr>
      </w:pPr>
      <w:r w:rsidRPr="0018672E">
        <w:rPr>
          <w:lang w:val="bg-BG"/>
        </w:rPr>
        <w:t>Редактиране на обява на артикул</w:t>
      </w:r>
    </w:p>
    <w:p w:rsidR="00A9137B" w:rsidRPr="0018672E" w:rsidRDefault="00A9137B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позволява на потребителя да редактира вече публикувани от него обяви. Той може да променя снимките на артикула, описанието, цената и други.</w:t>
      </w:r>
    </w:p>
    <w:p w:rsidR="00126CA2" w:rsidRPr="0018672E" w:rsidRDefault="002718CC" w:rsidP="002C73D3">
      <w:pPr>
        <w:pStyle w:val="Heading5"/>
        <w:spacing w:before="120"/>
        <w:rPr>
          <w:lang w:val="bg-BG"/>
        </w:rPr>
      </w:pPr>
      <w:r w:rsidRPr="0018672E">
        <w:rPr>
          <w:lang w:val="bg-BG"/>
        </w:rPr>
        <w:t>Изтриване на обява на артикул</w:t>
      </w:r>
    </w:p>
    <w:p w:rsidR="00F22D2B" w:rsidRPr="0018672E" w:rsidRDefault="00F22D2B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С тази функционалност потребителя може да премахва обяви на артикули, които той е публикувал, от каталога. Ако някой от артикулите е в процес на </w:t>
      </w:r>
      <w:proofErr w:type="spellStart"/>
      <w:r w:rsidRPr="0018672E">
        <w:rPr>
          <w:lang w:val="bg-BG"/>
        </w:rPr>
        <w:t>покупко</w:t>
      </w:r>
      <w:proofErr w:type="spellEnd"/>
      <w:del w:id="69" w:author="Светослав Николов" w:date="2014-05-16T23:53:00Z">
        <w:r w:rsidRPr="0018672E" w:rsidDel="007D214A">
          <w:rPr>
            <w:lang w:val="bg-BG"/>
          </w:rPr>
          <w:delText xml:space="preserve"> </w:delText>
        </w:r>
      </w:del>
      <w:r w:rsidRPr="0018672E">
        <w:rPr>
          <w:lang w:val="bg-BG"/>
        </w:rPr>
        <w:t>–</w:t>
      </w:r>
      <w:del w:id="70" w:author="Светослав Николов" w:date="2014-05-16T23:53:00Z">
        <w:r w:rsidRPr="0018672E" w:rsidDel="007D214A">
          <w:rPr>
            <w:lang w:val="bg-BG"/>
          </w:rPr>
          <w:delText xml:space="preserve"> </w:delText>
        </w:r>
      </w:del>
      <w:r w:rsidRPr="0018672E">
        <w:rPr>
          <w:lang w:val="bg-BG"/>
        </w:rPr>
        <w:t xml:space="preserve">продажба, потребителя няма да може </w:t>
      </w:r>
      <w:r w:rsidRPr="0018672E">
        <w:rPr>
          <w:lang w:val="bg-BG"/>
        </w:rPr>
        <w:lastRenderedPageBreak/>
        <w:t>да премахне артикула от каталога. В момента, в който излезе от този процес потребителя може да премахне артикула.</w:t>
      </w:r>
    </w:p>
    <w:p w:rsidR="00E753E1" w:rsidRPr="0018672E" w:rsidRDefault="006B2FBC" w:rsidP="002C73D3">
      <w:pPr>
        <w:pStyle w:val="Heading4"/>
        <w:rPr>
          <w:lang w:val="bg-BG"/>
        </w:rPr>
      </w:pPr>
      <w:r w:rsidRPr="0018672E">
        <w:rPr>
          <w:lang w:val="bg-BG"/>
        </w:rPr>
        <w:t>Редактиране на профил</w:t>
      </w:r>
    </w:p>
    <w:p w:rsidR="006B2FBC" w:rsidRPr="0018672E" w:rsidRDefault="006B2FBC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Тази функционалност позволява на потребителите, които имат регистрация да променят част от данните, които са въвели по време на регистрацията. Потребителят може да сменя паролата си, телефона си, адреса си и имената си.  </w:t>
      </w:r>
    </w:p>
    <w:p w:rsidR="006B2FBC" w:rsidRPr="0018672E" w:rsidRDefault="006B2FBC" w:rsidP="002C73D3">
      <w:pPr>
        <w:pStyle w:val="Heading4"/>
        <w:rPr>
          <w:lang w:val="bg-BG"/>
        </w:rPr>
      </w:pPr>
      <w:r w:rsidRPr="0018672E">
        <w:rPr>
          <w:lang w:val="bg-BG"/>
        </w:rPr>
        <w:t>Изтриване на профил</w:t>
      </w:r>
    </w:p>
    <w:p w:rsidR="006B2FBC" w:rsidRPr="0018672E" w:rsidRDefault="00187B20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Системата </w:t>
      </w:r>
      <w:del w:id="71" w:author="Светослав Николов" w:date="2014-05-16T23:30:00Z">
        <w:r w:rsidRPr="0018672E" w:rsidDel="004C315D">
          <w:rPr>
            <w:lang w:val="bg-BG"/>
          </w:rPr>
          <w:delText xml:space="preserve">ни </w:delText>
        </w:r>
      </w:del>
      <w:r w:rsidRPr="0018672E">
        <w:rPr>
          <w:lang w:val="bg-BG"/>
        </w:rPr>
        <w:t xml:space="preserve">предоставя възможност </w:t>
      </w:r>
      <w:del w:id="72" w:author="Светослав Николов" w:date="2014-05-16T23:31:00Z">
        <w:r w:rsidRPr="0018672E" w:rsidDel="004C315D">
          <w:rPr>
            <w:lang w:val="bg-BG"/>
          </w:rPr>
          <w:delText xml:space="preserve">за </w:delText>
        </w:r>
      </w:del>
      <w:ins w:id="73" w:author="Светослав Николов" w:date="2014-05-16T23:31:00Z">
        <w:r w:rsidR="004C315D">
          <w:rPr>
            <w:lang w:val="bg-BG"/>
          </w:rPr>
          <w:t>н</w:t>
        </w:r>
        <w:r w:rsidR="004C315D" w:rsidRPr="0018672E">
          <w:rPr>
            <w:lang w:val="bg-BG"/>
          </w:rPr>
          <w:t xml:space="preserve">а </w:t>
        </w:r>
      </w:ins>
      <w:r w:rsidRPr="0018672E">
        <w:rPr>
          <w:lang w:val="bg-BG"/>
        </w:rPr>
        <w:t xml:space="preserve">всички потребители, които вече не желаят да използват услугите </w:t>
      </w:r>
      <w:del w:id="74" w:author="Светослав Николов" w:date="2014-05-16T23:31:00Z">
        <w:r w:rsidRPr="0018672E" w:rsidDel="004C315D">
          <w:rPr>
            <w:lang w:val="bg-BG"/>
          </w:rPr>
          <w:delText xml:space="preserve">ни за </w:delText>
        </w:r>
      </w:del>
      <w:ins w:id="75" w:author="Светослав Николов" w:date="2014-05-16T23:31:00Z">
        <w:r w:rsidR="004C315D">
          <w:rPr>
            <w:lang w:val="bg-BG"/>
          </w:rPr>
          <w:t>д</w:t>
        </w:r>
        <w:r w:rsidR="004C315D" w:rsidRPr="0018672E">
          <w:rPr>
            <w:lang w:val="bg-BG"/>
          </w:rPr>
          <w:t xml:space="preserve">а </w:t>
        </w:r>
      </w:ins>
      <w:r w:rsidRPr="0018672E">
        <w:rPr>
          <w:lang w:val="bg-BG"/>
        </w:rPr>
        <w:t>закрият своят акаунт.</w:t>
      </w:r>
      <w:r w:rsidR="004F0C7C" w:rsidRPr="0018672E">
        <w:rPr>
          <w:lang w:val="bg-BG"/>
        </w:rPr>
        <w:t xml:space="preserve"> </w:t>
      </w:r>
    </w:p>
    <w:p w:rsidR="00631963" w:rsidRPr="0018672E" w:rsidRDefault="00FB6F73" w:rsidP="002C73D3">
      <w:pPr>
        <w:pStyle w:val="Heading3"/>
        <w:rPr>
          <w:lang w:val="bg-BG"/>
        </w:rPr>
      </w:pPr>
      <w:r w:rsidRPr="0018672E">
        <w:rPr>
          <w:lang w:val="bg-BG"/>
        </w:rPr>
        <w:t xml:space="preserve">  </w:t>
      </w:r>
      <w:bookmarkStart w:id="76" w:name="_Toc383439838"/>
      <w:r w:rsidRPr="0018672E">
        <w:rPr>
          <w:lang w:val="bg-BG"/>
        </w:rPr>
        <w:t>Съставяне на с</w:t>
      </w:r>
      <w:r w:rsidR="00631963" w:rsidRPr="0018672E">
        <w:rPr>
          <w:lang w:val="bg-BG"/>
        </w:rPr>
        <w:t>правки</w:t>
      </w:r>
      <w:bookmarkEnd w:id="76"/>
    </w:p>
    <w:p w:rsidR="00A87799" w:rsidRPr="0018672E" w:rsidRDefault="00A87799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Системата </w:t>
      </w:r>
      <w:del w:id="77" w:author="Светослав Николов" w:date="2014-05-16T23:31:00Z">
        <w:r w:rsidRPr="0018672E" w:rsidDel="004C315D">
          <w:rPr>
            <w:lang w:val="bg-BG"/>
          </w:rPr>
          <w:delText xml:space="preserve">ни </w:delText>
        </w:r>
      </w:del>
      <w:r w:rsidRPr="0018672E">
        <w:rPr>
          <w:lang w:val="bg-BG"/>
        </w:rPr>
        <w:t xml:space="preserve">предоставя възможност за направата на справки/отчети за направените </w:t>
      </w:r>
      <w:proofErr w:type="spellStart"/>
      <w:r w:rsidRPr="0018672E">
        <w:rPr>
          <w:lang w:val="bg-BG"/>
        </w:rPr>
        <w:t>покупко</w:t>
      </w:r>
      <w:proofErr w:type="spellEnd"/>
      <w:del w:id="78" w:author="Светослав Николов" w:date="2014-05-16T23:54:00Z">
        <w:r w:rsidRPr="0018672E" w:rsidDel="007D214A">
          <w:rPr>
            <w:lang w:val="bg-BG"/>
          </w:rPr>
          <w:delText xml:space="preserve"> </w:delText>
        </w:r>
      </w:del>
      <w:r w:rsidRPr="0018672E">
        <w:rPr>
          <w:lang w:val="bg-BG"/>
        </w:rPr>
        <w:t>–</w:t>
      </w:r>
      <w:del w:id="79" w:author="Светослав Николов" w:date="2014-05-16T23:54:00Z">
        <w:r w:rsidRPr="0018672E" w:rsidDel="007D214A">
          <w:rPr>
            <w:lang w:val="bg-BG"/>
          </w:rPr>
          <w:delText xml:space="preserve"> </w:delText>
        </w:r>
      </w:del>
      <w:bookmarkStart w:id="80" w:name="_GoBack"/>
      <w:bookmarkEnd w:id="80"/>
      <w:r w:rsidRPr="0018672E">
        <w:rPr>
          <w:lang w:val="bg-BG"/>
        </w:rPr>
        <w:t>продажби. Всеки регистриран потребител и системния</w:t>
      </w:r>
      <w:r w:rsidR="00C0388B" w:rsidRPr="0018672E">
        <w:rPr>
          <w:lang w:val="bg-BG"/>
        </w:rPr>
        <w:t>т администратор</w:t>
      </w:r>
      <w:r w:rsidRPr="0018672E">
        <w:rPr>
          <w:lang w:val="bg-BG"/>
        </w:rPr>
        <w:t xml:space="preserve"> </w:t>
      </w:r>
      <w:r w:rsidR="00307B66" w:rsidRPr="0018672E">
        <w:rPr>
          <w:lang w:val="bg-BG"/>
        </w:rPr>
        <w:t xml:space="preserve">могат да създават отчети, които могат да си свалят след това в </w:t>
      </w:r>
      <w:del w:id="81" w:author="Светослав Николов" w:date="2014-05-16T23:31:00Z">
        <w:r w:rsidR="00307B66" w:rsidRPr="0018672E" w:rsidDel="004C315D">
          <w:rPr>
            <w:lang w:val="bg-BG"/>
          </w:rPr>
          <w:delText>.</w:delText>
        </w:r>
      </w:del>
      <w:proofErr w:type="spellStart"/>
      <w:r w:rsidR="00307B66" w:rsidRPr="0018672E">
        <w:rPr>
          <w:lang w:val="bg-BG"/>
        </w:rPr>
        <w:t>pdf</w:t>
      </w:r>
      <w:proofErr w:type="spellEnd"/>
      <w:r w:rsidR="00307B66" w:rsidRPr="0018672E">
        <w:rPr>
          <w:lang w:val="bg-BG"/>
        </w:rPr>
        <w:t xml:space="preserve"> формат.</w:t>
      </w:r>
    </w:p>
    <w:p w:rsidR="009E36AC" w:rsidRPr="0018672E" w:rsidRDefault="00826F3A" w:rsidP="002C73D3">
      <w:pPr>
        <w:pStyle w:val="Heading2"/>
        <w:ind w:left="720" w:hanging="720"/>
        <w:rPr>
          <w:lang w:val="bg-BG"/>
        </w:rPr>
      </w:pPr>
      <w:bookmarkStart w:id="82" w:name="_Toc383439839"/>
      <w:r w:rsidRPr="0018672E">
        <w:rPr>
          <w:lang w:val="bg-BG"/>
        </w:rPr>
        <w:t>Изп</w:t>
      </w:r>
      <w:r w:rsidR="00B20604" w:rsidRPr="0018672E">
        <w:rPr>
          <w:lang w:val="bg-BG"/>
        </w:rPr>
        <w:t>олзваемост</w:t>
      </w:r>
      <w:bookmarkEnd w:id="82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83" w:name="_Toc379217374"/>
      <w:bookmarkStart w:id="84" w:name="_Toc383439840"/>
      <w:r w:rsidRPr="0018672E">
        <w:rPr>
          <w:lang w:val="bg-BG"/>
        </w:rPr>
        <w:t>Време за достъп на потребители до системата</w:t>
      </w:r>
      <w:bookmarkEnd w:id="83"/>
      <w:bookmarkEnd w:id="84"/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За външни потребители(</w:t>
      </w:r>
      <w:r w:rsidR="004A646A" w:rsidRPr="0018672E">
        <w:rPr>
          <w:lang w:val="bg-BG"/>
        </w:rPr>
        <w:t xml:space="preserve">юридически </w:t>
      </w:r>
      <w:r w:rsidRPr="0018672E">
        <w:rPr>
          <w:lang w:val="bg-BG"/>
        </w:rPr>
        <w:t xml:space="preserve"> и физически потребители) времето за достъп е </w:t>
      </w:r>
      <w:r w:rsidR="00AF6C1A" w:rsidRPr="0018672E">
        <w:rPr>
          <w:lang w:val="bg-BG"/>
        </w:rPr>
        <w:t>1</w:t>
      </w:r>
      <w:r w:rsidRPr="0018672E">
        <w:rPr>
          <w:lang w:val="bg-BG"/>
        </w:rPr>
        <w:t>~</w:t>
      </w:r>
      <w:r w:rsidR="00AF6C1A" w:rsidRPr="0018672E">
        <w:rPr>
          <w:lang w:val="bg-BG"/>
        </w:rPr>
        <w:t>2 секунди</w:t>
      </w:r>
      <w:r w:rsidRPr="0018672E">
        <w:rPr>
          <w:lang w:val="bg-BG"/>
        </w:rPr>
        <w:t>;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За вътрешни(администратори) до </w:t>
      </w:r>
      <w:r w:rsidR="00AF6C1A" w:rsidRPr="0018672E">
        <w:rPr>
          <w:lang w:val="bg-BG"/>
        </w:rPr>
        <w:t>1 секунда</w:t>
      </w:r>
      <w:r w:rsidRPr="0018672E">
        <w:rPr>
          <w:lang w:val="bg-BG"/>
        </w:rPr>
        <w:t>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85" w:name="_Toc379217375"/>
      <w:bookmarkStart w:id="86" w:name="_Toc383439841"/>
      <w:r w:rsidRPr="0018672E">
        <w:rPr>
          <w:lang w:val="bg-BG"/>
        </w:rPr>
        <w:t>Работа с браузъри</w:t>
      </w:r>
      <w:bookmarkEnd w:id="85"/>
      <w:bookmarkEnd w:id="86"/>
    </w:p>
    <w:p w:rsidR="004F028E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E944B8">
        <w:rPr>
          <w:rPrChange w:id="87" w:author="Светослав Николов" w:date="2014-05-16T23:51:00Z">
            <w:rPr>
              <w:lang w:val="bg-BG"/>
            </w:rPr>
          </w:rPrChange>
        </w:rPr>
        <w:t>Mozilla Firefox</w:t>
      </w:r>
      <w:r w:rsidRPr="0018672E">
        <w:rPr>
          <w:lang w:val="bg-BG"/>
        </w:rPr>
        <w:t xml:space="preserve"> версия 9.0 и нагоре;  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E944B8">
        <w:rPr>
          <w:rPrChange w:id="88" w:author="Светослав Николов" w:date="2014-05-16T23:51:00Z">
            <w:rPr>
              <w:lang w:val="bg-BG"/>
            </w:rPr>
          </w:rPrChange>
        </w:rPr>
        <w:t>Google Chrome</w:t>
      </w:r>
      <w:r w:rsidRPr="0018672E">
        <w:rPr>
          <w:lang w:val="bg-BG"/>
        </w:rPr>
        <w:t xml:space="preserve"> версия 15.0 и нагоре;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E944B8">
        <w:rPr>
          <w:rPrChange w:id="89" w:author="Светослав Николов" w:date="2014-05-16T23:51:00Z">
            <w:rPr>
              <w:lang w:val="bg-BG"/>
            </w:rPr>
          </w:rPrChange>
        </w:rPr>
        <w:t>Opera</w:t>
      </w:r>
      <w:r w:rsidRPr="0018672E">
        <w:rPr>
          <w:lang w:val="bg-BG"/>
        </w:rPr>
        <w:t xml:space="preserve"> версия 10.50 и нагоре;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 Internet Explorer версия 8 и нагоре.</w:t>
      </w:r>
    </w:p>
    <w:p w:rsidR="009E36AC" w:rsidRPr="0018672E" w:rsidRDefault="00B20604" w:rsidP="002C73D3">
      <w:pPr>
        <w:pStyle w:val="Heading2"/>
        <w:rPr>
          <w:lang w:val="bg-BG"/>
        </w:rPr>
      </w:pPr>
      <w:bookmarkStart w:id="90" w:name="_Toc383439842"/>
      <w:r w:rsidRPr="0018672E">
        <w:rPr>
          <w:lang w:val="bg-BG"/>
        </w:rPr>
        <w:t>Надеждност</w:t>
      </w:r>
      <w:bookmarkEnd w:id="90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91" w:name="_Toc379217377"/>
      <w:bookmarkStart w:id="92" w:name="_Toc383439843"/>
      <w:r w:rsidRPr="0018672E">
        <w:rPr>
          <w:lang w:val="bg-BG"/>
        </w:rPr>
        <w:t>Време на работа на системата 24/7</w:t>
      </w:r>
      <w:bookmarkEnd w:id="91"/>
      <w:bookmarkEnd w:id="92"/>
    </w:p>
    <w:p w:rsidR="00826F3A" w:rsidRPr="0018672E" w:rsidRDefault="00826F3A" w:rsidP="002C73D3">
      <w:pPr>
        <w:ind w:firstLine="720"/>
        <w:rPr>
          <w:lang w:val="bg-BG"/>
        </w:rPr>
      </w:pPr>
      <w:r w:rsidRPr="0018672E">
        <w:rPr>
          <w:lang w:val="bg-BG"/>
        </w:rPr>
        <w:t xml:space="preserve">Системата е </w:t>
      </w:r>
      <w:r w:rsidR="004D4680" w:rsidRPr="0018672E">
        <w:rPr>
          <w:lang w:val="bg-BG"/>
        </w:rPr>
        <w:t>постоянно</w:t>
      </w:r>
      <w:r w:rsidRPr="0018672E">
        <w:rPr>
          <w:lang w:val="bg-BG"/>
        </w:rPr>
        <w:t xml:space="preserve"> в експлоатация, с цел да е достъпна по всяко време на денонощието.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93" w:name="_Toc379217378"/>
      <w:bookmarkStart w:id="94" w:name="_Toc383439844"/>
      <w:r w:rsidRPr="0018672E">
        <w:rPr>
          <w:lang w:val="bg-BG"/>
        </w:rPr>
        <w:t>Време за възстановя</w:t>
      </w:r>
      <w:ins w:id="95" w:author="Светослав Николов" w:date="2014-05-16T23:47:00Z">
        <w:r w:rsidR="004C65E3">
          <w:rPr>
            <w:lang w:val="bg-BG"/>
          </w:rPr>
          <w:t>ва</w:t>
        </w:r>
      </w:ins>
      <w:r w:rsidRPr="0018672E">
        <w:rPr>
          <w:lang w:val="bg-BG"/>
        </w:rPr>
        <w:t xml:space="preserve">не след </w:t>
      </w:r>
      <w:r w:rsidR="004D4680" w:rsidRPr="0018672E">
        <w:rPr>
          <w:lang w:val="bg-BG"/>
        </w:rPr>
        <w:t>загуба на електричество</w:t>
      </w:r>
      <w:bookmarkEnd w:id="93"/>
      <w:bookmarkEnd w:id="94"/>
    </w:p>
    <w:p w:rsidR="00826F3A" w:rsidRPr="0018672E" w:rsidRDefault="002746A9" w:rsidP="002C73D3">
      <w:pPr>
        <w:ind w:left="720"/>
        <w:rPr>
          <w:lang w:val="bg-BG"/>
        </w:rPr>
      </w:pPr>
      <w:r w:rsidRPr="0018672E">
        <w:rPr>
          <w:lang w:val="bg-BG"/>
        </w:rPr>
        <w:t>При загуба на електричество възстановяването на системата се осъществява автоматично, като се превключва към някой от UPS-</w:t>
      </w:r>
      <w:r w:rsidR="00742FDA" w:rsidRPr="0018672E">
        <w:rPr>
          <w:lang w:val="bg-BG"/>
        </w:rPr>
        <w:t>те</w:t>
      </w:r>
      <w:r w:rsidRPr="0018672E">
        <w:rPr>
          <w:lang w:val="bg-BG"/>
        </w:rPr>
        <w:t xml:space="preserve">. 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96" w:name="_Toc379217379"/>
      <w:bookmarkStart w:id="97" w:name="_Toc383439845"/>
      <w:r w:rsidRPr="0018672E">
        <w:rPr>
          <w:lang w:val="bg-BG"/>
        </w:rPr>
        <w:t>Време за възстановя</w:t>
      </w:r>
      <w:ins w:id="98" w:author="Светослав Николов" w:date="2014-05-16T23:48:00Z">
        <w:r w:rsidR="004C65E3">
          <w:rPr>
            <w:lang w:val="bg-BG"/>
          </w:rPr>
          <w:t>ва</w:t>
        </w:r>
      </w:ins>
      <w:r w:rsidRPr="0018672E">
        <w:rPr>
          <w:lang w:val="bg-BG"/>
        </w:rPr>
        <w:t>не след повреда на системата ръчно/автоматично</w:t>
      </w:r>
      <w:bookmarkEnd w:id="96"/>
      <w:bookmarkEnd w:id="97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При повреда на системата времето </w:t>
      </w:r>
      <w:del w:id="99" w:author="Светослав Николов" w:date="2014-05-16T23:48:00Z">
        <w:r w:rsidRPr="0018672E" w:rsidDel="004C65E3">
          <w:rPr>
            <w:lang w:val="bg-BG"/>
          </w:rPr>
          <w:delText xml:space="preserve">й </w:delText>
        </w:r>
      </w:del>
      <w:ins w:id="100" w:author="Светослав Николов" w:date="2014-05-16T23:48:00Z">
        <w:r w:rsidR="004C65E3">
          <w:rPr>
            <w:lang w:val="bg-BG"/>
          </w:rPr>
          <w:t>ѝ</w:t>
        </w:r>
        <w:r w:rsidR="004C65E3" w:rsidRPr="0018672E">
          <w:rPr>
            <w:lang w:val="bg-BG"/>
          </w:rPr>
          <w:t xml:space="preserve"> </w:t>
        </w:r>
      </w:ins>
      <w:r w:rsidRPr="0018672E">
        <w:rPr>
          <w:lang w:val="bg-BG"/>
        </w:rPr>
        <w:t>за възстановяване е 4~6 часа в зависимост от тежестта на повреда</w:t>
      </w:r>
      <w:ins w:id="101" w:author="Светослав Николов" w:date="2014-05-16T23:48:00Z">
        <w:r w:rsidR="004C65E3">
          <w:rPr>
            <w:lang w:val="bg-BG"/>
          </w:rPr>
          <w:t>та</w:t>
        </w:r>
      </w:ins>
      <w:r w:rsidRPr="0018672E">
        <w:rPr>
          <w:lang w:val="bg-BG"/>
        </w:rPr>
        <w:t>. Като повреда на системата се визира счупване на някой модул на системата. Възстановяването се осъществява ръчно.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102" w:name="_Toc379217380"/>
      <w:bookmarkStart w:id="103" w:name="_Toc383439846"/>
      <w:r w:rsidRPr="0018672E">
        <w:rPr>
          <w:lang w:val="bg-BG"/>
        </w:rPr>
        <w:t>Време, в което системата не работи поради обновяване</w:t>
      </w:r>
      <w:bookmarkEnd w:id="102"/>
      <w:bookmarkEnd w:id="103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Обновяването на системата(актуализация на системата) се осъществява на модули, като докато се обновява</w:t>
      </w:r>
      <w:ins w:id="104" w:author="Светослав Николов" w:date="2014-05-16T23:48:00Z">
        <w:r w:rsidR="004C65E3">
          <w:rPr>
            <w:lang w:val="bg-BG"/>
          </w:rPr>
          <w:t>,</w:t>
        </w:r>
      </w:ins>
      <w:r w:rsidRPr="0018672E">
        <w:rPr>
          <w:lang w:val="bg-BG"/>
        </w:rPr>
        <w:t xml:space="preserve"> модулът не е активен  1~2 часа, в зависимост от обновяването.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105" w:name="_Toc379217381"/>
      <w:bookmarkStart w:id="106" w:name="_Toc383439847"/>
      <w:r w:rsidRPr="0018672E">
        <w:rPr>
          <w:lang w:val="bg-BG"/>
        </w:rPr>
        <w:t>Подсигуряване на интернет достъп</w:t>
      </w:r>
      <w:bookmarkEnd w:id="105"/>
      <w:bookmarkEnd w:id="106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Поради вероятността от повреди или аварии в интернет мрежата, която използва информационната система</w:t>
      </w:r>
      <w:ins w:id="107" w:author="Светослав Николов" w:date="2014-05-16T23:49:00Z">
        <w:r w:rsidR="004C65E3">
          <w:rPr>
            <w:lang w:val="bg-BG"/>
          </w:rPr>
          <w:t>,</w:t>
        </w:r>
      </w:ins>
      <w:r w:rsidRPr="0018672E">
        <w:rPr>
          <w:lang w:val="bg-BG"/>
        </w:rPr>
        <w:t xml:space="preserve"> достъпът до системата е подсигурен с 3 интернет доставчика.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108" w:name="_Toc379217382"/>
      <w:bookmarkStart w:id="109" w:name="_Toc383439848"/>
      <w:r w:rsidRPr="0018672E">
        <w:rPr>
          <w:lang w:val="bg-BG"/>
        </w:rPr>
        <w:t>Време за добавяне на артикул в каталога</w:t>
      </w:r>
      <w:bookmarkEnd w:id="108"/>
      <w:bookmarkEnd w:id="109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Качването на артикул в системата </w:t>
      </w:r>
      <w:del w:id="110" w:author="Светослав Николов" w:date="2014-05-16T23:49:00Z">
        <w:r w:rsidRPr="0018672E" w:rsidDel="004C65E3">
          <w:rPr>
            <w:lang w:val="bg-BG"/>
          </w:rPr>
          <w:delText xml:space="preserve">да </w:delText>
        </w:r>
      </w:del>
      <w:r w:rsidRPr="0018672E">
        <w:rPr>
          <w:lang w:val="bg-BG"/>
        </w:rPr>
        <w:t>е до 5 минути.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111" w:name="_Toc379217383"/>
      <w:bookmarkStart w:id="112" w:name="_Toc383439849"/>
      <w:r w:rsidRPr="0018672E">
        <w:rPr>
          <w:lang w:val="bg-BG"/>
        </w:rPr>
        <w:t>Подсигуряване на данните</w:t>
      </w:r>
      <w:bookmarkEnd w:id="111"/>
      <w:bookmarkEnd w:id="112"/>
    </w:p>
    <w:p w:rsidR="002746A9" w:rsidRPr="0018672E" w:rsidRDefault="002746A9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За подсигуряване на данните </w:t>
      </w:r>
      <w:del w:id="113" w:author="Светослав Николов" w:date="2014-05-16T23:49:00Z">
        <w:r w:rsidRPr="0018672E" w:rsidDel="00E944B8">
          <w:rPr>
            <w:lang w:val="bg-BG"/>
          </w:rPr>
          <w:delText>е необходимо да</w:delText>
        </w:r>
      </w:del>
      <w:ins w:id="114" w:author="Светослав Николов" w:date="2014-05-16T23:49:00Z">
        <w:r w:rsidR="00E944B8">
          <w:rPr>
            <w:lang w:val="bg-BG"/>
          </w:rPr>
          <w:t>ще</w:t>
        </w:r>
      </w:ins>
      <w:r w:rsidRPr="0018672E">
        <w:rPr>
          <w:lang w:val="bg-BG"/>
        </w:rPr>
        <w:t xml:space="preserve"> се използват масиви от тип Raid5.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115" w:name="_Toc379217384"/>
      <w:bookmarkStart w:id="116" w:name="_Toc383439850"/>
      <w:r w:rsidRPr="0018672E">
        <w:rPr>
          <w:lang w:val="bg-BG"/>
        </w:rPr>
        <w:lastRenderedPageBreak/>
        <w:t>Автоматично всекидневно архивиране</w:t>
      </w:r>
      <w:bookmarkEnd w:id="115"/>
      <w:bookmarkEnd w:id="116"/>
      <w:r w:rsidRPr="0018672E">
        <w:rPr>
          <w:lang w:val="bg-BG"/>
        </w:rPr>
        <w:tab/>
      </w:r>
      <w:r w:rsidRPr="0018672E">
        <w:rPr>
          <w:lang w:val="bg-BG"/>
        </w:rPr>
        <w:tab/>
      </w:r>
      <w:r w:rsidRPr="0018672E">
        <w:rPr>
          <w:lang w:val="bg-BG"/>
        </w:rPr>
        <w:tab/>
      </w:r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За да се избегне загубата на информация при повреда в системата се изпълнява всекидневно архивиране на информацията.</w:t>
      </w:r>
    </w:p>
    <w:p w:rsidR="009E36AC" w:rsidRPr="0018672E" w:rsidRDefault="00B20604" w:rsidP="002C73D3">
      <w:pPr>
        <w:pStyle w:val="Heading2"/>
        <w:rPr>
          <w:lang w:val="bg-BG"/>
        </w:rPr>
      </w:pPr>
      <w:bookmarkStart w:id="117" w:name="_Toc383439851"/>
      <w:r w:rsidRPr="0018672E">
        <w:rPr>
          <w:lang w:val="bg-BG"/>
        </w:rPr>
        <w:t>Изпълнение</w:t>
      </w:r>
      <w:bookmarkEnd w:id="117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118" w:name="_Toc379217386"/>
      <w:bookmarkStart w:id="119" w:name="_Toc383439852"/>
      <w:r w:rsidRPr="0018672E">
        <w:rPr>
          <w:lang w:val="bg-BG"/>
        </w:rPr>
        <w:t>Поддръжка на 900 000 външни потребители едновременно</w:t>
      </w:r>
      <w:bookmarkEnd w:id="118"/>
      <w:bookmarkEnd w:id="119"/>
    </w:p>
    <w:p w:rsidR="00826F3A" w:rsidRPr="0018672E" w:rsidRDefault="00826F3A" w:rsidP="002C73D3">
      <w:pPr>
        <w:ind w:firstLine="720"/>
        <w:rPr>
          <w:lang w:val="bg-BG"/>
        </w:rPr>
      </w:pPr>
      <w:r w:rsidRPr="0018672E">
        <w:rPr>
          <w:lang w:val="bg-BG"/>
        </w:rPr>
        <w:t>Това е максималният брой потребители, които могат да използват системата безпроблемно.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120" w:name="_Toc379217387"/>
      <w:bookmarkStart w:id="121" w:name="_Toc383439853"/>
      <w:r w:rsidRPr="0018672E">
        <w:rPr>
          <w:lang w:val="bg-BG"/>
        </w:rPr>
        <w:t>Памет</w:t>
      </w:r>
      <w:bookmarkEnd w:id="120"/>
      <w:bookmarkEnd w:id="121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За съхранението на цялата информация, която системата поддържа се използват 50TB памет, като в последствие ще се увеличи, поради нуждата повече памет.</w:t>
      </w:r>
    </w:p>
    <w:p w:rsidR="009E36AC" w:rsidRPr="0018672E" w:rsidRDefault="00B20604" w:rsidP="002C73D3">
      <w:pPr>
        <w:pStyle w:val="Heading2"/>
        <w:rPr>
          <w:lang w:val="bg-BG"/>
        </w:rPr>
      </w:pPr>
      <w:bookmarkStart w:id="122" w:name="_Toc383439854"/>
      <w:r w:rsidRPr="0018672E">
        <w:rPr>
          <w:lang w:val="bg-BG"/>
        </w:rPr>
        <w:t>Поддръжка</w:t>
      </w:r>
      <w:bookmarkEnd w:id="122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E944B8" w:rsidRDefault="00826F3A" w:rsidP="002C73D3">
      <w:pPr>
        <w:pStyle w:val="Heading3"/>
        <w:rPr>
          <w:rPrChange w:id="123" w:author="Светослав Николов" w:date="2014-05-16T23:50:00Z">
            <w:rPr>
              <w:lang w:val="bg-BG"/>
            </w:rPr>
          </w:rPrChange>
        </w:rPr>
      </w:pPr>
      <w:bookmarkStart w:id="124" w:name="_Toc379217389"/>
      <w:bookmarkStart w:id="125" w:name="_Toc383439855"/>
      <w:r w:rsidRPr="00E944B8">
        <w:rPr>
          <w:rPrChange w:id="126" w:author="Светослав Николов" w:date="2014-05-16T23:50:00Z">
            <w:rPr>
              <w:lang w:val="bg-BG"/>
            </w:rPr>
          </w:rPrChange>
        </w:rPr>
        <w:t>Java Code Conventions</w:t>
      </w:r>
      <w:bookmarkEnd w:id="124"/>
      <w:bookmarkEnd w:id="125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За писане на програмния код ще се използва </w:t>
      </w:r>
      <w:r w:rsidRPr="00E944B8">
        <w:rPr>
          <w:rPrChange w:id="127" w:author="Светослав Николов" w:date="2014-05-16T23:50:00Z">
            <w:rPr>
              <w:lang w:val="bg-BG"/>
            </w:rPr>
          </w:rPrChange>
        </w:rPr>
        <w:t>Java Code Conventions</w:t>
      </w:r>
      <w:r w:rsidRPr="0018672E">
        <w:rPr>
          <w:lang w:val="bg-BG"/>
        </w:rPr>
        <w:t>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128" w:name="_Toc379217390"/>
      <w:bookmarkStart w:id="129" w:name="_Toc383439856"/>
      <w:r w:rsidRPr="0018672E">
        <w:rPr>
          <w:lang w:val="bg-BG"/>
        </w:rPr>
        <w:t>UML</w:t>
      </w:r>
      <w:bookmarkEnd w:id="128"/>
      <w:bookmarkEnd w:id="129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За графичното представяне на кода ще</w:t>
      </w:r>
      <w:ins w:id="130" w:author="Светослав Николов" w:date="2014-05-16T23:50:00Z">
        <w:r w:rsidR="00E944B8">
          <w:rPr>
            <w:lang w:val="bg-BG"/>
          </w:rPr>
          <w:t xml:space="preserve"> се</w:t>
        </w:r>
      </w:ins>
      <w:r w:rsidRPr="0018672E">
        <w:rPr>
          <w:lang w:val="bg-BG"/>
        </w:rPr>
        <w:t xml:space="preserve"> използва</w:t>
      </w:r>
      <w:del w:id="131" w:author="Светослав Николов" w:date="2014-05-16T23:51:00Z">
        <w:r w:rsidRPr="0018672E" w:rsidDel="00E944B8">
          <w:rPr>
            <w:lang w:val="bg-BG"/>
          </w:rPr>
          <w:delText>ме</w:delText>
        </w:r>
      </w:del>
      <w:r w:rsidRPr="0018672E">
        <w:rPr>
          <w:lang w:val="bg-BG"/>
        </w:rPr>
        <w:t xml:space="preserve"> UML стандарта.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132" w:name="_Toc379217391"/>
      <w:bookmarkStart w:id="133" w:name="_Toc383439857"/>
      <w:r w:rsidRPr="0018672E">
        <w:rPr>
          <w:lang w:val="bg-BG"/>
        </w:rPr>
        <w:t>BPMN</w:t>
      </w:r>
      <w:bookmarkEnd w:id="132"/>
      <w:bookmarkEnd w:id="133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За представянето на бизнес процесите ще</w:t>
      </w:r>
      <w:ins w:id="134" w:author="Светослав Николов" w:date="2014-05-16T23:51:00Z">
        <w:r w:rsidR="00E944B8">
          <w:rPr>
            <w:lang w:val="bg-BG"/>
          </w:rPr>
          <w:t xml:space="preserve"> се</w:t>
        </w:r>
      </w:ins>
      <w:r w:rsidRPr="0018672E">
        <w:rPr>
          <w:lang w:val="bg-BG"/>
        </w:rPr>
        <w:t xml:space="preserve"> използва</w:t>
      </w:r>
      <w:del w:id="135" w:author="Светослав Николов" w:date="2014-05-16T23:51:00Z">
        <w:r w:rsidRPr="0018672E" w:rsidDel="00E944B8">
          <w:rPr>
            <w:lang w:val="bg-BG"/>
          </w:rPr>
          <w:delText>ме</w:delText>
        </w:r>
      </w:del>
      <w:r w:rsidRPr="0018672E">
        <w:rPr>
          <w:lang w:val="bg-BG"/>
        </w:rPr>
        <w:t xml:space="preserve"> BPMN</w:t>
      </w:r>
      <w:r w:rsidR="00E00F46">
        <w:t xml:space="preserve"> 2.0</w:t>
      </w:r>
      <w:r w:rsidRPr="0018672E">
        <w:rPr>
          <w:lang w:val="bg-BG"/>
        </w:rPr>
        <w:t xml:space="preserve"> стандарта.</w:t>
      </w:r>
    </w:p>
    <w:p w:rsidR="0094745A" w:rsidRPr="0018672E" w:rsidRDefault="00696DC9" w:rsidP="0094745A">
      <w:pPr>
        <w:pStyle w:val="Heading2"/>
        <w:rPr>
          <w:lang w:val="bg-BG"/>
        </w:rPr>
      </w:pPr>
      <w:bookmarkStart w:id="136" w:name="_Toc383439858"/>
      <w:r w:rsidRPr="0018672E">
        <w:rPr>
          <w:lang w:val="bg-BG"/>
        </w:rPr>
        <w:t>Приложими стандарти</w:t>
      </w:r>
      <w:bookmarkStart w:id="137" w:name="_Toc381702734"/>
      <w:bookmarkStart w:id="138" w:name="_Toc381702776"/>
      <w:bookmarkEnd w:id="136"/>
    </w:p>
    <w:p w:rsidR="0061402A" w:rsidRPr="0018672E" w:rsidRDefault="005F5093" w:rsidP="0094745A">
      <w:pPr>
        <w:pStyle w:val="Heading2"/>
        <w:numPr>
          <w:ilvl w:val="0"/>
          <w:numId w:val="0"/>
        </w:numPr>
        <w:ind w:firstLine="720"/>
        <w:rPr>
          <w:lang w:val="bg-BG"/>
        </w:rPr>
      </w:pPr>
      <w:bookmarkStart w:id="139" w:name="_Toc383439859"/>
      <w:r w:rsidRPr="0018672E">
        <w:rPr>
          <w:rFonts w:ascii="Times New Roman" w:hAnsi="Times New Roman"/>
          <w:b w:val="0"/>
          <w:lang w:val="bg-BG"/>
        </w:rPr>
        <w:t>Използваните стандарти са упоменати в документ</w:t>
      </w:r>
      <w:r w:rsidR="00890AB8" w:rsidRPr="0018672E">
        <w:rPr>
          <w:rFonts w:ascii="Times New Roman" w:hAnsi="Times New Roman"/>
          <w:b w:val="0"/>
          <w:lang w:val="bg-BG"/>
        </w:rPr>
        <w:t>а</w:t>
      </w:r>
      <w:r w:rsidRPr="0018672E">
        <w:rPr>
          <w:rFonts w:ascii="Times New Roman" w:hAnsi="Times New Roman"/>
          <w:b w:val="0"/>
          <w:lang w:val="bg-BG"/>
        </w:rPr>
        <w:t xml:space="preserve"> „</w:t>
      </w:r>
      <w:r w:rsidR="00890AB8" w:rsidRPr="0018672E">
        <w:rPr>
          <w:rFonts w:ascii="Times New Roman" w:hAnsi="Times New Roman"/>
          <w:b w:val="0"/>
          <w:lang w:val="bg-BG"/>
        </w:rPr>
        <w:t>План за осигуряване на качеството”.</w:t>
      </w:r>
      <w:bookmarkEnd w:id="137"/>
      <w:bookmarkEnd w:id="138"/>
      <w:bookmarkEnd w:id="139"/>
    </w:p>
    <w:sectPr w:rsidR="0061402A" w:rsidRPr="0018672E" w:rsidSect="00BE19F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1F9" w:rsidRDefault="007D01F9">
      <w:pPr>
        <w:spacing w:line="240" w:lineRule="auto"/>
      </w:pPr>
      <w:r>
        <w:separator/>
      </w:r>
    </w:p>
  </w:endnote>
  <w:endnote w:type="continuationSeparator" w:id="0">
    <w:p w:rsidR="007D01F9" w:rsidRDefault="007D0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7C4" w:rsidRDefault="00401D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57C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57C4" w:rsidRDefault="002057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57C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57C4" w:rsidRPr="00DC5B4D" w:rsidRDefault="002057C4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57C4" w:rsidRDefault="002057C4" w:rsidP="00DC5B4D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 w:rsidR="0095767A">
            <w:fldChar w:fldCharType="begin"/>
          </w:r>
          <w:r w:rsidR="0095767A">
            <w:instrText xml:space="preserve"> DATE \@ "yyyy" </w:instrText>
          </w:r>
          <w:r w:rsidR="0095767A">
            <w:fldChar w:fldCharType="separate"/>
          </w:r>
          <w:r w:rsidR="00661933">
            <w:rPr>
              <w:noProof/>
            </w:rPr>
            <w:t>2014</w:t>
          </w:r>
          <w:r w:rsidR="0095767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57C4" w:rsidRDefault="002057C4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 w:rsidR="00401D5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01D50">
            <w:rPr>
              <w:rStyle w:val="PageNumber"/>
            </w:rPr>
            <w:fldChar w:fldCharType="separate"/>
          </w:r>
          <w:r w:rsidR="007D214A">
            <w:rPr>
              <w:rStyle w:val="PageNumber"/>
              <w:noProof/>
            </w:rPr>
            <w:t>8</w:t>
          </w:r>
          <w:r w:rsidR="00401D50">
            <w:rPr>
              <w:rStyle w:val="PageNumber"/>
            </w:rPr>
            <w:fldChar w:fldCharType="end"/>
          </w:r>
        </w:p>
      </w:tc>
    </w:tr>
  </w:tbl>
  <w:p w:rsidR="002057C4" w:rsidRDefault="002057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7C4" w:rsidRDefault="002057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1F9" w:rsidRDefault="007D01F9">
      <w:pPr>
        <w:spacing w:line="240" w:lineRule="auto"/>
      </w:pPr>
      <w:r>
        <w:separator/>
      </w:r>
    </w:p>
  </w:footnote>
  <w:footnote w:type="continuationSeparator" w:id="0">
    <w:p w:rsidR="007D01F9" w:rsidRDefault="007D01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7C4" w:rsidRDefault="002057C4">
    <w:pPr>
      <w:rPr>
        <w:sz w:val="24"/>
      </w:rPr>
    </w:pPr>
  </w:p>
  <w:p w:rsidR="002057C4" w:rsidRDefault="002057C4">
    <w:pPr>
      <w:pBdr>
        <w:top w:val="single" w:sz="6" w:space="1" w:color="auto"/>
      </w:pBdr>
      <w:rPr>
        <w:sz w:val="24"/>
      </w:rPr>
    </w:pPr>
  </w:p>
  <w:p w:rsidR="002057C4" w:rsidRPr="00DC5B4D" w:rsidRDefault="002057C4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2057C4" w:rsidRDefault="002057C4">
    <w:pPr>
      <w:pBdr>
        <w:bottom w:val="single" w:sz="6" w:space="1" w:color="auto"/>
      </w:pBdr>
      <w:jc w:val="right"/>
      <w:rPr>
        <w:sz w:val="24"/>
      </w:rPr>
    </w:pPr>
  </w:p>
  <w:p w:rsidR="002057C4" w:rsidRDefault="002057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57C4">
      <w:tc>
        <w:tcPr>
          <w:tcW w:w="6379" w:type="dxa"/>
        </w:tcPr>
        <w:p w:rsidR="002057C4" w:rsidRDefault="002057C4" w:rsidP="0061709E">
          <w:r>
            <w:t>BBay</w:t>
          </w:r>
        </w:p>
      </w:tc>
      <w:tc>
        <w:tcPr>
          <w:tcW w:w="3179" w:type="dxa"/>
        </w:tcPr>
        <w:p w:rsidR="002057C4" w:rsidRDefault="002057C4" w:rsidP="0061709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 w:rsidR="0018672E">
            <w:t>:           1.2</w:t>
          </w:r>
        </w:p>
      </w:tc>
    </w:tr>
    <w:tr w:rsidR="002057C4">
      <w:tc>
        <w:tcPr>
          <w:tcW w:w="6379" w:type="dxa"/>
        </w:tcPr>
        <w:p w:rsidR="002057C4" w:rsidRPr="0061709E" w:rsidRDefault="002057C4" w:rsidP="0061709E">
          <w:pPr>
            <w:tabs>
              <w:tab w:val="left" w:pos="3645"/>
            </w:tabs>
            <w:rPr>
              <w:lang w:val="bg-BG"/>
            </w:rPr>
          </w:pPr>
          <w:r>
            <w:rPr>
              <w:lang w:val="bg-BG"/>
            </w:rPr>
            <w:t>Спецификация на софтуерните изисквания</w:t>
          </w:r>
        </w:p>
      </w:tc>
      <w:tc>
        <w:tcPr>
          <w:tcW w:w="3179" w:type="dxa"/>
        </w:tcPr>
        <w:p w:rsidR="002057C4" w:rsidRPr="0018672E" w:rsidRDefault="002057C4" w:rsidP="0061709E">
          <w:r>
            <w:t xml:space="preserve">  </w:t>
          </w:r>
          <w:r>
            <w:rPr>
              <w:lang w:val="bg-BG"/>
            </w:rPr>
            <w:t>Дата</w:t>
          </w:r>
          <w:r>
            <w:t xml:space="preserve">:  </w:t>
          </w:r>
          <w:r w:rsidR="0018672E">
            <w:t>2014.02.10</w:t>
          </w:r>
        </w:p>
      </w:tc>
    </w:tr>
  </w:tbl>
  <w:p w:rsidR="002057C4" w:rsidRDefault="002057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7C4" w:rsidRDefault="002057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047776D9"/>
    <w:multiLevelType w:val="hybridMultilevel"/>
    <w:tmpl w:val="2ACC18F6"/>
    <w:lvl w:ilvl="0" w:tplc="CC2C3EC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94750A"/>
    <w:multiLevelType w:val="multilevel"/>
    <w:tmpl w:val="8D78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52E16A7"/>
    <w:multiLevelType w:val="hybridMultilevel"/>
    <w:tmpl w:val="FE02165A"/>
    <w:lvl w:ilvl="0" w:tplc="4796A6D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7">
    <w:nsid w:val="7B8B5C10"/>
    <w:multiLevelType w:val="hybridMultilevel"/>
    <w:tmpl w:val="4D96D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ветослав Николов">
    <w15:presenceInfo w15:providerId="None" w15:userId="Светослав Никол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20E3"/>
    <w:rsid w:val="0001363A"/>
    <w:rsid w:val="00042AF3"/>
    <w:rsid w:val="00044941"/>
    <w:rsid w:val="00061E78"/>
    <w:rsid w:val="000A3DEB"/>
    <w:rsid w:val="000A6A33"/>
    <w:rsid w:val="000F097E"/>
    <w:rsid w:val="00114960"/>
    <w:rsid w:val="00126CA2"/>
    <w:rsid w:val="001364BD"/>
    <w:rsid w:val="00154264"/>
    <w:rsid w:val="0018672E"/>
    <w:rsid w:val="00187B20"/>
    <w:rsid w:val="001A5EA4"/>
    <w:rsid w:val="001D01DD"/>
    <w:rsid w:val="001D2E6B"/>
    <w:rsid w:val="001E4B7F"/>
    <w:rsid w:val="002057C4"/>
    <w:rsid w:val="00254201"/>
    <w:rsid w:val="002718CC"/>
    <w:rsid w:val="002746A9"/>
    <w:rsid w:val="00292659"/>
    <w:rsid w:val="002A36CA"/>
    <w:rsid w:val="002C579B"/>
    <w:rsid w:val="002C73D3"/>
    <w:rsid w:val="00307B66"/>
    <w:rsid w:val="003128AC"/>
    <w:rsid w:val="00366160"/>
    <w:rsid w:val="003C3239"/>
    <w:rsid w:val="003E13FC"/>
    <w:rsid w:val="00401D50"/>
    <w:rsid w:val="00410B5C"/>
    <w:rsid w:val="0045360F"/>
    <w:rsid w:val="004A646A"/>
    <w:rsid w:val="004C1EE5"/>
    <w:rsid w:val="004C315D"/>
    <w:rsid w:val="004C65E3"/>
    <w:rsid w:val="004D4680"/>
    <w:rsid w:val="004E0369"/>
    <w:rsid w:val="004E69B5"/>
    <w:rsid w:val="004F028E"/>
    <w:rsid w:val="004F0C7C"/>
    <w:rsid w:val="00523BCB"/>
    <w:rsid w:val="005C47BD"/>
    <w:rsid w:val="005F5093"/>
    <w:rsid w:val="00603B51"/>
    <w:rsid w:val="00611B11"/>
    <w:rsid w:val="0061269E"/>
    <w:rsid w:val="0061402A"/>
    <w:rsid w:val="006148C7"/>
    <w:rsid w:val="006165D7"/>
    <w:rsid w:val="0061709E"/>
    <w:rsid w:val="00623711"/>
    <w:rsid w:val="00631963"/>
    <w:rsid w:val="00661933"/>
    <w:rsid w:val="00677926"/>
    <w:rsid w:val="00696DC9"/>
    <w:rsid w:val="006B2FBC"/>
    <w:rsid w:val="006E2677"/>
    <w:rsid w:val="007021A1"/>
    <w:rsid w:val="00706495"/>
    <w:rsid w:val="00735DA4"/>
    <w:rsid w:val="00742FDA"/>
    <w:rsid w:val="00781381"/>
    <w:rsid w:val="007B2335"/>
    <w:rsid w:val="007D01F9"/>
    <w:rsid w:val="007D214A"/>
    <w:rsid w:val="007D28B2"/>
    <w:rsid w:val="007E107E"/>
    <w:rsid w:val="00826F3A"/>
    <w:rsid w:val="008620E3"/>
    <w:rsid w:val="008731C9"/>
    <w:rsid w:val="00877ADA"/>
    <w:rsid w:val="00883697"/>
    <w:rsid w:val="00890AB8"/>
    <w:rsid w:val="008A5768"/>
    <w:rsid w:val="008F2557"/>
    <w:rsid w:val="008F52B5"/>
    <w:rsid w:val="0091014B"/>
    <w:rsid w:val="009120DD"/>
    <w:rsid w:val="00912D58"/>
    <w:rsid w:val="009210DE"/>
    <w:rsid w:val="009410F7"/>
    <w:rsid w:val="0094745A"/>
    <w:rsid w:val="0095031A"/>
    <w:rsid w:val="0095767A"/>
    <w:rsid w:val="00994670"/>
    <w:rsid w:val="009C523C"/>
    <w:rsid w:val="009E36AC"/>
    <w:rsid w:val="009F13BE"/>
    <w:rsid w:val="00A12576"/>
    <w:rsid w:val="00A55F0C"/>
    <w:rsid w:val="00A87799"/>
    <w:rsid w:val="00A9137B"/>
    <w:rsid w:val="00AB466D"/>
    <w:rsid w:val="00AC3BE7"/>
    <w:rsid w:val="00AD1596"/>
    <w:rsid w:val="00AD6B0B"/>
    <w:rsid w:val="00AF6C1A"/>
    <w:rsid w:val="00B01D56"/>
    <w:rsid w:val="00B20604"/>
    <w:rsid w:val="00B22162"/>
    <w:rsid w:val="00B36509"/>
    <w:rsid w:val="00B4187D"/>
    <w:rsid w:val="00B57285"/>
    <w:rsid w:val="00B6328B"/>
    <w:rsid w:val="00B71380"/>
    <w:rsid w:val="00B76D61"/>
    <w:rsid w:val="00BE19FC"/>
    <w:rsid w:val="00BF46EC"/>
    <w:rsid w:val="00C0388B"/>
    <w:rsid w:val="00C1745D"/>
    <w:rsid w:val="00C63BD6"/>
    <w:rsid w:val="00CB5105"/>
    <w:rsid w:val="00D0365E"/>
    <w:rsid w:val="00D04576"/>
    <w:rsid w:val="00D34154"/>
    <w:rsid w:val="00D34A0C"/>
    <w:rsid w:val="00D55AC7"/>
    <w:rsid w:val="00D773E3"/>
    <w:rsid w:val="00D804A1"/>
    <w:rsid w:val="00DB7D92"/>
    <w:rsid w:val="00DC312E"/>
    <w:rsid w:val="00DC5B4D"/>
    <w:rsid w:val="00DC77A6"/>
    <w:rsid w:val="00DD6A89"/>
    <w:rsid w:val="00DD7276"/>
    <w:rsid w:val="00DE6C14"/>
    <w:rsid w:val="00DF3F91"/>
    <w:rsid w:val="00E00ECF"/>
    <w:rsid w:val="00E00F46"/>
    <w:rsid w:val="00E36D01"/>
    <w:rsid w:val="00E612F8"/>
    <w:rsid w:val="00E753E1"/>
    <w:rsid w:val="00E85B6A"/>
    <w:rsid w:val="00E944B8"/>
    <w:rsid w:val="00E976AF"/>
    <w:rsid w:val="00EA76BB"/>
    <w:rsid w:val="00EB1C8A"/>
    <w:rsid w:val="00EB3B29"/>
    <w:rsid w:val="00ED0A89"/>
    <w:rsid w:val="00F03810"/>
    <w:rsid w:val="00F20522"/>
    <w:rsid w:val="00F22D2B"/>
    <w:rsid w:val="00F846B8"/>
    <w:rsid w:val="00FA1053"/>
    <w:rsid w:val="00FB1F63"/>
    <w:rsid w:val="00FB6F73"/>
    <w:rsid w:val="00FC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98D080EB-AFAF-49C6-8102-318D3BDD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9FC"/>
    <w:pPr>
      <w:widowControl w:val="0"/>
      <w:adjustRightInd w:val="0"/>
      <w:spacing w:line="240" w:lineRule="atLeast"/>
      <w:jc w:val="both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BE19F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E19F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BE19F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BE19F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BE19F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E19F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E19F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E19F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E19F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E19FC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E19F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BE19F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BE19FC"/>
    <w:pPr>
      <w:ind w:left="900" w:hanging="900"/>
    </w:pPr>
  </w:style>
  <w:style w:type="paragraph" w:styleId="TOC1">
    <w:name w:val="toc 1"/>
    <w:basedOn w:val="Normal"/>
    <w:next w:val="Normal"/>
    <w:uiPriority w:val="39"/>
    <w:rsid w:val="00BE19F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E19F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BE19F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BE19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19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19FC"/>
  </w:style>
  <w:style w:type="paragraph" w:customStyle="1" w:styleId="Bullet1">
    <w:name w:val="Bullet1"/>
    <w:basedOn w:val="Normal"/>
    <w:rsid w:val="00BE19FC"/>
    <w:pPr>
      <w:ind w:left="720" w:hanging="432"/>
    </w:pPr>
  </w:style>
  <w:style w:type="paragraph" w:customStyle="1" w:styleId="Bullet2">
    <w:name w:val="Bullet2"/>
    <w:basedOn w:val="Normal"/>
    <w:rsid w:val="00BE19FC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E19FC"/>
    <w:pPr>
      <w:keepLines/>
      <w:spacing w:after="120"/>
    </w:pPr>
  </w:style>
  <w:style w:type="paragraph" w:styleId="BodyText">
    <w:name w:val="Body Text"/>
    <w:basedOn w:val="Normal"/>
    <w:link w:val="BodyTextChar"/>
    <w:rsid w:val="00BE19FC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BE19F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E19FC"/>
    <w:rPr>
      <w:sz w:val="20"/>
      <w:vertAlign w:val="superscript"/>
    </w:rPr>
  </w:style>
  <w:style w:type="paragraph" w:styleId="FootnoteText">
    <w:name w:val="footnote text"/>
    <w:basedOn w:val="Normal"/>
    <w:semiHidden/>
    <w:rsid w:val="00BE19F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E19F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E19FC"/>
    <w:pPr>
      <w:spacing w:before="80" w:line="240" w:lineRule="auto"/>
    </w:pPr>
  </w:style>
  <w:style w:type="paragraph" w:customStyle="1" w:styleId="Paragraph3">
    <w:name w:val="Paragraph3"/>
    <w:basedOn w:val="Normal"/>
    <w:rsid w:val="00BE19FC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BE19FC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BE19FC"/>
    <w:pPr>
      <w:ind w:left="600"/>
    </w:pPr>
  </w:style>
  <w:style w:type="paragraph" w:styleId="TOC5">
    <w:name w:val="toc 5"/>
    <w:basedOn w:val="Normal"/>
    <w:next w:val="Normal"/>
    <w:semiHidden/>
    <w:rsid w:val="00BE19FC"/>
    <w:pPr>
      <w:ind w:left="800"/>
    </w:pPr>
  </w:style>
  <w:style w:type="paragraph" w:styleId="TOC6">
    <w:name w:val="toc 6"/>
    <w:basedOn w:val="Normal"/>
    <w:next w:val="Normal"/>
    <w:semiHidden/>
    <w:rsid w:val="00BE19FC"/>
    <w:pPr>
      <w:ind w:left="1000"/>
    </w:pPr>
  </w:style>
  <w:style w:type="paragraph" w:styleId="TOC7">
    <w:name w:val="toc 7"/>
    <w:basedOn w:val="Normal"/>
    <w:next w:val="Normal"/>
    <w:semiHidden/>
    <w:rsid w:val="00BE19FC"/>
    <w:pPr>
      <w:ind w:left="1200"/>
    </w:pPr>
  </w:style>
  <w:style w:type="paragraph" w:styleId="TOC8">
    <w:name w:val="toc 8"/>
    <w:basedOn w:val="Normal"/>
    <w:next w:val="Normal"/>
    <w:semiHidden/>
    <w:rsid w:val="00BE19FC"/>
    <w:pPr>
      <w:ind w:left="1400"/>
    </w:pPr>
  </w:style>
  <w:style w:type="paragraph" w:styleId="TOC9">
    <w:name w:val="toc 9"/>
    <w:basedOn w:val="Normal"/>
    <w:next w:val="Normal"/>
    <w:semiHidden/>
    <w:rsid w:val="00BE19FC"/>
    <w:pPr>
      <w:ind w:left="1600"/>
    </w:pPr>
  </w:style>
  <w:style w:type="paragraph" w:styleId="BodyText2">
    <w:name w:val="Body Text 2"/>
    <w:basedOn w:val="Normal"/>
    <w:rsid w:val="00BE19FC"/>
    <w:rPr>
      <w:i/>
      <w:color w:val="0000FF"/>
    </w:rPr>
  </w:style>
  <w:style w:type="paragraph" w:styleId="BodyTextIndent">
    <w:name w:val="Body Text Indent"/>
    <w:basedOn w:val="Normal"/>
    <w:rsid w:val="00BE19F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E19FC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BE19FC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E19FC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sid w:val="00BE19FC"/>
    <w:rPr>
      <w:color w:val="0000FF"/>
      <w:u w:val="single"/>
    </w:rPr>
  </w:style>
  <w:style w:type="character" w:styleId="FollowedHyperlink">
    <w:name w:val="FollowedHyperlink"/>
    <w:basedOn w:val="DefaultParagraphFont"/>
    <w:rsid w:val="00BE19FC"/>
    <w:rPr>
      <w:color w:val="800080"/>
      <w:u w:val="single"/>
    </w:rPr>
  </w:style>
  <w:style w:type="character" w:styleId="Strong">
    <w:name w:val="Strong"/>
    <w:basedOn w:val="DefaultParagraphFont"/>
    <w:qFormat/>
    <w:rsid w:val="00BE19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4D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826F3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6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\Desktop\rup_srs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650BE-51FF-4228-AD3F-DF8CE7C4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785</TotalTime>
  <Pages>8</Pages>
  <Words>2083</Words>
  <Characters>11878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LILI</dc:creator>
  <cp:lastModifiedBy>Светослав Николов</cp:lastModifiedBy>
  <cp:revision>135</cp:revision>
  <cp:lastPrinted>1900-12-31T22:00:00Z</cp:lastPrinted>
  <dcterms:created xsi:type="dcterms:W3CDTF">2014-02-25T10:23:00Z</dcterms:created>
  <dcterms:modified xsi:type="dcterms:W3CDTF">2014-05-16T20:54:00Z</dcterms:modified>
</cp:coreProperties>
</file>
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645BB" w:rsidRDefault="004645BB" w:rsidP="0043431E">
      <w:pPr>
        <w:pStyle w:val="Title"/>
        <w:spacing w:line="360" w:lineRule="auto"/>
        <w:jc w:val="right"/>
        <w:rPr>
          <w:lang w:val="bg-BG"/>
        </w:rPr>
      </w:pPr>
    </w:p>
    <w:p w:rsidR="0043431E" w:rsidRDefault="0043431E" w:rsidP="0043431E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(BBay)</w:t>
      </w:r>
    </w:p>
    <w:p w:rsidR="00F36885" w:rsidRPr="004D5AD7" w:rsidRDefault="004D5AD7" w:rsidP="0043431E">
      <w:pPr>
        <w:pStyle w:val="Title"/>
        <w:spacing w:line="360" w:lineRule="auto"/>
        <w:jc w:val="right"/>
        <w:rPr>
          <w:lang w:val="bg-BG"/>
        </w:rPr>
      </w:pPr>
      <w:r>
        <w:rPr>
          <w:lang w:val="bg-BG"/>
        </w:rPr>
        <w:t>Главен план за разработка</w:t>
      </w:r>
      <w:r w:rsidR="0095420D">
        <w:rPr>
          <w:lang w:val="bg-BG"/>
        </w:rPr>
        <w:t xml:space="preserve"> на софтуерен проект</w:t>
      </w:r>
    </w:p>
    <w:p w:rsidR="00F36885" w:rsidRDefault="00F36885">
      <w:pPr>
        <w:pStyle w:val="Title"/>
        <w:jc w:val="right"/>
      </w:pPr>
    </w:p>
    <w:p w:rsidR="00F36885" w:rsidRDefault="002A1FF8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3431E">
        <w:rPr>
          <w:sz w:val="28"/>
        </w:rPr>
        <w:t xml:space="preserve"> 1.</w:t>
      </w:r>
      <w:r w:rsidR="007F177A">
        <w:rPr>
          <w:sz w:val="28"/>
        </w:rPr>
        <w:t>3</w:t>
      </w:r>
    </w:p>
    <w:p w:rsidR="00F36885" w:rsidRDefault="00F36885">
      <w:pPr>
        <w:pStyle w:val="Title"/>
        <w:rPr>
          <w:sz w:val="28"/>
        </w:rPr>
      </w:pPr>
    </w:p>
    <w:p w:rsidR="00F36885" w:rsidRDefault="00F36885"/>
    <w:p w:rsidR="001D158A" w:rsidRPr="001D158A" w:rsidRDefault="001D158A" w:rsidP="001D158A">
      <w:pPr>
        <w:pStyle w:val="BodyText"/>
        <w:rPr>
          <w:lang w:val="bg-BG"/>
        </w:rPr>
      </w:pPr>
    </w:p>
    <w:p w:rsidR="009C2311" w:rsidRDefault="009C2311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F36885" w:rsidRPr="00CF31ED" w:rsidRDefault="0034237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2A1FF8" w:rsidRDefault="002A1FF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2A1FF8" w:rsidRDefault="002A1FF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2A1FF8" w:rsidRDefault="002A1FF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2A1FF8" w:rsidRDefault="002A1FF8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7F177A" w:rsidRDefault="007F177A">
            <w:pPr>
              <w:pStyle w:val="Tabletext"/>
            </w:pPr>
            <w:r>
              <w:t>2014.01.26</w:t>
            </w:r>
          </w:p>
        </w:tc>
        <w:tc>
          <w:tcPr>
            <w:tcW w:w="1152" w:type="dxa"/>
          </w:tcPr>
          <w:p w:rsidR="00F36885" w:rsidRDefault="00D111E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F36885" w:rsidRPr="00D111E6" w:rsidRDefault="00D111E6" w:rsidP="002A1FF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F36885" w:rsidRPr="00D111E6" w:rsidRDefault="00D111E6" w:rsidP="002A1FF8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F36885">
        <w:tc>
          <w:tcPr>
            <w:tcW w:w="2304" w:type="dxa"/>
          </w:tcPr>
          <w:p w:rsidR="007F177A" w:rsidRDefault="007F177A" w:rsidP="00EF4CBE">
            <w:pPr>
              <w:pStyle w:val="Tabletext"/>
            </w:pPr>
            <w:r>
              <w:t>2014.02.04</w:t>
            </w:r>
          </w:p>
        </w:tc>
        <w:tc>
          <w:tcPr>
            <w:tcW w:w="1152" w:type="dxa"/>
          </w:tcPr>
          <w:p w:rsidR="00F36885" w:rsidRDefault="0095420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F36885" w:rsidRPr="0095420D" w:rsidRDefault="002431C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Д</w:t>
            </w:r>
            <w:r w:rsidR="001A7E86">
              <w:rPr>
                <w:lang w:val="bg-BG"/>
              </w:rPr>
              <w:t>опълване на документа</w:t>
            </w:r>
          </w:p>
        </w:tc>
        <w:tc>
          <w:tcPr>
            <w:tcW w:w="2304" w:type="dxa"/>
          </w:tcPr>
          <w:p w:rsidR="00F36885" w:rsidRDefault="001A7E86">
            <w:pPr>
              <w:pStyle w:val="Tabletext"/>
            </w:pPr>
            <w:r>
              <w:rPr>
                <w:lang w:val="bg-BG"/>
              </w:rPr>
              <w:t>Михаил Радков</w:t>
            </w:r>
          </w:p>
        </w:tc>
      </w:tr>
      <w:tr w:rsidR="00F36885">
        <w:tc>
          <w:tcPr>
            <w:tcW w:w="2304" w:type="dxa"/>
          </w:tcPr>
          <w:p w:rsidR="007F177A" w:rsidRDefault="007F177A">
            <w:pPr>
              <w:pStyle w:val="Tabletext"/>
            </w:pPr>
            <w:r>
              <w:t>2014.02.08</w:t>
            </w:r>
          </w:p>
        </w:tc>
        <w:tc>
          <w:tcPr>
            <w:tcW w:w="1152" w:type="dxa"/>
          </w:tcPr>
          <w:p w:rsidR="00F36885" w:rsidRDefault="00A17891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F36885" w:rsidRPr="00A17891" w:rsidRDefault="00A17891">
            <w:pPr>
              <w:pStyle w:val="Tabletext"/>
              <w:rPr>
                <w:lang w:val="bg-BG"/>
              </w:rPr>
            </w:pPr>
            <w:bookmarkStart w:id="0" w:name="OLE_LINK23"/>
            <w:bookmarkStart w:id="1" w:name="OLE_LINK24"/>
            <w:r>
              <w:rPr>
                <w:lang w:val="bg-BG"/>
              </w:rPr>
              <w:t>Редакция на документа</w:t>
            </w:r>
            <w:bookmarkEnd w:id="0"/>
            <w:bookmarkEnd w:id="1"/>
          </w:p>
        </w:tc>
        <w:tc>
          <w:tcPr>
            <w:tcW w:w="2304" w:type="dxa"/>
          </w:tcPr>
          <w:p w:rsidR="00F36885" w:rsidRPr="00A17891" w:rsidRDefault="007F177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  <w:tr w:rsidR="00F36885">
        <w:tc>
          <w:tcPr>
            <w:tcW w:w="2304" w:type="dxa"/>
          </w:tcPr>
          <w:p w:rsidR="00F36885" w:rsidRDefault="007F177A">
            <w:pPr>
              <w:pStyle w:val="Tabletext"/>
            </w:pPr>
            <w:r>
              <w:t>2014.03.24</w:t>
            </w:r>
          </w:p>
        </w:tc>
        <w:tc>
          <w:tcPr>
            <w:tcW w:w="1152" w:type="dxa"/>
          </w:tcPr>
          <w:p w:rsidR="00F36885" w:rsidRDefault="007F177A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F36885" w:rsidRDefault="007F177A">
            <w:pPr>
              <w:pStyle w:val="Tabletext"/>
            </w:pPr>
            <w:r>
              <w:rPr>
                <w:lang w:val="bg-BG"/>
              </w:rPr>
              <w:t>Редакция на документа</w:t>
            </w:r>
          </w:p>
        </w:tc>
        <w:tc>
          <w:tcPr>
            <w:tcW w:w="2304" w:type="dxa"/>
          </w:tcPr>
          <w:p w:rsidR="00F36885" w:rsidRDefault="007F177A">
            <w:pPr>
              <w:pStyle w:val="Tabletext"/>
            </w:pPr>
            <w:r>
              <w:rPr>
                <w:lang w:val="bg-BG"/>
              </w:rPr>
              <w:t>Михаил Радков</w:t>
            </w:r>
          </w:p>
        </w:tc>
      </w:tr>
    </w:tbl>
    <w:p w:rsidR="00F36885" w:rsidRDefault="00F36885"/>
    <w:p w:rsidR="00F36885" w:rsidRDefault="00F36885">
      <w:pPr>
        <w:pStyle w:val="Title"/>
      </w:pPr>
      <w:r>
        <w:br w:type="page"/>
      </w:r>
      <w:r w:rsidR="001A0877">
        <w:rPr>
          <w:lang w:val="bg-BG"/>
        </w:rPr>
        <w:lastRenderedPageBreak/>
        <w:t>Съдържание</w:t>
      </w:r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="00A82E92">
        <w:instrText xml:space="preserve"> TOC \o "1-3" \h \z \u </w:instrText>
      </w:r>
      <w:r>
        <w:fldChar w:fldCharType="separate"/>
      </w:r>
      <w:hyperlink w:anchor="_Toc383457787" w:history="1">
        <w:r w:rsidR="00EC072F" w:rsidRPr="003879AC">
          <w:rPr>
            <w:rStyle w:val="Hyperlink"/>
            <w:noProof/>
          </w:rPr>
          <w:t>1.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Въведение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88" w:history="1">
        <w:r w:rsidR="00EC072F" w:rsidRPr="003879AC">
          <w:rPr>
            <w:rStyle w:val="Hyperlink"/>
            <w:noProof/>
            <w:lang w:val="bg-BG"/>
          </w:rPr>
          <w:t>1.1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Предназначение на документа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0" w:history="1">
        <w:r w:rsidR="00EC072F" w:rsidRPr="003879AC">
          <w:rPr>
            <w:rStyle w:val="Hyperlink"/>
            <w:noProof/>
          </w:rPr>
          <w:t>1.2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Дефиниции</w:t>
        </w:r>
        <w:r w:rsidR="00EC072F" w:rsidRPr="003879AC">
          <w:rPr>
            <w:rStyle w:val="Hyperlink"/>
            <w:noProof/>
          </w:rPr>
          <w:t xml:space="preserve">, </w:t>
        </w:r>
        <w:r w:rsidR="00EC072F" w:rsidRPr="003879AC">
          <w:rPr>
            <w:rStyle w:val="Hyperlink"/>
            <w:noProof/>
            <w:lang w:val="bg-BG"/>
          </w:rPr>
          <w:t>акроними</w:t>
        </w:r>
        <w:r w:rsidR="00EC072F" w:rsidRPr="003879AC">
          <w:rPr>
            <w:rStyle w:val="Hyperlink"/>
            <w:noProof/>
          </w:rPr>
          <w:t xml:space="preserve">, </w:t>
        </w:r>
        <w:r w:rsidR="00EC072F" w:rsidRPr="003879AC">
          <w:rPr>
            <w:rStyle w:val="Hyperlink"/>
            <w:noProof/>
            <w:lang w:val="bg-BG"/>
          </w:rPr>
          <w:t>иабревиатури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1" w:history="1">
        <w:r w:rsidR="00EC072F" w:rsidRPr="003879AC">
          <w:rPr>
            <w:rStyle w:val="Hyperlink"/>
            <w:noProof/>
            <w:lang w:val="bg-BG"/>
          </w:rPr>
          <w:t>1.3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Препратки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2" w:history="1">
        <w:r w:rsidR="00EC072F" w:rsidRPr="003879AC">
          <w:rPr>
            <w:rStyle w:val="Hyperlink"/>
            <w:noProof/>
          </w:rPr>
          <w:t>2.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Обзор на проекта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3" w:history="1"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Предназначение, обхват и цели на проекта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5" w:history="1">
        <w:r w:rsidR="00EC072F" w:rsidRPr="003879AC">
          <w:rPr>
            <w:rStyle w:val="Hyperlink"/>
            <w:noProof/>
            <w:lang w:val="bg-BG"/>
          </w:rPr>
          <w:t>2.1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6" w:history="1">
        <w:r w:rsidR="00EC072F" w:rsidRPr="003879AC">
          <w:rPr>
            <w:rStyle w:val="Hyperlink"/>
            <w:noProof/>
          </w:rPr>
          <w:t>2.2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Предположения и ограничения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8" w:history="1">
        <w:r w:rsidR="00EC072F" w:rsidRPr="003879AC">
          <w:rPr>
            <w:rStyle w:val="Hyperlink"/>
            <w:noProof/>
          </w:rPr>
          <w:t>3.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Организация на проекта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799" w:history="1">
        <w:r w:rsidR="00EC072F" w:rsidRPr="003879AC">
          <w:rPr>
            <w:rStyle w:val="Hyperlink"/>
            <w:noProof/>
            <w:lang w:val="bg-BG"/>
          </w:rPr>
          <w:t>3.1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Организационна структура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00" w:history="1">
        <w:r w:rsidR="00EC072F" w:rsidRPr="003879AC">
          <w:rPr>
            <w:rStyle w:val="Hyperlink"/>
            <w:noProof/>
            <w:lang w:val="bg-BG"/>
          </w:rPr>
          <w:t>3.2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Външни интерфейси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02" w:history="1">
        <w:r w:rsidR="00EC072F" w:rsidRPr="003879AC">
          <w:rPr>
            <w:rStyle w:val="Hyperlink"/>
            <w:noProof/>
            <w:lang w:val="bg-BG"/>
          </w:rPr>
          <w:t>3.3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Роли и отговорности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04" w:history="1">
        <w:r w:rsidR="00EC072F" w:rsidRPr="003879AC">
          <w:rPr>
            <w:rStyle w:val="Hyperlink"/>
            <w:noProof/>
            <w:lang w:val="bg-BG"/>
          </w:rPr>
          <w:t>4.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Управляващ процес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05" w:history="1">
        <w:r w:rsidR="00EC072F" w:rsidRPr="003879AC">
          <w:rPr>
            <w:rStyle w:val="Hyperlink"/>
            <w:noProof/>
            <w:lang w:val="bg-BG"/>
          </w:rPr>
          <w:t>4.1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План на проекта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06" w:history="1">
        <w:r w:rsidR="00EC072F" w:rsidRPr="003879AC">
          <w:rPr>
            <w:rStyle w:val="Hyperlink"/>
            <w:lang w:val="bg-BG"/>
          </w:rPr>
          <w:t>4.1.1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Методологии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07" w:history="1">
        <w:r w:rsidR="00EC072F" w:rsidRPr="003879AC">
          <w:rPr>
            <w:rStyle w:val="Hyperlink"/>
            <w:lang w:val="bg-BG"/>
          </w:rPr>
          <w:t>4.1.2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План на фазите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08" w:history="1">
        <w:r w:rsidR="00EC072F" w:rsidRPr="003879AC">
          <w:rPr>
            <w:rStyle w:val="Hyperlink"/>
            <w:lang w:val="bg-BG"/>
          </w:rPr>
          <w:t>4.1.3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Цели на итерация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09" w:history="1">
        <w:r w:rsidR="00EC072F" w:rsidRPr="003879AC">
          <w:rPr>
            <w:rStyle w:val="Hyperlink"/>
            <w:lang w:val="bg-BG"/>
          </w:rPr>
          <w:t>4.1.4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Издания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10" w:history="1">
        <w:r w:rsidR="00EC072F" w:rsidRPr="003879AC">
          <w:rPr>
            <w:rStyle w:val="Hyperlink"/>
          </w:rPr>
          <w:t>4.1.5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План за обучение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11" w:history="1">
        <w:r w:rsidR="00EC072F" w:rsidRPr="003879AC">
          <w:rPr>
            <w:rStyle w:val="Hyperlink"/>
            <w:lang w:val="bg-BG"/>
          </w:rPr>
          <w:t>4.1.6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Бюджет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12" w:history="1">
        <w:r w:rsidR="00EC072F" w:rsidRPr="003879AC">
          <w:rPr>
            <w:rStyle w:val="Hyperlink"/>
            <w:lang w:val="bg-BG"/>
          </w:rPr>
          <w:t>4.1.7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График на проекта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13" w:history="1">
        <w:r w:rsidR="00EC072F" w:rsidRPr="003879AC">
          <w:rPr>
            <w:rStyle w:val="Hyperlink"/>
            <w:noProof/>
            <w:lang w:val="bg-BG"/>
          </w:rPr>
          <w:t>4.2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Планове за итерации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20" w:history="1">
        <w:r w:rsidR="00EC072F" w:rsidRPr="003879AC">
          <w:rPr>
            <w:rStyle w:val="Hyperlink"/>
            <w:noProof/>
          </w:rPr>
          <w:t>4.3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Мониторинг и контролиране на проекта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1" w:history="1">
        <w:r w:rsidR="00EC072F" w:rsidRPr="003879AC">
          <w:rPr>
            <w:rStyle w:val="Hyperlink"/>
          </w:rPr>
          <w:t>4.3.1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План за контролиране на графика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2" w:history="1">
        <w:r w:rsidR="00EC072F" w:rsidRPr="003879AC">
          <w:rPr>
            <w:rStyle w:val="Hyperlink"/>
          </w:rPr>
          <w:t>4.3.2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План за управление на качеството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3" w:history="1">
        <w:r w:rsidR="00EC072F" w:rsidRPr="003879AC">
          <w:rPr>
            <w:rStyle w:val="Hyperlink"/>
            <w:lang w:val="bg-BG"/>
          </w:rPr>
          <w:t>4.3.3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План за управление на риска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24" w:history="1">
        <w:r w:rsidR="00EC072F" w:rsidRPr="003879AC">
          <w:rPr>
            <w:rStyle w:val="Hyperlink"/>
            <w:noProof/>
            <w:lang w:val="bg-BG"/>
          </w:rPr>
          <w:t>4.4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План за отчитане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5" w:history="1">
        <w:r w:rsidR="00EC072F" w:rsidRPr="003879AC">
          <w:rPr>
            <w:rStyle w:val="Hyperlink"/>
            <w:lang w:val="bg-BG"/>
          </w:rPr>
          <w:t>4.4.1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Таблица на отчетите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6" w:history="1">
        <w:r w:rsidR="00EC072F" w:rsidRPr="003879AC">
          <w:rPr>
            <w:rStyle w:val="Hyperlink"/>
          </w:rPr>
          <w:t>4.4.2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Легенда на таблицата с отчети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hyperlink w:anchor="_Toc383457827" w:history="1">
        <w:r w:rsidR="00EC072F" w:rsidRPr="003879AC">
          <w:rPr>
            <w:rStyle w:val="Hyperlink"/>
            <w:lang w:val="bg-BG"/>
          </w:rPr>
          <w:t>4.4.3</w:t>
        </w:r>
        <w:r w:rsidR="00EC072F">
          <w:rPr>
            <w:rFonts w:asciiTheme="minorHAnsi" w:eastAsiaTheme="minorEastAsia" w:hAnsiTheme="minorHAnsi" w:cstheme="minorBidi"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lang w:val="bg-BG"/>
          </w:rPr>
          <w:t>Описание на отчетните документи</w:t>
        </w:r>
        <w:r w:rsidR="00EC072F">
          <w:rPr>
            <w:webHidden/>
          </w:rPr>
          <w:tab/>
        </w:r>
        <w:r>
          <w:rPr>
            <w:webHidden/>
          </w:rPr>
          <w:fldChar w:fldCharType="begin"/>
        </w:r>
        <w:r w:rsidR="00EC072F">
          <w:rPr>
            <w:webHidden/>
          </w:rPr>
          <w:instrText xml:space="preserve"> PAGEREF _Toc383457827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072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28" w:history="1">
        <w:r w:rsidR="00EC072F" w:rsidRPr="003879AC">
          <w:rPr>
            <w:rStyle w:val="Hyperlink"/>
            <w:noProof/>
          </w:rPr>
          <w:t>5.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Планове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29" w:history="1">
        <w:r w:rsidR="00EC072F" w:rsidRPr="003879AC">
          <w:rPr>
            <w:rStyle w:val="Hyperlink"/>
            <w:noProof/>
          </w:rPr>
          <w:t>5.1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План за приключване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072F" w:rsidRDefault="002220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hyperlink w:anchor="_Toc383457830" w:history="1">
        <w:r w:rsidR="00EC072F" w:rsidRPr="003879AC">
          <w:rPr>
            <w:rStyle w:val="Hyperlink"/>
            <w:noProof/>
            <w:lang w:val="bg-BG"/>
          </w:rPr>
          <w:t>6.</w:t>
        </w:r>
        <w:r w:rsidR="00EC072F">
          <w:rPr>
            <w:rFonts w:asciiTheme="minorHAnsi" w:eastAsiaTheme="minorEastAsia" w:hAnsiTheme="minorHAnsi" w:cstheme="minorBidi"/>
            <w:noProof/>
            <w:sz w:val="22"/>
            <w:szCs w:val="22"/>
            <w:lang w:val="bg-BG" w:eastAsia="bg-BG"/>
          </w:rPr>
          <w:tab/>
        </w:r>
        <w:r w:rsidR="00EC072F" w:rsidRPr="003879AC">
          <w:rPr>
            <w:rStyle w:val="Hyperlink"/>
            <w:noProof/>
            <w:lang w:val="bg-BG"/>
          </w:rPr>
          <w:t>Анекс</w:t>
        </w:r>
        <w:r w:rsidR="00EC072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072F">
          <w:rPr>
            <w:noProof/>
            <w:webHidden/>
          </w:rPr>
          <w:instrText xml:space="preserve"> PAGEREF _Toc383457830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072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82E92" w:rsidRDefault="002220A9" w:rsidP="00C26FD6">
      <w:pPr>
        <w:tabs>
          <w:tab w:val="right" w:pos="8640"/>
        </w:tabs>
        <w:ind w:right="720"/>
      </w:pPr>
      <w:r>
        <w:fldChar w:fldCharType="end"/>
      </w:r>
    </w:p>
    <w:p w:rsidR="00F36885" w:rsidRDefault="00F36885" w:rsidP="00186233">
      <w:pPr>
        <w:pStyle w:val="Title"/>
        <w:rPr>
          <w:lang w:val="bg-BG"/>
        </w:rPr>
      </w:pPr>
      <w:r>
        <w:br w:type="page"/>
      </w:r>
      <w:r w:rsidR="006967E4">
        <w:rPr>
          <w:lang w:val="bg-BG"/>
        </w:rPr>
        <w:lastRenderedPageBreak/>
        <w:t>Главен план за разработка</w:t>
      </w:r>
      <w:r w:rsidR="001F004C">
        <w:rPr>
          <w:lang w:val="bg-BG"/>
        </w:rPr>
        <w:t>на софтуерен проект</w:t>
      </w:r>
      <w:bookmarkStart w:id="2" w:name="_Toc447095880"/>
    </w:p>
    <w:p w:rsidR="00186233" w:rsidRPr="00186233" w:rsidRDefault="00186233" w:rsidP="00186233">
      <w:pPr>
        <w:rPr>
          <w:lang w:val="bg-BG"/>
        </w:rPr>
      </w:pPr>
    </w:p>
    <w:p w:rsidR="00F36885" w:rsidRDefault="005D5525">
      <w:pPr>
        <w:pStyle w:val="Heading1"/>
      </w:pPr>
      <w:bookmarkStart w:id="3" w:name="_Toc383457787"/>
      <w:r>
        <w:rPr>
          <w:lang w:val="bg-BG"/>
        </w:rPr>
        <w:t>Въведение</w:t>
      </w:r>
      <w:bookmarkEnd w:id="3"/>
    </w:p>
    <w:p w:rsidR="00D20A40" w:rsidRPr="00D20A40" w:rsidRDefault="00D20A40" w:rsidP="00496A3B">
      <w:pPr>
        <w:pStyle w:val="Heading2"/>
        <w:numPr>
          <w:ilvl w:val="1"/>
          <w:numId w:val="2"/>
        </w:numPr>
        <w:rPr>
          <w:lang w:val="bg-BG"/>
        </w:rPr>
      </w:pPr>
      <w:bookmarkStart w:id="4" w:name="_Toc336618737"/>
      <w:bookmarkStart w:id="5" w:name="_Toc383457788"/>
      <w:bookmarkStart w:id="6" w:name="_Toc456600919"/>
      <w:bookmarkStart w:id="7" w:name="_Toc456598588"/>
      <w:bookmarkStart w:id="8" w:name="OLE_LINK1"/>
      <w:bookmarkStart w:id="9" w:name="OLE_LINK3"/>
      <w:r w:rsidRPr="00D20A40">
        <w:rPr>
          <w:lang w:val="bg-BG"/>
        </w:rPr>
        <w:t>Предназначение</w:t>
      </w:r>
      <w:bookmarkEnd w:id="4"/>
      <w:r w:rsidRPr="00D20A40">
        <w:rPr>
          <w:lang w:val="bg-BG"/>
        </w:rPr>
        <w:t xml:space="preserve"> на документа</w:t>
      </w:r>
      <w:bookmarkEnd w:id="5"/>
    </w:p>
    <w:p w:rsidR="00D20A40" w:rsidRPr="00D20A40" w:rsidRDefault="00D20A40" w:rsidP="006657B7">
      <w:pPr>
        <w:ind w:left="720"/>
        <w:jc w:val="both"/>
        <w:rPr>
          <w:lang w:val="bg-BG"/>
        </w:rPr>
      </w:pPr>
      <w:bookmarkStart w:id="10" w:name="OLE_LINK2"/>
      <w:r w:rsidRPr="00D20A40">
        <w:rPr>
          <w:lang w:val="bg-BG"/>
        </w:rPr>
        <w:t>Главният план за разработка на софтуерен проект е предназначен изпълнителя да запознае възложителя със следната информация:</w:t>
      </w:r>
    </w:p>
    <w:bookmarkEnd w:id="6"/>
    <w:bookmarkEnd w:id="7"/>
    <w:p w:rsidR="00D20A40" w:rsidRPr="00D20A40" w:rsidRDefault="00D20A40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D20A40">
        <w:rPr>
          <w:lang w:val="bg-BG"/>
        </w:rPr>
        <w:t>организацията на екип</w:t>
      </w:r>
      <w:r w:rsidR="006657B7">
        <w:rPr>
          <w:lang w:val="bg-BG"/>
        </w:rPr>
        <w:t xml:space="preserve">а </w:t>
      </w:r>
      <w:r w:rsidRPr="00D20A40">
        <w:rPr>
          <w:lang w:val="bg-BG"/>
        </w:rPr>
        <w:t>за изпълнение на проекта;</w:t>
      </w:r>
    </w:p>
    <w:p w:rsidR="00D20A40" w:rsidRPr="00D20A40" w:rsidRDefault="00D20A40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D20A40">
        <w:rPr>
          <w:lang w:val="bg-BG"/>
        </w:rPr>
        <w:t>ролите и отговорностите на участниците в проекта;</w:t>
      </w:r>
    </w:p>
    <w:p w:rsidR="00D20A40" w:rsidRPr="00D20A40" w:rsidRDefault="00D20A40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D20A40">
        <w:rPr>
          <w:lang w:val="bg-BG"/>
        </w:rPr>
        <w:t>методологията за управление на проекта и фазите, на които се разделя;</w:t>
      </w:r>
    </w:p>
    <w:p w:rsidR="00D20A40" w:rsidRPr="00D20A40" w:rsidRDefault="00D20A40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D20A40">
        <w:rPr>
          <w:lang w:val="bg-BG"/>
        </w:rPr>
        <w:t>ключовите дати, идентифицирани в рамките на проекта;</w:t>
      </w:r>
    </w:p>
    <w:p w:rsidR="00D20A40" w:rsidRDefault="00D20A40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 w:rsidRPr="00D20A40">
        <w:rPr>
          <w:lang w:val="bg-BG"/>
        </w:rPr>
        <w:t>отчетните материали, които ще бъдат изготвени в рамките на проекта;</w:t>
      </w:r>
      <w:bookmarkEnd w:id="10"/>
    </w:p>
    <w:p w:rsidR="00B60D38" w:rsidRDefault="00B60D38" w:rsidP="00496A3B">
      <w:pPr>
        <w:pStyle w:val="Paragraph1"/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bg-BG"/>
        </w:rPr>
        <w:t>издания на софтуерния продукт</w:t>
      </w:r>
    </w:p>
    <w:p w:rsidR="00F36885" w:rsidRDefault="00C835E6">
      <w:pPr>
        <w:pStyle w:val="Heading2"/>
      </w:pPr>
      <w:bookmarkStart w:id="11" w:name="_Toc383457789"/>
      <w:bookmarkStart w:id="12" w:name="_Toc383457790"/>
      <w:bookmarkEnd w:id="8"/>
      <w:bookmarkEnd w:id="9"/>
      <w:bookmarkEnd w:id="11"/>
      <w:r>
        <w:rPr>
          <w:noProof/>
          <w:lang w:val="bg-BG"/>
        </w:rPr>
        <w:t>Дефиниции</w:t>
      </w:r>
      <w:r>
        <w:rPr>
          <w:noProof/>
        </w:rPr>
        <w:t xml:space="preserve">, </w:t>
      </w:r>
      <w:r w:rsidR="001D6333">
        <w:rPr>
          <w:noProof/>
          <w:lang w:val="bg-BG"/>
        </w:rPr>
        <w:t>акроними</w:t>
      </w:r>
      <w:r>
        <w:rPr>
          <w:noProof/>
        </w:rPr>
        <w:t xml:space="preserve">, </w:t>
      </w:r>
      <w:r>
        <w:rPr>
          <w:noProof/>
          <w:lang w:val="bg-BG"/>
        </w:rPr>
        <w:t>и</w:t>
      </w:r>
      <w:r w:rsidR="001D6333">
        <w:rPr>
          <w:noProof/>
          <w:lang w:val="bg-BG"/>
        </w:rPr>
        <w:t>абревиатури</w:t>
      </w:r>
      <w:bookmarkEnd w:id="12"/>
    </w:p>
    <w:p w:rsidR="00F36885" w:rsidRPr="00416CC4" w:rsidRDefault="0084775A" w:rsidP="00907B2E">
      <w:pPr>
        <w:ind w:left="720"/>
        <w:rPr>
          <w:lang w:val="bg-BG"/>
        </w:rPr>
      </w:pPr>
      <w:bookmarkStart w:id="13" w:name="OLE_LINK4"/>
      <w:bookmarkStart w:id="14" w:name="OLE_LINK5"/>
      <w:r>
        <w:rPr>
          <w:lang w:val="bg-BG"/>
        </w:rPr>
        <w:t>Намират се в документа „Речник“.</w:t>
      </w:r>
    </w:p>
    <w:p w:rsidR="00C50B46" w:rsidRDefault="001D6333" w:rsidP="00186233">
      <w:pPr>
        <w:pStyle w:val="Heading2"/>
        <w:rPr>
          <w:noProof/>
          <w:lang w:val="bg-BG"/>
        </w:rPr>
      </w:pPr>
      <w:bookmarkStart w:id="15" w:name="_Toc383457791"/>
      <w:bookmarkEnd w:id="13"/>
      <w:bookmarkEnd w:id="14"/>
      <w:r>
        <w:rPr>
          <w:noProof/>
          <w:lang w:val="bg-BG"/>
        </w:rPr>
        <w:t>Препратки</w:t>
      </w:r>
      <w:bookmarkEnd w:id="15"/>
    </w:p>
    <w:p w:rsidR="00C50B46" w:rsidRDefault="00C50B46" w:rsidP="00C50B46">
      <w:pPr>
        <w:ind w:left="720"/>
        <w:rPr>
          <w:lang w:val="bg-BG"/>
        </w:rPr>
      </w:pPr>
      <w:bookmarkStart w:id="16" w:name="OLE_LINK6"/>
      <w:r>
        <w:rPr>
          <w:lang w:val="bg-BG"/>
        </w:rPr>
        <w:t>Препратките са описани в следната таблица:</w:t>
      </w:r>
    </w:p>
    <w:bookmarkEnd w:id="16"/>
    <w:p w:rsidR="00306A69" w:rsidRPr="00186233" w:rsidRDefault="00306A69" w:rsidP="00C50B46">
      <w:pPr>
        <w:ind w:left="720"/>
        <w:rPr>
          <w:noProof/>
          <w:lang w:val="bg-BG"/>
        </w:rPr>
      </w:pPr>
    </w:p>
    <w:tbl>
      <w:tblPr>
        <w:tblStyle w:val="TableGrid"/>
        <w:tblW w:w="7355" w:type="dxa"/>
        <w:tblInd w:w="1327" w:type="dxa"/>
        <w:tblLook w:val="04A0"/>
      </w:tblPr>
      <w:tblGrid>
        <w:gridCol w:w="3386"/>
        <w:gridCol w:w="3969"/>
      </w:tblGrid>
      <w:tr w:rsidR="00036A6C" w:rsidTr="00881427">
        <w:tc>
          <w:tcPr>
            <w:tcW w:w="3386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График на проекта</w:t>
            </w:r>
          </w:p>
        </w:tc>
        <w:tc>
          <w:tcPr>
            <w:tcW w:w="3969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1-I1-140202-Project Plan-v1-</w:t>
            </w:r>
            <w:r w:rsidR="00AB095C">
              <w:t>3</w:t>
            </w:r>
            <w:r w:rsidRPr="00036A6C">
              <w:rPr>
                <w:lang w:val="bg-BG"/>
              </w:rPr>
              <w:t>.mpp</w:t>
            </w:r>
          </w:p>
        </w:tc>
      </w:tr>
      <w:tr w:rsidR="00036A6C" w:rsidTr="00881427">
        <w:tc>
          <w:tcPr>
            <w:tcW w:w="3386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План за управление на качеството</w:t>
            </w:r>
          </w:p>
        </w:tc>
        <w:tc>
          <w:tcPr>
            <w:tcW w:w="3969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2-I1-140202-Quality Assurance Plan-1-</w:t>
            </w:r>
            <w:r w:rsidR="00AB095C">
              <w:t>1</w:t>
            </w:r>
            <w:r w:rsidRPr="00036A6C">
              <w:rPr>
                <w:lang w:val="bg-BG"/>
              </w:rPr>
              <w:t>.docx</w:t>
            </w:r>
          </w:p>
        </w:tc>
      </w:tr>
      <w:tr w:rsidR="00036A6C" w:rsidTr="00881427">
        <w:tc>
          <w:tcPr>
            <w:tcW w:w="3386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Рискове</w:t>
            </w:r>
          </w:p>
        </w:tc>
        <w:tc>
          <w:tcPr>
            <w:tcW w:w="3969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3-I1-140202-Risks-v1-</w:t>
            </w:r>
            <w:r w:rsidR="00AB095C">
              <w:t>2</w:t>
            </w:r>
            <w:r w:rsidRPr="00036A6C">
              <w:rPr>
                <w:lang w:val="bg-BG"/>
              </w:rPr>
              <w:t>.docx</w:t>
            </w:r>
          </w:p>
        </w:tc>
      </w:tr>
      <w:tr w:rsidR="00036A6C" w:rsidTr="00881427">
        <w:tc>
          <w:tcPr>
            <w:tcW w:w="3386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Речник</w:t>
            </w:r>
          </w:p>
        </w:tc>
        <w:tc>
          <w:tcPr>
            <w:tcW w:w="3969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5-I1-140202-Glossary-1-</w:t>
            </w:r>
            <w:r w:rsidR="00AB095C">
              <w:t>1</w:t>
            </w:r>
            <w:r w:rsidRPr="00036A6C">
              <w:rPr>
                <w:lang w:val="bg-BG"/>
              </w:rPr>
              <w:t>.docx</w:t>
            </w:r>
          </w:p>
        </w:tc>
      </w:tr>
      <w:tr w:rsidR="00036A6C" w:rsidTr="00881427">
        <w:tc>
          <w:tcPr>
            <w:tcW w:w="3386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Визия</w:t>
            </w:r>
          </w:p>
        </w:tc>
        <w:tc>
          <w:tcPr>
            <w:tcW w:w="3969" w:type="dxa"/>
          </w:tcPr>
          <w:p w:rsidR="00036A6C" w:rsidRPr="00036A6C" w:rsidRDefault="00036A6C" w:rsidP="00036A6C">
            <w:pPr>
              <w:rPr>
                <w:lang w:val="bg-BG"/>
              </w:rPr>
            </w:pPr>
            <w:r w:rsidRPr="00036A6C">
              <w:rPr>
                <w:lang w:val="bg-BG"/>
              </w:rPr>
              <w:t>6-140202-Vision-1-2.docx</w:t>
            </w:r>
          </w:p>
        </w:tc>
      </w:tr>
    </w:tbl>
    <w:p w:rsidR="00306A69" w:rsidRPr="00306A69" w:rsidRDefault="00306A69" w:rsidP="00306A69">
      <w:pPr>
        <w:ind w:left="720"/>
        <w:rPr>
          <w:lang w:val="bg-BG"/>
        </w:rPr>
      </w:pPr>
    </w:p>
    <w:p w:rsidR="00F36885" w:rsidRDefault="00F538BC" w:rsidP="00183AEC">
      <w:pPr>
        <w:pStyle w:val="Heading1"/>
      </w:pPr>
      <w:bookmarkStart w:id="17" w:name="_Toc383457792"/>
      <w:bookmarkStart w:id="18" w:name="_Toc447095882"/>
      <w:bookmarkEnd w:id="2"/>
      <w:r>
        <w:rPr>
          <w:lang w:val="bg-BG"/>
        </w:rPr>
        <w:t>Обзор на проекта</w:t>
      </w:r>
      <w:bookmarkEnd w:id="17"/>
    </w:p>
    <w:p w:rsidR="00000000" w:rsidRDefault="00F538BC">
      <w:pPr>
        <w:pStyle w:val="Heading2"/>
        <w:rPr>
          <w:lang w:val="bg-BG"/>
        </w:rPr>
      </w:pPr>
      <w:bookmarkStart w:id="19" w:name="_Toc106427532"/>
      <w:bookmarkStart w:id="20" w:name="_Toc383457793"/>
      <w:r>
        <w:rPr>
          <w:lang w:val="bg-BG"/>
        </w:rPr>
        <w:t>Предназначение, обхват и цели на проекта</w:t>
      </w:r>
      <w:bookmarkStart w:id="21" w:name="_Toc379701200"/>
      <w:bookmarkStart w:id="22" w:name="_Toc383457794"/>
      <w:bookmarkStart w:id="23" w:name="_Toc383457795"/>
      <w:bookmarkEnd w:id="18"/>
      <w:bookmarkEnd w:id="19"/>
      <w:bookmarkEnd w:id="20"/>
      <w:bookmarkEnd w:id="21"/>
      <w:bookmarkEnd w:id="22"/>
      <w:bookmarkEnd w:id="23"/>
    </w:p>
    <w:p w:rsidR="00BF5D23" w:rsidRPr="004A216D" w:rsidRDefault="00BF5D23" w:rsidP="00B3256C">
      <w:pPr>
        <w:ind w:left="709"/>
        <w:jc w:val="both"/>
        <w:rPr>
          <w:lang w:val="bg-BG"/>
        </w:rPr>
      </w:pPr>
      <w:bookmarkStart w:id="24" w:name="OLE_LINK9"/>
      <w:bookmarkStart w:id="25" w:name="OLE_LINK10"/>
      <w:r w:rsidRPr="004A216D">
        <w:rPr>
          <w:lang w:val="bg-BG"/>
        </w:rPr>
        <w:t xml:space="preserve">Подробно описание може да се намери в </w:t>
      </w:r>
      <w:r w:rsidR="004A216D" w:rsidRPr="004A216D">
        <w:rPr>
          <w:lang w:val="bg-BG"/>
        </w:rPr>
        <w:t>документа „Визия“.</w:t>
      </w:r>
    </w:p>
    <w:p w:rsidR="007F39FA" w:rsidRDefault="007F39FA" w:rsidP="007F39FA">
      <w:pPr>
        <w:pStyle w:val="Heading2"/>
      </w:pPr>
      <w:bookmarkStart w:id="26" w:name="_Toc336618744"/>
      <w:bookmarkStart w:id="27" w:name="_Toc383457796"/>
      <w:bookmarkStart w:id="28" w:name="OLE_LINK25"/>
      <w:bookmarkStart w:id="29" w:name="OLE_LINK28"/>
      <w:bookmarkStart w:id="30" w:name="OLE_LINK29"/>
      <w:bookmarkEnd w:id="24"/>
      <w:bookmarkEnd w:id="25"/>
      <w:r>
        <w:rPr>
          <w:lang w:val="bg-BG"/>
        </w:rPr>
        <w:t>Предположения и ограничения</w:t>
      </w:r>
      <w:bookmarkEnd w:id="26"/>
      <w:bookmarkEnd w:id="27"/>
    </w:p>
    <w:p w:rsidR="00000000" w:rsidRDefault="00DA795C">
      <w:pPr>
        <w:pStyle w:val="BodyText"/>
        <w:jc w:val="both"/>
        <w:rPr>
          <w:lang w:val="bg-BG"/>
        </w:rPr>
      </w:pPr>
      <w:bookmarkStart w:id="31" w:name="OLE_LINK11"/>
      <w:bookmarkStart w:id="32" w:name="OLE_LINK12"/>
      <w:r>
        <w:rPr>
          <w:lang w:val="bg-BG"/>
        </w:rPr>
        <w:t>Ограничения в проекта са от</w:t>
      </w:r>
      <w:r w:rsidR="007F39FA">
        <w:rPr>
          <w:lang w:val="bg-BG"/>
        </w:rPr>
        <w:t xml:space="preserve">към личния състав – само </w:t>
      </w:r>
      <w:r w:rsidR="003D6CDE">
        <w:rPr>
          <w:lang w:val="bg-BG"/>
        </w:rPr>
        <w:t xml:space="preserve">четирима </w:t>
      </w:r>
      <w:r w:rsidR="005A210A">
        <w:rPr>
          <w:lang w:val="bg-BG"/>
        </w:rPr>
        <w:t>души са на разположение</w:t>
      </w:r>
      <w:r w:rsidR="00475921">
        <w:rPr>
          <w:lang w:val="bg-BG"/>
        </w:rPr>
        <w:t xml:space="preserve"> като</w:t>
      </w:r>
      <w:r w:rsidR="001E6974">
        <w:rPr>
          <w:lang w:val="bg-BG"/>
        </w:rPr>
        <w:t xml:space="preserve">всеки </w:t>
      </w:r>
      <w:r w:rsidR="00906352" w:rsidRPr="00601AEA">
        <w:rPr>
          <w:lang w:val="bg-BG"/>
        </w:rPr>
        <w:t>чл</w:t>
      </w:r>
      <w:r w:rsidR="00906352">
        <w:rPr>
          <w:lang w:val="bg-BG"/>
        </w:rPr>
        <w:t xml:space="preserve">ен на екипа </w:t>
      </w:r>
      <w:r w:rsidR="00906352" w:rsidRPr="00601AEA">
        <w:rPr>
          <w:lang w:val="bg-BG"/>
        </w:rPr>
        <w:t>има основна роля и няколко второстепенни.</w:t>
      </w:r>
    </w:p>
    <w:p w:rsidR="00000000" w:rsidRDefault="00313690">
      <w:pPr>
        <w:pStyle w:val="BodyText"/>
        <w:jc w:val="both"/>
        <w:rPr>
          <w:lang w:val="bg-BG"/>
        </w:rPr>
      </w:pPr>
      <w:bookmarkStart w:id="33" w:name="OLE_LINK26"/>
      <w:bookmarkStart w:id="34" w:name="OLE_LINK27"/>
      <w:bookmarkEnd w:id="28"/>
      <w:r>
        <w:rPr>
          <w:lang w:val="bg-BG"/>
        </w:rPr>
        <w:t>Всеки от членовете на екипа има задължения към други дейности, които не се отнасят към текущия проект и поради това е невъзможно съставянето на точен график на изпълнение на проекта.</w:t>
      </w:r>
    </w:p>
    <w:p w:rsidR="00000000" w:rsidRDefault="004D5CD4">
      <w:pPr>
        <w:pStyle w:val="BodyText"/>
        <w:jc w:val="both"/>
        <w:rPr>
          <w:lang w:val="bg-BG"/>
        </w:rPr>
      </w:pPr>
      <w:r>
        <w:rPr>
          <w:lang w:val="bg-BG"/>
        </w:rPr>
        <w:t>Всеки от членовете на екипа има ключова роля, и при невъзможност за изпълнение на отговорностите свързани към нея е възможно да блокира работния процес на останалите.</w:t>
      </w:r>
    </w:p>
    <w:bookmarkEnd w:id="29"/>
    <w:bookmarkEnd w:id="30"/>
    <w:bookmarkEnd w:id="33"/>
    <w:bookmarkEnd w:id="34"/>
    <w:p w:rsidR="00000000" w:rsidRDefault="00D97CB8">
      <w:pPr>
        <w:pStyle w:val="Heading2"/>
        <w:rPr>
          <w:lang w:val="bg-BG"/>
        </w:rPr>
      </w:pPr>
      <w:r>
        <w:rPr>
          <w:lang w:val="bg-BG"/>
        </w:rPr>
        <w:t>Еволюция на софтуерния план</w:t>
      </w:r>
    </w:p>
    <w:p w:rsidR="00000000" w:rsidRDefault="00D97CB8">
      <w:pPr>
        <w:ind w:left="720"/>
        <w:jc w:val="both"/>
        <w:rPr>
          <w:lang w:val="bg-BG"/>
        </w:rPr>
      </w:pPr>
      <w:r>
        <w:rPr>
          <w:lang w:val="bg-BG"/>
        </w:rPr>
        <w:t xml:space="preserve">По време на изпълнение на даден проект, предвидено или не се налага да се редактира главния план за разаработка. </w:t>
      </w:r>
    </w:p>
    <w:p w:rsidR="00000000" w:rsidRDefault="00D97CB8">
      <w:pPr>
        <w:ind w:left="720"/>
        <w:jc w:val="both"/>
        <w:rPr>
          <w:lang w:val="bg-BG"/>
        </w:rPr>
      </w:pPr>
      <w:r>
        <w:rPr>
          <w:lang w:val="bg-BG"/>
        </w:rPr>
        <w:t xml:space="preserve">При </w:t>
      </w:r>
      <w:r w:rsidR="00276195">
        <w:rPr>
          <w:lang w:val="bg-BG"/>
        </w:rPr>
        <w:t>възникване на нужда, главния план за разработка ще бъде редактиран, като се отчете каква е промяната и на коя дата се е случила в секцията „История на промените“.</w:t>
      </w:r>
    </w:p>
    <w:p w:rsidR="00F36885" w:rsidRDefault="00F37B03" w:rsidP="005A077C">
      <w:pPr>
        <w:pStyle w:val="Heading1"/>
      </w:pPr>
      <w:bookmarkStart w:id="35" w:name="_Toc383457797"/>
      <w:bookmarkStart w:id="36" w:name="_Toc336618747"/>
      <w:bookmarkStart w:id="37" w:name="_Toc383457798"/>
      <w:bookmarkEnd w:id="31"/>
      <w:bookmarkEnd w:id="32"/>
      <w:bookmarkEnd w:id="35"/>
      <w:r>
        <w:rPr>
          <w:lang w:val="bg-BG"/>
        </w:rPr>
        <w:t>Организация на проекта</w:t>
      </w:r>
      <w:bookmarkEnd w:id="36"/>
      <w:bookmarkEnd w:id="37"/>
    </w:p>
    <w:p w:rsidR="00F36885" w:rsidRDefault="00CE043E">
      <w:pPr>
        <w:pStyle w:val="Heading2"/>
        <w:rPr>
          <w:lang w:val="bg-BG"/>
        </w:rPr>
      </w:pPr>
      <w:bookmarkStart w:id="38" w:name="_Toc383457799"/>
      <w:r>
        <w:rPr>
          <w:lang w:val="bg-BG"/>
        </w:rPr>
        <w:t>Организационна структура</w:t>
      </w:r>
      <w:bookmarkEnd w:id="38"/>
    </w:p>
    <w:p w:rsidR="009A2709" w:rsidRPr="00A26262" w:rsidRDefault="009A2709" w:rsidP="009A2709">
      <w:pPr>
        <w:ind w:left="720"/>
        <w:rPr>
          <w:lang w:val="bg-BG"/>
        </w:rPr>
      </w:pPr>
      <w:r>
        <w:rPr>
          <w:lang w:val="bg-BG"/>
        </w:rPr>
        <w:t>Организационната структура е показана на следната диаграма, където освен името на члена от екипа са указани и неговите роли, които изпълнява.</w:t>
      </w:r>
      <w:r w:rsidR="00A26262">
        <w:rPr>
          <w:lang w:val="bg-BG"/>
        </w:rPr>
        <w:t xml:space="preserve"> Идеята на структурата е взаимствана от </w:t>
      </w:r>
      <w:r w:rsidR="00A26262">
        <w:t xml:space="preserve">SCRUM </w:t>
      </w:r>
      <w:r w:rsidR="00A26262">
        <w:rPr>
          <w:lang w:val="bg-BG"/>
        </w:rPr>
        <w:lastRenderedPageBreak/>
        <w:t>където всички членове са равни.</w:t>
      </w:r>
    </w:p>
    <w:p w:rsidR="00856B1E" w:rsidRDefault="00856B1E" w:rsidP="00856B1E">
      <w:pPr>
        <w:pStyle w:val="BodyText"/>
      </w:pPr>
    </w:p>
    <w:p w:rsidR="00173412" w:rsidRDefault="00D4681D" w:rsidP="00856B1E">
      <w:pPr>
        <w:pStyle w:val="BodyText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4345" w:rsidRDefault="00CF1630" w:rsidP="00CF1630">
      <w:pPr>
        <w:pStyle w:val="BodyText"/>
        <w:jc w:val="both"/>
        <w:rPr>
          <w:lang w:val="bg-BG"/>
        </w:rPr>
      </w:pPr>
      <w:bookmarkStart w:id="39" w:name="OLE_LINK13"/>
      <w:bookmarkStart w:id="40" w:name="OLE_LINK14"/>
      <w:r>
        <w:rPr>
          <w:lang w:val="bg-BG"/>
        </w:rPr>
        <w:t>Проект</w:t>
      </w:r>
      <w:r w:rsidR="00DA795C">
        <w:rPr>
          <w:lang w:val="bg-BG"/>
        </w:rPr>
        <w:t>ът</w:t>
      </w:r>
      <w:r>
        <w:rPr>
          <w:lang w:val="bg-BG"/>
        </w:rPr>
        <w:t xml:space="preserve"> е поставен като задача по </w:t>
      </w:r>
      <w:r w:rsidR="00DA795C">
        <w:rPr>
          <w:lang w:val="bg-BG"/>
        </w:rPr>
        <w:t>„</w:t>
      </w:r>
      <w:r>
        <w:rPr>
          <w:lang w:val="bg-BG"/>
        </w:rPr>
        <w:t>Практикум 1</w:t>
      </w:r>
      <w:r w:rsidR="00DA795C">
        <w:rPr>
          <w:lang w:val="bg-BG"/>
        </w:rPr>
        <w:t>“</w:t>
      </w:r>
      <w:r>
        <w:rPr>
          <w:lang w:val="bg-BG"/>
        </w:rPr>
        <w:t xml:space="preserve"> от специалността „Софутерно Инженерство“. Ръководител на предмета е гл. ас. Иван Станев, който влиза в ролята</w:t>
      </w:r>
      <w:r w:rsidR="0012240E">
        <w:rPr>
          <w:lang w:val="bg-BG"/>
        </w:rPr>
        <w:t xml:space="preserve"> на </w:t>
      </w:r>
      <w:r>
        <w:rPr>
          <w:lang w:val="bg-BG"/>
        </w:rPr>
        <w:t xml:space="preserve">възложител </w:t>
      </w:r>
      <w:r w:rsidR="0012240E">
        <w:rPr>
          <w:lang w:val="bg-BG"/>
        </w:rPr>
        <w:t>на</w:t>
      </w:r>
      <w:r>
        <w:rPr>
          <w:lang w:val="bg-BG"/>
        </w:rPr>
        <w:t xml:space="preserve"> проекта.</w:t>
      </w:r>
    </w:p>
    <w:p w:rsidR="00CF1630" w:rsidRDefault="00CF1630" w:rsidP="003C31E9">
      <w:pPr>
        <w:pStyle w:val="BodyText"/>
        <w:jc w:val="both"/>
        <w:rPr>
          <w:lang w:val="bg-BG"/>
        </w:rPr>
      </w:pPr>
      <w:r>
        <w:rPr>
          <w:lang w:val="bg-BG"/>
        </w:rPr>
        <w:t>Комуникацията с възложителя ще се осъществява в предвидените часове по дисциплината</w:t>
      </w:r>
      <w:r w:rsidR="00013716">
        <w:rPr>
          <w:lang w:val="bg-BG"/>
        </w:rPr>
        <w:t xml:space="preserve">, а при нужда от допълнителни срещичрез договаряне за </w:t>
      </w:r>
      <w:r>
        <w:rPr>
          <w:lang w:val="bg-BG"/>
        </w:rPr>
        <w:t>друго време и място.</w:t>
      </w:r>
    </w:p>
    <w:p w:rsidR="00344BCE" w:rsidRPr="002A3BC7" w:rsidRDefault="00344BCE" w:rsidP="00344BCE">
      <w:pPr>
        <w:pStyle w:val="Heading2"/>
        <w:rPr>
          <w:lang w:val="bg-BG"/>
        </w:rPr>
      </w:pPr>
      <w:bookmarkStart w:id="41" w:name="_Toc383457800"/>
      <w:r w:rsidRPr="002A3BC7">
        <w:rPr>
          <w:lang w:val="bg-BG"/>
        </w:rPr>
        <w:t>Външни интерфейси</w:t>
      </w:r>
      <w:bookmarkEnd w:id="41"/>
    </w:p>
    <w:p w:rsidR="00344BCE" w:rsidRDefault="00344BCE" w:rsidP="003C31E9">
      <w:pPr>
        <w:pStyle w:val="BodyText"/>
        <w:jc w:val="both"/>
        <w:rPr>
          <w:lang w:val="bg-BG"/>
        </w:rPr>
      </w:pPr>
      <w:r>
        <w:rPr>
          <w:lang w:val="bg-BG"/>
        </w:rPr>
        <w:t xml:space="preserve">Разработваната ситема ще комуникира с </w:t>
      </w:r>
      <w:r>
        <w:t xml:space="preserve">Paypal </w:t>
      </w:r>
      <w:r>
        <w:rPr>
          <w:lang w:val="bg-BG"/>
        </w:rPr>
        <w:t>като система за разплащане. Предвижда се проучване на възможността за комун</w:t>
      </w:r>
      <w:r w:rsidR="00D867E3">
        <w:rPr>
          <w:lang w:val="bg-BG"/>
        </w:rPr>
        <w:t>икация и с други такива системи, за да не бъдат задължавани потребителите да ползват една единствена.</w:t>
      </w:r>
    </w:p>
    <w:p w:rsidR="00F36885" w:rsidRDefault="004100DC">
      <w:pPr>
        <w:pStyle w:val="Heading2"/>
        <w:rPr>
          <w:lang w:val="bg-BG"/>
        </w:rPr>
      </w:pPr>
      <w:bookmarkStart w:id="42" w:name="_Toc383457801"/>
      <w:bookmarkStart w:id="43" w:name="_Toc383457802"/>
      <w:bookmarkEnd w:id="39"/>
      <w:bookmarkEnd w:id="40"/>
      <w:bookmarkEnd w:id="42"/>
      <w:r>
        <w:rPr>
          <w:lang w:val="bg-BG"/>
        </w:rPr>
        <w:t>Роли и отговорности</w:t>
      </w:r>
      <w:bookmarkEnd w:id="43"/>
    </w:p>
    <w:p w:rsidR="00CE59D2" w:rsidRPr="00DE35AA" w:rsidRDefault="00DE35AA" w:rsidP="00DE35AA">
      <w:pPr>
        <w:ind w:left="720"/>
        <w:jc w:val="both"/>
        <w:rPr>
          <w:lang w:val="bg-BG"/>
        </w:rPr>
      </w:pPr>
      <w:r>
        <w:rPr>
          <w:lang w:val="bg-BG"/>
        </w:rPr>
        <w:t>В следващата таблица са описани ролите, които членовете на екипа изпълняват. Всяка роля е написана с българското си име, английското и английското си съкращение.</w:t>
      </w:r>
      <w:r w:rsidR="00CE59D2" w:rsidRPr="00CE59D2">
        <w:rPr>
          <w:lang w:val="bg-BG"/>
        </w:rPr>
        <w:t>Всички членове на екипа ще изпълняват и ролите Разработчик и Тестер.</w:t>
      </w:r>
    </w:p>
    <w:p w:rsidR="000E70FC" w:rsidRPr="000E70FC" w:rsidRDefault="000E70FC" w:rsidP="000E70FC"/>
    <w:tbl>
      <w:tblPr>
        <w:tblStyle w:val="TableGrid"/>
        <w:tblW w:w="9027" w:type="dxa"/>
        <w:tblInd w:w="720" w:type="dxa"/>
        <w:tblLook w:val="04A0"/>
      </w:tblPr>
      <w:tblGrid>
        <w:gridCol w:w="2961"/>
        <w:gridCol w:w="6066"/>
      </w:tblGrid>
      <w:tr w:rsidR="00F64DC9" w:rsidTr="00C75185">
        <w:trPr>
          <w:tblHeader/>
        </w:trPr>
        <w:tc>
          <w:tcPr>
            <w:tcW w:w="2961" w:type="dxa"/>
            <w:shd w:val="clear" w:color="auto" w:fill="C6D9F1" w:themeFill="text2" w:themeFillTint="33"/>
          </w:tcPr>
          <w:p w:rsidR="00F64DC9" w:rsidRPr="00B77F20" w:rsidRDefault="00F64DC9" w:rsidP="00B77F20">
            <w:pPr>
              <w:jc w:val="center"/>
              <w:rPr>
                <w:b/>
                <w:sz w:val="22"/>
                <w:lang w:val="bg-BG"/>
              </w:rPr>
            </w:pPr>
            <w:r w:rsidRPr="00B77F20">
              <w:rPr>
                <w:b/>
                <w:sz w:val="22"/>
                <w:lang w:val="bg-BG"/>
              </w:rPr>
              <w:t>Роля</w:t>
            </w:r>
          </w:p>
        </w:tc>
        <w:tc>
          <w:tcPr>
            <w:tcW w:w="6066" w:type="dxa"/>
            <w:shd w:val="clear" w:color="auto" w:fill="C6D9F1" w:themeFill="text2" w:themeFillTint="33"/>
          </w:tcPr>
          <w:p w:rsidR="00F64DC9" w:rsidRPr="00B77F20" w:rsidRDefault="00F64DC9" w:rsidP="007F774B">
            <w:pPr>
              <w:jc w:val="center"/>
              <w:rPr>
                <w:b/>
                <w:sz w:val="22"/>
                <w:lang w:val="bg-BG"/>
              </w:rPr>
            </w:pPr>
            <w:r w:rsidRPr="00B77F20">
              <w:rPr>
                <w:b/>
                <w:sz w:val="22"/>
                <w:lang w:val="bg-BG"/>
              </w:rPr>
              <w:t>Описание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Pr="00F64DC9" w:rsidRDefault="00F64DC9" w:rsidP="00E4786F">
            <w:r>
              <w:rPr>
                <w:lang w:val="bg-BG"/>
              </w:rPr>
              <w:t>Ръководител на екип</w:t>
            </w:r>
            <w:r>
              <w:rPr>
                <w:lang w:val="bg-BG"/>
              </w:rPr>
              <w:br/>
            </w:r>
            <w:r>
              <w:t>Project Manager (PM)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Отговаря за разпределението на ресурсите, определя приоритетите, координира обратната връзка с клиента като цяло цели да държи екипа фокусиран към крайната цел. Определя практиките, които ще осигурят качеството на </w:t>
            </w:r>
            <w:bookmarkStart w:id="44" w:name="OLE_LINK15"/>
            <w:bookmarkStart w:id="45" w:name="OLE_LINK16"/>
            <w:r>
              <w:rPr>
                <w:lang w:val="bg-BG"/>
              </w:rPr>
              <w:t>ц</w:t>
            </w:r>
            <w:r w:rsidR="00DA795C">
              <w:rPr>
                <w:lang w:val="bg-BG"/>
              </w:rPr>
              <w:t>е</w:t>
            </w:r>
            <w:r>
              <w:rPr>
                <w:lang w:val="bg-BG"/>
              </w:rPr>
              <w:t xml:space="preserve">лостта </w:t>
            </w:r>
            <w:bookmarkEnd w:id="44"/>
            <w:bookmarkEnd w:id="45"/>
            <w:r>
              <w:rPr>
                <w:lang w:val="bg-BG"/>
              </w:rPr>
              <w:t>и качеството на предадените с проекта артефакти;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Pr="001078BE" w:rsidRDefault="001078BE" w:rsidP="00E4786F">
            <w:pPr>
              <w:rPr>
                <w:lang w:val="bg-BG"/>
              </w:rPr>
            </w:pPr>
            <w:r>
              <w:rPr>
                <w:lang w:val="bg-BG"/>
              </w:rPr>
              <w:t>Инженер по изискванията</w:t>
            </w:r>
          </w:p>
          <w:p w:rsidR="00FF4A19" w:rsidRPr="00FF4A19" w:rsidRDefault="00FF4A19" w:rsidP="00E4786F">
            <w:pPr>
              <w:pStyle w:val="Paragraph1"/>
              <w:jc w:val="left"/>
            </w:pPr>
            <w:r w:rsidRPr="0064025A">
              <w:rPr>
                <w:lang w:val="bg-BG"/>
              </w:rPr>
              <w:t xml:space="preserve">Requirements </w:t>
            </w:r>
            <w:r w:rsidR="001078BE">
              <w:t>Engineer (RE</w:t>
            </w:r>
            <w:r>
              <w:t>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Води и координира събирането на изискванията и изграждането на случаите на използване чрез очертаване на  функционалността и границите на системата.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Default="00F64DC9" w:rsidP="00E4786F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Софтуерен Архитект</w:t>
            </w:r>
          </w:p>
          <w:p w:rsidR="00B97868" w:rsidRPr="00B97868" w:rsidRDefault="00B97868" w:rsidP="00E4786F">
            <w:r>
              <w:t>Software Architecture (SA)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Води  и координира техническите действия и технически насочените артефакти по време на проекта. Софтуерния архитект определя главната структура на кат</w:t>
            </w:r>
            <w:r w:rsidR="0012240E">
              <w:rPr>
                <w:lang w:val="bg-BG"/>
              </w:rPr>
              <w:t>о съвкупност от различни погледн</w:t>
            </w:r>
            <w:r>
              <w:rPr>
                <w:lang w:val="bg-BG"/>
              </w:rPr>
              <w:t>и над системата чрез архитектурния документ. За разлика от останалите роли, цели широко познаване на областта, а не дълбоко;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Default="00F64DC9" w:rsidP="00E4786F">
            <w:pPr>
              <w:rPr>
                <w:lang w:val="bg-BG"/>
              </w:rPr>
            </w:pPr>
            <w:r>
              <w:rPr>
                <w:lang w:val="bg-BG"/>
              </w:rPr>
              <w:t>Разработчик</w:t>
            </w:r>
          </w:p>
          <w:p w:rsidR="00E06C01" w:rsidRPr="00E06C01" w:rsidRDefault="00E06C01" w:rsidP="00E4786F">
            <w:r>
              <w:t>Developer (DEV)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Разработчикът отговаря за написването, документирането и unit тестване на системите компоненти. Разработените от тази роля артефакти трябва да съответстват на стандартите, наложени за проекта.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Default="00F64DC9" w:rsidP="00E4786F">
            <w:pPr>
              <w:rPr>
                <w:lang w:val="bg-BG"/>
              </w:rPr>
            </w:pPr>
            <w:r>
              <w:rPr>
                <w:lang w:val="bg-BG"/>
              </w:rPr>
              <w:t>Тест</w:t>
            </w:r>
            <w:r w:rsidR="00CB7484">
              <w:rPr>
                <w:lang w:val="bg-BG"/>
              </w:rPr>
              <w:t>ъ</w:t>
            </w:r>
            <w:r>
              <w:rPr>
                <w:lang w:val="bg-BG"/>
              </w:rPr>
              <w:t>р</w:t>
            </w:r>
          </w:p>
          <w:p w:rsidR="00783887" w:rsidRPr="00783887" w:rsidRDefault="003572AE" w:rsidP="00E4786F">
            <w:r>
              <w:t>Tester (UT)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Извършва функционално тестване според тестов</w:t>
            </w:r>
            <w:r w:rsidR="00DA795C">
              <w:rPr>
                <w:lang w:val="bg-BG"/>
              </w:rPr>
              <w:t>ия модел и тестовия план като об</w:t>
            </w:r>
            <w:r>
              <w:rPr>
                <w:lang w:val="bg-BG"/>
              </w:rPr>
              <w:t>о</w:t>
            </w:r>
            <w:r w:rsidR="00DA795C">
              <w:rPr>
                <w:lang w:val="bg-BG"/>
              </w:rPr>
              <w:t>б</w:t>
            </w:r>
            <w:r>
              <w:rPr>
                <w:lang w:val="bg-BG"/>
              </w:rPr>
              <w:t>щава резултата и описва разминаванията и проблемите. Тестерът е отговорен за основните дейности по тестване на системата и верифициране на нужното й качество.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Default="00F64DC9" w:rsidP="00E4786F">
            <w:pPr>
              <w:pStyle w:val="Paragraph1"/>
              <w:jc w:val="left"/>
              <w:rPr>
                <w:lang w:val="bg-BG"/>
              </w:rPr>
            </w:pPr>
            <w:r w:rsidRPr="00A63202">
              <w:t>Бизнес Анализ</w:t>
            </w:r>
            <w:r>
              <w:rPr>
                <w:lang w:val="bg-BG"/>
              </w:rPr>
              <w:t>атор</w:t>
            </w:r>
          </w:p>
          <w:p w:rsidR="004D44EB" w:rsidRPr="004D44EB" w:rsidRDefault="004D44EB" w:rsidP="00E4786F">
            <w:pPr>
              <w:pStyle w:val="Paragraph1"/>
              <w:jc w:val="left"/>
            </w:pPr>
            <w:r>
              <w:t>Bussiness Analy</w:t>
            </w:r>
            <w:r w:rsidR="00290B1C">
              <w:t>st</w:t>
            </w:r>
            <w:r>
              <w:t xml:space="preserve"> (BA)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изучаването на процесите в организацията, анализирането им и прилагането им в процеса на ра</w:t>
            </w:r>
            <w:r w:rsidR="00DA795C">
              <w:rPr>
                <w:lang w:val="bg-BG"/>
              </w:rPr>
              <w:t>з</w:t>
            </w:r>
            <w:r>
              <w:rPr>
                <w:lang w:val="bg-BG"/>
              </w:rPr>
              <w:t>работка.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Default="00F64DC9" w:rsidP="00E4786F">
            <w:pPr>
              <w:rPr>
                <w:lang w:val="bg-BG"/>
              </w:rPr>
            </w:pPr>
            <w:r>
              <w:rPr>
                <w:lang w:val="bg-BG"/>
              </w:rPr>
              <w:t>Технически документатор</w:t>
            </w:r>
          </w:p>
          <w:p w:rsidR="00832983" w:rsidRPr="00832983" w:rsidRDefault="00832983" w:rsidP="00E4786F">
            <w:r>
              <w:t>Technical Writer</w:t>
            </w:r>
            <w:r w:rsidR="002D68C1">
              <w:t xml:space="preserve"> (TW)</w:t>
            </w:r>
          </w:p>
        </w:tc>
        <w:tc>
          <w:tcPr>
            <w:tcW w:w="6066" w:type="dxa"/>
          </w:tcPr>
          <w:p w:rsidR="00F64DC9" w:rsidRDefault="00F64DC9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Доставя материали за крайния клиент. (обучителни, помощни текстове, бележки и др.)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076F0A" w:rsidRDefault="0089111B" w:rsidP="00E4786F">
            <w:pPr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89111B" w:rsidRPr="0089111B" w:rsidRDefault="0089111B" w:rsidP="00E4786F">
            <w:r>
              <w:t>Test Manager (TM)</w:t>
            </w:r>
          </w:p>
        </w:tc>
        <w:tc>
          <w:tcPr>
            <w:tcW w:w="6066" w:type="dxa"/>
          </w:tcPr>
          <w:p w:rsidR="00F64DC9" w:rsidRDefault="005E6308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за целия процес по тестване и качество на тестовете.</w:t>
            </w:r>
          </w:p>
        </w:tc>
      </w:tr>
      <w:tr w:rsidR="00F64DC9" w:rsidTr="00C75185">
        <w:trPr>
          <w:trHeight w:val="300"/>
          <w:tblHeader/>
        </w:trPr>
        <w:tc>
          <w:tcPr>
            <w:tcW w:w="2961" w:type="dxa"/>
          </w:tcPr>
          <w:p w:rsidR="00CB7484" w:rsidRDefault="00CB7484" w:rsidP="00E4786F">
            <w:pPr>
              <w:rPr>
                <w:lang w:val="bg-BG"/>
              </w:rPr>
            </w:pPr>
            <w:r>
              <w:rPr>
                <w:lang w:val="bg-BG"/>
              </w:rPr>
              <w:t>Интеграционен тестър</w:t>
            </w:r>
          </w:p>
          <w:p w:rsidR="00076F0A" w:rsidRPr="00076F0A" w:rsidRDefault="0089111B" w:rsidP="00E4786F">
            <w:r>
              <w:t>Integration Tester (IT)</w:t>
            </w:r>
          </w:p>
        </w:tc>
        <w:tc>
          <w:tcPr>
            <w:tcW w:w="6066" w:type="dxa"/>
          </w:tcPr>
          <w:p w:rsidR="00F64DC9" w:rsidRDefault="00974C17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Планира и изпълнява билдове на готова функционалност.</w:t>
            </w:r>
          </w:p>
        </w:tc>
      </w:tr>
      <w:tr w:rsidR="009114DD" w:rsidTr="00C75185">
        <w:trPr>
          <w:tblHeader/>
        </w:trPr>
        <w:tc>
          <w:tcPr>
            <w:tcW w:w="2961" w:type="dxa"/>
          </w:tcPr>
          <w:p w:rsidR="00CB7484" w:rsidRDefault="00CB7484" w:rsidP="00E4786F">
            <w:pPr>
              <w:rPr>
                <w:lang w:val="bg-BG"/>
              </w:rPr>
            </w:pPr>
            <w:r>
              <w:rPr>
                <w:lang w:val="bg-BG"/>
              </w:rPr>
              <w:t>Дизайн мениджър</w:t>
            </w:r>
          </w:p>
          <w:p w:rsidR="009114DD" w:rsidRDefault="009114DD" w:rsidP="00E4786F">
            <w:r>
              <w:t>Design Manager (DM)</w:t>
            </w:r>
          </w:p>
        </w:tc>
        <w:tc>
          <w:tcPr>
            <w:tcW w:w="6066" w:type="dxa"/>
          </w:tcPr>
          <w:p w:rsidR="009114DD" w:rsidRDefault="0044051E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Определя част от системата по изискванията и архитектурата.</w:t>
            </w:r>
          </w:p>
        </w:tc>
      </w:tr>
      <w:tr w:rsidR="00DA4EC9" w:rsidTr="00C75185">
        <w:trPr>
          <w:tblHeader/>
        </w:trPr>
        <w:tc>
          <w:tcPr>
            <w:tcW w:w="2961" w:type="dxa"/>
          </w:tcPr>
          <w:p w:rsidR="00CB7484" w:rsidRDefault="00CB7484" w:rsidP="00E4786F">
            <w:pPr>
              <w:rPr>
                <w:lang w:val="bg-BG"/>
              </w:rPr>
            </w:pPr>
            <w:r>
              <w:rPr>
                <w:lang w:val="bg-BG"/>
              </w:rPr>
              <w:t>Имплементационен Мениджър</w:t>
            </w:r>
          </w:p>
          <w:p w:rsidR="00DA4EC9" w:rsidRDefault="00DA4EC9" w:rsidP="00E4786F">
            <w:r>
              <w:t>Implementation Manager (IM)</w:t>
            </w:r>
          </w:p>
        </w:tc>
        <w:tc>
          <w:tcPr>
            <w:tcW w:w="6066" w:type="dxa"/>
          </w:tcPr>
          <w:p w:rsidR="00DA4EC9" w:rsidRDefault="00974C17" w:rsidP="00B77F2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за разработвания софтуер и тестовете към него. Свръзва разработени модули.</w:t>
            </w:r>
          </w:p>
        </w:tc>
      </w:tr>
      <w:tr w:rsidR="00F64DC9" w:rsidTr="00C75185">
        <w:trPr>
          <w:tblHeader/>
        </w:trPr>
        <w:tc>
          <w:tcPr>
            <w:tcW w:w="2961" w:type="dxa"/>
          </w:tcPr>
          <w:p w:rsidR="00F64DC9" w:rsidRPr="0034412A" w:rsidRDefault="00F33161" w:rsidP="00E4786F">
            <w:pPr>
              <w:rPr>
                <w:lang w:val="bg-BG"/>
              </w:rPr>
            </w:pPr>
            <w:r w:rsidRPr="0034412A">
              <w:rPr>
                <w:lang w:val="bg-BG"/>
              </w:rPr>
              <w:t>Системен администратор</w:t>
            </w:r>
          </w:p>
          <w:p w:rsidR="00F33161" w:rsidRPr="0034412A" w:rsidRDefault="002220A9" w:rsidP="00E4786F">
            <w:pPr>
              <w:rPr>
                <w:lang w:val="bg-BG"/>
              </w:rPr>
            </w:pPr>
            <w:r w:rsidRPr="002220A9">
              <w:rPr>
                <w:lang w:val="bg-BG"/>
              </w:rPr>
              <w:t>System Administrator (SysA)</w:t>
            </w:r>
          </w:p>
        </w:tc>
        <w:tc>
          <w:tcPr>
            <w:tcW w:w="6066" w:type="dxa"/>
          </w:tcPr>
          <w:p w:rsidR="00F64DC9" w:rsidRPr="0034412A" w:rsidRDefault="005E6308" w:rsidP="00B77F20">
            <w:pPr>
              <w:pStyle w:val="Paragraph1"/>
              <w:rPr>
                <w:lang w:val="bg-BG"/>
              </w:rPr>
            </w:pPr>
            <w:r w:rsidRPr="0034412A">
              <w:rPr>
                <w:lang w:val="bg-BG"/>
              </w:rPr>
              <w:t xml:space="preserve">Отговорен за целия хардуер, </w:t>
            </w:r>
            <w:r w:rsidR="00DA795C" w:rsidRPr="0034412A">
              <w:rPr>
                <w:lang w:val="bg-BG"/>
              </w:rPr>
              <w:t>софтуер и инфраструктура не</w:t>
            </w:r>
            <w:r w:rsidRPr="0034412A">
              <w:rPr>
                <w:lang w:val="bg-BG"/>
              </w:rPr>
              <w:t>о</w:t>
            </w:r>
            <w:r w:rsidR="00DA795C" w:rsidRPr="0034412A">
              <w:rPr>
                <w:lang w:val="bg-BG"/>
              </w:rPr>
              <w:t>б</w:t>
            </w:r>
            <w:r w:rsidRPr="0034412A">
              <w:rPr>
                <w:lang w:val="bg-BG"/>
              </w:rPr>
              <w:t>ходими при разработването на продукта.</w:t>
            </w:r>
            <w:r w:rsidR="00010C71" w:rsidRPr="0034412A">
              <w:rPr>
                <w:lang w:val="bg-BG"/>
              </w:rPr>
              <w:t xml:space="preserve"> Прави инсталации, конфигурации и резервни копия.</w:t>
            </w:r>
          </w:p>
        </w:tc>
      </w:tr>
      <w:tr w:rsidR="000171C2" w:rsidTr="00C75185">
        <w:trPr>
          <w:tblHeader/>
        </w:trPr>
        <w:tc>
          <w:tcPr>
            <w:tcW w:w="2961" w:type="dxa"/>
          </w:tcPr>
          <w:p w:rsidR="000171C2" w:rsidRPr="0034412A" w:rsidRDefault="000171C2" w:rsidP="00E4786F">
            <w:pPr>
              <w:rPr>
                <w:lang w:val="bg-BG"/>
              </w:rPr>
            </w:pPr>
            <w:r w:rsidRPr="0034412A">
              <w:rPr>
                <w:lang w:val="bg-BG"/>
              </w:rPr>
              <w:t>Отговорник по качеството</w:t>
            </w:r>
          </w:p>
          <w:p w:rsidR="000171C2" w:rsidRPr="0034412A" w:rsidRDefault="002220A9" w:rsidP="00E4786F">
            <w:pPr>
              <w:rPr>
                <w:lang w:val="bg-BG"/>
              </w:rPr>
            </w:pPr>
            <w:r w:rsidRPr="002220A9">
              <w:rPr>
                <w:lang w:val="bg-BG"/>
              </w:rPr>
              <w:t>Quality Manager(QM)</w:t>
            </w:r>
          </w:p>
        </w:tc>
        <w:tc>
          <w:tcPr>
            <w:tcW w:w="6066" w:type="dxa"/>
          </w:tcPr>
          <w:p w:rsidR="000171C2" w:rsidRPr="0034412A" w:rsidRDefault="000171C2" w:rsidP="00B77F20">
            <w:pPr>
              <w:pStyle w:val="Paragraph1"/>
              <w:rPr>
                <w:lang w:val="bg-BG"/>
              </w:rPr>
            </w:pPr>
            <w:r w:rsidRPr="0034412A">
              <w:rPr>
                <w:lang w:val="bg-BG"/>
              </w:rPr>
              <w:t>Отговаря за осигуряването на качеството на софтуерния продукт. Той описва задачите и отговорностите, които ще се извършват от екипа, за да се осигури качеството на софтуерния продукт.</w:t>
            </w:r>
          </w:p>
        </w:tc>
      </w:tr>
      <w:tr w:rsidR="0034412A" w:rsidTr="00C75185">
        <w:trPr>
          <w:tblHeader/>
        </w:trPr>
        <w:tc>
          <w:tcPr>
            <w:tcW w:w="2961" w:type="dxa"/>
          </w:tcPr>
          <w:p w:rsidR="0034412A" w:rsidRPr="0034412A" w:rsidRDefault="002220A9" w:rsidP="00E4786F">
            <w:pPr>
              <w:rPr>
                <w:lang w:val="bg-BG"/>
              </w:rPr>
            </w:pPr>
            <w:r w:rsidRPr="002220A9">
              <w:rPr>
                <w:lang w:val="bg-BG"/>
              </w:rPr>
              <w:t>Продуктен Собственик</w:t>
            </w:r>
            <w:r w:rsidRPr="002220A9">
              <w:rPr>
                <w:lang w:val="bg-BG"/>
              </w:rPr>
              <w:br/>
              <w:t>Product owner</w:t>
            </w:r>
          </w:p>
        </w:tc>
        <w:tc>
          <w:tcPr>
            <w:tcW w:w="6066" w:type="dxa"/>
          </w:tcPr>
          <w:p w:rsidR="00000000" w:rsidRDefault="0034412A">
            <w:pPr>
              <w:pStyle w:val="Paragraph1"/>
              <w:rPr>
                <w:lang w:val="bg-BG"/>
              </w:rPr>
            </w:pPr>
            <w:r w:rsidRPr="0034412A">
              <w:rPr>
                <w:lang w:val="bg-BG"/>
              </w:rPr>
              <w:t>Продуктния собственик е отговорното лице за това организацията да добавя стойност (към продукти и услуги) за клиентите. Той е гласа на клиента и прави всякакви неща свързани с него</w:t>
            </w:r>
            <w:r w:rsidR="000547CA">
              <w:rPr>
                <w:lang w:val="bg-BG"/>
              </w:rPr>
              <w:t>или</w:t>
            </w:r>
            <w:r w:rsidR="00127389">
              <w:rPr>
                <w:lang w:val="bg-BG"/>
              </w:rPr>
              <w:t xml:space="preserve"> е дори</w:t>
            </w:r>
            <w:r w:rsidR="000547CA">
              <w:rPr>
                <w:lang w:val="bg-BG"/>
              </w:rPr>
              <w:t xml:space="preserve"> самия клиент</w:t>
            </w:r>
          </w:p>
        </w:tc>
      </w:tr>
      <w:tr w:rsidR="0034412A" w:rsidTr="00C75185">
        <w:trPr>
          <w:tblHeader/>
        </w:trPr>
        <w:tc>
          <w:tcPr>
            <w:tcW w:w="2961" w:type="dxa"/>
          </w:tcPr>
          <w:p w:rsidR="0034412A" w:rsidRPr="0034412A" w:rsidRDefault="002220A9" w:rsidP="00E4786F">
            <w:pPr>
              <w:rPr>
                <w:lang w:val="bg-BG"/>
              </w:rPr>
            </w:pPr>
            <w:r w:rsidRPr="002220A9">
              <w:rPr>
                <w:lang w:val="bg-BG"/>
              </w:rPr>
              <w:t>Scrum Господар</w:t>
            </w:r>
            <w:r w:rsidRPr="002220A9">
              <w:rPr>
                <w:lang w:val="bg-BG"/>
              </w:rPr>
              <w:br/>
              <w:t>Scrum master</w:t>
            </w:r>
          </w:p>
        </w:tc>
        <w:tc>
          <w:tcPr>
            <w:tcW w:w="6066" w:type="dxa"/>
          </w:tcPr>
          <w:p w:rsidR="0034412A" w:rsidRPr="0034412A" w:rsidRDefault="0034412A" w:rsidP="00B77F20">
            <w:pPr>
              <w:pStyle w:val="Paragraph1"/>
              <w:rPr>
                <w:lang w:val="bg-BG"/>
              </w:rPr>
            </w:pPr>
            <w:r w:rsidRPr="0034412A">
              <w:rPr>
                <w:lang w:val="bg-BG"/>
              </w:rPr>
              <w:t>Scrum Господарят е отговорникът за това да бъдат премахнати пречките пред това екипа да изпълни договорените за спринта задачи и да постигне желаните за спринта цели. Той не е лидер на екипа, а нещо като служещ на екипа лидер. Следи за изпълнение на правилата и за това нещата да се случват по концепциите на SCRUM. SCRUM господарят се грижи за това екипът да не бъде разсейван със странични фактори и за това всичко да е подчинено на целтие на спринта.</w:t>
            </w:r>
          </w:p>
        </w:tc>
      </w:tr>
    </w:tbl>
    <w:p w:rsidR="00832AA4" w:rsidRDefault="00832AA4" w:rsidP="00832AA4">
      <w:pPr>
        <w:ind w:left="720"/>
        <w:rPr>
          <w:lang w:val="bg-BG"/>
        </w:rPr>
      </w:pPr>
    </w:p>
    <w:p w:rsidR="003D6A87" w:rsidRPr="008B3219" w:rsidRDefault="003D6A87" w:rsidP="003D6A87">
      <w:pPr>
        <w:pStyle w:val="Heading1"/>
        <w:rPr>
          <w:lang w:val="bg-BG"/>
        </w:rPr>
      </w:pPr>
      <w:bookmarkStart w:id="46" w:name="_Toc379701207"/>
      <w:bookmarkStart w:id="47" w:name="_Toc383457803"/>
      <w:bookmarkStart w:id="48" w:name="_Toc336618751"/>
      <w:bookmarkStart w:id="49" w:name="_Toc383457804"/>
      <w:bookmarkEnd w:id="46"/>
      <w:bookmarkEnd w:id="47"/>
      <w:r w:rsidRPr="008B3219">
        <w:rPr>
          <w:lang w:val="bg-BG"/>
        </w:rPr>
        <w:t>Управляващ процес</w:t>
      </w:r>
      <w:bookmarkEnd w:id="48"/>
      <w:bookmarkEnd w:id="49"/>
    </w:p>
    <w:p w:rsidR="00F36885" w:rsidRDefault="00340D61">
      <w:pPr>
        <w:pStyle w:val="Heading2"/>
        <w:rPr>
          <w:lang w:val="bg-BG"/>
        </w:rPr>
      </w:pPr>
      <w:bookmarkStart w:id="50" w:name="_Toc383457805"/>
      <w:r>
        <w:rPr>
          <w:lang w:val="bg-BG"/>
        </w:rPr>
        <w:t>План на проекта</w:t>
      </w:r>
      <w:bookmarkEnd w:id="50"/>
    </w:p>
    <w:p w:rsidR="00A936E3" w:rsidRDefault="00A936E3" w:rsidP="00A936E3">
      <w:pPr>
        <w:pStyle w:val="Heading3"/>
        <w:rPr>
          <w:lang w:val="bg-BG"/>
        </w:rPr>
      </w:pPr>
      <w:bookmarkStart w:id="51" w:name="_Toc383457806"/>
      <w:r>
        <w:rPr>
          <w:lang w:val="bg-BG"/>
        </w:rPr>
        <w:t>Методолог</w:t>
      </w:r>
      <w:r w:rsidR="00CC16D0">
        <w:rPr>
          <w:lang w:val="bg-BG"/>
        </w:rPr>
        <w:t>ии</w:t>
      </w:r>
      <w:bookmarkEnd w:id="51"/>
    </w:p>
    <w:p w:rsidR="00A936E3" w:rsidRDefault="00A936E3" w:rsidP="00DE7D64">
      <w:pPr>
        <w:ind w:left="720"/>
        <w:jc w:val="both"/>
        <w:rPr>
          <w:lang w:val="bg-BG"/>
        </w:rPr>
      </w:pPr>
      <w:r>
        <w:rPr>
          <w:lang w:val="bg-BG"/>
        </w:rPr>
        <w:t xml:space="preserve">Методологията, която ще се използва при реализирането на този проект е </w:t>
      </w:r>
      <w:r>
        <w:t xml:space="preserve">RUP (Rational Unified </w:t>
      </w:r>
      <w:r w:rsidRPr="006925D8">
        <w:rPr>
          <w:lang w:val="bg-BG"/>
        </w:rPr>
        <w:lastRenderedPageBreak/>
        <w:t>Process). RUP е постепенен процес, при кой</w:t>
      </w:r>
      <w:r w:rsidR="00342374">
        <w:rPr>
          <w:lang w:val="bg-BG"/>
        </w:rPr>
        <w:t>то цялостният проект е разделен</w:t>
      </w:r>
      <w:r w:rsidRPr="006925D8">
        <w:rPr>
          <w:lang w:val="bg-BG"/>
        </w:rPr>
        <w:t xml:space="preserve"> на фази и итерации. За всяка итерация човек трябва да достави изпълнимия софтуер, който е доказуем и проверими срещу изисквания на проекта и потребителските случаи.</w:t>
      </w:r>
    </w:p>
    <w:p w:rsidR="00DE7D64" w:rsidRPr="00DE7D64" w:rsidRDefault="00DE7D64" w:rsidP="00DE7D64">
      <w:pPr>
        <w:ind w:left="720"/>
        <w:jc w:val="both"/>
        <w:rPr>
          <w:lang w:val="bg-BG"/>
        </w:rPr>
      </w:pPr>
    </w:p>
    <w:p w:rsidR="00A936E3" w:rsidRPr="00A936E3" w:rsidRDefault="00A936E3" w:rsidP="00A936E3">
      <w:pPr>
        <w:ind w:left="720"/>
        <w:jc w:val="both"/>
        <w:rPr>
          <w:lang w:val="bg-BG"/>
        </w:rPr>
      </w:pPr>
      <w:r>
        <w:rPr>
          <w:lang w:val="bg-BG"/>
        </w:rPr>
        <w:t xml:space="preserve">Освен </w:t>
      </w:r>
      <w:r>
        <w:t xml:space="preserve">RUP, </w:t>
      </w:r>
      <w:r w:rsidRPr="00945860">
        <w:rPr>
          <w:lang w:val="bg-BG"/>
        </w:rPr>
        <w:t>в итерациите</w:t>
      </w:r>
      <w:r>
        <w:rPr>
          <w:lang w:val="bg-BG"/>
        </w:rPr>
        <w:t>от детайлизиране нататък</w:t>
      </w:r>
      <w:r w:rsidRPr="00945860">
        <w:rPr>
          <w:lang w:val="bg-BG"/>
        </w:rPr>
        <w:t>, ще бъде приложена и методологията SCRUM</w:t>
      </w:r>
      <w:r>
        <w:t>.</w:t>
      </w:r>
      <w:r>
        <w:rPr>
          <w:lang w:val="bg-BG"/>
        </w:rPr>
        <w:t xml:space="preserve"> Една от идеите на </w:t>
      </w:r>
      <w:r>
        <w:t>SCRUM</w:t>
      </w:r>
      <w:r>
        <w:rPr>
          <w:lang w:val="bg-BG"/>
        </w:rPr>
        <w:t xml:space="preserve"> е необходимата работа, която трябва да бъде свършена, да бъде разделена на подзадачи, всяка от които представлява малка</w:t>
      </w:r>
      <w:r>
        <w:t>,</w:t>
      </w:r>
      <w:r>
        <w:rPr>
          <w:lang w:val="bg-BG"/>
        </w:rPr>
        <w:t xml:space="preserve"> но готова функционалност.</w:t>
      </w:r>
      <w:r w:rsidR="00CC16D0">
        <w:rPr>
          <w:lang w:val="bg-BG"/>
        </w:rPr>
        <w:t xml:space="preserve"> Всяка задача се приоритизираи тези с най-висок </w:t>
      </w:r>
      <w:r w:rsidR="00CC16D0" w:rsidRPr="00CC16D0">
        <w:rPr>
          <w:lang w:val="bg-BG"/>
        </w:rPr>
        <w:t xml:space="preserve">приоритет </w:t>
      </w:r>
      <w:r w:rsidR="00CC16D0">
        <w:rPr>
          <w:lang w:val="bg-BG"/>
        </w:rPr>
        <w:t>се разработват първи.</w:t>
      </w:r>
    </w:p>
    <w:p w:rsidR="00E155B7" w:rsidRDefault="00E155B7" w:rsidP="00E155B7">
      <w:pPr>
        <w:pStyle w:val="Heading3"/>
        <w:rPr>
          <w:lang w:val="bg-BG"/>
        </w:rPr>
      </w:pPr>
      <w:bookmarkStart w:id="52" w:name="_Toc336618754"/>
      <w:bookmarkStart w:id="53" w:name="_Toc383457807"/>
      <w:r>
        <w:rPr>
          <w:lang w:val="bg-BG"/>
        </w:rPr>
        <w:t>План на фазите</w:t>
      </w:r>
      <w:bookmarkEnd w:id="52"/>
      <w:bookmarkEnd w:id="53"/>
    </w:p>
    <w:p w:rsidR="0098772E" w:rsidRPr="00203E50" w:rsidRDefault="0098772E" w:rsidP="0098772E">
      <w:pPr>
        <w:pStyle w:val="Paragraph1"/>
        <w:ind w:left="720"/>
        <w:rPr>
          <w:rStyle w:val="hps"/>
          <w:lang w:val="bg-BG"/>
        </w:rPr>
      </w:pPr>
      <w:r w:rsidRPr="00203E50">
        <w:rPr>
          <w:rStyle w:val="hps"/>
          <w:lang w:val="bg-BG"/>
        </w:rPr>
        <w:t xml:space="preserve">RUPопределя четирифази </w:t>
      </w:r>
      <w:r w:rsidRPr="00203E50">
        <w:rPr>
          <w:lang w:val="bg-BG"/>
        </w:rPr>
        <w:t>при разработката на софтуерни проекти</w:t>
      </w:r>
      <w:r w:rsidRPr="00203E50">
        <w:rPr>
          <w:rStyle w:val="hps"/>
          <w:lang w:val="bg-BG"/>
        </w:rPr>
        <w:t>.</w:t>
      </w:r>
      <w:r w:rsidRPr="00203E50">
        <w:rPr>
          <w:lang w:val="bg-BG"/>
        </w:rPr>
        <w:t xml:space="preserve"> Във в</w:t>
      </w:r>
      <w:r w:rsidRPr="00203E50">
        <w:rPr>
          <w:rStyle w:val="hps"/>
          <w:lang w:val="bg-BG"/>
        </w:rPr>
        <w:t>сяка фаза</w:t>
      </w:r>
      <w:r w:rsidRPr="00203E50">
        <w:rPr>
          <w:lang w:val="bg-BG"/>
        </w:rPr>
        <w:t xml:space="preserve"> екипът по изпълнението </w:t>
      </w:r>
      <w:r w:rsidRPr="00203E50">
        <w:rPr>
          <w:rStyle w:val="hps"/>
          <w:lang w:val="bg-BG"/>
        </w:rPr>
        <w:t>се фокусирана конкретен аспект от проектаисвързаните с негоредицамеждинни точки (milestones)</w:t>
      </w:r>
      <w:r w:rsidRPr="00203E50">
        <w:rPr>
          <w:lang w:val="bg-BG"/>
        </w:rPr>
        <w:t xml:space="preserve">. </w:t>
      </w:r>
      <w:r w:rsidRPr="00203E50">
        <w:rPr>
          <w:rStyle w:val="hps"/>
          <w:lang w:val="bg-BG"/>
        </w:rPr>
        <w:t>Тези</w:t>
      </w:r>
      <w:r w:rsidRPr="00601AEA">
        <w:rPr>
          <w:rStyle w:val="hps"/>
          <w:lang w:val="bg-BG"/>
        </w:rPr>
        <w:t>междинни точки</w:t>
      </w:r>
      <w:r w:rsidR="00B5030C">
        <w:rPr>
          <w:rStyle w:val="hps"/>
          <w:lang w:val="bg-BG"/>
        </w:rPr>
        <w:t>пома</w:t>
      </w:r>
      <w:r w:rsidRPr="00203E50">
        <w:rPr>
          <w:rStyle w:val="hps"/>
          <w:lang w:val="bg-BG"/>
        </w:rPr>
        <w:t>гат наръководителя на проекта</w:t>
      </w:r>
      <w:r w:rsidRPr="00203E50">
        <w:rPr>
          <w:lang w:val="bg-BG"/>
        </w:rPr>
        <w:t xml:space="preserve"> да направи </w:t>
      </w:r>
      <w:r w:rsidRPr="00203E50">
        <w:rPr>
          <w:rStyle w:val="hps"/>
          <w:lang w:val="bg-BG"/>
        </w:rPr>
        <w:t>оценка на напредъка на и се гарантира</w:t>
      </w:r>
      <w:r w:rsidRPr="00203E50">
        <w:rPr>
          <w:lang w:val="bg-BG"/>
        </w:rPr>
        <w:t xml:space="preserve">, че проектът </w:t>
      </w:r>
      <w:r w:rsidRPr="00203E50">
        <w:rPr>
          <w:rStyle w:val="hps"/>
          <w:lang w:val="bg-BG"/>
        </w:rPr>
        <w:t xml:space="preserve">ще доведе донеобходимифункциис нужното качество.Фазите според предписанията на RUP </w:t>
      </w:r>
      <w:r w:rsidRPr="00601AEA">
        <w:rPr>
          <w:rStyle w:val="hps"/>
          <w:lang w:val="bg-BG"/>
        </w:rPr>
        <w:t xml:space="preserve">и спрямо фокуса им са </w:t>
      </w:r>
      <w:r w:rsidRPr="00203E50">
        <w:rPr>
          <w:rStyle w:val="hps"/>
          <w:lang w:val="bg-BG"/>
        </w:rPr>
        <w:t>както следва:</w:t>
      </w:r>
    </w:p>
    <w:p w:rsidR="0098772E" w:rsidRPr="00203E50" w:rsidRDefault="0098772E" w:rsidP="00496A3B">
      <w:pPr>
        <w:pStyle w:val="Paragraph1"/>
        <w:numPr>
          <w:ilvl w:val="0"/>
          <w:numId w:val="6"/>
        </w:numPr>
        <w:ind w:left="1440"/>
        <w:rPr>
          <w:lang w:val="bg-BG"/>
        </w:rPr>
      </w:pPr>
      <w:r w:rsidRPr="00601AEA">
        <w:rPr>
          <w:lang w:val="bg-BG"/>
        </w:rPr>
        <w:t>Планиране (</w:t>
      </w:r>
      <w:r w:rsidRPr="00203E50">
        <w:rPr>
          <w:lang w:val="bg-BG"/>
        </w:rPr>
        <w:t>Inception</w:t>
      </w:r>
      <w:r w:rsidRPr="00601AEA">
        <w:rPr>
          <w:lang w:val="bg-BG"/>
        </w:rPr>
        <w:t>)</w:t>
      </w:r>
      <w:r w:rsidRPr="00203E50">
        <w:rPr>
          <w:lang w:val="bg-BG"/>
        </w:rPr>
        <w:t xml:space="preserve"> — </w:t>
      </w:r>
      <w:r w:rsidRPr="00601AEA">
        <w:rPr>
          <w:lang w:val="bg-BG"/>
        </w:rPr>
        <w:t>Фокуса на тази фаза е да се разбере правилно обхвата на проекта;</w:t>
      </w:r>
    </w:p>
    <w:p w:rsidR="0098772E" w:rsidRPr="00203E50" w:rsidRDefault="0098772E" w:rsidP="00496A3B">
      <w:pPr>
        <w:pStyle w:val="Paragraph1"/>
        <w:numPr>
          <w:ilvl w:val="0"/>
          <w:numId w:val="6"/>
        </w:numPr>
        <w:ind w:left="1440"/>
        <w:rPr>
          <w:lang w:val="bg-BG"/>
        </w:rPr>
      </w:pPr>
      <w:r w:rsidRPr="00601AEA">
        <w:rPr>
          <w:lang w:val="bg-BG"/>
        </w:rPr>
        <w:t>Детайлизиране (</w:t>
      </w:r>
      <w:r w:rsidRPr="00203E50">
        <w:rPr>
          <w:lang w:val="bg-BG"/>
        </w:rPr>
        <w:t>Elaboration</w:t>
      </w:r>
      <w:r w:rsidRPr="00601AEA">
        <w:rPr>
          <w:lang w:val="bg-BG"/>
        </w:rPr>
        <w:t>)</w:t>
      </w:r>
      <w:r w:rsidRPr="00203E50">
        <w:rPr>
          <w:lang w:val="bg-BG"/>
        </w:rPr>
        <w:t xml:space="preserve"> — </w:t>
      </w:r>
      <w:r w:rsidRPr="00601AEA">
        <w:rPr>
          <w:lang w:val="bg-BG"/>
        </w:rPr>
        <w:t xml:space="preserve">Трябва да се създаде архитектурата на системата, заедно </w:t>
      </w:r>
      <w:r w:rsidR="00B5030C">
        <w:rPr>
          <w:lang w:val="bg-BG"/>
        </w:rPr>
        <w:t>с</w:t>
      </w:r>
      <w:r w:rsidRPr="00601AEA">
        <w:rPr>
          <w:lang w:val="bg-BG"/>
        </w:rPr>
        <w:t xml:space="preserve"> изискванията към </w:t>
      </w:r>
      <w:r>
        <w:rPr>
          <w:lang w:val="bg-BG"/>
        </w:rPr>
        <w:t>нея</w:t>
      </w:r>
      <w:r w:rsidRPr="00601AEA">
        <w:rPr>
          <w:lang w:val="bg-BG"/>
        </w:rPr>
        <w:t>;</w:t>
      </w:r>
    </w:p>
    <w:p w:rsidR="0098772E" w:rsidRPr="00203E50" w:rsidRDefault="0098772E" w:rsidP="00496A3B">
      <w:pPr>
        <w:pStyle w:val="Paragraph1"/>
        <w:numPr>
          <w:ilvl w:val="0"/>
          <w:numId w:val="6"/>
        </w:numPr>
        <w:ind w:left="1440"/>
        <w:rPr>
          <w:lang w:val="bg-BG"/>
        </w:rPr>
      </w:pPr>
      <w:r w:rsidRPr="00601AEA">
        <w:rPr>
          <w:lang w:val="bg-BG"/>
        </w:rPr>
        <w:t>Изграждане (</w:t>
      </w:r>
      <w:r w:rsidRPr="00203E50">
        <w:rPr>
          <w:lang w:val="bg-BG"/>
        </w:rPr>
        <w:t>Construction</w:t>
      </w:r>
      <w:r w:rsidRPr="00601AEA">
        <w:rPr>
          <w:lang w:val="bg-BG"/>
        </w:rPr>
        <w:t>)</w:t>
      </w:r>
      <w:r w:rsidRPr="00203E50">
        <w:rPr>
          <w:lang w:val="bg-BG"/>
        </w:rPr>
        <w:t xml:space="preserve"> — </w:t>
      </w:r>
      <w:r w:rsidRPr="00601AEA">
        <w:rPr>
          <w:lang w:val="bg-BG"/>
        </w:rPr>
        <w:t>Основната дейност е разработването на проектирания в предната фаза софтуер;</w:t>
      </w:r>
    </w:p>
    <w:p w:rsidR="0098772E" w:rsidRPr="00203E50" w:rsidRDefault="0098772E" w:rsidP="00496A3B">
      <w:pPr>
        <w:pStyle w:val="Paragraph1"/>
        <w:numPr>
          <w:ilvl w:val="0"/>
          <w:numId w:val="6"/>
        </w:numPr>
        <w:ind w:left="1440"/>
        <w:rPr>
          <w:lang w:val="bg-BG"/>
        </w:rPr>
      </w:pPr>
      <w:r w:rsidRPr="00601AEA">
        <w:rPr>
          <w:lang w:val="bg-BG"/>
        </w:rPr>
        <w:t>Предаване (</w:t>
      </w:r>
      <w:r w:rsidRPr="00203E50">
        <w:rPr>
          <w:lang w:val="bg-BG"/>
        </w:rPr>
        <w:t>Transition</w:t>
      </w:r>
      <w:r w:rsidRPr="00601AEA">
        <w:rPr>
          <w:lang w:val="bg-BG"/>
        </w:rPr>
        <w:t>)</w:t>
      </w:r>
      <w:r w:rsidRPr="00203E50">
        <w:rPr>
          <w:lang w:val="bg-BG"/>
        </w:rPr>
        <w:t xml:space="preserve"> — </w:t>
      </w:r>
      <w:r w:rsidRPr="00601AEA">
        <w:rPr>
          <w:lang w:val="bg-BG"/>
        </w:rPr>
        <w:t>Софтуерът трябва да бъде внедрен и предаден на клиентите по време на тази фаза</w:t>
      </w:r>
      <w:r w:rsidRPr="00203E50">
        <w:rPr>
          <w:lang w:val="bg-BG"/>
        </w:rPr>
        <w:t>.</w:t>
      </w:r>
    </w:p>
    <w:p w:rsidR="00E155B7" w:rsidRDefault="00E155B7" w:rsidP="00890010">
      <w:pPr>
        <w:pStyle w:val="Heading3"/>
        <w:jc w:val="both"/>
        <w:rPr>
          <w:lang w:val="bg-BG"/>
        </w:rPr>
      </w:pPr>
      <w:bookmarkStart w:id="54" w:name="_Toc336618755"/>
      <w:bookmarkStart w:id="55" w:name="_Toc383457808"/>
      <w:r>
        <w:rPr>
          <w:lang w:val="bg-BG"/>
        </w:rPr>
        <w:t>Цели на итерация</w:t>
      </w:r>
      <w:bookmarkEnd w:id="54"/>
      <w:bookmarkEnd w:id="55"/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I1</w:t>
      </w:r>
      <w:r>
        <w:rPr>
          <w:lang w:val="bg-BG"/>
        </w:rPr>
        <w:t xml:space="preserve"> – Планиране на системата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E1</w:t>
      </w:r>
      <w:r w:rsidR="002B0B06">
        <w:rPr>
          <w:lang w:val="bg-BG"/>
        </w:rPr>
        <w:t xml:space="preserve">- </w:t>
      </w:r>
      <w:r w:rsidR="00A73C41">
        <w:rPr>
          <w:lang w:val="bg-BG"/>
        </w:rPr>
        <w:t>Събиране на изисквания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E2</w:t>
      </w:r>
      <w:r w:rsidR="002B0B06">
        <w:rPr>
          <w:lang w:val="bg-BG"/>
        </w:rPr>
        <w:t xml:space="preserve"> –</w:t>
      </w:r>
      <w:r w:rsidR="00A73C41">
        <w:rPr>
          <w:lang w:val="bg-BG"/>
        </w:rPr>
        <w:t>А</w:t>
      </w:r>
      <w:r w:rsidR="002B0B06">
        <w:rPr>
          <w:lang w:val="bg-BG"/>
        </w:rPr>
        <w:t>рхитектура на системата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E3</w:t>
      </w:r>
      <w:r>
        <w:rPr>
          <w:lang w:val="bg-BG"/>
        </w:rPr>
        <w:t xml:space="preserve"> – Прототип на системата</w:t>
      </w:r>
      <w:r w:rsidR="007144D0">
        <w:rPr>
          <w:lang w:val="bg-BG"/>
        </w:rPr>
        <w:t xml:space="preserve"> и дизайн модел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C1</w:t>
      </w:r>
      <w:r w:rsidR="00200D41">
        <w:rPr>
          <w:lang w:val="bg-BG"/>
        </w:rPr>
        <w:t xml:space="preserve"> – Модули потребители, покупки и интерфейс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C2</w:t>
      </w:r>
      <w:r w:rsidR="00200D41">
        <w:rPr>
          <w:lang w:val="bg-BG"/>
        </w:rPr>
        <w:t xml:space="preserve"> – Модули сигурност, плащания</w:t>
      </w:r>
      <w:r w:rsidR="002C4CD3">
        <w:rPr>
          <w:lang w:val="bg-BG"/>
        </w:rPr>
        <w:t xml:space="preserve"> и</w:t>
      </w:r>
      <w:r w:rsidR="00200D41">
        <w:rPr>
          <w:lang w:val="bg-BG"/>
        </w:rPr>
        <w:t xml:space="preserve"> отчети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C3</w:t>
      </w:r>
      <w:r w:rsidR="00200D41">
        <w:rPr>
          <w:lang w:val="bg-BG"/>
        </w:rPr>
        <w:t xml:space="preserve"> – Модули за администриране</w:t>
      </w:r>
      <w:r w:rsidR="002C57FB">
        <w:rPr>
          <w:lang w:val="bg-BG"/>
        </w:rPr>
        <w:t>, оправяне на бъгове и тестване</w:t>
      </w:r>
    </w:p>
    <w:p w:rsidR="00D377EB" w:rsidRDefault="00D377EB" w:rsidP="00496A3B">
      <w:pPr>
        <w:pStyle w:val="ListParagraph"/>
        <w:numPr>
          <w:ilvl w:val="0"/>
          <w:numId w:val="7"/>
        </w:numPr>
        <w:jc w:val="both"/>
      </w:pPr>
      <w:r>
        <w:t>T1</w:t>
      </w:r>
      <w:r>
        <w:rPr>
          <w:lang w:val="bg-BG"/>
        </w:rPr>
        <w:t xml:space="preserve"> – Завършен продукт</w:t>
      </w:r>
    </w:p>
    <w:p w:rsidR="00D377EB" w:rsidRPr="00D377EB" w:rsidRDefault="00D377EB" w:rsidP="00890010">
      <w:pPr>
        <w:ind w:left="720"/>
        <w:jc w:val="both"/>
      </w:pPr>
    </w:p>
    <w:p w:rsidR="009A46C4" w:rsidRPr="00461CE0" w:rsidRDefault="005D612D" w:rsidP="00890010">
      <w:pPr>
        <w:ind w:left="720"/>
        <w:jc w:val="both"/>
        <w:rPr>
          <w:lang w:val="bg-BG"/>
        </w:rPr>
      </w:pPr>
      <w:r>
        <w:rPr>
          <w:lang w:val="bg-BG"/>
        </w:rPr>
        <w:t xml:space="preserve">Подробно описание </w:t>
      </w:r>
      <w:r w:rsidR="00461CE0">
        <w:rPr>
          <w:lang w:val="bg-BG"/>
        </w:rPr>
        <w:t>за</w:t>
      </w:r>
      <w:r>
        <w:rPr>
          <w:lang w:val="bg-BG"/>
        </w:rPr>
        <w:t xml:space="preserve"> всяка итерация може да се намери </w:t>
      </w:r>
      <w:r w:rsidR="00D377EB">
        <w:rPr>
          <w:lang w:val="bg-BG"/>
        </w:rPr>
        <w:t xml:space="preserve">в документа „График на проекта“ </w:t>
      </w:r>
      <w:r>
        <w:rPr>
          <w:lang w:val="bg-BG"/>
        </w:rPr>
        <w:t xml:space="preserve">както </w:t>
      </w:r>
      <w:r w:rsidR="00D377EB">
        <w:rPr>
          <w:lang w:val="bg-BG"/>
        </w:rPr>
        <w:t xml:space="preserve">и в </w:t>
      </w:r>
      <w:r>
        <w:rPr>
          <w:lang w:val="bg-BG"/>
        </w:rPr>
        <w:t>детайлните документи</w:t>
      </w:r>
      <w:r w:rsidR="00D377EB">
        <w:rPr>
          <w:lang w:val="bg-BG"/>
        </w:rPr>
        <w:t xml:space="preserve"> за всяка итерация.</w:t>
      </w:r>
    </w:p>
    <w:p w:rsidR="009A46C4" w:rsidRDefault="009A46C4" w:rsidP="00890010">
      <w:pPr>
        <w:pStyle w:val="Heading3"/>
        <w:jc w:val="both"/>
        <w:rPr>
          <w:lang w:val="bg-BG"/>
        </w:rPr>
      </w:pPr>
      <w:bookmarkStart w:id="56" w:name="_Toc336618756"/>
      <w:bookmarkStart w:id="57" w:name="_Toc383457809"/>
      <w:r>
        <w:rPr>
          <w:lang w:val="bg-BG"/>
        </w:rPr>
        <w:t>Издания</w:t>
      </w:r>
      <w:bookmarkEnd w:id="56"/>
      <w:bookmarkEnd w:id="57"/>
    </w:p>
    <w:p w:rsidR="002C055E" w:rsidRPr="002C055E" w:rsidRDefault="002C055E" w:rsidP="00890010">
      <w:pPr>
        <w:ind w:firstLine="720"/>
        <w:jc w:val="both"/>
        <w:rPr>
          <w:lang w:val="bg-BG"/>
        </w:rPr>
      </w:pPr>
      <w:r>
        <w:rPr>
          <w:lang w:val="bg-BG"/>
        </w:rPr>
        <w:t>Всяко издание е за края на съответната итерация.</w:t>
      </w:r>
    </w:p>
    <w:p w:rsidR="00DA395B" w:rsidRDefault="00C30575" w:rsidP="00496A3B">
      <w:pPr>
        <w:pStyle w:val="BodyText"/>
        <w:numPr>
          <w:ilvl w:val="0"/>
          <w:numId w:val="4"/>
        </w:numPr>
        <w:jc w:val="both"/>
        <w:rPr>
          <w:lang w:val="bg-BG"/>
        </w:rPr>
      </w:pPr>
      <w:r>
        <w:t xml:space="preserve">E3 - </w:t>
      </w:r>
      <w:r>
        <w:rPr>
          <w:lang w:val="bg-BG"/>
        </w:rPr>
        <w:t>Прототип на системата</w:t>
      </w:r>
    </w:p>
    <w:p w:rsidR="00C30575" w:rsidRDefault="00C30575" w:rsidP="00496A3B">
      <w:pPr>
        <w:pStyle w:val="BodyText"/>
        <w:numPr>
          <w:ilvl w:val="0"/>
          <w:numId w:val="4"/>
        </w:numPr>
        <w:jc w:val="both"/>
        <w:rPr>
          <w:lang w:val="bg-BG"/>
        </w:rPr>
      </w:pPr>
      <w:r>
        <w:t xml:space="preserve">C1 – </w:t>
      </w:r>
      <w:r>
        <w:rPr>
          <w:lang w:val="bg-BG"/>
        </w:rPr>
        <w:t>Демо на функционалността разработена в тази итерация</w:t>
      </w:r>
      <w:r w:rsidR="0022327D">
        <w:rPr>
          <w:lang w:val="bg-BG"/>
        </w:rPr>
        <w:t>(модул потребители, покупки и интерфейс).</w:t>
      </w:r>
    </w:p>
    <w:p w:rsidR="0022327D" w:rsidRDefault="0022327D" w:rsidP="00496A3B">
      <w:pPr>
        <w:pStyle w:val="BodyText"/>
        <w:numPr>
          <w:ilvl w:val="0"/>
          <w:numId w:val="4"/>
        </w:numPr>
        <w:jc w:val="both"/>
        <w:rPr>
          <w:lang w:val="bg-BG"/>
        </w:rPr>
      </w:pPr>
      <w:r>
        <w:t xml:space="preserve">C2 - </w:t>
      </w:r>
      <w:r>
        <w:rPr>
          <w:lang w:val="bg-BG"/>
        </w:rPr>
        <w:t>Демо на функционалността разработена в тази итерация(модул сигур</w:t>
      </w:r>
      <w:r w:rsidR="00276126">
        <w:rPr>
          <w:lang w:val="bg-BG"/>
        </w:rPr>
        <w:t>ност, плащания, отчети и склад)</w:t>
      </w:r>
      <w:r w:rsidR="00A00AA6">
        <w:rPr>
          <w:lang w:val="bg-BG"/>
        </w:rPr>
        <w:t>.</w:t>
      </w:r>
    </w:p>
    <w:p w:rsidR="0022327D" w:rsidRDefault="0022327D" w:rsidP="00496A3B">
      <w:pPr>
        <w:pStyle w:val="BodyText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С3 - Демо на функционалността разработена в тази итерация(</w:t>
      </w:r>
      <w:r w:rsidR="00586FA6">
        <w:rPr>
          <w:lang w:val="bg-BG"/>
        </w:rPr>
        <w:t>административни</w:t>
      </w:r>
      <w:r w:rsidR="002E0358">
        <w:rPr>
          <w:lang w:val="bg-BG"/>
        </w:rPr>
        <w:t>)</w:t>
      </w:r>
      <w:r>
        <w:rPr>
          <w:lang w:val="bg-BG"/>
        </w:rPr>
        <w:t xml:space="preserve"> и предоставяне на бета версия на системата</w:t>
      </w:r>
    </w:p>
    <w:p w:rsidR="009A46C4" w:rsidRDefault="0022327D" w:rsidP="00496A3B">
      <w:pPr>
        <w:pStyle w:val="BodyText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Т1 – Завършена система</w:t>
      </w:r>
    </w:p>
    <w:p w:rsidR="009736D0" w:rsidRDefault="009736D0" w:rsidP="00890010">
      <w:pPr>
        <w:pStyle w:val="BodyText"/>
        <w:jc w:val="both"/>
        <w:rPr>
          <w:lang w:val="bg-BG"/>
        </w:rPr>
      </w:pPr>
      <w:r>
        <w:rPr>
          <w:lang w:val="bg-BG"/>
        </w:rPr>
        <w:t xml:space="preserve">Освен горе упоменатите издания, възложителя има право да </w:t>
      </w:r>
      <w:r w:rsidR="00F466D0">
        <w:rPr>
          <w:lang w:val="bg-BG"/>
        </w:rPr>
        <w:t>изиска</w:t>
      </w:r>
      <w:r>
        <w:rPr>
          <w:lang w:val="bg-BG"/>
        </w:rPr>
        <w:t xml:space="preserve"> демонстрация</w:t>
      </w:r>
      <w:r w:rsidR="00F466D0">
        <w:rPr>
          <w:lang w:val="bg-BG"/>
        </w:rPr>
        <w:t xml:space="preserve"> по всяко време натекущата функционалност.</w:t>
      </w:r>
    </w:p>
    <w:p w:rsidR="00536FCC" w:rsidRDefault="00536FCC" w:rsidP="00890010">
      <w:pPr>
        <w:pStyle w:val="Heading3"/>
        <w:jc w:val="both"/>
      </w:pPr>
      <w:bookmarkStart w:id="58" w:name="_Toc383457810"/>
      <w:r>
        <w:rPr>
          <w:lang w:val="bg-BG"/>
        </w:rPr>
        <w:lastRenderedPageBreak/>
        <w:t>План за обучение</w:t>
      </w:r>
      <w:bookmarkEnd w:id="58"/>
    </w:p>
    <w:p w:rsidR="00536FCC" w:rsidRDefault="00DD5194" w:rsidP="00DD5194">
      <w:pPr>
        <w:ind w:left="720"/>
        <w:rPr>
          <w:lang w:val="bg-BG"/>
        </w:rPr>
      </w:pPr>
      <w:r>
        <w:rPr>
          <w:lang w:val="bg-BG"/>
        </w:rPr>
        <w:t>Планът за обучение включва:</w:t>
      </w:r>
    </w:p>
    <w:p w:rsidR="00DD5194" w:rsidRDefault="00DD5194" w:rsidP="00496A3B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След установя</w:t>
      </w:r>
      <w:r w:rsidR="00E13F3D">
        <w:rPr>
          <w:lang w:val="bg-BG"/>
        </w:rPr>
        <w:t>ване на използваните технологии,</w:t>
      </w:r>
      <w:r>
        <w:rPr>
          <w:lang w:val="bg-BG"/>
        </w:rPr>
        <w:t xml:space="preserve"> на всеки член от екипа</w:t>
      </w:r>
      <w:r w:rsidR="00E13F3D">
        <w:rPr>
          <w:lang w:val="bg-BG"/>
        </w:rPr>
        <w:t>,</w:t>
      </w:r>
      <w:r>
        <w:rPr>
          <w:lang w:val="bg-BG"/>
        </w:rPr>
        <w:t xml:space="preserve"> за който се прецени, че </w:t>
      </w:r>
      <w:r w:rsidR="00E13F3D">
        <w:rPr>
          <w:lang w:val="bg-BG"/>
        </w:rPr>
        <w:t>е</w:t>
      </w:r>
      <w:r>
        <w:rPr>
          <w:lang w:val="bg-BG"/>
        </w:rPr>
        <w:t xml:space="preserve"> нужно</w:t>
      </w:r>
      <w:r w:rsidR="007C4007">
        <w:rPr>
          <w:lang w:val="bg-BG"/>
        </w:rPr>
        <w:t xml:space="preserve"> ще бъде проведен курс</w:t>
      </w:r>
      <w:r w:rsidR="00E13F3D">
        <w:rPr>
          <w:lang w:val="bg-BG"/>
        </w:rPr>
        <w:t>.</w:t>
      </w:r>
    </w:p>
    <w:p w:rsidR="00DD5194" w:rsidRDefault="007C4007" w:rsidP="00496A3B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>Курсовете ще бъдат</w:t>
      </w:r>
      <w:r w:rsidR="00DD5194">
        <w:rPr>
          <w:lang w:val="bg-BG"/>
        </w:rPr>
        <w:t xml:space="preserve"> кратки</w:t>
      </w:r>
      <w:r w:rsidR="00E13F3D">
        <w:rPr>
          <w:lang w:val="bg-BG"/>
        </w:rPr>
        <w:t>,</w:t>
      </w:r>
      <w:r w:rsidR="00DD5194">
        <w:rPr>
          <w:lang w:val="bg-BG"/>
        </w:rPr>
        <w:t xml:space="preserve"> но подробни </w:t>
      </w:r>
      <w:r>
        <w:rPr>
          <w:lang w:val="bg-BG"/>
        </w:rPr>
        <w:t>и ще се провеждат</w:t>
      </w:r>
      <w:r w:rsidR="00DD5194">
        <w:rPr>
          <w:lang w:val="bg-BG"/>
        </w:rPr>
        <w:t xml:space="preserve"> от</w:t>
      </w:r>
      <w:r w:rsidR="0065598F">
        <w:rPr>
          <w:lang w:val="bg-BG"/>
        </w:rPr>
        <w:t xml:space="preserve"> членове на екипа, които са по-опитни</w:t>
      </w:r>
      <w:r>
        <w:rPr>
          <w:lang w:val="bg-BG"/>
        </w:rPr>
        <w:t xml:space="preserve"> в съответната технология</w:t>
      </w:r>
      <w:r w:rsidR="00E13F3D">
        <w:rPr>
          <w:lang w:val="bg-BG"/>
        </w:rPr>
        <w:t>.</w:t>
      </w:r>
    </w:p>
    <w:p w:rsidR="00000000" w:rsidRDefault="003B5BD9">
      <w:pPr>
        <w:ind w:left="720"/>
        <w:jc w:val="both"/>
        <w:rPr>
          <w:lang w:val="bg-BG"/>
        </w:rPr>
      </w:pPr>
      <w:r>
        <w:rPr>
          <w:lang w:val="bg-BG"/>
        </w:rPr>
        <w:t>По време на разработката ще бъдат съставени упътвания за потребители и администратори.</w:t>
      </w:r>
    </w:p>
    <w:p w:rsidR="00536FCC" w:rsidRDefault="00536FCC" w:rsidP="00536FCC">
      <w:pPr>
        <w:pStyle w:val="Heading3"/>
        <w:rPr>
          <w:lang w:val="bg-BG"/>
        </w:rPr>
      </w:pPr>
      <w:bookmarkStart w:id="59" w:name="_Toc336618759"/>
      <w:bookmarkStart w:id="60" w:name="_Toc383457811"/>
      <w:r>
        <w:rPr>
          <w:lang w:val="bg-BG"/>
        </w:rPr>
        <w:t>Бюджет</w:t>
      </w:r>
      <w:bookmarkEnd w:id="59"/>
      <w:bookmarkEnd w:id="60"/>
    </w:p>
    <w:p w:rsidR="00000000" w:rsidRDefault="002C399D">
      <w:pPr>
        <w:ind w:left="720"/>
        <w:jc w:val="both"/>
        <w:rPr>
          <w:lang w:val="bg-BG"/>
        </w:rPr>
      </w:pPr>
      <w:r w:rsidRPr="0064025A">
        <w:rPr>
          <w:lang w:val="bg-BG"/>
        </w:rPr>
        <w:t>Подходът за разработка</w:t>
      </w:r>
      <w:r>
        <w:rPr>
          <w:lang w:val="bg-BG"/>
        </w:rPr>
        <w:t xml:space="preserve"> ще</w:t>
      </w:r>
      <w:r w:rsidRPr="0064025A">
        <w:rPr>
          <w:lang w:val="bg-BG"/>
        </w:rPr>
        <w:t xml:space="preserve"> е с използване на продукти с отворен код, затова няма да е необходимо никакво закупуване на софтуер. Машини за разработка ще бъдат предоставени от РУ.</w:t>
      </w:r>
    </w:p>
    <w:p w:rsidR="00420DB7" w:rsidRPr="003463BD" w:rsidRDefault="001E51AB" w:rsidP="00890010">
      <w:pPr>
        <w:pStyle w:val="Paragraph1"/>
        <w:ind w:left="720"/>
        <w:rPr>
          <w:lang w:val="bg-BG"/>
        </w:rPr>
      </w:pPr>
      <w:r w:rsidRPr="00601AEA">
        <w:rPr>
          <w:lang w:val="bg-BG"/>
        </w:rPr>
        <w:t xml:space="preserve">Проектът се реазлизира като част от дисциплината "Практикум </w:t>
      </w:r>
      <w:r>
        <w:rPr>
          <w:lang w:val="bg-BG"/>
        </w:rPr>
        <w:t>1</w:t>
      </w:r>
      <w:r w:rsidRPr="00601AEA">
        <w:rPr>
          <w:lang w:val="bg-BG"/>
        </w:rPr>
        <w:t xml:space="preserve">" от специалността </w:t>
      </w:r>
      <w:r w:rsidRPr="00FC6C14">
        <w:rPr>
          <w:lang w:val="bg-BG"/>
        </w:rPr>
        <w:t>"Софтуерно инженерство"</w:t>
      </w:r>
      <w:r w:rsidRPr="003463BD">
        <w:rPr>
          <w:lang w:val="bg-BG"/>
        </w:rPr>
        <w:t xml:space="preserve">. </w:t>
      </w:r>
      <w:r>
        <w:rPr>
          <w:lang w:val="bg-BG"/>
        </w:rPr>
        <w:t>Изпълнителя (екипът)</w:t>
      </w:r>
      <w:r w:rsidRPr="003463BD">
        <w:rPr>
          <w:lang w:val="bg-BG"/>
        </w:rPr>
        <w:t xml:space="preserve"> не получава никакво заплащане. </w:t>
      </w:r>
      <w:r w:rsidR="002C399D">
        <w:rPr>
          <w:lang w:val="bg-BG"/>
        </w:rPr>
        <w:t>Поради това е съставен бюджет с учебна цел.</w:t>
      </w:r>
    </w:p>
    <w:p w:rsidR="00420DB7" w:rsidRPr="0072705E" w:rsidRDefault="0073772D" w:rsidP="00890010">
      <w:pPr>
        <w:pStyle w:val="BodyText"/>
        <w:jc w:val="both"/>
        <w:rPr>
          <w:lang w:val="bg-BG"/>
        </w:rPr>
      </w:pPr>
      <w:r w:rsidRPr="0072705E">
        <w:rPr>
          <w:lang w:val="bg-BG"/>
        </w:rPr>
        <w:t>Бюджет</w:t>
      </w:r>
      <w:r>
        <w:rPr>
          <w:lang w:val="bg-BG"/>
        </w:rPr>
        <w:t>ът</w:t>
      </w:r>
      <w:r w:rsidR="00536FCC" w:rsidRPr="0072705E">
        <w:rPr>
          <w:lang w:val="bg-BG"/>
        </w:rPr>
        <w:t xml:space="preserve">е </w:t>
      </w:r>
      <w:r w:rsidR="00CD5641">
        <w:rPr>
          <w:lang w:val="bg-BG"/>
        </w:rPr>
        <w:t xml:space="preserve">подробно </w:t>
      </w:r>
      <w:r w:rsidR="00536FCC" w:rsidRPr="0072705E">
        <w:rPr>
          <w:lang w:val="bg-BG"/>
        </w:rPr>
        <w:t xml:space="preserve">описан в документа </w:t>
      </w:r>
      <w:r w:rsidR="0072705E" w:rsidRPr="0072705E">
        <w:t>“</w:t>
      </w:r>
      <w:r w:rsidR="0072705E" w:rsidRPr="0072705E">
        <w:rPr>
          <w:lang w:val="bg-BG"/>
        </w:rPr>
        <w:t>Бюджет</w:t>
      </w:r>
      <w:r w:rsidR="0072705E" w:rsidRPr="0072705E">
        <w:t>”</w:t>
      </w:r>
      <w:r w:rsidR="0072705E" w:rsidRPr="0072705E">
        <w:rPr>
          <w:lang w:val="bg-BG"/>
        </w:rPr>
        <w:t>.</w:t>
      </w:r>
    </w:p>
    <w:p w:rsidR="00F20C17" w:rsidRDefault="00F20C17" w:rsidP="00F20C17">
      <w:pPr>
        <w:pStyle w:val="Heading3"/>
        <w:rPr>
          <w:lang w:val="bg-BG"/>
        </w:rPr>
      </w:pPr>
      <w:bookmarkStart w:id="61" w:name="_Toc336618757"/>
      <w:bookmarkStart w:id="62" w:name="_Toc383457812"/>
      <w:bookmarkStart w:id="63" w:name="_Toc336618760"/>
      <w:r>
        <w:rPr>
          <w:lang w:val="bg-BG"/>
        </w:rPr>
        <w:t>График на проекта</w:t>
      </w:r>
      <w:bookmarkEnd w:id="61"/>
      <w:bookmarkEnd w:id="62"/>
    </w:p>
    <w:p w:rsidR="00F20C17" w:rsidRPr="008A4011" w:rsidRDefault="00F20C17" w:rsidP="00F20C17">
      <w:pPr>
        <w:ind w:left="720"/>
        <w:rPr>
          <w:lang w:val="bg-BG"/>
        </w:rPr>
      </w:pPr>
      <w:bookmarkStart w:id="64" w:name="OLE_LINK30"/>
      <w:bookmarkStart w:id="65" w:name="OLE_LINK31"/>
      <w:r>
        <w:rPr>
          <w:lang w:val="bg-BG"/>
        </w:rPr>
        <w:t xml:space="preserve">Графика на проекта </w:t>
      </w:r>
      <w:r w:rsidR="00B93CAB">
        <w:rPr>
          <w:lang w:val="bg-BG"/>
        </w:rPr>
        <w:t>е описан в документа „График на проекта“</w:t>
      </w:r>
      <w:r w:rsidR="000A0241">
        <w:rPr>
          <w:lang w:val="bg-BG"/>
        </w:rPr>
        <w:t xml:space="preserve">, който е съставен чрез </w:t>
      </w:r>
      <w:r w:rsidR="000A0241">
        <w:t>MS Project</w:t>
      </w:r>
      <w:r w:rsidR="000A0241">
        <w:rPr>
          <w:lang w:val="bg-BG"/>
        </w:rPr>
        <w:t>.</w:t>
      </w:r>
      <w:bookmarkEnd w:id="64"/>
      <w:bookmarkEnd w:id="65"/>
    </w:p>
    <w:p w:rsidR="00E16055" w:rsidRDefault="00E16055" w:rsidP="00E16055">
      <w:pPr>
        <w:pStyle w:val="Heading2"/>
        <w:rPr>
          <w:lang w:val="bg-BG"/>
        </w:rPr>
      </w:pPr>
      <w:bookmarkStart w:id="66" w:name="_Toc383457813"/>
      <w:r>
        <w:rPr>
          <w:lang w:val="bg-BG"/>
        </w:rPr>
        <w:t>Планове за итерации</w:t>
      </w:r>
      <w:bookmarkEnd w:id="63"/>
      <w:bookmarkEnd w:id="66"/>
    </w:p>
    <w:p w:rsidR="00000000" w:rsidRDefault="004F6788">
      <w:pPr>
        <w:ind w:left="720"/>
        <w:rPr>
          <w:lang w:val="bg-BG"/>
        </w:rPr>
      </w:pPr>
      <w:r>
        <w:rPr>
          <w:lang w:val="bg-BG"/>
        </w:rPr>
        <w:t xml:space="preserve">Всяка итерация е </w:t>
      </w:r>
      <w:r w:rsidR="002220A9" w:rsidRPr="002220A9">
        <w:rPr>
          <w:lang w:val="bg-BG"/>
        </w:rPr>
        <w:t>описан</w:t>
      </w:r>
      <w:r>
        <w:rPr>
          <w:lang w:val="bg-BG"/>
        </w:rPr>
        <w:t>а</w:t>
      </w:r>
      <w:r w:rsidR="002220A9" w:rsidRPr="002220A9">
        <w:rPr>
          <w:lang w:val="bg-BG"/>
        </w:rPr>
        <w:t xml:space="preserve"> в документа „График на проекта“.</w:t>
      </w:r>
    </w:p>
    <w:p w:rsidR="00A65DF7" w:rsidRDefault="00A65DF7" w:rsidP="00492C4F">
      <w:pPr>
        <w:pStyle w:val="Heading2"/>
        <w:jc w:val="both"/>
      </w:pPr>
      <w:bookmarkStart w:id="67" w:name="_Toc379701218"/>
      <w:bookmarkStart w:id="68" w:name="_Toc383457814"/>
      <w:bookmarkStart w:id="69" w:name="_Toc379701219"/>
      <w:bookmarkStart w:id="70" w:name="_Toc383457815"/>
      <w:bookmarkStart w:id="71" w:name="_Toc379701220"/>
      <w:bookmarkStart w:id="72" w:name="_Toc383457816"/>
      <w:bookmarkStart w:id="73" w:name="_Toc379701221"/>
      <w:bookmarkStart w:id="74" w:name="_Toc383457817"/>
      <w:bookmarkStart w:id="75" w:name="_Toc379701222"/>
      <w:bookmarkStart w:id="76" w:name="_Toc383457818"/>
      <w:bookmarkStart w:id="77" w:name="_Toc379701223"/>
      <w:bookmarkStart w:id="78" w:name="_Toc383457819"/>
      <w:bookmarkStart w:id="79" w:name="_Toc336618761"/>
      <w:bookmarkStart w:id="80" w:name="_Toc383457820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lang w:val="bg-BG"/>
        </w:rPr>
        <w:t>Мониторинг и контролиране на проекта</w:t>
      </w:r>
      <w:bookmarkEnd w:id="79"/>
      <w:bookmarkEnd w:id="80"/>
    </w:p>
    <w:p w:rsidR="00A65DF7" w:rsidRDefault="00A65DF7" w:rsidP="00492C4F">
      <w:pPr>
        <w:pStyle w:val="Heading3"/>
        <w:jc w:val="both"/>
      </w:pPr>
      <w:bookmarkStart w:id="81" w:name="_Toc336618763"/>
      <w:bookmarkStart w:id="82" w:name="_Toc383457821"/>
      <w:r>
        <w:rPr>
          <w:lang w:val="bg-BG"/>
        </w:rPr>
        <w:t>План за контролиране на графика</w:t>
      </w:r>
      <w:bookmarkEnd w:id="81"/>
      <w:bookmarkEnd w:id="82"/>
    </w:p>
    <w:p w:rsidR="00A65DF7" w:rsidRDefault="00A65DF7" w:rsidP="00492C4F">
      <w:pPr>
        <w:ind w:left="720"/>
        <w:jc w:val="both"/>
        <w:rPr>
          <w:lang w:val="bg-BG"/>
        </w:rPr>
      </w:pPr>
      <w:r>
        <w:rPr>
          <w:lang w:val="bg-BG"/>
        </w:rPr>
        <w:t xml:space="preserve">Всяка стъпка от проекта ще бъде описана като една или повече задачи в предоставената система </w:t>
      </w:r>
      <w:r w:rsidR="00294A99">
        <w:t>JIRA</w:t>
      </w:r>
      <w:r>
        <w:rPr>
          <w:lang w:val="bg-BG"/>
        </w:rPr>
        <w:t>от РУ „Ангел Кънчев“</w:t>
      </w:r>
      <w:r w:rsidR="00294A99">
        <w:t>.</w:t>
      </w:r>
      <w:r w:rsidR="00C9669D">
        <w:rPr>
          <w:lang w:val="bg-BG"/>
        </w:rPr>
        <w:t xml:space="preserve"> Системата позволява създаване на раз</w:t>
      </w:r>
      <w:r w:rsidR="008B0051">
        <w:rPr>
          <w:lang w:val="bg-BG"/>
        </w:rPr>
        <w:t>л</w:t>
      </w:r>
      <w:r w:rsidR="00C9669D">
        <w:rPr>
          <w:lang w:val="bg-BG"/>
        </w:rPr>
        <w:t>ични по тип задачи, в които се описва колко време е отделено за тях и какво е свършено за това време. Притежава функционалност за следене на прогреса и генериране на отчети по всяко време.</w:t>
      </w:r>
    </w:p>
    <w:p w:rsidR="00EB5B66" w:rsidRDefault="00C9669D" w:rsidP="00492C4F">
      <w:pPr>
        <w:ind w:left="720"/>
        <w:jc w:val="both"/>
        <w:rPr>
          <w:lang w:val="bg-BG"/>
        </w:rPr>
      </w:pPr>
      <w:r>
        <w:rPr>
          <w:lang w:val="bg-BG"/>
        </w:rPr>
        <w:t>Благодарение на това е възможно бързо и ефикасно вземане на решения свързани</w:t>
      </w:r>
      <w:r w:rsidR="000461EA">
        <w:rPr>
          <w:lang w:val="bg-BG"/>
        </w:rPr>
        <w:t xml:space="preserve"> скоригиране на</w:t>
      </w:r>
      <w:r>
        <w:rPr>
          <w:lang w:val="bg-BG"/>
        </w:rPr>
        <w:t xml:space="preserve"> графика на проекта.</w:t>
      </w:r>
    </w:p>
    <w:p w:rsidR="005260C3" w:rsidRDefault="005260C3" w:rsidP="002279FE">
      <w:pPr>
        <w:pStyle w:val="Heading3"/>
      </w:pPr>
      <w:bookmarkStart w:id="83" w:name="_Toc336618765"/>
      <w:bookmarkStart w:id="84" w:name="_Toc383457822"/>
      <w:bookmarkStart w:id="85" w:name="OLE_LINK17"/>
      <w:r>
        <w:rPr>
          <w:lang w:val="bg-BG"/>
        </w:rPr>
        <w:t xml:space="preserve">План за </w:t>
      </w:r>
      <w:r w:rsidR="002279FE" w:rsidRPr="002279FE">
        <w:rPr>
          <w:lang w:val="bg-BG"/>
        </w:rPr>
        <w:t xml:space="preserve">управление </w:t>
      </w:r>
      <w:r>
        <w:rPr>
          <w:lang w:val="bg-BG"/>
        </w:rPr>
        <w:t>на качеството</w:t>
      </w:r>
      <w:bookmarkEnd w:id="83"/>
      <w:bookmarkEnd w:id="84"/>
    </w:p>
    <w:p w:rsidR="005260C3" w:rsidRPr="002A00B1" w:rsidRDefault="005260C3" w:rsidP="00492C4F">
      <w:pPr>
        <w:ind w:left="720"/>
        <w:jc w:val="both"/>
        <w:rPr>
          <w:lang w:val="bg-BG"/>
        </w:rPr>
      </w:pPr>
      <w:r>
        <w:rPr>
          <w:lang w:val="bg-BG"/>
        </w:rPr>
        <w:t xml:space="preserve">Планът за </w:t>
      </w:r>
      <w:r w:rsidR="002279FE"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="002A00B1" w:rsidRPr="002A00B1">
        <w:rPr>
          <w:lang w:val="bg-BG"/>
        </w:rPr>
        <w:t>„</w:t>
      </w:r>
      <w:r w:rsidR="002A00B1">
        <w:rPr>
          <w:lang w:val="bg-BG"/>
        </w:rPr>
        <w:t>План за управление на качеството</w:t>
      </w:r>
      <w:r w:rsidR="002A00B1" w:rsidRPr="002A00B1">
        <w:rPr>
          <w:lang w:val="bg-BG"/>
        </w:rPr>
        <w:t>“</w:t>
      </w:r>
      <w:r w:rsidR="006F14EE">
        <w:rPr>
          <w:lang w:val="bg-BG"/>
        </w:rPr>
        <w:t>.</w:t>
      </w:r>
    </w:p>
    <w:p w:rsidR="003F5BB1" w:rsidRDefault="003F5BB1" w:rsidP="00492C4F">
      <w:pPr>
        <w:pStyle w:val="Heading3"/>
        <w:jc w:val="both"/>
        <w:rPr>
          <w:lang w:val="bg-BG"/>
        </w:rPr>
      </w:pPr>
      <w:bookmarkStart w:id="86" w:name="_Toc336618768"/>
      <w:bookmarkStart w:id="87" w:name="_Toc383457823"/>
      <w:r>
        <w:rPr>
          <w:lang w:val="bg-BG"/>
        </w:rPr>
        <w:t>План за управление на риска</w:t>
      </w:r>
      <w:bookmarkEnd w:id="86"/>
      <w:bookmarkEnd w:id="87"/>
    </w:p>
    <w:p w:rsidR="005260C3" w:rsidRPr="000461EA" w:rsidRDefault="003F5BB1" w:rsidP="00492C4F">
      <w:pPr>
        <w:ind w:left="720"/>
        <w:jc w:val="both"/>
        <w:rPr>
          <w:lang w:val="bg-BG"/>
        </w:rPr>
      </w:pPr>
      <w:r>
        <w:rPr>
          <w:lang w:val="bg-BG"/>
        </w:rPr>
        <w:t xml:space="preserve">Планът за управление на рисковете е описан в </w:t>
      </w:r>
      <w:r w:rsidRPr="000461EA">
        <w:rPr>
          <w:lang w:val="bg-BG"/>
        </w:rPr>
        <w:t xml:space="preserve">документа </w:t>
      </w:r>
      <w:r w:rsidR="00454081" w:rsidRPr="000461EA">
        <w:rPr>
          <w:lang w:val="bg-BG"/>
        </w:rPr>
        <w:t>“Рискове”</w:t>
      </w:r>
    </w:p>
    <w:p w:rsidR="00F36885" w:rsidRDefault="002429F7" w:rsidP="00492C4F">
      <w:pPr>
        <w:pStyle w:val="Heading2"/>
        <w:jc w:val="both"/>
        <w:rPr>
          <w:lang w:val="bg-BG"/>
        </w:rPr>
      </w:pPr>
      <w:bookmarkStart w:id="88" w:name="_Toc383457824"/>
      <w:r w:rsidRPr="000461EA">
        <w:rPr>
          <w:lang w:val="bg-BG"/>
        </w:rPr>
        <w:t>План за отчитане</w:t>
      </w:r>
      <w:bookmarkEnd w:id="88"/>
    </w:p>
    <w:p w:rsidR="00DF05BC" w:rsidRPr="00DF05BC" w:rsidRDefault="00DF05BC" w:rsidP="00492C4F">
      <w:pPr>
        <w:pStyle w:val="Heading3"/>
        <w:jc w:val="both"/>
        <w:rPr>
          <w:lang w:val="bg-BG"/>
        </w:rPr>
      </w:pPr>
      <w:bookmarkStart w:id="89" w:name="_Toc383457825"/>
      <w:r>
        <w:rPr>
          <w:lang w:val="bg-BG"/>
        </w:rPr>
        <w:t>Таблица на отчетите</w:t>
      </w:r>
      <w:bookmarkEnd w:id="89"/>
    </w:p>
    <w:p w:rsidR="00673E53" w:rsidRDefault="00673E53" w:rsidP="00492C4F">
      <w:pPr>
        <w:ind w:left="720"/>
        <w:jc w:val="both"/>
        <w:rPr>
          <w:lang w:val="bg-BG"/>
        </w:rPr>
      </w:pPr>
      <w:r w:rsidRPr="008F5942">
        <w:rPr>
          <w:lang w:val="bg-BG"/>
        </w:rPr>
        <w:t xml:space="preserve">На таблицата по-долу е представен списък на отчетните резултати, които </w:t>
      </w:r>
      <w:r w:rsidR="00281F14">
        <w:rPr>
          <w:lang w:val="bg-BG"/>
        </w:rPr>
        <w:t>са предвидени</w:t>
      </w:r>
      <w:r w:rsidRPr="008F5942">
        <w:rPr>
          <w:lang w:val="bg-BG"/>
        </w:rPr>
        <w:t xml:space="preserve"> да </w:t>
      </w:r>
      <w:r w:rsidR="00281F14">
        <w:rPr>
          <w:lang w:val="bg-BG"/>
        </w:rPr>
        <w:t>бъдат предавани</w:t>
      </w:r>
      <w:r w:rsidRPr="008F5942">
        <w:rPr>
          <w:lang w:val="bg-BG"/>
        </w:rPr>
        <w:t xml:space="preserve"> по проекта и какво е очакваното им състояние в края на всяка итерация.</w:t>
      </w:r>
      <w:r w:rsidR="00281F14">
        <w:rPr>
          <w:lang w:val="bg-BG"/>
        </w:rPr>
        <w:t xml:space="preserve"> За всеки </w:t>
      </w:r>
      <w:r w:rsidR="00CC16D0">
        <w:rPr>
          <w:lang w:val="bg-BG"/>
        </w:rPr>
        <w:t>документ е посочен отговорник.</w:t>
      </w:r>
    </w:p>
    <w:p w:rsidR="00D96045" w:rsidRDefault="00D96045" w:rsidP="00492C4F">
      <w:pPr>
        <w:ind w:left="720"/>
        <w:jc w:val="both"/>
        <w:rPr>
          <w:lang w:val="bg-BG"/>
        </w:rPr>
      </w:pPr>
    </w:p>
    <w:bookmarkEnd w:id="85"/>
    <w:tbl>
      <w:tblPr>
        <w:tblW w:w="759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2992"/>
        <w:gridCol w:w="272"/>
        <w:gridCol w:w="350"/>
        <w:gridCol w:w="350"/>
        <w:gridCol w:w="360"/>
        <w:gridCol w:w="361"/>
        <w:gridCol w:w="361"/>
        <w:gridCol w:w="361"/>
        <w:gridCol w:w="344"/>
        <w:gridCol w:w="1482"/>
      </w:tblGrid>
      <w:tr w:rsidR="00D96045" w:rsidRPr="00D96045" w:rsidTr="00DA7A65">
        <w:trPr>
          <w:trHeight w:val="300"/>
          <w:tblHeader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 Наименование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I1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E2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T1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D9EEB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Отговорник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Лиляна Маринова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Списък на рисковете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Детайлен план за итерация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Речник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Визия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Симеон Илиев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Бизнес модел*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Модел на потребителските случаи*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Лиляна Маринова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Спецификация на допълнителните изисквания*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r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F5055" w:rsidRDefault="00DF5055" w:rsidP="00D96045">
            <w:pPr>
              <w:rPr>
                <w:rFonts w:ascii="Arial" w:hAnsi="Arial" w:cs="Arial"/>
                <w:b/>
                <w:bCs/>
                <w:color w:val="000000"/>
                <w:lang w:eastAsia="bg-BG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Лиляна Маринова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Конвенции за писане на код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Инструменти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Модел на данните*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Лиляна Маринова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Модел на инфраструктурата*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Дизайн модел*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Симеон Илиев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Софтуерна архитектура*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Симеон Илиев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Модел на имплементацията*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Прототипи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Завършена система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Михаил Радков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Главен план за тестване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Тестов модел*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Резултати от тестовете*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План за внедряване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Материали за инсталиране, администриране, поддръжка*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Симеон Илиев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План за обучение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Малвина Макариева</w:t>
            </w:r>
          </w:p>
        </w:tc>
      </w:tr>
      <w:tr w:rsidR="00D96045" w:rsidRPr="00D96045" w:rsidTr="00DA7A65">
        <w:trPr>
          <w:trHeight w:val="300"/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sz w:val="24"/>
                <w:szCs w:val="24"/>
                <w:lang w:val="bg-BG" w:eastAsia="bg-BG"/>
              </w:rPr>
            </w:pPr>
            <w:r w:rsidRPr="00D96045">
              <w:rPr>
                <w:sz w:val="24"/>
                <w:szCs w:val="24"/>
                <w:lang w:val="bg-BG" w:eastAsia="bg-BG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Материали за обучение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96045" w:rsidRPr="00D96045" w:rsidRDefault="00D96045" w:rsidP="00D96045">
            <w:pPr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D96045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Лиляна Маринова</w:t>
            </w:r>
          </w:p>
        </w:tc>
      </w:tr>
    </w:tbl>
    <w:p w:rsidR="00673E53" w:rsidRPr="005E01A9" w:rsidRDefault="00673E53" w:rsidP="00673E53">
      <w:pPr>
        <w:rPr>
          <w:lang w:val="ru-RU"/>
        </w:rPr>
      </w:pPr>
    </w:p>
    <w:p w:rsidR="00673E53" w:rsidRPr="008F5942" w:rsidRDefault="00DF05BC" w:rsidP="00DF05BC">
      <w:pPr>
        <w:pStyle w:val="Heading3"/>
      </w:pPr>
      <w:bookmarkStart w:id="90" w:name="_Toc383457826"/>
      <w:r>
        <w:rPr>
          <w:lang w:val="bg-BG"/>
        </w:rPr>
        <w:t>Легенда</w:t>
      </w:r>
      <w:r w:rsidR="0080141E">
        <w:rPr>
          <w:lang w:val="bg-BG"/>
        </w:rPr>
        <w:t xml:space="preserve"> на таблицата с отчети</w:t>
      </w:r>
      <w:bookmarkEnd w:id="90"/>
    </w:p>
    <w:p w:rsidR="00673E53" w:rsidRPr="000F3105" w:rsidDel="00147BC3" w:rsidRDefault="00673E53" w:rsidP="00673E53">
      <w:pPr>
        <w:ind w:left="720"/>
        <w:rPr>
          <w:del w:id="91" w:author="Admin" w:date="2014-03-24T22:02:00Z"/>
          <w:sz w:val="22"/>
          <w:lang w:val="bg-BG"/>
        </w:rPr>
      </w:pPr>
      <w:bookmarkStart w:id="92" w:name="OLE_LINK18"/>
      <w:bookmarkStart w:id="93" w:name="OLE_LINK19"/>
      <w:r w:rsidRPr="000F3105">
        <w:rPr>
          <w:sz w:val="22"/>
          <w:lang w:val="bg-BG"/>
        </w:rPr>
        <w:t>За обозначаване на статуса на отчетните резултати през отделните итерации на проекта са използвани следните символи</w:t>
      </w:r>
      <w:del w:id="94" w:author="Admin" w:date="2014-03-24T22:02:00Z">
        <w:r w:rsidRPr="000F3105" w:rsidDel="00147BC3">
          <w:rPr>
            <w:sz w:val="22"/>
            <w:lang w:val="bg-BG"/>
          </w:rPr>
          <w:delText>:</w:delText>
        </w:r>
      </w:del>
    </w:p>
    <w:bookmarkEnd w:id="92"/>
    <w:bookmarkEnd w:id="93"/>
    <w:p w:rsidR="00673E53" w:rsidRDefault="00673E53" w:rsidP="00147BC3">
      <w:pPr>
        <w:ind w:left="720"/>
        <w:rPr>
          <w:lang w:val="bg-BG"/>
        </w:rPr>
      </w:pPr>
    </w:p>
    <w:tbl>
      <w:tblPr>
        <w:tblW w:w="5665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271"/>
        <w:gridCol w:w="4394"/>
      </w:tblGrid>
      <w:tr w:rsidR="00673E53" w:rsidRPr="00996FE3" w:rsidTr="00F826A4">
        <w:trPr>
          <w:trHeight w:val="322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bookmarkStart w:id="95" w:name="OLE_LINK20"/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Код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Описание</w:t>
            </w:r>
          </w:p>
        </w:tc>
      </w:tr>
      <w:tr w:rsidR="00673E53" w:rsidRPr="00996FE3" w:rsidTr="00F826A4">
        <w:trPr>
          <w:trHeight w:val="322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e (evolved)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673E53" w:rsidRPr="00996FE3" w:rsidTr="00F826A4">
        <w:trPr>
          <w:trHeight w:val="322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s (stable)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Приет (утвърден)</w:t>
            </w:r>
          </w:p>
        </w:tc>
      </w:tr>
      <w:tr w:rsidR="00673E53" w:rsidRPr="00996FE3" w:rsidTr="00F826A4">
        <w:trPr>
          <w:trHeight w:val="322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r (revised)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F826A4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673E53" w:rsidRPr="00996FE3" w:rsidTr="00F826A4">
        <w:trPr>
          <w:trHeight w:val="322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c (completed)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73E53" w:rsidRPr="00F826A4" w:rsidRDefault="00673E53" w:rsidP="00AA5BDB">
            <w:pPr>
              <w:widowControl/>
              <w:spacing w:line="240" w:lineRule="auto"/>
              <w:rPr>
                <w:rFonts w:ascii="Calibri" w:hAnsi="Calibri"/>
                <w:color w:val="000000"/>
                <w:szCs w:val="22"/>
                <w:lang w:val="bg-BG" w:eastAsia="bg-BG"/>
              </w:rPr>
            </w:pPr>
            <w:r w:rsidRPr="00F826A4">
              <w:rPr>
                <w:rFonts w:ascii="Calibri" w:hAnsi="Calibri"/>
                <w:color w:val="000000"/>
                <w:szCs w:val="22"/>
                <w:lang w:val="bg-BG" w:eastAsia="bg-BG"/>
              </w:rPr>
              <w:t>Завършен (замразен)</w:t>
            </w:r>
          </w:p>
        </w:tc>
      </w:tr>
    </w:tbl>
    <w:p w:rsidR="00766A98" w:rsidRDefault="00766A98" w:rsidP="00766A98">
      <w:pPr>
        <w:rPr>
          <w:lang w:val="bg-BG"/>
        </w:rPr>
      </w:pPr>
    </w:p>
    <w:p w:rsidR="00766A98" w:rsidRDefault="00766A98" w:rsidP="0080141E">
      <w:pPr>
        <w:pStyle w:val="Heading3"/>
        <w:rPr>
          <w:lang w:val="bg-BG"/>
        </w:rPr>
      </w:pPr>
      <w:bookmarkStart w:id="96" w:name="_Toc383457827"/>
      <w:r>
        <w:rPr>
          <w:lang w:val="bg-BG"/>
        </w:rPr>
        <w:t>Описание на отчетните документи</w:t>
      </w:r>
      <w:bookmarkEnd w:id="96"/>
    </w:p>
    <w:p w:rsidR="00673E53" w:rsidRPr="000F3105" w:rsidRDefault="00673E53" w:rsidP="000849B2">
      <w:pPr>
        <w:ind w:left="720"/>
        <w:jc w:val="both"/>
        <w:rPr>
          <w:sz w:val="22"/>
          <w:lang w:val="bg-BG"/>
        </w:rPr>
      </w:pPr>
      <w:r w:rsidRPr="000F3105">
        <w:rPr>
          <w:sz w:val="22"/>
          <w:lang w:val="bg-BG"/>
        </w:rPr>
        <w:t xml:space="preserve">Детайлното описание на статуса за всеки отделен отчетен материал за различните модули може да се видят на </w:t>
      </w:r>
      <w:r w:rsidR="000849B2" w:rsidRPr="000F3105">
        <w:rPr>
          <w:sz w:val="22"/>
          <w:lang w:val="bg-BG"/>
        </w:rPr>
        <w:t>следващата таблица:</w:t>
      </w:r>
    </w:p>
    <w:bookmarkEnd w:id="95"/>
    <w:p w:rsidR="00950AAD" w:rsidRDefault="00950AAD" w:rsidP="00673E53">
      <w:pPr>
        <w:ind w:left="720"/>
        <w:rPr>
          <w:lang w:val="bg-BG"/>
        </w:rPr>
      </w:pPr>
    </w:p>
    <w:p w:rsidR="00D31CFC" w:rsidRDefault="00D31CFC" w:rsidP="00937E56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</w:p>
    <w:tbl>
      <w:tblPr>
        <w:tblW w:w="9776" w:type="dxa"/>
        <w:tblCellMar>
          <w:left w:w="70" w:type="dxa"/>
          <w:right w:w="70" w:type="dxa"/>
        </w:tblCellMar>
        <w:tblLook w:val="04A0"/>
      </w:tblPr>
      <w:tblGrid>
        <w:gridCol w:w="550"/>
        <w:gridCol w:w="2422"/>
        <w:gridCol w:w="6804"/>
      </w:tblGrid>
      <w:tr w:rsidR="002E52BE" w:rsidRPr="002E52BE" w:rsidTr="005C7F7B">
        <w:trPr>
          <w:trHeight w:val="300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2E52BE" w:rsidRPr="002E52BE" w:rsidRDefault="002E52BE" w:rsidP="002E52B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2E52B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2E52BE">
              <w:rPr>
                <w:rFonts w:ascii="Arial" w:hAnsi="Arial" w:cs="Arial"/>
                <w:b/>
                <w:bCs/>
                <w:lang w:val="bg-BG" w:eastAsia="bg-BG"/>
              </w:rPr>
              <w:t> Наименование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hideMark/>
          </w:tcPr>
          <w:p w:rsidR="00000000" w:rsidRDefault="002E52B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2E52BE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2E52BE" w:rsidRPr="002E52BE" w:rsidTr="002E52BE">
        <w:trPr>
          <w:trHeight w:val="3603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Планът  за разработка на софтуерния продукт представлява комплексен, интегриран артефакт, в който е съсредоточена цялата информация, необходима за управлението на проекта. Той включва редица артефакти, разработвани по време на фаза Планиране, и се поддържа през целия жизнен цикъл на проекта.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 xml:space="preserve">Фаза Планиране: Извършва се първоначална идентификация на фазите, техните срокове и цели. В рамките на Плана за разработка на софтуерния продукт се специфицират и съгласуват разчети на ресурсите. Обсъжда се и се залага първи вариант на Плана за приемане на продукта. Последният се уточнява през следващите итерации, когато възникват допълнителни изисквания. 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 xml:space="preserve">Фаза Детайлизиране: Планът се актуализира и допълва така, за да обхване фази Изграждане и Предаване. </w:t>
            </w:r>
          </w:p>
        </w:tc>
      </w:tr>
      <w:tr w:rsidR="002E52BE" w:rsidRPr="002E52BE" w:rsidTr="002E52BE">
        <w:trPr>
          <w:trHeight w:val="127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ПУК е артефакт,  който създава ясна визия за начините, по които ще се управлява качеството на продукта, артефактите и процесите. Част от него е Планът за прегледи и одит. В Плана за качеството са посочени и редица други артефакти, разработвани през фаза Планиране. Планът за качеството се поддържа през целия жизнен цикъл на проекта.</w:t>
            </w:r>
          </w:p>
        </w:tc>
      </w:tr>
      <w:tr w:rsidR="002E52BE" w:rsidRPr="002E52BE" w:rsidTr="002E52BE">
        <w:trPr>
          <w:trHeight w:val="280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Структуриран списък на известните и реални рискове за проекта. Рисковете са подредени в низходящ ред на значимост  и към всеки от тях са привързани конкретни мерки за ограничаване на последствията или действия при непредвидени ситуации.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Планиране: Съставя се Списък на рисковете, в който са отразени предвижданите рискове за успеха на проекта. Първите рискове се идентифицират именно през фаза Планиране.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 и Изграждане: Списъкът на рисковете се преразглежда и актуализира за всяка итерация.</w:t>
            </w:r>
          </w:p>
        </w:tc>
      </w:tr>
      <w:tr w:rsidR="002E52BE" w:rsidRPr="002E52BE" w:rsidTr="002E52BE">
        <w:trPr>
          <w:trHeight w:val="127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lastRenderedPageBreak/>
              <w:t>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Включва всички дейности и резултати за конкретната итерация, които са дефинирани последователно във времето и са обвързани със съответните ресурси.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Планът за итерация N се предава в края на итерация N-1.</w:t>
            </w:r>
          </w:p>
        </w:tc>
      </w:tr>
      <w:tr w:rsidR="002E52BE" w:rsidRPr="002E52BE" w:rsidTr="002E52BE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В Речника се дефинират всички важни термини, използвани за целите на проекта.</w:t>
            </w:r>
          </w:p>
        </w:tc>
      </w:tr>
      <w:tr w:rsidR="002E52BE" w:rsidRPr="002E52BE" w:rsidTr="002E52BE">
        <w:trPr>
          <w:trHeight w:val="280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Във Визията е заложено виждането на участниците в проекта относно продукта (основни нужди и характеристики). Така тя става "договорна база" за по-подробно дефиниране на техническите изисквания.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Планиране: Основните изисквания, характеристики и ограничения на проекта се документират.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Визията се прецизира на база новата информация, получена през тази фаза, създавайки по този начин устойчиво разбиране за най-критичните потребителски случаи,  които ще са в основата на архитектурните и планировъчни решения.</w:t>
            </w:r>
          </w:p>
        </w:tc>
      </w:tr>
      <w:tr w:rsidR="002E52BE" w:rsidRPr="002E52BE" w:rsidTr="002E52BE">
        <w:trPr>
          <w:trHeight w:val="102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Бизнес моделът описва процесите вътре в организацията и взаимодействията й с външни страни, като клиенти или партньори.  Освен това, Бизнес моделът описва начина, по който се изпълняват бизнес потребителски случаи.</w:t>
            </w:r>
          </w:p>
        </w:tc>
      </w:tr>
      <w:tr w:rsidR="002E52BE" w:rsidRPr="002E52BE" w:rsidTr="002E52BE">
        <w:trPr>
          <w:trHeight w:val="433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 xml:space="preserve">Моделът на потребителските случаи представя предвижданите функции и среда на системата и отразява нейните функционални спецификации Този модел е важен входен артефакт за дейностите по анализ, дизайн и тестване. 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Планиране: Идентифицират се важните актьори и потребителски случаи, както и последователностите от събития в рамките на най-важните потребителски случаи.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Моделът на потребителските случаи е почти завършен (на около 80%) – всички потребителски случаи са идентифицирани при проучването на модела, всички актьори също са идентифицирани и повечето потребителски случаи са описани (установени са изискванията).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Моделът се актуализира с нови потребителски случаи, ако такива са установени през фаза Изграждане.</w:t>
            </w:r>
          </w:p>
        </w:tc>
      </w:tr>
      <w:tr w:rsidR="002E52BE" w:rsidRPr="002E52BE" w:rsidTr="002E52BE">
        <w:trPr>
          <w:trHeight w:val="433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lastRenderedPageBreak/>
              <w:t>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Спецификацията на допълнителните изисквания отразява тези изисквания към системата, които не са ясно прихванати в отделните потребителски случаи на Модела на потребителските случаи. Тук се включват правни и нормативни изисквания, както и приложни стандарти. Необходимо е да се изведат характеристиките на качеството на системата, в това число изискванията по отношение на използваемост,  надеждност, производителност и съпроводимост. Определят се и други изисквания, например по отношение на операционната система, работната среда и съвместимостта, както и ограниченията по отношение на дизайна.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Допълнителните изисквания по отношение на нефункционалните характеристики биват документирани и съгласувани.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Спецификацията на допълнителните изисквания се актуализира с нови изисквания, ако такива бъдат установени по време на фаза Изграждане.</w:t>
            </w:r>
          </w:p>
        </w:tc>
      </w:tr>
      <w:tr w:rsidR="002E52BE" w:rsidRPr="002E52BE" w:rsidTr="002E52BE">
        <w:trPr>
          <w:trHeight w:val="127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Този документ съдържа набор от стандарти, конвенции и указания за писане на стабилен Java код. Тези стандарти, конвенции и указания почиват върху солидни, доказани принципи за софтуерно инженерство, водещи до създаването на код, който е разбираем, удобен за поддържане и податлив на усъвършенстване.</w:t>
            </w:r>
          </w:p>
        </w:tc>
      </w:tr>
      <w:tr w:rsidR="002E52BE" w:rsidRPr="002E52BE" w:rsidTr="002E52BE">
        <w:trPr>
          <w:trHeight w:val="178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Фаза Планиране: Подбират се всички инструменти, необходими за поддържане на проекта. Инсталират се инструментите, необходими за работата през фаза Планиране.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Среда за разработка, включително необходимите на екипа по Изграждане процеси, инструменти и средства за автоматизация, се (разработва и) изгражда през тази фаза.</w:t>
            </w:r>
          </w:p>
        </w:tc>
      </w:tr>
      <w:tr w:rsidR="002E52BE" w:rsidRPr="002E52BE" w:rsidTr="002E52BE">
        <w:trPr>
          <w:trHeight w:val="331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Моделът на данните е  подмножество на имплементационния модел, което описва логическия и физически вид на постоянните (персистентни) данни в системата.  Той включва и видовете поведения в базата данни, например записани процедури, активатори, ограничения и др.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Дефиниране и залагане на модела. Извършва се дефиниране и преглед на основните елементи от модела на данните (напр. важни обекти, взаимозависимости, таблици).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Моделът са актуализира с всички елементи, необходими за поддържане на постоянната (персистентна) имплементация (например таблици, индекси, конверсии между обектни и релационни форми и др.).</w:t>
            </w:r>
          </w:p>
        </w:tc>
      </w:tr>
      <w:tr w:rsidR="002E52BE" w:rsidRPr="002E52BE" w:rsidTr="002E52BE">
        <w:trPr>
          <w:trHeight w:val="102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Моделът на инфраструктурата показва конфигурацията на обработващите възли в работни условия, комуникационните връзки между тези възли, както и заложените в тях инстанции на компонентите и обекти.</w:t>
            </w:r>
          </w:p>
        </w:tc>
      </w:tr>
      <w:tr w:rsidR="002E52BE" w:rsidRPr="002E52BE" w:rsidTr="002E52BE">
        <w:trPr>
          <w:trHeight w:val="255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lastRenderedPageBreak/>
              <w:t>14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Дизайн моделът е обектен модел, който описва реализацията на потребителските случаи и служи за извеждане на Модела на имплементацията и неговия програмен код.  Дизайн моделът е важен входен артефакт за дейностите по имплементация и тестване.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Дефиниране и подготвяне на базова версия.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Моделът (и всички съставни артефакти) се актуализира(т) с нови елементи на дизайна, установени при реализацията на всички изисквания.</w:t>
            </w:r>
          </w:p>
        </w:tc>
      </w:tr>
      <w:tr w:rsidR="002E52BE" w:rsidRPr="002E52BE" w:rsidTr="002E52BE">
        <w:trPr>
          <w:trHeight w:val="255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Документът Софтуерна архитектура представя комплексен архитектурен изглед на системата, използвайки за целта редица различни архитектурни разрези, показващи отделни нейни аспекти.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Създава се основна версия, включвайки подробни описания на архитектурно значимите потребителски случаи (разрез по потребителски случаи), идентификация на основните механизми и елементи на дизайна (логически разрез), плюс изглед по процеси и изглед по внедряване (в съответствие с Модела на внедряване), ако системата е разпределена.</w:t>
            </w:r>
          </w:p>
        </w:tc>
      </w:tr>
      <w:tr w:rsidR="002E52BE" w:rsidRPr="002E52BE" w:rsidTr="002E52BE">
        <w:trPr>
          <w:trHeight w:val="459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Моделът на имплементацията събира на едно място компонентите и съдържащите ги имплементационни подсистеми. Компонентите включват както тези, които подлежат на предаване като отчетни резултати (например изпълнимите компоненти), така и тези, от които се извеждат предаваните компоненти (например файлове с програмен код).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Създава се първоначалната структура.  Идентифицират се основните компоненти и се разработват прототипи на тези компоненти. Моделът на имплементацията е набор от компоненти и съдържащите ги имплементационни подсистеми. Компонентите включват както тези, които подлежат на предаване като отчетни резултати (например изпълнимите компоненти), така и тези, от които се извеждат предаваните компоненти (например файлове с програмен код).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Моделът (и всички съставни артефакти, включително компонентите) се доразвива(т), надграждайки върху създаденото през фаза Детайлизиране. Към края на фаза Изграждане всички компоненти са вече създадени.</w:t>
            </w:r>
          </w:p>
        </w:tc>
      </w:tr>
      <w:tr w:rsidR="002E52BE" w:rsidRPr="002E52BE" w:rsidTr="002E52BE">
        <w:trPr>
          <w:trHeight w:val="178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Фаза Планиране: Един или няколко прототипа, разработени с цел доказване изпълнимостта на концепцията, поддържане на Визията и решаване на най-специфичните рискове.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Детайлизиране: Създават се един или няколко изпълними архитектурни прототипа за изследване на критичната функционалност и архитектурно значимите сценарии.</w:t>
            </w:r>
          </w:p>
        </w:tc>
      </w:tr>
      <w:tr w:rsidR="002E52BE" w:rsidRPr="002E52BE" w:rsidTr="002E52BE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Изпълнимата система като такава, готова за стартиране на бета тестове.</w:t>
            </w:r>
          </w:p>
        </w:tc>
      </w:tr>
      <w:tr w:rsidR="002E52BE" w:rsidRPr="002E52BE" w:rsidTr="002E52BE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Планът за тестване определя стратегиите за разработване и изпълнение на тестовете, както и необходимите ресурси.</w:t>
            </w:r>
          </w:p>
        </w:tc>
      </w:tr>
      <w:tr w:rsidR="002E52BE" w:rsidRPr="002E52BE" w:rsidTr="002E52BE">
        <w:trPr>
          <w:trHeight w:val="408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lastRenderedPageBreak/>
              <w:t>20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Тестовият модел обяснява какво и как ще бъде тествано. Той представлява разрез на моделите на бизнес процесите, на дизайна и имплементацията, с който са описани самите тестове и тези аспекти на тестваните артефакти, които са от значение за тестовия процес.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Тестовият модел включва набор от тестови случаи, тестови процедури и тестови скриптове, както и описание на очакваните резултати от тестовете и на взаимовръзките помежду им. Трябва да съдържа също таблици на съответствието бизнес процеси – системни потребителски случаи – компоненти на системата - тестови случаи и тестови сценарии.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Извършва се дизайн и разработване на тестове за проверка на изпълнимите версии, създавани през фаза Изграждане.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Таблиците на съответствието се поддържат в актуално състояние през целия период на изпълнение на проекта.</w:t>
            </w:r>
          </w:p>
        </w:tc>
      </w:tr>
      <w:tr w:rsidR="002E52BE" w:rsidRPr="002E52BE" w:rsidTr="002E52BE">
        <w:trPr>
          <w:trHeight w:val="204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Този артефакт представлява архив от данни, получени при провеждането на тестовете. Използва се при изчисляването на различни ключови метрики на тестовете.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Резултатите от тестовете трябва да са придружени с таблица обобщаваща резултатите от изпълнението на тестовете, включваща и информация за дефектите, които са регистрирани в резултат на неуспешно изпълнение.</w:t>
            </w:r>
          </w:p>
        </w:tc>
      </w:tr>
      <w:tr w:rsidR="002E52BE" w:rsidRPr="002E52BE" w:rsidTr="002E52BE">
        <w:trPr>
          <w:trHeight w:val="153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Планът за внедряване описва набора от задачи по инсталиране и тестване на разработения продукт с оглед успешното му предаване на потребителя.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Изграждане: Разработване, съгласуване и залагане на първата версия.</w:t>
            </w:r>
          </w:p>
        </w:tc>
      </w:tr>
      <w:tr w:rsidR="002E52BE" w:rsidRPr="002E52BE" w:rsidTr="002E52BE">
        <w:trPr>
          <w:trHeight w:val="1022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Инсталационните артефакти включват софтуера и документираните инструкции (и скриптове) за генериране на версии от програмния код, инсталация, конфигурация и миграция, Ръководство за потребителя и Ръководство за администратора и др.</w:t>
            </w:r>
          </w:p>
        </w:tc>
      </w:tr>
      <w:tr w:rsidR="002E52BE" w:rsidRPr="002E52BE" w:rsidTr="002E52BE">
        <w:trPr>
          <w:trHeight w:val="51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Включва анализ на потребностите от обучение и стратегия за провеждане на обучението.</w:t>
            </w:r>
          </w:p>
        </w:tc>
      </w:tr>
      <w:tr w:rsidR="002E52BE" w:rsidRPr="002E52BE" w:rsidTr="002E52BE">
        <w:trPr>
          <w:trHeight w:val="280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52BE" w:rsidRPr="002E52BE" w:rsidRDefault="002E52BE" w:rsidP="002E52B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2E52BE">
              <w:rPr>
                <w:rFonts w:ascii="Arial" w:hAnsi="Arial" w:cs="Arial"/>
                <w:lang w:val="bg-BG" w:eastAsia="bg-BG"/>
              </w:rPr>
              <w:t>Това са материали, които се използват при провеждането на курсове или програми за обучение, предназначени да подпомогнат бенефициента при използването, експлоатацията и/или обслужването на системата.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Фази Детайлизиране и Изграждане: Изготвят се Ръководства на потребителя и други материали за обучение. Това са предварителни варианти, базирани на потребителските случаи. Такива са необходими, когато системата осъществява интензивен интерфейс с потребителя.</w:t>
            </w:r>
            <w:r w:rsidRPr="002E52BE">
              <w:rPr>
                <w:rFonts w:ascii="Arial" w:hAnsi="Arial" w:cs="Arial"/>
                <w:lang w:val="bg-BG" w:eastAsia="bg-BG"/>
              </w:rPr>
              <w:br/>
            </w:r>
            <w:r w:rsidRPr="002E52BE">
              <w:rPr>
                <w:rFonts w:ascii="Arial" w:hAnsi="Arial" w:cs="Arial"/>
                <w:lang w:val="bg-BG" w:eastAsia="bg-BG"/>
              </w:rPr>
              <w:br/>
              <w:t>Фаза Предаване: Материалите се привеждат в завършен вид така, че клиентът да може самостоятелно да използва и обслужва продукта.</w:t>
            </w:r>
          </w:p>
        </w:tc>
      </w:tr>
    </w:tbl>
    <w:p w:rsidR="008C3262" w:rsidRDefault="008C3262" w:rsidP="00937E56">
      <w:pPr>
        <w:rPr>
          <w:lang w:val="bg-BG"/>
        </w:rPr>
      </w:pPr>
    </w:p>
    <w:p w:rsidR="00D31CFC" w:rsidRPr="008F5942" w:rsidRDefault="00D31CFC" w:rsidP="00937E56">
      <w:pPr>
        <w:rPr>
          <w:lang w:val="bg-BG"/>
        </w:rPr>
      </w:pPr>
    </w:p>
    <w:p w:rsidR="009A7FE4" w:rsidRPr="009A7FE4" w:rsidRDefault="009A7FE4" w:rsidP="009A7FE4">
      <w:pPr>
        <w:pStyle w:val="Heading1"/>
      </w:pPr>
      <w:bookmarkStart w:id="97" w:name="_Toc336618773"/>
      <w:bookmarkStart w:id="98" w:name="_Toc383457828"/>
      <w:bookmarkStart w:id="99" w:name="_Toc336618769"/>
      <w:r>
        <w:rPr>
          <w:noProof/>
          <w:lang w:val="bg-BG"/>
        </w:rPr>
        <w:t>План</w:t>
      </w:r>
      <w:bookmarkEnd w:id="97"/>
      <w:r>
        <w:rPr>
          <w:noProof/>
          <w:lang w:val="bg-BG"/>
        </w:rPr>
        <w:t>ове</w:t>
      </w:r>
      <w:bookmarkEnd w:id="98"/>
    </w:p>
    <w:p w:rsidR="00301658" w:rsidRDefault="00301658" w:rsidP="00301658">
      <w:pPr>
        <w:pStyle w:val="Heading2"/>
      </w:pPr>
      <w:bookmarkStart w:id="100" w:name="_Toc383457829"/>
      <w:r>
        <w:rPr>
          <w:noProof/>
          <w:lang w:val="bg-BG"/>
        </w:rPr>
        <w:t>План за приключване</w:t>
      </w:r>
      <w:bookmarkEnd w:id="99"/>
      <w:bookmarkEnd w:id="100"/>
    </w:p>
    <w:p w:rsidR="00F36885" w:rsidRDefault="007E1DE1" w:rsidP="005F4EDA">
      <w:pPr>
        <w:ind w:left="720"/>
        <w:jc w:val="both"/>
        <w:rPr>
          <w:lang w:val="bg-BG"/>
        </w:rPr>
      </w:pPr>
      <w:bookmarkStart w:id="101" w:name="OLE_LINK21"/>
      <w:bookmarkStart w:id="102" w:name="OLE_LINK22"/>
      <w:r>
        <w:rPr>
          <w:lang w:val="bg-BG"/>
        </w:rPr>
        <w:t>В края на всяка итерация се предават определените документи на възложителя, който ги преглежда и преценява дали да се продължи към следваща</w:t>
      </w:r>
      <w:r w:rsidR="00442871">
        <w:rPr>
          <w:lang w:val="bg-BG"/>
        </w:rPr>
        <w:t xml:space="preserve"> итерация</w:t>
      </w:r>
      <w:r>
        <w:rPr>
          <w:lang w:val="bg-BG"/>
        </w:rPr>
        <w:t xml:space="preserve"> или да ги върне за ревизия.</w:t>
      </w:r>
    </w:p>
    <w:p w:rsidR="00FE2797" w:rsidRDefault="00FE2797" w:rsidP="005F4EDA">
      <w:pPr>
        <w:ind w:left="720"/>
        <w:jc w:val="both"/>
        <w:rPr>
          <w:lang w:val="bg-BG"/>
        </w:rPr>
      </w:pPr>
    </w:p>
    <w:p w:rsidR="007E1DE1" w:rsidRDefault="007E1DE1" w:rsidP="005F4EDA">
      <w:pPr>
        <w:ind w:left="720"/>
        <w:jc w:val="both"/>
        <w:rPr>
          <w:lang w:val="bg-BG"/>
        </w:rPr>
      </w:pPr>
      <w:r>
        <w:rPr>
          <w:lang w:val="bg-BG"/>
        </w:rPr>
        <w:t xml:space="preserve">В итерация </w:t>
      </w:r>
      <w:r w:rsidR="008B0051">
        <w:rPr>
          <w:lang w:val="bg-BG"/>
        </w:rPr>
        <w:t>„</w:t>
      </w:r>
      <w:r w:rsidRPr="003160CF">
        <w:rPr>
          <w:lang w:val="bg-BG"/>
        </w:rPr>
        <w:t>Предаване</w:t>
      </w:r>
      <w:r w:rsidR="008B0051">
        <w:rPr>
          <w:lang w:val="bg-BG"/>
        </w:rPr>
        <w:t>“</w:t>
      </w:r>
      <w:r>
        <w:rPr>
          <w:lang w:val="bg-BG"/>
        </w:rPr>
        <w:t xml:space="preserve">, изпълнителят предава на възложителя готовия софтуерен продукт заедно с цялата необходима документация. </w:t>
      </w:r>
      <w:r w:rsidR="00B41D2B">
        <w:rPr>
          <w:lang w:val="bg-BG"/>
        </w:rPr>
        <w:t xml:space="preserve">Ако възложителят определи, че целите на проектирането и реализацията на продукта са </w:t>
      </w:r>
      <w:r w:rsidR="006F14EE">
        <w:rPr>
          <w:lang w:val="bg-BG"/>
        </w:rPr>
        <w:t xml:space="preserve">реализирани и </w:t>
      </w:r>
      <w:bookmarkStart w:id="103" w:name="_GoBack"/>
      <w:bookmarkEnd w:id="103"/>
      <w:r w:rsidR="00B41D2B">
        <w:rPr>
          <w:lang w:val="bg-BG"/>
        </w:rPr>
        <w:t>удовлетворяващи, то проекта се приключва.</w:t>
      </w:r>
      <w:bookmarkEnd w:id="101"/>
      <w:bookmarkEnd w:id="102"/>
    </w:p>
    <w:p w:rsidR="00357A18" w:rsidRDefault="00357A18" w:rsidP="005F4EDA">
      <w:pPr>
        <w:ind w:left="720"/>
        <w:jc w:val="both"/>
        <w:rPr>
          <w:lang w:val="bg-BG"/>
        </w:rPr>
      </w:pPr>
    </w:p>
    <w:p w:rsidR="00000000" w:rsidRDefault="00357A18">
      <w:pPr>
        <w:pStyle w:val="Heading1"/>
        <w:rPr>
          <w:lang w:val="bg-BG"/>
        </w:rPr>
      </w:pPr>
      <w:bookmarkStart w:id="104" w:name="_Toc383457830"/>
      <w:r>
        <w:rPr>
          <w:lang w:val="bg-BG"/>
        </w:rPr>
        <w:t>Анекс</w:t>
      </w:r>
      <w:bookmarkEnd w:id="104"/>
    </w:p>
    <w:p w:rsidR="00E15EC9" w:rsidRPr="00357A18" w:rsidRDefault="00E15EC9" w:rsidP="00357A18">
      <w:pPr>
        <w:ind w:left="720"/>
        <w:rPr>
          <w:lang w:val="bg-BG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1515"/>
        <w:gridCol w:w="3445"/>
      </w:tblGrid>
      <w:tr w:rsidR="00E15EC9" w:rsidTr="00114234">
        <w:trPr>
          <w:trHeight w:val="263"/>
        </w:trPr>
        <w:tc>
          <w:tcPr>
            <w:tcW w:w="1515" w:type="dxa"/>
          </w:tcPr>
          <w:p w:rsidR="00E15EC9" w:rsidRDefault="00E15EC9">
            <w:pPr>
              <w:rPr>
                <w:lang w:val="bg-BG"/>
              </w:rPr>
            </w:pPr>
            <w:r>
              <w:rPr>
                <w:lang w:val="bg-BG"/>
              </w:rPr>
              <w:t>Бюджет</w:t>
            </w:r>
          </w:p>
        </w:tc>
        <w:tc>
          <w:tcPr>
            <w:tcW w:w="3445" w:type="dxa"/>
          </w:tcPr>
          <w:p w:rsidR="00E15EC9" w:rsidRDefault="00E15EC9" w:rsidP="00357A18">
            <w:pPr>
              <w:rPr>
                <w:lang w:val="bg-BG"/>
              </w:rPr>
            </w:pPr>
            <w:r w:rsidRPr="00036A6C">
              <w:rPr>
                <w:lang w:val="bg-BG"/>
              </w:rPr>
              <w:t>0-I1-140202-Budjet.xls</w:t>
            </w:r>
          </w:p>
        </w:tc>
      </w:tr>
    </w:tbl>
    <w:p w:rsidR="00D4681D" w:rsidRDefault="00D4681D">
      <w:pPr>
        <w:ind w:left="720"/>
        <w:rPr>
          <w:lang w:val="bg-BG"/>
        </w:rPr>
      </w:pPr>
    </w:p>
    <w:sectPr w:rsidR="00D4681D" w:rsidSect="00304222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81D" w:rsidRDefault="00D4681D">
      <w:pPr>
        <w:spacing w:line="240" w:lineRule="auto"/>
      </w:pPr>
      <w:r>
        <w:separator/>
      </w:r>
    </w:p>
  </w:endnote>
  <w:endnote w:type="continuationSeparator" w:id="1">
    <w:p w:rsidR="00D4681D" w:rsidRDefault="00D46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97C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7CB8" w:rsidRPr="008538AA" w:rsidRDefault="00D97CB8">
          <w:pPr>
            <w:ind w:right="360"/>
            <w:rPr>
              <w:lang w:val="bg-BG"/>
            </w:rPr>
          </w:pPr>
          <w:r w:rsidRPr="008538AA"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7CB8" w:rsidRDefault="00D97CB8" w:rsidP="001D6333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 w:rsidR="002220A9">
            <w:fldChar w:fldCharType="begin"/>
          </w:r>
          <w:r>
            <w:instrText xml:space="preserve"> DATE \@ "yyyy" </w:instrText>
          </w:r>
          <w:r w:rsidR="002220A9">
            <w:fldChar w:fldCharType="separate"/>
          </w:r>
          <w:r w:rsidR="00147BC3">
            <w:rPr>
              <w:noProof/>
            </w:rPr>
            <w:t>2014</w:t>
          </w:r>
          <w:r w:rsidR="002220A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7CB8" w:rsidRDefault="00D97CB8" w:rsidP="001A0877">
          <w:pPr>
            <w:jc w:val="right"/>
          </w:pPr>
          <w:r>
            <w:rPr>
              <w:lang w:val="bg-BG"/>
            </w:rPr>
            <w:t>Стр.</w:t>
          </w:r>
          <w:r w:rsidR="002220A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220A9">
            <w:rPr>
              <w:rStyle w:val="PageNumber"/>
            </w:rPr>
            <w:fldChar w:fldCharType="separate"/>
          </w:r>
          <w:r w:rsidR="00147BC3">
            <w:rPr>
              <w:rStyle w:val="PageNumber"/>
              <w:noProof/>
            </w:rPr>
            <w:t>15</w:t>
          </w:r>
          <w:r w:rsidR="002220A9">
            <w:rPr>
              <w:rStyle w:val="PageNumber"/>
            </w:rPr>
            <w:fldChar w:fldCharType="end"/>
          </w:r>
          <w:r>
            <w:rPr>
              <w:rStyle w:val="PageNumber"/>
              <w:lang w:val="bg-BG"/>
            </w:rPr>
            <w:t>от</w:t>
          </w:r>
          <w:fldSimple w:instr=" NUMPAGES  \* MERGEFORMAT ">
            <w:r w:rsidR="00147BC3" w:rsidRPr="00147BC3">
              <w:rPr>
                <w:rStyle w:val="PageNumber"/>
                <w:noProof/>
              </w:rPr>
              <w:t>16</w:t>
            </w:r>
          </w:fldSimple>
        </w:p>
      </w:tc>
    </w:tr>
  </w:tbl>
  <w:p w:rsidR="00D97CB8" w:rsidRDefault="00D97C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81D" w:rsidRDefault="00D4681D">
      <w:pPr>
        <w:spacing w:line="240" w:lineRule="auto"/>
      </w:pPr>
      <w:r>
        <w:separator/>
      </w:r>
    </w:p>
  </w:footnote>
  <w:footnote w:type="continuationSeparator" w:id="1">
    <w:p w:rsidR="00D4681D" w:rsidRDefault="00D4681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97CB8">
      <w:tc>
        <w:tcPr>
          <w:tcW w:w="6379" w:type="dxa"/>
        </w:tcPr>
        <w:p w:rsidR="00D97CB8" w:rsidRDefault="002220A9" w:rsidP="0063706E">
          <w:fldSimple w:instr=" SUBJECT  \* MERGEFORMAT ">
            <w:r w:rsidR="00D97CB8">
              <w:t>BBay</w:t>
            </w:r>
          </w:fldSimple>
        </w:p>
      </w:tc>
      <w:tc>
        <w:tcPr>
          <w:tcW w:w="3179" w:type="dxa"/>
        </w:tcPr>
        <w:p w:rsidR="00D97CB8" w:rsidRDefault="00D97CB8" w:rsidP="002A1FF8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           1.3</w:t>
          </w:r>
        </w:p>
      </w:tc>
    </w:tr>
    <w:tr w:rsidR="00D97CB8">
      <w:tc>
        <w:tcPr>
          <w:tcW w:w="6379" w:type="dxa"/>
        </w:tcPr>
        <w:p w:rsidR="00D97CB8" w:rsidRPr="00AF2294" w:rsidRDefault="00D97CB8">
          <w:pPr>
            <w:rPr>
              <w:lang w:val="bg-BG"/>
            </w:rPr>
          </w:pPr>
          <w:r w:rsidRPr="0095420D">
            <w:rPr>
              <w:lang w:val="bg-BG"/>
            </w:rPr>
            <w:t>Главен план за разработка на софтуерен проект</w:t>
          </w:r>
        </w:p>
      </w:tc>
      <w:tc>
        <w:tcPr>
          <w:tcW w:w="3179" w:type="dxa"/>
        </w:tcPr>
        <w:p w:rsidR="00D97CB8" w:rsidRPr="0095420D" w:rsidRDefault="00D97CB8" w:rsidP="0095420D">
          <w:pPr>
            <w:rPr>
              <w:lang w:val="bg-BG"/>
            </w:rPr>
          </w:pPr>
          <w:r>
            <w:rPr>
              <w:lang w:val="bg-BG"/>
            </w:rPr>
            <w:t>Дата</w:t>
          </w:r>
          <w:r>
            <w:t>:  2014.03.24</w:t>
          </w:r>
        </w:p>
      </w:tc>
    </w:tr>
  </w:tbl>
  <w:p w:rsidR="00D97CB8" w:rsidRDefault="00D97C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77A3E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BF0F67"/>
    <w:multiLevelType w:val="hybridMultilevel"/>
    <w:tmpl w:val="1674C2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9E5811"/>
    <w:multiLevelType w:val="hybridMultilevel"/>
    <w:tmpl w:val="8A0429E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4E10D9"/>
    <w:multiLevelType w:val="hybridMultilevel"/>
    <w:tmpl w:val="2FB836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007E79"/>
    <w:multiLevelType w:val="hybridMultilevel"/>
    <w:tmpl w:val="6A9A0A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9E5859"/>
    <w:multiLevelType w:val="hybridMultilevel"/>
    <w:tmpl w:val="0882E69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15097C"/>
    <w:multiLevelType w:val="hybridMultilevel"/>
    <w:tmpl w:val="F12A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hail">
    <w15:presenceInfo w15:providerId="None" w15:userId="Mihai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F157B"/>
    <w:rsid w:val="00010C71"/>
    <w:rsid w:val="00013716"/>
    <w:rsid w:val="00013DCF"/>
    <w:rsid w:val="000148E2"/>
    <w:rsid w:val="000171C2"/>
    <w:rsid w:val="00020848"/>
    <w:rsid w:val="00026BD3"/>
    <w:rsid w:val="00033CC7"/>
    <w:rsid w:val="00036A6C"/>
    <w:rsid w:val="00042162"/>
    <w:rsid w:val="00045DAC"/>
    <w:rsid w:val="000461EA"/>
    <w:rsid w:val="000547CA"/>
    <w:rsid w:val="00057971"/>
    <w:rsid w:val="00060098"/>
    <w:rsid w:val="00060E95"/>
    <w:rsid w:val="00063601"/>
    <w:rsid w:val="000639F3"/>
    <w:rsid w:val="0006496C"/>
    <w:rsid w:val="00066768"/>
    <w:rsid w:val="00074BDC"/>
    <w:rsid w:val="000754D8"/>
    <w:rsid w:val="00076F0A"/>
    <w:rsid w:val="000849B2"/>
    <w:rsid w:val="000A0241"/>
    <w:rsid w:val="000C500F"/>
    <w:rsid w:val="000C6C0D"/>
    <w:rsid w:val="000C7F82"/>
    <w:rsid w:val="000D3E03"/>
    <w:rsid w:val="000D3F08"/>
    <w:rsid w:val="000E05BB"/>
    <w:rsid w:val="000E12AE"/>
    <w:rsid w:val="000E70FC"/>
    <w:rsid w:val="000F3105"/>
    <w:rsid w:val="0010639C"/>
    <w:rsid w:val="001078BE"/>
    <w:rsid w:val="00114234"/>
    <w:rsid w:val="0012240E"/>
    <w:rsid w:val="00127389"/>
    <w:rsid w:val="001348C7"/>
    <w:rsid w:val="00136420"/>
    <w:rsid w:val="00147BC3"/>
    <w:rsid w:val="00150FC9"/>
    <w:rsid w:val="00154275"/>
    <w:rsid w:val="0015724D"/>
    <w:rsid w:val="0016167D"/>
    <w:rsid w:val="001627E1"/>
    <w:rsid w:val="00170DAB"/>
    <w:rsid w:val="001713DE"/>
    <w:rsid w:val="00173412"/>
    <w:rsid w:val="001838D8"/>
    <w:rsid w:val="00183AEC"/>
    <w:rsid w:val="0018596D"/>
    <w:rsid w:val="00185B69"/>
    <w:rsid w:val="00186233"/>
    <w:rsid w:val="00190B03"/>
    <w:rsid w:val="00194CC6"/>
    <w:rsid w:val="00195928"/>
    <w:rsid w:val="00195A38"/>
    <w:rsid w:val="00195E08"/>
    <w:rsid w:val="001A0877"/>
    <w:rsid w:val="001A4EFE"/>
    <w:rsid w:val="001A7A6D"/>
    <w:rsid w:val="001A7E86"/>
    <w:rsid w:val="001B5A25"/>
    <w:rsid w:val="001D158A"/>
    <w:rsid w:val="001D1DB3"/>
    <w:rsid w:val="001D4DCF"/>
    <w:rsid w:val="001D6333"/>
    <w:rsid w:val="001E41E9"/>
    <w:rsid w:val="001E51AB"/>
    <w:rsid w:val="001E5F5F"/>
    <w:rsid w:val="001E6974"/>
    <w:rsid w:val="001F004C"/>
    <w:rsid w:val="001F437D"/>
    <w:rsid w:val="001F5A18"/>
    <w:rsid w:val="00200D41"/>
    <w:rsid w:val="00206FC2"/>
    <w:rsid w:val="0021388B"/>
    <w:rsid w:val="002220A9"/>
    <w:rsid w:val="0022327D"/>
    <w:rsid w:val="002279FE"/>
    <w:rsid w:val="0023411E"/>
    <w:rsid w:val="00235EFA"/>
    <w:rsid w:val="0023688D"/>
    <w:rsid w:val="002378A9"/>
    <w:rsid w:val="00237D1A"/>
    <w:rsid w:val="002429F7"/>
    <w:rsid w:val="002431C7"/>
    <w:rsid w:val="00246758"/>
    <w:rsid w:val="00276126"/>
    <w:rsid w:val="00276195"/>
    <w:rsid w:val="00281F14"/>
    <w:rsid w:val="00290B1C"/>
    <w:rsid w:val="00293639"/>
    <w:rsid w:val="00294A99"/>
    <w:rsid w:val="002A00B1"/>
    <w:rsid w:val="002A1FF8"/>
    <w:rsid w:val="002A3BC7"/>
    <w:rsid w:val="002A7775"/>
    <w:rsid w:val="002B0374"/>
    <w:rsid w:val="002B0B05"/>
    <w:rsid w:val="002B0B06"/>
    <w:rsid w:val="002B6FE4"/>
    <w:rsid w:val="002C055E"/>
    <w:rsid w:val="002C08B3"/>
    <w:rsid w:val="002C28AD"/>
    <w:rsid w:val="002C399D"/>
    <w:rsid w:val="002C4CD3"/>
    <w:rsid w:val="002C57FB"/>
    <w:rsid w:val="002C66E0"/>
    <w:rsid w:val="002D5CB0"/>
    <w:rsid w:val="002D68C1"/>
    <w:rsid w:val="002D6D49"/>
    <w:rsid w:val="002E0358"/>
    <w:rsid w:val="002E52BE"/>
    <w:rsid w:val="00301658"/>
    <w:rsid w:val="00302AEA"/>
    <w:rsid w:val="00304222"/>
    <w:rsid w:val="00306A69"/>
    <w:rsid w:val="00313690"/>
    <w:rsid w:val="003160CF"/>
    <w:rsid w:val="00317617"/>
    <w:rsid w:val="003259C1"/>
    <w:rsid w:val="00340D61"/>
    <w:rsid w:val="00342374"/>
    <w:rsid w:val="0034412A"/>
    <w:rsid w:val="00344BCE"/>
    <w:rsid w:val="003455B6"/>
    <w:rsid w:val="003572AE"/>
    <w:rsid w:val="00357A18"/>
    <w:rsid w:val="00361A7F"/>
    <w:rsid w:val="00363E37"/>
    <w:rsid w:val="00366860"/>
    <w:rsid w:val="003710CF"/>
    <w:rsid w:val="0039145F"/>
    <w:rsid w:val="003948FA"/>
    <w:rsid w:val="003A22CD"/>
    <w:rsid w:val="003A235E"/>
    <w:rsid w:val="003B0510"/>
    <w:rsid w:val="003B5BD9"/>
    <w:rsid w:val="003B7080"/>
    <w:rsid w:val="003C31E9"/>
    <w:rsid w:val="003D0C6B"/>
    <w:rsid w:val="003D1D4C"/>
    <w:rsid w:val="003D5E45"/>
    <w:rsid w:val="003D6A87"/>
    <w:rsid w:val="003D6CDE"/>
    <w:rsid w:val="003E2BC8"/>
    <w:rsid w:val="003F02AA"/>
    <w:rsid w:val="003F0FEA"/>
    <w:rsid w:val="003F157B"/>
    <w:rsid w:val="003F25BF"/>
    <w:rsid w:val="003F36C5"/>
    <w:rsid w:val="003F401C"/>
    <w:rsid w:val="003F5BB1"/>
    <w:rsid w:val="003F6042"/>
    <w:rsid w:val="004100DC"/>
    <w:rsid w:val="00416CC4"/>
    <w:rsid w:val="00420DB7"/>
    <w:rsid w:val="00427111"/>
    <w:rsid w:val="00430B4C"/>
    <w:rsid w:val="0043431E"/>
    <w:rsid w:val="0044051E"/>
    <w:rsid w:val="004410D7"/>
    <w:rsid w:val="00442871"/>
    <w:rsid w:val="00445EBF"/>
    <w:rsid w:val="004472E9"/>
    <w:rsid w:val="004507DD"/>
    <w:rsid w:val="00454081"/>
    <w:rsid w:val="00461CE0"/>
    <w:rsid w:val="004645BB"/>
    <w:rsid w:val="00465982"/>
    <w:rsid w:val="00467E26"/>
    <w:rsid w:val="004738B8"/>
    <w:rsid w:val="00475921"/>
    <w:rsid w:val="0047674F"/>
    <w:rsid w:val="0048484D"/>
    <w:rsid w:val="00492C4F"/>
    <w:rsid w:val="00495C8E"/>
    <w:rsid w:val="00496A3B"/>
    <w:rsid w:val="004A0BA4"/>
    <w:rsid w:val="004A16C6"/>
    <w:rsid w:val="004A216D"/>
    <w:rsid w:val="004A2512"/>
    <w:rsid w:val="004B0B6A"/>
    <w:rsid w:val="004B49C0"/>
    <w:rsid w:val="004C1DAE"/>
    <w:rsid w:val="004D33D4"/>
    <w:rsid w:val="004D44EB"/>
    <w:rsid w:val="004D4FD9"/>
    <w:rsid w:val="004D5AD7"/>
    <w:rsid w:val="004D5CD4"/>
    <w:rsid w:val="004E6658"/>
    <w:rsid w:val="004F6788"/>
    <w:rsid w:val="00520641"/>
    <w:rsid w:val="005260C3"/>
    <w:rsid w:val="0053531C"/>
    <w:rsid w:val="00536FCC"/>
    <w:rsid w:val="0054566F"/>
    <w:rsid w:val="00555B87"/>
    <w:rsid w:val="0056122D"/>
    <w:rsid w:val="005854BD"/>
    <w:rsid w:val="0058578D"/>
    <w:rsid w:val="00586FA6"/>
    <w:rsid w:val="005A077C"/>
    <w:rsid w:val="005A210A"/>
    <w:rsid w:val="005A2CA1"/>
    <w:rsid w:val="005C7F7B"/>
    <w:rsid w:val="005D197A"/>
    <w:rsid w:val="005D3B8D"/>
    <w:rsid w:val="005D5120"/>
    <w:rsid w:val="005D5525"/>
    <w:rsid w:val="005D612D"/>
    <w:rsid w:val="005E414F"/>
    <w:rsid w:val="005E51E0"/>
    <w:rsid w:val="005E6308"/>
    <w:rsid w:val="005F0B0F"/>
    <w:rsid w:val="005F4EDA"/>
    <w:rsid w:val="00600C98"/>
    <w:rsid w:val="00611BDF"/>
    <w:rsid w:val="00613D14"/>
    <w:rsid w:val="00617BE7"/>
    <w:rsid w:val="00617C9E"/>
    <w:rsid w:val="0062112C"/>
    <w:rsid w:val="0063706E"/>
    <w:rsid w:val="0064360B"/>
    <w:rsid w:val="00653DC6"/>
    <w:rsid w:val="0065454D"/>
    <w:rsid w:val="0065598F"/>
    <w:rsid w:val="006573F5"/>
    <w:rsid w:val="006657B7"/>
    <w:rsid w:val="00672A1A"/>
    <w:rsid w:val="00673E53"/>
    <w:rsid w:val="00674638"/>
    <w:rsid w:val="006917E8"/>
    <w:rsid w:val="006925D8"/>
    <w:rsid w:val="0069354B"/>
    <w:rsid w:val="006967E4"/>
    <w:rsid w:val="006A29C0"/>
    <w:rsid w:val="006A6B58"/>
    <w:rsid w:val="006B0363"/>
    <w:rsid w:val="006B5D98"/>
    <w:rsid w:val="006C0DCF"/>
    <w:rsid w:val="006C3B42"/>
    <w:rsid w:val="006C5762"/>
    <w:rsid w:val="006D0444"/>
    <w:rsid w:val="006E23BC"/>
    <w:rsid w:val="006E6677"/>
    <w:rsid w:val="006F14EE"/>
    <w:rsid w:val="007100CA"/>
    <w:rsid w:val="00713B40"/>
    <w:rsid w:val="007144D0"/>
    <w:rsid w:val="00715E4A"/>
    <w:rsid w:val="0071743C"/>
    <w:rsid w:val="00720268"/>
    <w:rsid w:val="00725F82"/>
    <w:rsid w:val="0072705E"/>
    <w:rsid w:val="00732F97"/>
    <w:rsid w:val="00733D9D"/>
    <w:rsid w:val="00736736"/>
    <w:rsid w:val="0073772D"/>
    <w:rsid w:val="00737BA0"/>
    <w:rsid w:val="00741F68"/>
    <w:rsid w:val="00742C7C"/>
    <w:rsid w:val="00742F09"/>
    <w:rsid w:val="00743BBE"/>
    <w:rsid w:val="0074565A"/>
    <w:rsid w:val="00745DF9"/>
    <w:rsid w:val="00746BC6"/>
    <w:rsid w:val="007568AF"/>
    <w:rsid w:val="00757E83"/>
    <w:rsid w:val="00766A98"/>
    <w:rsid w:val="00774CA3"/>
    <w:rsid w:val="00774D3B"/>
    <w:rsid w:val="00783661"/>
    <w:rsid w:val="00783887"/>
    <w:rsid w:val="00790BD2"/>
    <w:rsid w:val="007916B3"/>
    <w:rsid w:val="00793406"/>
    <w:rsid w:val="007B0504"/>
    <w:rsid w:val="007B34A5"/>
    <w:rsid w:val="007B3A59"/>
    <w:rsid w:val="007B3C6A"/>
    <w:rsid w:val="007C4007"/>
    <w:rsid w:val="007D16F7"/>
    <w:rsid w:val="007D3B6F"/>
    <w:rsid w:val="007E1DE1"/>
    <w:rsid w:val="007E4435"/>
    <w:rsid w:val="007E6BE5"/>
    <w:rsid w:val="007F177A"/>
    <w:rsid w:val="007F32F6"/>
    <w:rsid w:val="007F39FA"/>
    <w:rsid w:val="007F774B"/>
    <w:rsid w:val="0080141E"/>
    <w:rsid w:val="00812A35"/>
    <w:rsid w:val="00814E95"/>
    <w:rsid w:val="00816CB4"/>
    <w:rsid w:val="00816D6A"/>
    <w:rsid w:val="00820D64"/>
    <w:rsid w:val="00821B0A"/>
    <w:rsid w:val="00832983"/>
    <w:rsid w:val="00832AA4"/>
    <w:rsid w:val="0083628B"/>
    <w:rsid w:val="00846A4D"/>
    <w:rsid w:val="0084775A"/>
    <w:rsid w:val="0085161A"/>
    <w:rsid w:val="008538AA"/>
    <w:rsid w:val="00854C5F"/>
    <w:rsid w:val="00856B1E"/>
    <w:rsid w:val="008678BF"/>
    <w:rsid w:val="008730BA"/>
    <w:rsid w:val="00874A1A"/>
    <w:rsid w:val="00875FB2"/>
    <w:rsid w:val="0087698C"/>
    <w:rsid w:val="00881427"/>
    <w:rsid w:val="00881F76"/>
    <w:rsid w:val="00886C44"/>
    <w:rsid w:val="008875DE"/>
    <w:rsid w:val="00890010"/>
    <w:rsid w:val="008904DB"/>
    <w:rsid w:val="0089111B"/>
    <w:rsid w:val="00895C1E"/>
    <w:rsid w:val="008A002A"/>
    <w:rsid w:val="008A0E00"/>
    <w:rsid w:val="008A4011"/>
    <w:rsid w:val="008A49A4"/>
    <w:rsid w:val="008B0051"/>
    <w:rsid w:val="008B3219"/>
    <w:rsid w:val="008B602A"/>
    <w:rsid w:val="008C25F3"/>
    <w:rsid w:val="008C3262"/>
    <w:rsid w:val="008E21C4"/>
    <w:rsid w:val="008F4235"/>
    <w:rsid w:val="008F4B75"/>
    <w:rsid w:val="00906352"/>
    <w:rsid w:val="009070FF"/>
    <w:rsid w:val="00907B2E"/>
    <w:rsid w:val="009114DD"/>
    <w:rsid w:val="00912F8F"/>
    <w:rsid w:val="009131BC"/>
    <w:rsid w:val="009165D0"/>
    <w:rsid w:val="00923C9B"/>
    <w:rsid w:val="00923FD6"/>
    <w:rsid w:val="00924AC0"/>
    <w:rsid w:val="00937312"/>
    <w:rsid w:val="00937E56"/>
    <w:rsid w:val="009401F5"/>
    <w:rsid w:val="00945860"/>
    <w:rsid w:val="00945E32"/>
    <w:rsid w:val="00950AAD"/>
    <w:rsid w:val="0095420D"/>
    <w:rsid w:val="00965262"/>
    <w:rsid w:val="009736D0"/>
    <w:rsid w:val="00974C17"/>
    <w:rsid w:val="009761BD"/>
    <w:rsid w:val="0098772E"/>
    <w:rsid w:val="00991098"/>
    <w:rsid w:val="00993BAE"/>
    <w:rsid w:val="009954DA"/>
    <w:rsid w:val="009960B5"/>
    <w:rsid w:val="009A2709"/>
    <w:rsid w:val="009A46C4"/>
    <w:rsid w:val="009A7FE4"/>
    <w:rsid w:val="009B1A98"/>
    <w:rsid w:val="009B6EE3"/>
    <w:rsid w:val="009C2311"/>
    <w:rsid w:val="009C6EE5"/>
    <w:rsid w:val="009D3007"/>
    <w:rsid w:val="009D6874"/>
    <w:rsid w:val="009E0BD7"/>
    <w:rsid w:val="009E1CD6"/>
    <w:rsid w:val="009E25AE"/>
    <w:rsid w:val="009E2679"/>
    <w:rsid w:val="009E77FE"/>
    <w:rsid w:val="009F4211"/>
    <w:rsid w:val="009F7F05"/>
    <w:rsid w:val="00A00AA6"/>
    <w:rsid w:val="00A01C18"/>
    <w:rsid w:val="00A07CE1"/>
    <w:rsid w:val="00A16122"/>
    <w:rsid w:val="00A1700F"/>
    <w:rsid w:val="00A17891"/>
    <w:rsid w:val="00A24345"/>
    <w:rsid w:val="00A26262"/>
    <w:rsid w:val="00A3649D"/>
    <w:rsid w:val="00A42606"/>
    <w:rsid w:val="00A52468"/>
    <w:rsid w:val="00A54524"/>
    <w:rsid w:val="00A56799"/>
    <w:rsid w:val="00A618B3"/>
    <w:rsid w:val="00A65BC1"/>
    <w:rsid w:val="00A65DF7"/>
    <w:rsid w:val="00A70A73"/>
    <w:rsid w:val="00A73C41"/>
    <w:rsid w:val="00A76952"/>
    <w:rsid w:val="00A82635"/>
    <w:rsid w:val="00A82E92"/>
    <w:rsid w:val="00A871B7"/>
    <w:rsid w:val="00A92002"/>
    <w:rsid w:val="00A936E3"/>
    <w:rsid w:val="00A97ABF"/>
    <w:rsid w:val="00AA3068"/>
    <w:rsid w:val="00AA5BDB"/>
    <w:rsid w:val="00AB053A"/>
    <w:rsid w:val="00AB095C"/>
    <w:rsid w:val="00AB36AB"/>
    <w:rsid w:val="00AB745F"/>
    <w:rsid w:val="00AC02B4"/>
    <w:rsid w:val="00AC1655"/>
    <w:rsid w:val="00AC72AF"/>
    <w:rsid w:val="00AD02E7"/>
    <w:rsid w:val="00AD1BFF"/>
    <w:rsid w:val="00AD2670"/>
    <w:rsid w:val="00AD4553"/>
    <w:rsid w:val="00AE1649"/>
    <w:rsid w:val="00AE35AA"/>
    <w:rsid w:val="00AF2294"/>
    <w:rsid w:val="00AF2FB4"/>
    <w:rsid w:val="00AF43E1"/>
    <w:rsid w:val="00AF5133"/>
    <w:rsid w:val="00B0790C"/>
    <w:rsid w:val="00B1150B"/>
    <w:rsid w:val="00B118BB"/>
    <w:rsid w:val="00B12CDC"/>
    <w:rsid w:val="00B13E39"/>
    <w:rsid w:val="00B25128"/>
    <w:rsid w:val="00B31BEF"/>
    <w:rsid w:val="00B3256C"/>
    <w:rsid w:val="00B32C20"/>
    <w:rsid w:val="00B33441"/>
    <w:rsid w:val="00B41D2B"/>
    <w:rsid w:val="00B4566F"/>
    <w:rsid w:val="00B47F80"/>
    <w:rsid w:val="00B5030C"/>
    <w:rsid w:val="00B505B8"/>
    <w:rsid w:val="00B60D38"/>
    <w:rsid w:val="00B63BB4"/>
    <w:rsid w:val="00B66683"/>
    <w:rsid w:val="00B7375E"/>
    <w:rsid w:val="00B77F20"/>
    <w:rsid w:val="00B92C99"/>
    <w:rsid w:val="00B93CAB"/>
    <w:rsid w:val="00B96145"/>
    <w:rsid w:val="00B97868"/>
    <w:rsid w:val="00BA1E39"/>
    <w:rsid w:val="00BA6A42"/>
    <w:rsid w:val="00BB7F4C"/>
    <w:rsid w:val="00BC6FF4"/>
    <w:rsid w:val="00BD2489"/>
    <w:rsid w:val="00BD4352"/>
    <w:rsid w:val="00BD62CE"/>
    <w:rsid w:val="00BE557B"/>
    <w:rsid w:val="00BF2943"/>
    <w:rsid w:val="00BF5D23"/>
    <w:rsid w:val="00BF65D4"/>
    <w:rsid w:val="00C01A24"/>
    <w:rsid w:val="00C01C40"/>
    <w:rsid w:val="00C11EBC"/>
    <w:rsid w:val="00C13CC2"/>
    <w:rsid w:val="00C157CC"/>
    <w:rsid w:val="00C24787"/>
    <w:rsid w:val="00C26FD6"/>
    <w:rsid w:val="00C30575"/>
    <w:rsid w:val="00C424B8"/>
    <w:rsid w:val="00C445E2"/>
    <w:rsid w:val="00C50B46"/>
    <w:rsid w:val="00C5187E"/>
    <w:rsid w:val="00C56864"/>
    <w:rsid w:val="00C75185"/>
    <w:rsid w:val="00C7652F"/>
    <w:rsid w:val="00C835E6"/>
    <w:rsid w:val="00C87100"/>
    <w:rsid w:val="00C9135D"/>
    <w:rsid w:val="00C9669D"/>
    <w:rsid w:val="00C96A9C"/>
    <w:rsid w:val="00CA11D2"/>
    <w:rsid w:val="00CA1A7C"/>
    <w:rsid w:val="00CA27E1"/>
    <w:rsid w:val="00CB0AE8"/>
    <w:rsid w:val="00CB2297"/>
    <w:rsid w:val="00CB428D"/>
    <w:rsid w:val="00CB4361"/>
    <w:rsid w:val="00CB7484"/>
    <w:rsid w:val="00CC16D0"/>
    <w:rsid w:val="00CD07BD"/>
    <w:rsid w:val="00CD4778"/>
    <w:rsid w:val="00CD5641"/>
    <w:rsid w:val="00CE043E"/>
    <w:rsid w:val="00CE59D2"/>
    <w:rsid w:val="00CE6934"/>
    <w:rsid w:val="00CF11B5"/>
    <w:rsid w:val="00CF1630"/>
    <w:rsid w:val="00CF2494"/>
    <w:rsid w:val="00CF31ED"/>
    <w:rsid w:val="00D111E6"/>
    <w:rsid w:val="00D20A40"/>
    <w:rsid w:val="00D27F77"/>
    <w:rsid w:val="00D31CFC"/>
    <w:rsid w:val="00D377EB"/>
    <w:rsid w:val="00D40E26"/>
    <w:rsid w:val="00D41F3C"/>
    <w:rsid w:val="00D4681D"/>
    <w:rsid w:val="00D50D11"/>
    <w:rsid w:val="00D66A10"/>
    <w:rsid w:val="00D67F69"/>
    <w:rsid w:val="00D72252"/>
    <w:rsid w:val="00D80D0C"/>
    <w:rsid w:val="00D80F9E"/>
    <w:rsid w:val="00D867E3"/>
    <w:rsid w:val="00D87DD6"/>
    <w:rsid w:val="00D91723"/>
    <w:rsid w:val="00D96045"/>
    <w:rsid w:val="00D97CB8"/>
    <w:rsid w:val="00DA25E8"/>
    <w:rsid w:val="00DA395B"/>
    <w:rsid w:val="00DA4EC9"/>
    <w:rsid w:val="00DA75BB"/>
    <w:rsid w:val="00DA795C"/>
    <w:rsid w:val="00DA7A65"/>
    <w:rsid w:val="00DB1BBE"/>
    <w:rsid w:val="00DC777F"/>
    <w:rsid w:val="00DD1C35"/>
    <w:rsid w:val="00DD5194"/>
    <w:rsid w:val="00DD5CE7"/>
    <w:rsid w:val="00DD64EC"/>
    <w:rsid w:val="00DD6FC8"/>
    <w:rsid w:val="00DE0D77"/>
    <w:rsid w:val="00DE1E87"/>
    <w:rsid w:val="00DE35AA"/>
    <w:rsid w:val="00DE5CB7"/>
    <w:rsid w:val="00DE72EB"/>
    <w:rsid w:val="00DE7628"/>
    <w:rsid w:val="00DE7D64"/>
    <w:rsid w:val="00DF05BC"/>
    <w:rsid w:val="00DF4EC3"/>
    <w:rsid w:val="00DF5055"/>
    <w:rsid w:val="00E0570C"/>
    <w:rsid w:val="00E06C01"/>
    <w:rsid w:val="00E079A7"/>
    <w:rsid w:val="00E13F3D"/>
    <w:rsid w:val="00E155B7"/>
    <w:rsid w:val="00E15EC9"/>
    <w:rsid w:val="00E16055"/>
    <w:rsid w:val="00E23B4C"/>
    <w:rsid w:val="00E2577F"/>
    <w:rsid w:val="00E322EB"/>
    <w:rsid w:val="00E33089"/>
    <w:rsid w:val="00E334B0"/>
    <w:rsid w:val="00E342DE"/>
    <w:rsid w:val="00E407B0"/>
    <w:rsid w:val="00E40A11"/>
    <w:rsid w:val="00E427BD"/>
    <w:rsid w:val="00E4786F"/>
    <w:rsid w:val="00E54356"/>
    <w:rsid w:val="00E67953"/>
    <w:rsid w:val="00E7222D"/>
    <w:rsid w:val="00E74144"/>
    <w:rsid w:val="00EA0F73"/>
    <w:rsid w:val="00EA1797"/>
    <w:rsid w:val="00EA72EB"/>
    <w:rsid w:val="00EB11C3"/>
    <w:rsid w:val="00EB5B66"/>
    <w:rsid w:val="00EC072F"/>
    <w:rsid w:val="00EC091D"/>
    <w:rsid w:val="00EC51A0"/>
    <w:rsid w:val="00ED024C"/>
    <w:rsid w:val="00ED052B"/>
    <w:rsid w:val="00EE2AB2"/>
    <w:rsid w:val="00EE43ED"/>
    <w:rsid w:val="00EE486B"/>
    <w:rsid w:val="00EE60F0"/>
    <w:rsid w:val="00EF2BEA"/>
    <w:rsid w:val="00EF4CBE"/>
    <w:rsid w:val="00F02A88"/>
    <w:rsid w:val="00F06D51"/>
    <w:rsid w:val="00F151C2"/>
    <w:rsid w:val="00F17EF7"/>
    <w:rsid w:val="00F20C17"/>
    <w:rsid w:val="00F26AE3"/>
    <w:rsid w:val="00F33161"/>
    <w:rsid w:val="00F336E3"/>
    <w:rsid w:val="00F36885"/>
    <w:rsid w:val="00F37361"/>
    <w:rsid w:val="00F37B03"/>
    <w:rsid w:val="00F41AF9"/>
    <w:rsid w:val="00F43E24"/>
    <w:rsid w:val="00F44AC8"/>
    <w:rsid w:val="00F466D0"/>
    <w:rsid w:val="00F538BC"/>
    <w:rsid w:val="00F53EB0"/>
    <w:rsid w:val="00F60A52"/>
    <w:rsid w:val="00F64DC9"/>
    <w:rsid w:val="00F826A4"/>
    <w:rsid w:val="00F86DB5"/>
    <w:rsid w:val="00F9694A"/>
    <w:rsid w:val="00FA212B"/>
    <w:rsid w:val="00FA3D45"/>
    <w:rsid w:val="00FA6BDF"/>
    <w:rsid w:val="00FA7DB6"/>
    <w:rsid w:val="00FB4191"/>
    <w:rsid w:val="00FC1026"/>
    <w:rsid w:val="00FC7795"/>
    <w:rsid w:val="00FD4CE8"/>
    <w:rsid w:val="00FD757A"/>
    <w:rsid w:val="00FE2797"/>
    <w:rsid w:val="00FE461C"/>
    <w:rsid w:val="00FF3B58"/>
    <w:rsid w:val="00FF4A19"/>
    <w:rsid w:val="00FF7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2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042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042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042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042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042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042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042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042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042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0422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0422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0422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04222"/>
    <w:pPr>
      <w:ind w:left="900" w:hanging="900"/>
    </w:pPr>
  </w:style>
  <w:style w:type="paragraph" w:styleId="TOC1">
    <w:name w:val="toc 1"/>
    <w:basedOn w:val="Normal"/>
    <w:next w:val="Normal"/>
    <w:uiPriority w:val="39"/>
    <w:rsid w:val="003042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0422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04222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rsid w:val="003042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42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4222"/>
  </w:style>
  <w:style w:type="paragraph" w:customStyle="1" w:styleId="Tabletext">
    <w:name w:val="Tabletext"/>
    <w:basedOn w:val="Normal"/>
    <w:rsid w:val="00304222"/>
    <w:pPr>
      <w:keepLines/>
      <w:spacing w:after="120"/>
    </w:pPr>
  </w:style>
  <w:style w:type="paragraph" w:styleId="BodyText">
    <w:name w:val="Body Text"/>
    <w:basedOn w:val="Normal"/>
    <w:rsid w:val="00304222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04222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304222"/>
    <w:pPr>
      <w:ind w:left="720" w:hanging="432"/>
    </w:pPr>
  </w:style>
  <w:style w:type="paragraph" w:customStyle="1" w:styleId="Bullet2">
    <w:name w:val="Bullet2"/>
    <w:basedOn w:val="Normal"/>
    <w:rsid w:val="0030422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0422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04222"/>
    <w:rPr>
      <w:sz w:val="20"/>
      <w:vertAlign w:val="superscript"/>
    </w:rPr>
  </w:style>
  <w:style w:type="paragraph" w:styleId="FootnoteText">
    <w:name w:val="footnote text"/>
    <w:basedOn w:val="Normal"/>
    <w:semiHidden/>
    <w:rsid w:val="0030422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0422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0422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0422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0422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304222"/>
    <w:pPr>
      <w:ind w:left="600"/>
    </w:pPr>
  </w:style>
  <w:style w:type="paragraph" w:styleId="TOC5">
    <w:name w:val="toc 5"/>
    <w:basedOn w:val="Normal"/>
    <w:next w:val="Normal"/>
    <w:autoRedefine/>
    <w:semiHidden/>
    <w:rsid w:val="00304222"/>
    <w:pPr>
      <w:ind w:left="800"/>
    </w:pPr>
  </w:style>
  <w:style w:type="paragraph" w:styleId="TOC6">
    <w:name w:val="toc 6"/>
    <w:basedOn w:val="Normal"/>
    <w:next w:val="Normal"/>
    <w:autoRedefine/>
    <w:semiHidden/>
    <w:rsid w:val="00304222"/>
    <w:pPr>
      <w:ind w:left="1000"/>
    </w:pPr>
  </w:style>
  <w:style w:type="paragraph" w:styleId="TOC7">
    <w:name w:val="toc 7"/>
    <w:basedOn w:val="Normal"/>
    <w:next w:val="Normal"/>
    <w:autoRedefine/>
    <w:semiHidden/>
    <w:rsid w:val="00304222"/>
    <w:pPr>
      <w:ind w:left="1200"/>
    </w:pPr>
  </w:style>
  <w:style w:type="paragraph" w:styleId="TOC8">
    <w:name w:val="toc 8"/>
    <w:basedOn w:val="Normal"/>
    <w:next w:val="Normal"/>
    <w:autoRedefine/>
    <w:semiHidden/>
    <w:rsid w:val="00304222"/>
    <w:pPr>
      <w:ind w:left="1400"/>
    </w:pPr>
  </w:style>
  <w:style w:type="paragraph" w:styleId="TOC9">
    <w:name w:val="toc 9"/>
    <w:basedOn w:val="Normal"/>
    <w:next w:val="Normal"/>
    <w:autoRedefine/>
    <w:semiHidden/>
    <w:rsid w:val="00304222"/>
    <w:pPr>
      <w:ind w:left="1600"/>
    </w:pPr>
  </w:style>
  <w:style w:type="paragraph" w:styleId="BodyText2">
    <w:name w:val="Body Text 2"/>
    <w:basedOn w:val="Normal"/>
    <w:rsid w:val="00304222"/>
    <w:rPr>
      <w:i/>
      <w:color w:val="0000FF"/>
    </w:rPr>
  </w:style>
  <w:style w:type="paragraph" w:styleId="BodyTextIndent">
    <w:name w:val="Body Text Indent"/>
    <w:basedOn w:val="Normal"/>
    <w:rsid w:val="0030422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0422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0422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37D1A"/>
    <w:pPr>
      <w:spacing w:after="120"/>
      <w:ind w:left="709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3042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A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9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2E9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3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ък на абзаци1"/>
    <w:basedOn w:val="Normal"/>
    <w:uiPriority w:val="34"/>
    <w:qFormat/>
    <w:rsid w:val="001A7A6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3F36C5"/>
    <w:pPr>
      <w:ind w:left="720"/>
      <w:contextualSpacing/>
    </w:pPr>
  </w:style>
  <w:style w:type="character" w:customStyle="1" w:styleId="longtext">
    <w:name w:val="long_text"/>
    <w:basedOn w:val="DefaultParagraphFont"/>
    <w:rsid w:val="0062112C"/>
  </w:style>
  <w:style w:type="character" w:customStyle="1" w:styleId="hps">
    <w:name w:val="hps"/>
    <w:basedOn w:val="DefaultParagraphFont"/>
    <w:rsid w:val="0062112C"/>
  </w:style>
  <w:style w:type="character" w:customStyle="1" w:styleId="Heading2Char">
    <w:name w:val="Heading 2 Char"/>
    <w:basedOn w:val="DefaultParagraphFont"/>
    <w:link w:val="Heading2"/>
    <w:rsid w:val="00D20A40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Relationship Id="rId22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sdpln-BGs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3610C7-3D6B-4A6E-A497-CDABF78189D5}" type="doc">
      <dgm:prSet loTypeId="urn:microsoft.com/office/officeart/2005/8/layout/cycle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965D60B1-C6CA-4377-B23F-75563B7047E4}">
      <dgm:prSet phldrT="[Text]"/>
      <dgm:spPr/>
      <dgm:t>
        <a:bodyPr/>
        <a:lstStyle/>
        <a:p>
          <a:r>
            <a:rPr lang="bg-BG"/>
            <a:t>Симеон Илиев</a:t>
          </a:r>
          <a:br>
            <a:rPr lang="bg-BG"/>
          </a:br>
          <a:r>
            <a:rPr lang="bg-BG"/>
            <a:t>капитан</a:t>
          </a:r>
          <a:r>
            <a:rPr lang="en-US"/>
            <a:t>, SA</a:t>
          </a:r>
          <a:r>
            <a:rPr lang="bg-BG"/>
            <a:t>, </a:t>
          </a:r>
          <a:r>
            <a:rPr lang="en-US"/>
            <a:t>DM, CM, SysA,</a:t>
          </a:r>
          <a:r>
            <a:rPr lang="bg-BG"/>
            <a:t> </a:t>
          </a:r>
          <a:r>
            <a:rPr lang="en-US"/>
            <a:t>TFR</a:t>
          </a:r>
          <a:endParaRPr lang="bg-BG"/>
        </a:p>
      </dgm:t>
    </dgm:pt>
    <dgm:pt modelId="{5F81377D-83E8-4461-B982-25842C93C805}" type="parTrans" cxnId="{B0A9E779-D811-4683-B067-69F8BB401AD6}">
      <dgm:prSet/>
      <dgm:spPr/>
      <dgm:t>
        <a:bodyPr/>
        <a:lstStyle/>
        <a:p>
          <a:endParaRPr lang="bg-BG"/>
        </a:p>
      </dgm:t>
    </dgm:pt>
    <dgm:pt modelId="{AD8E5338-8345-41B9-AD5B-538C1EC8BF54}" type="sibTrans" cxnId="{B0A9E779-D811-4683-B067-69F8BB401AD6}">
      <dgm:prSet/>
      <dgm:spPr/>
      <dgm:t>
        <a:bodyPr/>
        <a:lstStyle/>
        <a:p>
          <a:endParaRPr lang="bg-BG"/>
        </a:p>
      </dgm:t>
    </dgm:pt>
    <dgm:pt modelId="{EB5F97FA-A295-47C9-89EF-FABE571DF98A}">
      <dgm:prSet phldrT="[Text]"/>
      <dgm:spPr/>
      <dgm:t>
        <a:bodyPr/>
        <a:lstStyle/>
        <a:p>
          <a:r>
            <a:rPr lang="bg-BG"/>
            <a:t>Иван Станев</a:t>
          </a:r>
          <a:br>
            <a:rPr lang="bg-BG"/>
          </a:br>
          <a:r>
            <a:rPr lang="bg-BG"/>
            <a:t>възложител на проекта</a:t>
          </a:r>
          <a:br>
            <a:rPr lang="bg-BG"/>
          </a:br>
          <a:r>
            <a:rPr lang="en-US"/>
            <a:t>product owner</a:t>
          </a:r>
          <a:endParaRPr lang="bg-BG"/>
        </a:p>
      </dgm:t>
    </dgm:pt>
    <dgm:pt modelId="{26728F83-64B2-4716-9F42-0AD40B76F88A}" type="parTrans" cxnId="{C1851120-4B47-4BF1-B614-3370052C4E1A}">
      <dgm:prSet/>
      <dgm:spPr/>
      <dgm:t>
        <a:bodyPr/>
        <a:lstStyle/>
        <a:p>
          <a:endParaRPr lang="bg-BG"/>
        </a:p>
      </dgm:t>
    </dgm:pt>
    <dgm:pt modelId="{81801749-2D4A-4534-A969-9DC64D7F3809}" type="sibTrans" cxnId="{C1851120-4B47-4BF1-B614-3370052C4E1A}">
      <dgm:prSet/>
      <dgm:spPr/>
      <dgm:t>
        <a:bodyPr/>
        <a:lstStyle/>
        <a:p>
          <a:endParaRPr lang="bg-BG"/>
        </a:p>
      </dgm:t>
    </dgm:pt>
    <dgm:pt modelId="{AE20F86D-F4B3-4191-9229-E76FDAAF3EFB}" type="asst">
      <dgm:prSet phldrT="[Text]"/>
      <dgm:spPr/>
      <dgm:t>
        <a:bodyPr/>
        <a:lstStyle/>
        <a:p>
          <a:r>
            <a:rPr lang="bg-BG"/>
            <a:t>Михаил Радков</a:t>
          </a:r>
          <a:r>
            <a:rPr lang="en-US"/>
            <a:t/>
          </a:r>
          <a:br>
            <a:rPr lang="en-US"/>
          </a:br>
          <a:r>
            <a:rPr lang="en-US"/>
            <a:t>PM, UCE, IM, IE</a:t>
          </a:r>
          <a:endParaRPr lang="bg-BG"/>
        </a:p>
      </dgm:t>
    </dgm:pt>
    <dgm:pt modelId="{62079F72-40D6-4318-B24D-6E9C91BA9EE8}" type="parTrans" cxnId="{50921A69-8EAD-490C-B3D5-DBD6A12B7E5C}">
      <dgm:prSet/>
      <dgm:spPr/>
      <dgm:t>
        <a:bodyPr/>
        <a:lstStyle/>
        <a:p>
          <a:endParaRPr lang="bg-BG"/>
        </a:p>
      </dgm:t>
    </dgm:pt>
    <dgm:pt modelId="{AAC9EB77-A6AC-4B7F-B331-ACEEA334E5FC}" type="sibTrans" cxnId="{50921A69-8EAD-490C-B3D5-DBD6A12B7E5C}">
      <dgm:prSet/>
      <dgm:spPr/>
      <dgm:t>
        <a:bodyPr/>
        <a:lstStyle/>
        <a:p>
          <a:endParaRPr lang="bg-BG"/>
        </a:p>
      </dgm:t>
    </dgm:pt>
    <dgm:pt modelId="{7D683C68-C305-461A-8FA0-69A0AEF9D9DD}">
      <dgm:prSet phldrT="[Text]"/>
      <dgm:spPr/>
      <dgm:t>
        <a:bodyPr/>
        <a:lstStyle/>
        <a:p>
          <a:r>
            <a:rPr lang="bg-BG"/>
            <a:t>Малвина Макариева</a:t>
          </a:r>
          <a:r>
            <a:rPr lang="en-US"/>
            <a:t/>
          </a:r>
          <a:br>
            <a:rPr lang="en-US"/>
          </a:br>
          <a:r>
            <a:rPr lang="en-US"/>
            <a:t>BA, TM, IT, PE</a:t>
          </a:r>
          <a:br>
            <a:rPr lang="en-US"/>
          </a:br>
          <a:r>
            <a:rPr lang="en-US"/>
            <a:t>scrum master</a:t>
          </a:r>
          <a:endParaRPr lang="bg-BG"/>
        </a:p>
      </dgm:t>
    </dgm:pt>
    <dgm:pt modelId="{810A71D0-2742-4895-BA28-DA0A1462671F}" type="parTrans" cxnId="{6239C12A-1F10-4105-A704-ADBA0FB83C54}">
      <dgm:prSet/>
      <dgm:spPr/>
      <dgm:t>
        <a:bodyPr/>
        <a:lstStyle/>
        <a:p>
          <a:endParaRPr lang="bg-BG"/>
        </a:p>
      </dgm:t>
    </dgm:pt>
    <dgm:pt modelId="{FA90D1DA-58A2-40A1-823C-17AD04A0CB31}" type="sibTrans" cxnId="{6239C12A-1F10-4105-A704-ADBA0FB83C54}">
      <dgm:prSet/>
      <dgm:spPr/>
      <dgm:t>
        <a:bodyPr/>
        <a:lstStyle/>
        <a:p>
          <a:endParaRPr lang="bg-BG"/>
        </a:p>
      </dgm:t>
    </dgm:pt>
    <dgm:pt modelId="{826B1C71-BCDE-43F0-BA61-77046F915C4B}">
      <dgm:prSet phldrT="[Text]"/>
      <dgm:spPr/>
      <dgm:t>
        <a:bodyPr/>
        <a:lstStyle/>
        <a:p>
          <a:r>
            <a:rPr lang="bg-BG"/>
            <a:t>Лиляна Маринова</a:t>
          </a:r>
          <a:r>
            <a:rPr lang="en-US"/>
            <a:t/>
          </a:r>
          <a:br>
            <a:rPr lang="en-US"/>
          </a:br>
          <a:r>
            <a:rPr lang="en-US"/>
            <a:t>RE, BA, DE, UCE, QM</a:t>
          </a:r>
          <a:endParaRPr lang="bg-BG"/>
        </a:p>
      </dgm:t>
    </dgm:pt>
    <dgm:pt modelId="{58A8FB69-1ADF-4DC5-BB3D-E3AB9A5AC45B}" type="parTrans" cxnId="{B5FC45CF-3BFB-4F7C-AB54-FD91D5698603}">
      <dgm:prSet/>
      <dgm:spPr/>
      <dgm:t>
        <a:bodyPr/>
        <a:lstStyle/>
        <a:p>
          <a:endParaRPr lang="bg-BG"/>
        </a:p>
      </dgm:t>
    </dgm:pt>
    <dgm:pt modelId="{42B58BCC-FBD5-4CC9-A54A-19674271A489}" type="sibTrans" cxnId="{B5FC45CF-3BFB-4F7C-AB54-FD91D5698603}">
      <dgm:prSet/>
      <dgm:spPr/>
      <dgm:t>
        <a:bodyPr/>
        <a:lstStyle/>
        <a:p>
          <a:endParaRPr lang="bg-BG"/>
        </a:p>
      </dgm:t>
    </dgm:pt>
    <dgm:pt modelId="{600A86CA-E763-4E68-AA6D-840225366E07}" type="pres">
      <dgm:prSet presAssocID="{B63610C7-3D6B-4A6E-A497-CDABF78189D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C000DE15-F22B-4F88-8FEF-323D73F2783A}" type="pres">
      <dgm:prSet presAssocID="{965D60B1-C6CA-4377-B23F-75563B7047E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F0FCBFF2-2FCD-48F9-BEDE-F82CE1A292A9}" type="pres">
      <dgm:prSet presAssocID="{965D60B1-C6CA-4377-B23F-75563B7047E4}" presName="spNode" presStyleCnt="0"/>
      <dgm:spPr/>
    </dgm:pt>
    <dgm:pt modelId="{C87D785D-BF7A-479B-B7F9-C4A7E1EC1EBA}" type="pres">
      <dgm:prSet presAssocID="{AD8E5338-8345-41B9-AD5B-538C1EC8BF54}" presName="sibTrans" presStyleLbl="sibTrans1D1" presStyleIdx="0" presStyleCnt="5"/>
      <dgm:spPr/>
      <dgm:t>
        <a:bodyPr/>
        <a:lstStyle/>
        <a:p>
          <a:endParaRPr lang="bg-BG"/>
        </a:p>
      </dgm:t>
    </dgm:pt>
    <dgm:pt modelId="{F1265640-0C0E-462F-B439-DAD76396132D}" type="pres">
      <dgm:prSet presAssocID="{826B1C71-BCDE-43F0-BA61-77046F915C4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D9EFD195-BBA4-4463-B41F-714D3E0D9144}" type="pres">
      <dgm:prSet presAssocID="{826B1C71-BCDE-43F0-BA61-77046F915C4B}" presName="spNode" presStyleCnt="0"/>
      <dgm:spPr/>
    </dgm:pt>
    <dgm:pt modelId="{FDC0C926-9FB3-49CA-B770-6991126F47F5}" type="pres">
      <dgm:prSet presAssocID="{42B58BCC-FBD5-4CC9-A54A-19674271A489}" presName="sibTrans" presStyleLbl="sibTrans1D1" presStyleIdx="1" presStyleCnt="5"/>
      <dgm:spPr/>
      <dgm:t>
        <a:bodyPr/>
        <a:lstStyle/>
        <a:p>
          <a:endParaRPr lang="bg-BG"/>
        </a:p>
      </dgm:t>
    </dgm:pt>
    <dgm:pt modelId="{2E9C1074-41C2-41A2-A7D3-6B8DA6285582}" type="pres">
      <dgm:prSet presAssocID="{EB5F97FA-A295-47C9-89EF-FABE571DF98A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FB2EDD89-C81C-44CF-8676-9FDCE45324FA}" type="pres">
      <dgm:prSet presAssocID="{EB5F97FA-A295-47C9-89EF-FABE571DF98A}" presName="spNode" presStyleCnt="0"/>
      <dgm:spPr/>
    </dgm:pt>
    <dgm:pt modelId="{28C338AF-281C-4F28-BCAA-C62011C22AB0}" type="pres">
      <dgm:prSet presAssocID="{81801749-2D4A-4534-A969-9DC64D7F3809}" presName="sibTrans" presStyleLbl="sibTrans1D1" presStyleIdx="2" presStyleCnt="5"/>
      <dgm:spPr/>
      <dgm:t>
        <a:bodyPr/>
        <a:lstStyle/>
        <a:p>
          <a:endParaRPr lang="bg-BG"/>
        </a:p>
      </dgm:t>
    </dgm:pt>
    <dgm:pt modelId="{969B8A65-733E-43D0-96B3-73AA091C7A0E}" type="pres">
      <dgm:prSet presAssocID="{7D683C68-C305-461A-8FA0-69A0AEF9D9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61F5743F-3EB9-43A3-95DF-A1E30E177AF0}" type="pres">
      <dgm:prSet presAssocID="{7D683C68-C305-461A-8FA0-69A0AEF9D9DD}" presName="spNode" presStyleCnt="0"/>
      <dgm:spPr/>
    </dgm:pt>
    <dgm:pt modelId="{A1ED30FE-8EDB-4A22-9F7E-6810237D2326}" type="pres">
      <dgm:prSet presAssocID="{FA90D1DA-58A2-40A1-823C-17AD04A0CB31}" presName="sibTrans" presStyleLbl="sibTrans1D1" presStyleIdx="3" presStyleCnt="5"/>
      <dgm:spPr/>
      <dgm:t>
        <a:bodyPr/>
        <a:lstStyle/>
        <a:p>
          <a:endParaRPr lang="bg-BG"/>
        </a:p>
      </dgm:t>
    </dgm:pt>
    <dgm:pt modelId="{2DC48F65-FE27-4B5E-9570-F7CAEA0BFE4C}" type="pres">
      <dgm:prSet presAssocID="{AE20F86D-F4B3-4191-9229-E76FDAAF3EFB}" presName="node" presStyleLbl="asst0" presStyleIdx="0" presStyleCnt="1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A9454424-66B7-43FF-BC62-FCAC4E928974}" type="pres">
      <dgm:prSet presAssocID="{AE20F86D-F4B3-4191-9229-E76FDAAF3EFB}" presName="spNode" presStyleCnt="0"/>
      <dgm:spPr/>
    </dgm:pt>
    <dgm:pt modelId="{A36439D4-E787-4FD0-B845-2202F2956540}" type="pres">
      <dgm:prSet presAssocID="{AAC9EB77-A6AC-4B7F-B331-ACEEA334E5FC}" presName="sibTrans" presStyleLbl="sibTrans1D1" presStyleIdx="4" presStyleCnt="5"/>
      <dgm:spPr/>
      <dgm:t>
        <a:bodyPr/>
        <a:lstStyle/>
        <a:p>
          <a:endParaRPr lang="bg-BG"/>
        </a:p>
      </dgm:t>
    </dgm:pt>
  </dgm:ptLst>
  <dgm:cxnLst>
    <dgm:cxn modelId="{14881B26-AAA4-4C19-A62B-16D1E673F554}" type="presOf" srcId="{FA90D1DA-58A2-40A1-823C-17AD04A0CB31}" destId="{A1ED30FE-8EDB-4A22-9F7E-6810237D2326}" srcOrd="0" destOrd="0" presId="urn:microsoft.com/office/officeart/2005/8/layout/cycle6"/>
    <dgm:cxn modelId="{B5FC45CF-3BFB-4F7C-AB54-FD91D5698603}" srcId="{B63610C7-3D6B-4A6E-A497-CDABF78189D5}" destId="{826B1C71-BCDE-43F0-BA61-77046F915C4B}" srcOrd="1" destOrd="0" parTransId="{58A8FB69-1ADF-4DC5-BB3D-E3AB9A5AC45B}" sibTransId="{42B58BCC-FBD5-4CC9-A54A-19674271A489}"/>
    <dgm:cxn modelId="{B0A9E779-D811-4683-B067-69F8BB401AD6}" srcId="{B63610C7-3D6B-4A6E-A497-CDABF78189D5}" destId="{965D60B1-C6CA-4377-B23F-75563B7047E4}" srcOrd="0" destOrd="0" parTransId="{5F81377D-83E8-4461-B982-25842C93C805}" sibTransId="{AD8E5338-8345-41B9-AD5B-538C1EC8BF54}"/>
    <dgm:cxn modelId="{50921A69-8EAD-490C-B3D5-DBD6A12B7E5C}" srcId="{B63610C7-3D6B-4A6E-A497-CDABF78189D5}" destId="{AE20F86D-F4B3-4191-9229-E76FDAAF3EFB}" srcOrd="4" destOrd="0" parTransId="{62079F72-40D6-4318-B24D-6E9C91BA9EE8}" sibTransId="{AAC9EB77-A6AC-4B7F-B331-ACEEA334E5FC}"/>
    <dgm:cxn modelId="{8D2FC753-7D6A-4CB6-89FC-3B1B72057C89}" type="presOf" srcId="{81801749-2D4A-4534-A969-9DC64D7F3809}" destId="{28C338AF-281C-4F28-BCAA-C62011C22AB0}" srcOrd="0" destOrd="0" presId="urn:microsoft.com/office/officeart/2005/8/layout/cycle6"/>
    <dgm:cxn modelId="{96496E9F-3F61-4D00-BEDE-7693986EE5FA}" type="presOf" srcId="{B63610C7-3D6B-4A6E-A497-CDABF78189D5}" destId="{600A86CA-E763-4E68-AA6D-840225366E07}" srcOrd="0" destOrd="0" presId="urn:microsoft.com/office/officeart/2005/8/layout/cycle6"/>
    <dgm:cxn modelId="{6239C12A-1F10-4105-A704-ADBA0FB83C54}" srcId="{B63610C7-3D6B-4A6E-A497-CDABF78189D5}" destId="{7D683C68-C305-461A-8FA0-69A0AEF9D9DD}" srcOrd="3" destOrd="0" parTransId="{810A71D0-2742-4895-BA28-DA0A1462671F}" sibTransId="{FA90D1DA-58A2-40A1-823C-17AD04A0CB31}"/>
    <dgm:cxn modelId="{165423BC-57AE-4A61-8D37-6A7F9ADDC8B7}" type="presOf" srcId="{AAC9EB77-A6AC-4B7F-B331-ACEEA334E5FC}" destId="{A36439D4-E787-4FD0-B845-2202F2956540}" srcOrd="0" destOrd="0" presId="urn:microsoft.com/office/officeart/2005/8/layout/cycle6"/>
    <dgm:cxn modelId="{C1851120-4B47-4BF1-B614-3370052C4E1A}" srcId="{B63610C7-3D6B-4A6E-A497-CDABF78189D5}" destId="{EB5F97FA-A295-47C9-89EF-FABE571DF98A}" srcOrd="2" destOrd="0" parTransId="{26728F83-64B2-4716-9F42-0AD40B76F88A}" sibTransId="{81801749-2D4A-4534-A969-9DC64D7F3809}"/>
    <dgm:cxn modelId="{D4FCE53A-9871-41E2-A1EF-2DF0C8603CED}" type="presOf" srcId="{AE20F86D-F4B3-4191-9229-E76FDAAF3EFB}" destId="{2DC48F65-FE27-4B5E-9570-F7CAEA0BFE4C}" srcOrd="0" destOrd="0" presId="urn:microsoft.com/office/officeart/2005/8/layout/cycle6"/>
    <dgm:cxn modelId="{B741B49D-4309-4B52-B9AB-ED9867049D0F}" type="presOf" srcId="{7D683C68-C305-461A-8FA0-69A0AEF9D9DD}" destId="{969B8A65-733E-43D0-96B3-73AA091C7A0E}" srcOrd="0" destOrd="0" presId="urn:microsoft.com/office/officeart/2005/8/layout/cycle6"/>
    <dgm:cxn modelId="{F6D16CBC-A388-41C3-8A90-F5832711911B}" type="presOf" srcId="{42B58BCC-FBD5-4CC9-A54A-19674271A489}" destId="{FDC0C926-9FB3-49CA-B770-6991126F47F5}" srcOrd="0" destOrd="0" presId="urn:microsoft.com/office/officeart/2005/8/layout/cycle6"/>
    <dgm:cxn modelId="{44C57580-4738-436F-8D34-F837761ACDDE}" type="presOf" srcId="{AD8E5338-8345-41B9-AD5B-538C1EC8BF54}" destId="{C87D785D-BF7A-479B-B7F9-C4A7E1EC1EBA}" srcOrd="0" destOrd="0" presId="urn:microsoft.com/office/officeart/2005/8/layout/cycle6"/>
    <dgm:cxn modelId="{0791A29F-9295-40BA-AD16-1E36C7B62D4A}" type="presOf" srcId="{EB5F97FA-A295-47C9-89EF-FABE571DF98A}" destId="{2E9C1074-41C2-41A2-A7D3-6B8DA6285582}" srcOrd="0" destOrd="0" presId="urn:microsoft.com/office/officeart/2005/8/layout/cycle6"/>
    <dgm:cxn modelId="{B6CE94D7-744D-4208-9C36-59EBEAF3B97A}" type="presOf" srcId="{965D60B1-C6CA-4377-B23F-75563B7047E4}" destId="{C000DE15-F22B-4F88-8FEF-323D73F2783A}" srcOrd="0" destOrd="0" presId="urn:microsoft.com/office/officeart/2005/8/layout/cycle6"/>
    <dgm:cxn modelId="{4AA69C7D-EA81-49D0-BDBD-FC5233EE951E}" type="presOf" srcId="{826B1C71-BCDE-43F0-BA61-77046F915C4B}" destId="{F1265640-0C0E-462F-B439-DAD76396132D}" srcOrd="0" destOrd="0" presId="urn:microsoft.com/office/officeart/2005/8/layout/cycle6"/>
    <dgm:cxn modelId="{27A9D35F-92CE-4170-9ECD-75617C02FFDD}" type="presParOf" srcId="{600A86CA-E763-4E68-AA6D-840225366E07}" destId="{C000DE15-F22B-4F88-8FEF-323D73F2783A}" srcOrd="0" destOrd="0" presId="urn:microsoft.com/office/officeart/2005/8/layout/cycle6"/>
    <dgm:cxn modelId="{2FFDBBEF-9831-4FE4-BC49-A97895FFA8AB}" type="presParOf" srcId="{600A86CA-E763-4E68-AA6D-840225366E07}" destId="{F0FCBFF2-2FCD-48F9-BEDE-F82CE1A292A9}" srcOrd="1" destOrd="0" presId="urn:microsoft.com/office/officeart/2005/8/layout/cycle6"/>
    <dgm:cxn modelId="{F7D30D1C-C82D-46C8-864C-706D40554FED}" type="presParOf" srcId="{600A86CA-E763-4E68-AA6D-840225366E07}" destId="{C87D785D-BF7A-479B-B7F9-C4A7E1EC1EBA}" srcOrd="2" destOrd="0" presId="urn:microsoft.com/office/officeart/2005/8/layout/cycle6"/>
    <dgm:cxn modelId="{C9F7811C-26B1-42E4-90EE-1EAD21AE27DE}" type="presParOf" srcId="{600A86CA-E763-4E68-AA6D-840225366E07}" destId="{F1265640-0C0E-462F-B439-DAD76396132D}" srcOrd="3" destOrd="0" presId="urn:microsoft.com/office/officeart/2005/8/layout/cycle6"/>
    <dgm:cxn modelId="{CED820E1-87C4-4B39-8FEE-F1D036809721}" type="presParOf" srcId="{600A86CA-E763-4E68-AA6D-840225366E07}" destId="{D9EFD195-BBA4-4463-B41F-714D3E0D9144}" srcOrd="4" destOrd="0" presId="urn:microsoft.com/office/officeart/2005/8/layout/cycle6"/>
    <dgm:cxn modelId="{FBFF62CB-160C-4A80-8670-3A52333B720D}" type="presParOf" srcId="{600A86CA-E763-4E68-AA6D-840225366E07}" destId="{FDC0C926-9FB3-49CA-B770-6991126F47F5}" srcOrd="5" destOrd="0" presId="urn:microsoft.com/office/officeart/2005/8/layout/cycle6"/>
    <dgm:cxn modelId="{9BF80350-AE51-437D-901E-56191A1212A9}" type="presParOf" srcId="{600A86CA-E763-4E68-AA6D-840225366E07}" destId="{2E9C1074-41C2-41A2-A7D3-6B8DA6285582}" srcOrd="6" destOrd="0" presId="urn:microsoft.com/office/officeart/2005/8/layout/cycle6"/>
    <dgm:cxn modelId="{DE5D831D-BC26-4570-8184-012BFEF4E058}" type="presParOf" srcId="{600A86CA-E763-4E68-AA6D-840225366E07}" destId="{FB2EDD89-C81C-44CF-8676-9FDCE45324FA}" srcOrd="7" destOrd="0" presId="urn:microsoft.com/office/officeart/2005/8/layout/cycle6"/>
    <dgm:cxn modelId="{50BC1A4C-B172-496E-B322-5AF90D647045}" type="presParOf" srcId="{600A86CA-E763-4E68-AA6D-840225366E07}" destId="{28C338AF-281C-4F28-BCAA-C62011C22AB0}" srcOrd="8" destOrd="0" presId="urn:microsoft.com/office/officeart/2005/8/layout/cycle6"/>
    <dgm:cxn modelId="{9CC5B85E-562A-4A07-AB00-F3CE22E9ADC3}" type="presParOf" srcId="{600A86CA-E763-4E68-AA6D-840225366E07}" destId="{969B8A65-733E-43D0-96B3-73AA091C7A0E}" srcOrd="9" destOrd="0" presId="urn:microsoft.com/office/officeart/2005/8/layout/cycle6"/>
    <dgm:cxn modelId="{60AFEAC1-7FB0-489D-97C8-2FFF069E5387}" type="presParOf" srcId="{600A86CA-E763-4E68-AA6D-840225366E07}" destId="{61F5743F-3EB9-43A3-95DF-A1E30E177AF0}" srcOrd="10" destOrd="0" presId="urn:microsoft.com/office/officeart/2005/8/layout/cycle6"/>
    <dgm:cxn modelId="{5AA579EF-96E4-49DA-BD53-BC22E5EE8152}" type="presParOf" srcId="{600A86CA-E763-4E68-AA6D-840225366E07}" destId="{A1ED30FE-8EDB-4A22-9F7E-6810237D2326}" srcOrd="11" destOrd="0" presId="urn:microsoft.com/office/officeart/2005/8/layout/cycle6"/>
    <dgm:cxn modelId="{E8F094D6-F867-4E35-A30F-BA8BF40F0DCF}" type="presParOf" srcId="{600A86CA-E763-4E68-AA6D-840225366E07}" destId="{2DC48F65-FE27-4B5E-9570-F7CAEA0BFE4C}" srcOrd="12" destOrd="0" presId="urn:microsoft.com/office/officeart/2005/8/layout/cycle6"/>
    <dgm:cxn modelId="{F2E9B3F8-2E67-40D5-B8D5-7FD354597E15}" type="presParOf" srcId="{600A86CA-E763-4E68-AA6D-840225366E07}" destId="{A9454424-66B7-43FF-BC62-FCAC4E928974}" srcOrd="13" destOrd="0" presId="urn:microsoft.com/office/officeart/2005/8/layout/cycle6"/>
    <dgm:cxn modelId="{FCC76950-86BD-461E-9938-F3AEC2174CF0}" type="presParOf" srcId="{600A86CA-E763-4E68-AA6D-840225366E07}" destId="{A36439D4-E787-4FD0-B845-2202F2956540}" srcOrd="14" destOrd="0" presId="urn:microsoft.com/office/officeart/2005/8/layout/cycle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7C5873-A213-43E1-A68B-A8F3A67F3159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C4CCC-B9AF-41D7-A962-D2E95B8D0900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A26B5-9089-4CDB-9D32-4BE6DCFB0538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387DE-D8A0-46D6-8BAE-41DB629F0812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EF5C5-59DC-439E-BC8B-C7775959603E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800" kern="1200"/>
            <a:t>Симеон Илиев</a:t>
          </a:r>
          <a:br>
            <a:rPr lang="bg-BG" sz="1800" kern="1200"/>
          </a:br>
          <a:r>
            <a:rPr lang="bg-BG" sz="1100" kern="1200"/>
            <a:t>капитан</a:t>
          </a:r>
          <a:r>
            <a:rPr lang="en-US" sz="1100" kern="1200"/>
            <a:t>, SA</a:t>
          </a:r>
          <a:r>
            <a:rPr lang="bg-BG" sz="1100" kern="1200"/>
            <a:t>, </a:t>
          </a:r>
          <a:r>
            <a:rPr lang="en-US" sz="1100" kern="1200"/>
            <a:t>DM, CM, SysA,</a:t>
          </a:r>
          <a:r>
            <a:rPr lang="bg-BG" sz="1100" kern="1200"/>
            <a:t> </a:t>
          </a:r>
          <a:r>
            <a:rPr lang="en-US" sz="1100" kern="1200"/>
            <a:t>TFR</a:t>
          </a:r>
          <a:endParaRPr lang="bg-BG" sz="1800" kern="1200"/>
        </a:p>
      </dsp:txBody>
      <dsp:txXfrm>
        <a:off x="1941202" y="60364"/>
        <a:ext cx="1603995" cy="801997"/>
      </dsp:txXfrm>
    </dsp:sp>
    <dsp:sp modelId="{DB443866-35A1-430D-9284-3DA78D75E4D0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Малвина Макариева</a:t>
          </a:r>
          <a:r>
            <a:rPr lang="en-US" sz="2000" kern="1200"/>
            <a:t/>
          </a:r>
          <a:br>
            <a:rPr lang="en-US" sz="2000" kern="1200"/>
          </a:br>
          <a:r>
            <a:rPr lang="en-US" sz="1200" kern="1200"/>
            <a:t>BA, TM, IT, PE</a:t>
          </a:r>
          <a:endParaRPr lang="bg-BG" sz="2000" kern="1200"/>
        </a:p>
      </dsp:txBody>
      <dsp:txXfrm>
        <a:off x="368" y="2338037"/>
        <a:ext cx="1603995" cy="801997"/>
      </dsp:txXfrm>
    </dsp:sp>
    <dsp:sp modelId="{1433F7E7-7610-4C8B-B304-2B8D03FC6124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Лиляна Маринова</a:t>
          </a:r>
          <a:r>
            <a:rPr lang="en-US" sz="2000" kern="1200"/>
            <a:t/>
          </a:r>
          <a:br>
            <a:rPr lang="en-US" sz="2000" kern="1200"/>
          </a:br>
          <a:r>
            <a:rPr lang="en-US" sz="1100" kern="1200"/>
            <a:t>RE, BA, DE, UCE, QM</a:t>
          </a:r>
          <a:endParaRPr lang="bg-BG" sz="1100" kern="1200"/>
        </a:p>
      </dsp:txBody>
      <dsp:txXfrm>
        <a:off x="1941202" y="2338037"/>
        <a:ext cx="1603995" cy="801997"/>
      </dsp:txXfrm>
    </dsp:sp>
    <dsp:sp modelId="{12ABD8BB-A4DA-4220-9ADE-30A46406567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Галена Георгиева</a:t>
          </a:r>
          <a:r>
            <a:rPr lang="en-US" sz="2000" kern="1200"/>
            <a:t/>
          </a:r>
          <a:br>
            <a:rPr lang="en-US" sz="2000" kern="1200"/>
          </a:br>
          <a:r>
            <a:rPr lang="en-US" sz="1200" kern="1200"/>
            <a:t>TW</a:t>
          </a:r>
          <a:endParaRPr lang="bg-BG" sz="1200" kern="1200"/>
        </a:p>
      </dsp:txBody>
      <dsp:txXfrm>
        <a:off x="3882036" y="2338037"/>
        <a:ext cx="1603995" cy="801997"/>
      </dsp:txXfrm>
    </dsp:sp>
    <dsp:sp modelId="{0D590F73-C8CF-4603-94D3-EA18BD1BB5CC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2000" kern="1200"/>
            <a:t>Михаил Радков</a:t>
          </a:r>
          <a:r>
            <a:rPr lang="en-US" sz="2000" kern="1200"/>
            <a:t/>
          </a:r>
          <a:br>
            <a:rPr lang="en-US" sz="2000" kern="1200"/>
          </a:br>
          <a:r>
            <a:rPr lang="en-US" sz="1200" kern="1200"/>
            <a:t>PM, UCE, IM, IE</a:t>
          </a:r>
          <a:endParaRPr lang="bg-BG" sz="2000" kern="1200"/>
        </a:p>
      </dsp:txBody>
      <dsp:txXfrm>
        <a:off x="970785" y="1199201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00DE15-F22B-4F88-8FEF-323D73F2783A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Симеон Илиев</a:t>
          </a:r>
          <a:br>
            <a:rPr lang="bg-BG" sz="900" kern="1200"/>
          </a:br>
          <a:r>
            <a:rPr lang="bg-BG" sz="900" kern="1200"/>
            <a:t>капитан</a:t>
          </a:r>
          <a:r>
            <a:rPr lang="en-US" sz="900" kern="1200"/>
            <a:t>, SA</a:t>
          </a:r>
          <a:r>
            <a:rPr lang="bg-BG" sz="900" kern="1200"/>
            <a:t>, </a:t>
          </a:r>
          <a:r>
            <a:rPr lang="en-US" sz="900" kern="1200"/>
            <a:t>DM, CM, SysA,</a:t>
          </a:r>
          <a:r>
            <a:rPr lang="bg-BG" sz="900" kern="1200"/>
            <a:t> </a:t>
          </a:r>
          <a:r>
            <a:rPr lang="en-US" sz="900" kern="1200"/>
            <a:t>TFR</a:t>
          </a:r>
          <a:endParaRPr lang="bg-BG" sz="900" kern="1200"/>
        </a:p>
      </dsp:txBody>
      <dsp:txXfrm>
        <a:off x="2251455" y="34475"/>
        <a:ext cx="983489" cy="615943"/>
      </dsp:txXfrm>
    </dsp:sp>
    <dsp:sp modelId="{C87D785D-BF7A-479B-B7F9-C4A7E1EC1EBA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897692" y="108033"/>
              </a:moveTo>
              <a:arcTo wR="1365391" hR="1365391" stAng="17576717" swAng="196442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65640-0C0E-462F-B439-DAD76396132D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Лиляна Маринова</a:t>
          </a: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RE, BA, DE, UCE, QM</a:t>
          </a:r>
          <a:endParaRPr lang="bg-BG" sz="900" kern="1200"/>
        </a:p>
      </dsp:txBody>
      <dsp:txXfrm>
        <a:off x="3550020" y="977937"/>
        <a:ext cx="983489" cy="615943"/>
      </dsp:txXfrm>
    </dsp:sp>
    <dsp:sp modelId="{FDC0C926-9FB3-49CA-B770-6991126F47F5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8889" y="1293491"/>
              </a:moveTo>
              <a:arcTo wR="1365391" hR="1365391" stAng="21418887" swAng="219852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C1074-41C2-41A2-A7D3-6B8DA6285582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Иван Станев</a:t>
          </a:r>
          <a:br>
            <a:rPr lang="bg-BG" sz="900" kern="1200"/>
          </a:br>
          <a:r>
            <a:rPr lang="bg-BG" sz="900" kern="1200"/>
            <a:t>възложител на проекта</a:t>
          </a:r>
          <a:br>
            <a:rPr lang="bg-BG" sz="900" kern="1200"/>
          </a:br>
          <a:r>
            <a:rPr lang="en-US" sz="900" kern="1200"/>
            <a:t>product owner</a:t>
          </a:r>
          <a:endParaRPr lang="bg-BG" sz="900" kern="1200"/>
        </a:p>
      </dsp:txBody>
      <dsp:txXfrm>
        <a:off x="3054012" y="2504491"/>
        <a:ext cx="983489" cy="615943"/>
      </dsp:txXfrm>
    </dsp:sp>
    <dsp:sp modelId="{28C338AF-281C-4F28-BCAA-C62011C22AB0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637447" y="2703405"/>
              </a:moveTo>
              <a:arcTo wR="1365391" hR="1365391" stAng="4710411" swAng="1379177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B8A65-733E-43D0-96B3-73AA091C7A0E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Малвина Макариева</a:t>
          </a: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BA, TM, IT, PE</a:t>
          </a:r>
          <a:br>
            <a:rPr lang="en-US" sz="900" kern="1200"/>
          </a:br>
          <a:r>
            <a:rPr lang="en-US" sz="900" kern="1200"/>
            <a:t>scrum master</a:t>
          </a:r>
          <a:endParaRPr lang="bg-BG" sz="900" kern="1200"/>
        </a:p>
      </dsp:txBody>
      <dsp:txXfrm>
        <a:off x="1448898" y="2504491"/>
        <a:ext cx="983489" cy="615943"/>
      </dsp:txXfrm>
    </dsp:sp>
    <dsp:sp modelId="{A1ED30FE-8EDB-4A22-9F7E-6810237D232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28437" y="2121453"/>
              </a:moveTo>
              <a:arcTo wR="1365391" hR="1365391" stAng="8782592" swAng="219852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48F65-FE27-4B5E-9570-F7CAEA0BFE4C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Михаил Радков</a:t>
          </a: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PM, UCE, IM, IE</a:t>
          </a:r>
          <a:endParaRPr lang="bg-BG" sz="900" kern="1200"/>
        </a:p>
      </dsp:txBody>
      <dsp:txXfrm>
        <a:off x="952890" y="977937"/>
        <a:ext cx="983489" cy="615943"/>
      </dsp:txXfrm>
    </dsp:sp>
    <dsp:sp modelId="{A36439D4-E787-4FD0-B845-2202F2956540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37636" y="595675"/>
              </a:moveTo>
              <a:arcTo wR="1365391" hR="1365391" stAng="12858860" swAng="196442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C67FB-2790-4157-B244-150F99CE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rup_sdpln-BGs</Template>
  <TotalTime>299</TotalTime>
  <Pages>15</Pages>
  <Words>4146</Words>
  <Characters>23636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&lt;Име на организация&gt;</Company>
  <LinksUpToDate>false</LinksUpToDate>
  <CharactersWithSpaces>27727</CharactersWithSpaces>
  <SharedDoc>false</SharedDoc>
  <HLinks>
    <vt:vector size="300" baseType="variant">
      <vt:variant>
        <vt:i4>1179699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_Toc336618785</vt:lpwstr>
      </vt:variant>
      <vt:variant>
        <vt:i4>1179699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_Toc336618784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_Toc336618783</vt:lpwstr>
      </vt:variant>
      <vt:variant>
        <vt:i4>1179699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_Toc336618782</vt:lpwstr>
      </vt:variant>
      <vt:variant>
        <vt:i4>1179699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_Toc336618781</vt:lpwstr>
      </vt:variant>
      <vt:variant>
        <vt:i4>1179699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_Toc336618780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_Toc336618779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_Toc336618778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_Toc336618777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_Toc336618776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_Toc336618775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_Toc336618774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_Toc336618773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_Toc336618772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_Toc336618771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_Toc336618770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_Toc336618769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_Toc336618768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_Toc336618767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_Toc336618766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_Toc336618765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_Toc336618764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_Toc336618763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_Toc336618762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_Toc336618761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_Toc336618760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_Toc336618759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_Toc336618758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_Toc336618757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_Toc336618756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_Toc336618755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_Toc336618754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_Toc336618753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_Toc336618752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_Toc336618751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_Toc336618750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_Toc336618749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_Toc336618748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_Toc336618747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_Toc336618746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_Toc336618745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_Toc336618744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_Toc336618743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_Toc336618742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_Toc336618741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_Toc336618740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_Toc336618739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_Toc336618738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_Toc336618737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_Toc336618736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&lt;Име на проект&gt;</dc:subject>
  <dc:creator>student</dc:creator>
  <cp:lastModifiedBy>Admin</cp:lastModifiedBy>
  <cp:revision>192</cp:revision>
  <cp:lastPrinted>2012-09-28T16:07:00Z</cp:lastPrinted>
  <dcterms:created xsi:type="dcterms:W3CDTF">2014-02-02T14:22:00Z</dcterms:created>
  <dcterms:modified xsi:type="dcterms:W3CDTF">2014-03-24T20:02:00Z</dcterms:modified>
</cp:coreProperties>
</file>
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885" w:rsidRPr="00A91C41" w:rsidRDefault="00CD00E1">
      <w:pPr>
        <w:pStyle w:val="Title"/>
        <w:jc w:val="right"/>
      </w:pPr>
      <w:r>
        <w:fldChar w:fldCharType="begin"/>
      </w:r>
      <w:r>
        <w:instrText xml:space="preserve"> SUBJECT  \* MERGEFORMAT </w:instrText>
      </w:r>
      <w:r>
        <w:fldChar w:fldCharType="separate"/>
      </w:r>
      <w:r w:rsidR="00A91C41">
        <w:t xml:space="preserve">Система за електронна търговия </w:t>
      </w:r>
      <w:r w:rsidR="00A91C41" w:rsidRPr="00EB10A8">
        <w:rPr>
          <w:lang w:val="en-US"/>
        </w:rPr>
        <w:t>Balkan Bay</w:t>
      </w:r>
      <w:r>
        <w:rPr>
          <w:lang w:val="en-US"/>
        </w:rPr>
        <w:fldChar w:fldCharType="end"/>
      </w:r>
      <w:r w:rsidR="00A91C41">
        <w:t xml:space="preserve"> (BBay)</w:t>
      </w:r>
    </w:p>
    <w:p w:rsidR="00F36885" w:rsidRPr="00A91C41" w:rsidRDefault="00A91C41" w:rsidP="00EB10A8">
      <w:pPr>
        <w:pStyle w:val="Title"/>
        <w:jc w:val="right"/>
      </w:pPr>
      <w:r>
        <w:t>Главен план за разработка на софтуерния проект</w:t>
      </w:r>
    </w:p>
    <w:p w:rsidR="00F36885" w:rsidRDefault="00F36885">
      <w:pPr>
        <w:pStyle w:val="Title"/>
        <w:jc w:val="right"/>
      </w:pPr>
    </w:p>
    <w:p w:rsidR="00F36885" w:rsidRPr="00FC3D74" w:rsidRDefault="00A91C41">
      <w:pPr>
        <w:pStyle w:val="Title"/>
        <w:jc w:val="right"/>
        <w:rPr>
          <w:sz w:val="28"/>
        </w:rPr>
      </w:pPr>
      <w:r>
        <w:rPr>
          <w:sz w:val="28"/>
        </w:rPr>
        <w:t xml:space="preserve">Версия </w:t>
      </w:r>
      <w:r w:rsidR="00FC3D74">
        <w:rPr>
          <w:sz w:val="28"/>
        </w:rPr>
        <w:t>1.5</w:t>
      </w:r>
    </w:p>
    <w:p w:rsidR="00F36885" w:rsidRDefault="00F36885">
      <w:pPr>
        <w:pStyle w:val="Title"/>
        <w:rPr>
          <w:sz w:val="28"/>
        </w:rPr>
      </w:pPr>
    </w:p>
    <w:p w:rsidR="00F36885" w:rsidRDefault="00F36885"/>
    <w:p w:rsidR="00F36885" w:rsidRDefault="00F36885">
      <w:pPr>
        <w:pStyle w:val="InfoBlue"/>
      </w:pPr>
    </w:p>
    <w:p w:rsidR="00F36885" w:rsidRDefault="00F36885">
      <w:pPr>
        <w:sectPr w:rsidR="00F36885">
          <w:headerReference w:type="default" r:id="rId9"/>
          <w:footerReference w:type="even" r:id="rId10"/>
          <w:pgSz w:w="12240" w:h="15840" w:code="1"/>
          <w:pgMar w:top="1440" w:right="1440" w:bottom="1440" w:left="1440" w:header="708" w:footer="708" w:gutter="0"/>
          <w:cols w:space="708"/>
          <w:vAlign w:val="center"/>
        </w:sectPr>
      </w:pPr>
    </w:p>
    <w:p w:rsidR="00F36885" w:rsidRPr="00A91C41" w:rsidRDefault="00A91C41">
      <w:pPr>
        <w:pStyle w:val="Title"/>
      </w:pPr>
      <w: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36885">
        <w:tc>
          <w:tcPr>
            <w:tcW w:w="2304" w:type="dxa"/>
          </w:tcPr>
          <w:p w:rsidR="00F36885" w:rsidRPr="00A91C41" w:rsidRDefault="00A91C41">
            <w:pPr>
              <w:pStyle w:val="Tabletext"/>
              <w:jc w:val="center"/>
              <w:rPr>
                <w:b/>
              </w:rPr>
            </w:pPr>
            <w:r>
              <w:rPr>
                <w:b/>
              </w:rPr>
              <w:t>Дата</w:t>
            </w:r>
          </w:p>
        </w:tc>
        <w:tc>
          <w:tcPr>
            <w:tcW w:w="1152" w:type="dxa"/>
          </w:tcPr>
          <w:p w:rsidR="00F36885" w:rsidRPr="00A91C41" w:rsidRDefault="00A91C41">
            <w:pPr>
              <w:pStyle w:val="Tabletext"/>
              <w:jc w:val="center"/>
              <w:rPr>
                <w:b/>
              </w:rPr>
            </w:pPr>
            <w:r>
              <w:rPr>
                <w:b/>
              </w:rPr>
              <w:t>Версия</w:t>
            </w:r>
          </w:p>
        </w:tc>
        <w:tc>
          <w:tcPr>
            <w:tcW w:w="3744" w:type="dxa"/>
          </w:tcPr>
          <w:p w:rsidR="00F36885" w:rsidRPr="00A91C41" w:rsidRDefault="00A91C41">
            <w:pPr>
              <w:pStyle w:val="Tabletext"/>
              <w:jc w:val="center"/>
              <w:rPr>
                <w:b/>
              </w:rPr>
            </w:pPr>
            <w:r>
              <w:rPr>
                <w:b/>
              </w:rPr>
              <w:t>Описание</w:t>
            </w:r>
          </w:p>
        </w:tc>
        <w:tc>
          <w:tcPr>
            <w:tcW w:w="2304" w:type="dxa"/>
          </w:tcPr>
          <w:p w:rsidR="00F36885" w:rsidRPr="00A91C41" w:rsidRDefault="00A91C41">
            <w:pPr>
              <w:pStyle w:val="Tabletext"/>
              <w:jc w:val="center"/>
              <w:rPr>
                <w:b/>
              </w:rPr>
            </w:pPr>
            <w:r>
              <w:rPr>
                <w:b/>
              </w:rPr>
              <w:t>Автор</w:t>
            </w:r>
          </w:p>
        </w:tc>
      </w:tr>
      <w:tr w:rsidR="00F36885">
        <w:tc>
          <w:tcPr>
            <w:tcW w:w="2304" w:type="dxa"/>
          </w:tcPr>
          <w:p w:rsidR="00F36885" w:rsidRDefault="00A91C41">
            <w:pPr>
              <w:pStyle w:val="Tabletext"/>
            </w:pPr>
            <w:r>
              <w:t>2014.01.26</w:t>
            </w:r>
          </w:p>
        </w:tc>
        <w:tc>
          <w:tcPr>
            <w:tcW w:w="1152" w:type="dxa"/>
          </w:tcPr>
          <w:p w:rsidR="00F36885" w:rsidRPr="00A91C41" w:rsidRDefault="00A91C41">
            <w:pPr>
              <w:pStyle w:val="Tabletext"/>
            </w:pPr>
            <w:r>
              <w:t>1.0</w:t>
            </w:r>
          </w:p>
        </w:tc>
        <w:tc>
          <w:tcPr>
            <w:tcW w:w="3744" w:type="dxa"/>
          </w:tcPr>
          <w:p w:rsidR="00F36885" w:rsidRPr="00A91C41" w:rsidRDefault="00A91C41" w:rsidP="00A91C41">
            <w:pPr>
              <w:pStyle w:val="Tabletext"/>
            </w:pPr>
            <w:r>
              <w:t>Създаване на документа</w:t>
            </w:r>
          </w:p>
        </w:tc>
        <w:tc>
          <w:tcPr>
            <w:tcW w:w="2304" w:type="dxa"/>
          </w:tcPr>
          <w:p w:rsidR="00F36885" w:rsidRPr="00A91C41" w:rsidRDefault="00A91C41">
            <w:pPr>
              <w:pStyle w:val="Tabletext"/>
            </w:pPr>
            <w:r>
              <w:t>Михаил Радков</w:t>
            </w:r>
          </w:p>
        </w:tc>
      </w:tr>
      <w:tr w:rsidR="00F36885">
        <w:tc>
          <w:tcPr>
            <w:tcW w:w="2304" w:type="dxa"/>
          </w:tcPr>
          <w:p w:rsidR="00F36885" w:rsidRDefault="00A91C41">
            <w:pPr>
              <w:pStyle w:val="Tabletext"/>
            </w:pPr>
            <w:r>
              <w:t>2014.02.04</w:t>
            </w:r>
          </w:p>
        </w:tc>
        <w:tc>
          <w:tcPr>
            <w:tcW w:w="1152" w:type="dxa"/>
          </w:tcPr>
          <w:p w:rsidR="00F36885" w:rsidRPr="00A91C41" w:rsidRDefault="00A91C41">
            <w:pPr>
              <w:pStyle w:val="Tabletext"/>
            </w:pPr>
            <w:r>
              <w:t>1.1</w:t>
            </w:r>
          </w:p>
        </w:tc>
        <w:tc>
          <w:tcPr>
            <w:tcW w:w="3744" w:type="dxa"/>
          </w:tcPr>
          <w:p w:rsidR="00F36885" w:rsidRPr="00A91C41" w:rsidRDefault="00A91C41">
            <w:pPr>
              <w:pStyle w:val="Tabletext"/>
            </w:pPr>
            <w:r>
              <w:t>Допълване на документа</w:t>
            </w:r>
          </w:p>
        </w:tc>
        <w:tc>
          <w:tcPr>
            <w:tcW w:w="2304" w:type="dxa"/>
          </w:tcPr>
          <w:p w:rsidR="00F36885" w:rsidRDefault="00A91C41">
            <w:pPr>
              <w:pStyle w:val="Tabletext"/>
            </w:pPr>
            <w:r>
              <w:t>Михаил Радков</w:t>
            </w:r>
          </w:p>
        </w:tc>
      </w:tr>
      <w:tr w:rsidR="00F36885">
        <w:tc>
          <w:tcPr>
            <w:tcW w:w="2304" w:type="dxa"/>
          </w:tcPr>
          <w:p w:rsidR="00F36885" w:rsidRDefault="00A91C41">
            <w:pPr>
              <w:pStyle w:val="Tabletext"/>
            </w:pPr>
            <w:r>
              <w:t>2014.02.08</w:t>
            </w:r>
          </w:p>
        </w:tc>
        <w:tc>
          <w:tcPr>
            <w:tcW w:w="1152" w:type="dxa"/>
          </w:tcPr>
          <w:p w:rsidR="00F36885" w:rsidRPr="00A91C41" w:rsidRDefault="00A91C41">
            <w:pPr>
              <w:pStyle w:val="Tabletext"/>
            </w:pPr>
            <w:r>
              <w:t>1.2</w:t>
            </w:r>
          </w:p>
        </w:tc>
        <w:tc>
          <w:tcPr>
            <w:tcW w:w="3744" w:type="dxa"/>
          </w:tcPr>
          <w:p w:rsidR="00F36885" w:rsidRPr="00A91C41" w:rsidRDefault="00A91C41">
            <w:pPr>
              <w:pStyle w:val="Tabletext"/>
            </w:pPr>
            <w:r>
              <w:t>Редактиране на документа</w:t>
            </w:r>
          </w:p>
        </w:tc>
        <w:tc>
          <w:tcPr>
            <w:tcW w:w="2304" w:type="dxa"/>
          </w:tcPr>
          <w:p w:rsidR="00F36885" w:rsidRDefault="00A91C41">
            <w:pPr>
              <w:pStyle w:val="Tabletext"/>
            </w:pPr>
            <w:r>
              <w:t>Михаил Радков</w:t>
            </w:r>
          </w:p>
        </w:tc>
      </w:tr>
      <w:tr w:rsidR="00F36885">
        <w:tc>
          <w:tcPr>
            <w:tcW w:w="2304" w:type="dxa"/>
          </w:tcPr>
          <w:p w:rsidR="00F36885" w:rsidRDefault="00A91C41">
            <w:pPr>
              <w:pStyle w:val="Tabletext"/>
            </w:pPr>
            <w:r>
              <w:t>2014.03.24</w:t>
            </w:r>
          </w:p>
        </w:tc>
        <w:tc>
          <w:tcPr>
            <w:tcW w:w="1152" w:type="dxa"/>
          </w:tcPr>
          <w:p w:rsidR="00F36885" w:rsidRPr="00A91C41" w:rsidRDefault="00A91C41">
            <w:pPr>
              <w:pStyle w:val="Tabletext"/>
            </w:pPr>
            <w:r>
              <w:t>1.3</w:t>
            </w:r>
          </w:p>
        </w:tc>
        <w:tc>
          <w:tcPr>
            <w:tcW w:w="3744" w:type="dxa"/>
          </w:tcPr>
          <w:p w:rsidR="00F36885" w:rsidRPr="00A91C41" w:rsidRDefault="00A91C41">
            <w:pPr>
              <w:pStyle w:val="Tabletext"/>
            </w:pPr>
            <w:r>
              <w:t>Редактиране на документа</w:t>
            </w:r>
          </w:p>
        </w:tc>
        <w:tc>
          <w:tcPr>
            <w:tcW w:w="2304" w:type="dxa"/>
          </w:tcPr>
          <w:p w:rsidR="00F36885" w:rsidRDefault="00A91C41">
            <w:pPr>
              <w:pStyle w:val="Tabletext"/>
            </w:pPr>
            <w:r>
              <w:t>Михаил Радков</w:t>
            </w:r>
          </w:p>
        </w:tc>
      </w:tr>
      <w:tr w:rsidR="00A91C41">
        <w:tc>
          <w:tcPr>
            <w:tcW w:w="2304" w:type="dxa"/>
          </w:tcPr>
          <w:p w:rsidR="00A91C41" w:rsidRPr="00A91C41" w:rsidRDefault="00A91C41">
            <w:pPr>
              <w:pStyle w:val="Tabletext"/>
            </w:pPr>
            <w:r>
              <w:t>2014.05.18</w:t>
            </w:r>
          </w:p>
        </w:tc>
        <w:tc>
          <w:tcPr>
            <w:tcW w:w="1152" w:type="dxa"/>
          </w:tcPr>
          <w:p w:rsidR="00A91C41" w:rsidRDefault="00A91C41">
            <w:pPr>
              <w:pStyle w:val="Tabletext"/>
            </w:pPr>
            <w:r>
              <w:t>1.4</w:t>
            </w:r>
          </w:p>
        </w:tc>
        <w:tc>
          <w:tcPr>
            <w:tcW w:w="3744" w:type="dxa"/>
          </w:tcPr>
          <w:p w:rsidR="00A91C41" w:rsidRPr="00A91C41" w:rsidRDefault="00A91C41">
            <w:pPr>
              <w:pStyle w:val="Tabletext"/>
            </w:pPr>
            <w:r>
              <w:t>Редактиране на документа</w:t>
            </w:r>
          </w:p>
        </w:tc>
        <w:tc>
          <w:tcPr>
            <w:tcW w:w="2304" w:type="dxa"/>
          </w:tcPr>
          <w:p w:rsidR="00A91C41" w:rsidRPr="00A91C41" w:rsidRDefault="00A91C41">
            <w:pPr>
              <w:pStyle w:val="Tabletext"/>
            </w:pPr>
            <w:r>
              <w:t>Малвина Макариева</w:t>
            </w:r>
          </w:p>
        </w:tc>
      </w:tr>
      <w:tr w:rsidR="00FC3D74">
        <w:tc>
          <w:tcPr>
            <w:tcW w:w="2304" w:type="dxa"/>
          </w:tcPr>
          <w:p w:rsidR="00FC3D74" w:rsidRPr="00FC3D74" w:rsidRDefault="00FC3D74">
            <w:pPr>
              <w:pStyle w:val="Tabletext"/>
            </w:pPr>
            <w:r>
              <w:t>2014.06.18</w:t>
            </w:r>
          </w:p>
        </w:tc>
        <w:tc>
          <w:tcPr>
            <w:tcW w:w="1152" w:type="dxa"/>
          </w:tcPr>
          <w:p w:rsidR="00FC3D74" w:rsidRPr="00FC3D74" w:rsidRDefault="00FC3D74">
            <w:pPr>
              <w:pStyle w:val="Tabletext"/>
            </w:pPr>
            <w:r>
              <w:t>1.5</w:t>
            </w:r>
          </w:p>
        </w:tc>
        <w:tc>
          <w:tcPr>
            <w:tcW w:w="3744" w:type="dxa"/>
          </w:tcPr>
          <w:p w:rsidR="00FC3D74" w:rsidRDefault="00FC3D74">
            <w:pPr>
              <w:pStyle w:val="Tabletext"/>
            </w:pPr>
            <w:r>
              <w:t>Редактиране на документа</w:t>
            </w:r>
          </w:p>
        </w:tc>
        <w:tc>
          <w:tcPr>
            <w:tcW w:w="2304" w:type="dxa"/>
          </w:tcPr>
          <w:p w:rsidR="00FC3D74" w:rsidRDefault="00FC3D74">
            <w:pPr>
              <w:pStyle w:val="Tabletext"/>
            </w:pPr>
            <w:r>
              <w:t>Малвина Макариева</w:t>
            </w:r>
          </w:p>
        </w:tc>
      </w:tr>
    </w:tbl>
    <w:p w:rsidR="00F36885" w:rsidRDefault="00F36885"/>
    <w:p w:rsidR="00F36885" w:rsidRPr="00A91C41" w:rsidRDefault="00F36885">
      <w:pPr>
        <w:pStyle w:val="Title"/>
      </w:pPr>
      <w:r>
        <w:br w:type="page"/>
      </w:r>
      <w:r w:rsidR="00A91C41">
        <w:lastRenderedPageBreak/>
        <w:t>Съдържание</w:t>
      </w:r>
    </w:p>
    <w:p w:rsidR="0042794C" w:rsidRDefault="00CE15CF">
      <w:pPr>
        <w:pStyle w:val="TOC1"/>
        <w:tabs>
          <w:tab w:val="left" w:pos="432"/>
        </w:tabs>
        <w:rPr>
          <w:rFonts w:asciiTheme="minorHAnsi" w:eastAsiaTheme="minorEastAsia" w:hAnsiTheme="minorHAnsi" w:cstheme="minorBidi"/>
          <w:noProof/>
          <w:sz w:val="22"/>
          <w:szCs w:val="22"/>
          <w:lang w:eastAsia="bg-BG"/>
        </w:rPr>
      </w:pPr>
      <w:r>
        <w:rPr>
          <w:b/>
        </w:rPr>
        <w:fldChar w:fldCharType="begin"/>
      </w:r>
      <w:r w:rsidR="00F36885">
        <w:rPr>
          <w:b/>
        </w:rPr>
        <w:instrText xml:space="preserve"> TOC \o "1-3" </w:instrText>
      </w:r>
      <w:r>
        <w:rPr>
          <w:b/>
        </w:rPr>
        <w:fldChar w:fldCharType="separate"/>
      </w:r>
      <w:r w:rsidR="0042794C">
        <w:rPr>
          <w:noProof/>
        </w:rPr>
        <w:t>1.</w:t>
      </w:r>
      <w:r w:rsidR="0042794C">
        <w:rPr>
          <w:rFonts w:asciiTheme="minorHAnsi" w:eastAsiaTheme="minorEastAsia" w:hAnsiTheme="minorHAnsi" w:cstheme="minorBidi"/>
          <w:noProof/>
          <w:sz w:val="22"/>
          <w:szCs w:val="22"/>
          <w:lang w:eastAsia="bg-BG"/>
        </w:rPr>
        <w:tab/>
      </w:r>
      <w:r w:rsidR="0042794C">
        <w:rPr>
          <w:noProof/>
        </w:rPr>
        <w:t>Въведение</w:t>
      </w:r>
      <w:r w:rsidR="0042794C">
        <w:rPr>
          <w:noProof/>
        </w:rPr>
        <w:tab/>
      </w:r>
      <w:r w:rsidR="0042794C">
        <w:rPr>
          <w:noProof/>
        </w:rPr>
        <w:fldChar w:fldCharType="begin"/>
      </w:r>
      <w:r w:rsidR="0042794C">
        <w:rPr>
          <w:noProof/>
        </w:rPr>
        <w:instrText xml:space="preserve"> PAGEREF _Toc392757361 \h </w:instrText>
      </w:r>
      <w:r w:rsidR="0042794C">
        <w:rPr>
          <w:noProof/>
        </w:rPr>
      </w:r>
      <w:r w:rsidR="0042794C">
        <w:rPr>
          <w:noProof/>
        </w:rPr>
        <w:fldChar w:fldCharType="separate"/>
      </w:r>
      <w:r w:rsidR="0042794C">
        <w:rPr>
          <w:noProof/>
        </w:rPr>
        <w:t>4</w:t>
      </w:r>
      <w:r w:rsidR="0042794C">
        <w:rPr>
          <w:noProof/>
        </w:rPr>
        <w:fldChar w:fldCharType="end"/>
      </w:r>
    </w:p>
    <w:p w:rsidR="0042794C" w:rsidRDefault="0042794C">
      <w:pPr>
        <w:pStyle w:val="TOC2"/>
        <w:tabs>
          <w:tab w:val="left" w:pos="990"/>
        </w:tabs>
        <w:rPr>
          <w:rFonts w:asciiTheme="minorHAnsi" w:eastAsiaTheme="minorEastAsia" w:hAnsiTheme="minorHAnsi" w:cstheme="minorBidi"/>
          <w:noProof/>
          <w:sz w:val="22"/>
          <w:szCs w:val="22"/>
          <w:lang w:eastAsia="bg-BG"/>
        </w:rPr>
      </w:pPr>
      <w:r>
        <w:rPr>
          <w:noProof/>
        </w:rPr>
        <w:t>1.1</w:t>
      </w:r>
      <w:r>
        <w:rPr>
          <w:rFonts w:asciiTheme="minorHAnsi" w:eastAsiaTheme="minorEastAsia" w:hAnsiTheme="minorHAnsi" w:cstheme="minorBidi"/>
          <w:noProof/>
          <w:sz w:val="22"/>
          <w:szCs w:val="22"/>
          <w:lang w:eastAsia="bg-BG"/>
        </w:rPr>
        <w:tab/>
      </w:r>
      <w:r>
        <w:rPr>
          <w:noProof/>
        </w:rPr>
        <w:t>Обхват и цел на проекта</w:t>
      </w:r>
      <w:r>
        <w:rPr>
          <w:noProof/>
        </w:rPr>
        <w:tab/>
      </w:r>
      <w:r>
        <w:rPr>
          <w:noProof/>
        </w:rPr>
        <w:fldChar w:fldCharType="begin"/>
      </w:r>
      <w:r>
        <w:rPr>
          <w:noProof/>
        </w:rPr>
        <w:instrText xml:space="preserve"> PAGEREF _Toc392757362 \h </w:instrText>
      </w:r>
      <w:r>
        <w:rPr>
          <w:noProof/>
        </w:rPr>
      </w:r>
      <w:r>
        <w:rPr>
          <w:noProof/>
        </w:rPr>
        <w:fldChar w:fldCharType="separate"/>
      </w:r>
      <w:r>
        <w:rPr>
          <w:noProof/>
        </w:rPr>
        <w:t>4</w:t>
      </w:r>
      <w:r>
        <w:rPr>
          <w:noProof/>
        </w:rPr>
        <w:fldChar w:fldCharType="end"/>
      </w:r>
    </w:p>
    <w:p w:rsidR="0042794C" w:rsidRDefault="0042794C">
      <w:pPr>
        <w:pStyle w:val="TOC2"/>
        <w:tabs>
          <w:tab w:val="left" w:pos="990"/>
        </w:tabs>
        <w:rPr>
          <w:rFonts w:asciiTheme="minorHAnsi" w:eastAsiaTheme="minorEastAsia" w:hAnsiTheme="minorHAnsi" w:cstheme="minorBidi"/>
          <w:noProof/>
          <w:sz w:val="22"/>
          <w:szCs w:val="22"/>
          <w:lang w:eastAsia="bg-BG"/>
        </w:rPr>
      </w:pPr>
      <w:r>
        <w:rPr>
          <w:noProof/>
        </w:rPr>
        <w:t>1.2</w:t>
      </w:r>
      <w:r>
        <w:rPr>
          <w:rFonts w:asciiTheme="minorHAnsi" w:eastAsiaTheme="minorEastAsia" w:hAnsiTheme="minorHAnsi" w:cstheme="minorBidi"/>
          <w:noProof/>
          <w:sz w:val="22"/>
          <w:szCs w:val="22"/>
          <w:lang w:eastAsia="bg-BG"/>
        </w:rPr>
        <w:tab/>
      </w:r>
      <w:r>
        <w:rPr>
          <w:noProof/>
        </w:rPr>
        <w:t>Дефиниции, акроними и абревиатури</w:t>
      </w:r>
      <w:r>
        <w:rPr>
          <w:noProof/>
        </w:rPr>
        <w:tab/>
      </w:r>
      <w:r>
        <w:rPr>
          <w:noProof/>
        </w:rPr>
        <w:fldChar w:fldCharType="begin"/>
      </w:r>
      <w:r>
        <w:rPr>
          <w:noProof/>
        </w:rPr>
        <w:instrText xml:space="preserve"> PAGEREF _Toc392757364 \h </w:instrText>
      </w:r>
      <w:r>
        <w:rPr>
          <w:noProof/>
        </w:rPr>
      </w:r>
      <w:r>
        <w:rPr>
          <w:noProof/>
        </w:rPr>
        <w:fldChar w:fldCharType="separate"/>
      </w:r>
      <w:r>
        <w:rPr>
          <w:noProof/>
        </w:rPr>
        <w:t>4</w:t>
      </w:r>
      <w:r>
        <w:rPr>
          <w:noProof/>
        </w:rPr>
        <w:fldChar w:fldCharType="end"/>
      </w:r>
    </w:p>
    <w:p w:rsidR="0042794C" w:rsidRDefault="0042794C">
      <w:pPr>
        <w:pStyle w:val="TOC2"/>
        <w:tabs>
          <w:tab w:val="left" w:pos="990"/>
        </w:tabs>
        <w:rPr>
          <w:rFonts w:asciiTheme="minorHAnsi" w:eastAsiaTheme="minorEastAsia" w:hAnsiTheme="minorHAnsi" w:cstheme="minorBidi"/>
          <w:noProof/>
          <w:sz w:val="22"/>
          <w:szCs w:val="22"/>
          <w:lang w:eastAsia="bg-BG"/>
        </w:rPr>
      </w:pPr>
      <w:r>
        <w:rPr>
          <w:noProof/>
        </w:rPr>
        <w:t>1.3</w:t>
      </w:r>
      <w:r>
        <w:rPr>
          <w:rFonts w:asciiTheme="minorHAnsi" w:eastAsiaTheme="minorEastAsia" w:hAnsiTheme="minorHAnsi" w:cstheme="minorBidi"/>
          <w:noProof/>
          <w:sz w:val="22"/>
          <w:szCs w:val="22"/>
          <w:lang w:eastAsia="bg-BG"/>
        </w:rPr>
        <w:tab/>
      </w:r>
      <w:r>
        <w:rPr>
          <w:noProof/>
        </w:rPr>
        <w:t>Препратки</w:t>
      </w:r>
      <w:r>
        <w:rPr>
          <w:noProof/>
        </w:rPr>
        <w:tab/>
      </w:r>
      <w:r>
        <w:rPr>
          <w:noProof/>
        </w:rPr>
        <w:fldChar w:fldCharType="begin"/>
      </w:r>
      <w:r>
        <w:rPr>
          <w:noProof/>
        </w:rPr>
        <w:instrText xml:space="preserve"> PAGEREF _Toc392757365 \h </w:instrText>
      </w:r>
      <w:r>
        <w:rPr>
          <w:noProof/>
        </w:rPr>
      </w:r>
      <w:r>
        <w:rPr>
          <w:noProof/>
        </w:rPr>
        <w:fldChar w:fldCharType="separate"/>
      </w:r>
      <w:r>
        <w:rPr>
          <w:noProof/>
        </w:rPr>
        <w:t>4</w:t>
      </w:r>
      <w:r>
        <w:rPr>
          <w:noProof/>
        </w:rPr>
        <w:fldChar w:fldCharType="end"/>
      </w:r>
    </w:p>
    <w:p w:rsidR="0042794C" w:rsidRDefault="0042794C">
      <w:pPr>
        <w:pStyle w:val="TOC1"/>
        <w:tabs>
          <w:tab w:val="left" w:pos="432"/>
        </w:tabs>
        <w:rPr>
          <w:rFonts w:asciiTheme="minorHAnsi" w:eastAsiaTheme="minorEastAsia" w:hAnsiTheme="minorHAnsi" w:cstheme="minorBidi"/>
          <w:noProof/>
          <w:sz w:val="22"/>
          <w:szCs w:val="22"/>
          <w:lang w:eastAsia="bg-BG"/>
        </w:rPr>
      </w:pPr>
      <w:r>
        <w:rPr>
          <w:noProof/>
        </w:rPr>
        <w:t>2.</w:t>
      </w:r>
      <w:r>
        <w:rPr>
          <w:rFonts w:asciiTheme="minorHAnsi" w:eastAsiaTheme="minorEastAsia" w:hAnsiTheme="minorHAnsi" w:cstheme="minorBidi"/>
          <w:noProof/>
          <w:sz w:val="22"/>
          <w:szCs w:val="22"/>
          <w:lang w:eastAsia="bg-BG"/>
        </w:rPr>
        <w:tab/>
      </w:r>
      <w:r>
        <w:rPr>
          <w:noProof/>
        </w:rPr>
        <w:t>Обзор на проекта</w:t>
      </w:r>
      <w:r>
        <w:rPr>
          <w:noProof/>
        </w:rPr>
        <w:tab/>
      </w:r>
      <w:r>
        <w:rPr>
          <w:noProof/>
        </w:rPr>
        <w:fldChar w:fldCharType="begin"/>
      </w:r>
      <w:r>
        <w:rPr>
          <w:noProof/>
        </w:rPr>
        <w:instrText xml:space="preserve"> PAGEREF _Toc392757366 \h </w:instrText>
      </w:r>
      <w:r>
        <w:rPr>
          <w:noProof/>
        </w:rPr>
      </w:r>
      <w:r>
        <w:rPr>
          <w:noProof/>
        </w:rPr>
        <w:fldChar w:fldCharType="separate"/>
      </w:r>
      <w:r>
        <w:rPr>
          <w:noProof/>
        </w:rPr>
        <w:t>4</w:t>
      </w:r>
      <w:r>
        <w:rPr>
          <w:noProof/>
        </w:rPr>
        <w:fldChar w:fldCharType="end"/>
      </w:r>
    </w:p>
    <w:p w:rsidR="0042794C" w:rsidRDefault="0042794C">
      <w:pPr>
        <w:pStyle w:val="TOC2"/>
        <w:tabs>
          <w:tab w:val="left" w:pos="990"/>
        </w:tabs>
        <w:rPr>
          <w:rFonts w:asciiTheme="minorHAnsi" w:eastAsiaTheme="minorEastAsia" w:hAnsiTheme="minorHAnsi" w:cstheme="minorBidi"/>
          <w:noProof/>
          <w:sz w:val="22"/>
          <w:szCs w:val="22"/>
          <w:lang w:eastAsia="bg-BG"/>
        </w:rPr>
      </w:pPr>
      <w:r>
        <w:rPr>
          <w:noProof/>
        </w:rPr>
        <w:t>2.1</w:t>
      </w:r>
      <w:r>
        <w:rPr>
          <w:rFonts w:asciiTheme="minorHAnsi" w:eastAsiaTheme="minorEastAsia" w:hAnsiTheme="minorHAnsi" w:cstheme="minorBidi"/>
          <w:noProof/>
          <w:sz w:val="22"/>
          <w:szCs w:val="22"/>
          <w:lang w:eastAsia="bg-BG"/>
        </w:rPr>
        <w:tab/>
      </w:r>
      <w:r>
        <w:rPr>
          <w:noProof/>
        </w:rPr>
        <w:t>Предназначение, обхват и цели на проекта</w:t>
      </w:r>
      <w:r>
        <w:rPr>
          <w:noProof/>
        </w:rPr>
        <w:tab/>
      </w:r>
      <w:r>
        <w:rPr>
          <w:noProof/>
        </w:rPr>
        <w:fldChar w:fldCharType="begin"/>
      </w:r>
      <w:r>
        <w:rPr>
          <w:noProof/>
        </w:rPr>
        <w:instrText xml:space="preserve"> PAGEREF _Toc392757367 \h </w:instrText>
      </w:r>
      <w:r>
        <w:rPr>
          <w:noProof/>
        </w:rPr>
      </w:r>
      <w:r>
        <w:rPr>
          <w:noProof/>
        </w:rPr>
        <w:fldChar w:fldCharType="separate"/>
      </w:r>
      <w:r>
        <w:rPr>
          <w:noProof/>
        </w:rPr>
        <w:t>4</w:t>
      </w:r>
      <w:r>
        <w:rPr>
          <w:noProof/>
        </w:rPr>
        <w:fldChar w:fldCharType="end"/>
      </w:r>
    </w:p>
    <w:p w:rsidR="0042794C" w:rsidRDefault="0042794C">
      <w:pPr>
        <w:pStyle w:val="TOC2"/>
        <w:tabs>
          <w:tab w:val="left" w:pos="990"/>
        </w:tabs>
        <w:rPr>
          <w:rFonts w:asciiTheme="minorHAnsi" w:eastAsiaTheme="minorEastAsia" w:hAnsiTheme="minorHAnsi" w:cstheme="minorBidi"/>
          <w:noProof/>
          <w:sz w:val="22"/>
          <w:szCs w:val="22"/>
          <w:lang w:eastAsia="bg-BG"/>
        </w:rPr>
      </w:pPr>
      <w:r>
        <w:rPr>
          <w:noProof/>
        </w:rPr>
        <w:t>2.2</w:t>
      </w:r>
      <w:r>
        <w:rPr>
          <w:rFonts w:asciiTheme="minorHAnsi" w:eastAsiaTheme="minorEastAsia" w:hAnsiTheme="minorHAnsi" w:cstheme="minorBidi"/>
          <w:noProof/>
          <w:sz w:val="22"/>
          <w:szCs w:val="22"/>
          <w:lang w:eastAsia="bg-BG"/>
        </w:rPr>
        <w:tab/>
      </w:r>
      <w:r>
        <w:rPr>
          <w:noProof/>
        </w:rPr>
        <w:t>Еволюция на софтуерния план</w:t>
      </w:r>
      <w:r>
        <w:rPr>
          <w:noProof/>
        </w:rPr>
        <w:tab/>
      </w:r>
      <w:r>
        <w:rPr>
          <w:noProof/>
        </w:rPr>
        <w:fldChar w:fldCharType="begin"/>
      </w:r>
      <w:r>
        <w:rPr>
          <w:noProof/>
        </w:rPr>
        <w:instrText xml:space="preserve"> PAGEREF _Toc392757368 \h </w:instrText>
      </w:r>
      <w:r>
        <w:rPr>
          <w:noProof/>
        </w:rPr>
      </w:r>
      <w:r>
        <w:rPr>
          <w:noProof/>
        </w:rPr>
        <w:fldChar w:fldCharType="separate"/>
      </w:r>
      <w:r>
        <w:rPr>
          <w:noProof/>
        </w:rPr>
        <w:t>4</w:t>
      </w:r>
      <w:r>
        <w:rPr>
          <w:noProof/>
        </w:rPr>
        <w:fldChar w:fldCharType="end"/>
      </w:r>
    </w:p>
    <w:p w:rsidR="0042794C" w:rsidRDefault="0042794C">
      <w:pPr>
        <w:pStyle w:val="TOC1"/>
        <w:tabs>
          <w:tab w:val="left" w:pos="432"/>
        </w:tabs>
        <w:rPr>
          <w:rFonts w:asciiTheme="minorHAnsi" w:eastAsiaTheme="minorEastAsia" w:hAnsiTheme="minorHAnsi" w:cstheme="minorBidi"/>
          <w:noProof/>
          <w:sz w:val="22"/>
          <w:szCs w:val="22"/>
          <w:lang w:eastAsia="bg-BG"/>
        </w:rPr>
      </w:pPr>
      <w:r>
        <w:rPr>
          <w:noProof/>
        </w:rPr>
        <w:t>3.</w:t>
      </w:r>
      <w:r>
        <w:rPr>
          <w:rFonts w:asciiTheme="minorHAnsi" w:eastAsiaTheme="minorEastAsia" w:hAnsiTheme="minorHAnsi" w:cstheme="minorBidi"/>
          <w:noProof/>
          <w:sz w:val="22"/>
          <w:szCs w:val="22"/>
          <w:lang w:eastAsia="bg-BG"/>
        </w:rPr>
        <w:tab/>
      </w:r>
      <w:r>
        <w:rPr>
          <w:noProof/>
        </w:rPr>
        <w:t>Организация на проекта</w:t>
      </w:r>
      <w:r>
        <w:rPr>
          <w:noProof/>
        </w:rPr>
        <w:tab/>
      </w:r>
      <w:r>
        <w:rPr>
          <w:noProof/>
        </w:rPr>
        <w:fldChar w:fldCharType="begin"/>
      </w:r>
      <w:r>
        <w:rPr>
          <w:noProof/>
        </w:rPr>
        <w:instrText xml:space="preserve"> PAGEREF _Toc392757369 \h </w:instrText>
      </w:r>
      <w:r>
        <w:rPr>
          <w:noProof/>
        </w:rPr>
      </w:r>
      <w:r>
        <w:rPr>
          <w:noProof/>
        </w:rPr>
        <w:fldChar w:fldCharType="separate"/>
      </w:r>
      <w:r>
        <w:rPr>
          <w:noProof/>
        </w:rPr>
        <w:t>4</w:t>
      </w:r>
      <w:r>
        <w:rPr>
          <w:noProof/>
        </w:rPr>
        <w:fldChar w:fldCharType="end"/>
      </w:r>
    </w:p>
    <w:p w:rsidR="0042794C" w:rsidRDefault="0042794C">
      <w:pPr>
        <w:pStyle w:val="TOC2"/>
        <w:tabs>
          <w:tab w:val="left" w:pos="990"/>
        </w:tabs>
        <w:rPr>
          <w:rFonts w:asciiTheme="minorHAnsi" w:eastAsiaTheme="minorEastAsia" w:hAnsiTheme="minorHAnsi" w:cstheme="minorBidi"/>
          <w:noProof/>
          <w:sz w:val="22"/>
          <w:szCs w:val="22"/>
          <w:lang w:eastAsia="bg-BG"/>
        </w:rPr>
      </w:pPr>
      <w:r>
        <w:rPr>
          <w:noProof/>
        </w:rPr>
        <w:t>3.1</w:t>
      </w:r>
      <w:r>
        <w:rPr>
          <w:rFonts w:asciiTheme="minorHAnsi" w:eastAsiaTheme="minorEastAsia" w:hAnsiTheme="minorHAnsi" w:cstheme="minorBidi"/>
          <w:noProof/>
          <w:sz w:val="22"/>
          <w:szCs w:val="22"/>
          <w:lang w:eastAsia="bg-BG"/>
        </w:rPr>
        <w:tab/>
      </w:r>
      <w:r>
        <w:rPr>
          <w:noProof/>
        </w:rPr>
        <w:t>Организационна структура</w:t>
      </w:r>
      <w:r>
        <w:rPr>
          <w:noProof/>
        </w:rPr>
        <w:tab/>
      </w:r>
      <w:r>
        <w:rPr>
          <w:noProof/>
        </w:rPr>
        <w:fldChar w:fldCharType="begin"/>
      </w:r>
      <w:r>
        <w:rPr>
          <w:noProof/>
        </w:rPr>
        <w:instrText xml:space="preserve"> PAGEREF _Toc392757370 \h </w:instrText>
      </w:r>
      <w:r>
        <w:rPr>
          <w:noProof/>
        </w:rPr>
      </w:r>
      <w:r>
        <w:rPr>
          <w:noProof/>
        </w:rPr>
        <w:fldChar w:fldCharType="separate"/>
      </w:r>
      <w:r>
        <w:rPr>
          <w:noProof/>
        </w:rPr>
        <w:t>4</w:t>
      </w:r>
      <w:r>
        <w:rPr>
          <w:noProof/>
        </w:rPr>
        <w:fldChar w:fldCharType="end"/>
      </w:r>
    </w:p>
    <w:p w:rsidR="0042794C" w:rsidRDefault="0042794C">
      <w:pPr>
        <w:pStyle w:val="TOC2"/>
        <w:tabs>
          <w:tab w:val="left" w:pos="990"/>
        </w:tabs>
        <w:rPr>
          <w:rFonts w:asciiTheme="minorHAnsi" w:eastAsiaTheme="minorEastAsia" w:hAnsiTheme="minorHAnsi" w:cstheme="minorBidi"/>
          <w:noProof/>
          <w:sz w:val="22"/>
          <w:szCs w:val="22"/>
          <w:lang w:eastAsia="bg-BG"/>
        </w:rPr>
      </w:pPr>
      <w:r>
        <w:rPr>
          <w:noProof/>
        </w:rPr>
        <w:t>3.2</w:t>
      </w:r>
      <w:r>
        <w:rPr>
          <w:rFonts w:asciiTheme="minorHAnsi" w:eastAsiaTheme="minorEastAsia" w:hAnsiTheme="minorHAnsi" w:cstheme="minorBidi"/>
          <w:noProof/>
          <w:sz w:val="22"/>
          <w:szCs w:val="22"/>
          <w:lang w:eastAsia="bg-BG"/>
        </w:rPr>
        <w:tab/>
      </w:r>
      <w:r>
        <w:rPr>
          <w:noProof/>
        </w:rPr>
        <w:t>Външни интерфейси</w:t>
      </w:r>
      <w:r>
        <w:rPr>
          <w:noProof/>
        </w:rPr>
        <w:tab/>
      </w:r>
      <w:r>
        <w:rPr>
          <w:noProof/>
        </w:rPr>
        <w:fldChar w:fldCharType="begin"/>
      </w:r>
      <w:r>
        <w:rPr>
          <w:noProof/>
        </w:rPr>
        <w:instrText xml:space="preserve"> PAGEREF _Toc392757371 \h </w:instrText>
      </w:r>
      <w:r>
        <w:rPr>
          <w:noProof/>
        </w:rPr>
      </w:r>
      <w:r>
        <w:rPr>
          <w:noProof/>
        </w:rPr>
        <w:fldChar w:fldCharType="separate"/>
      </w:r>
      <w:r>
        <w:rPr>
          <w:noProof/>
        </w:rPr>
        <w:t>4</w:t>
      </w:r>
      <w:r>
        <w:rPr>
          <w:noProof/>
        </w:rPr>
        <w:fldChar w:fldCharType="end"/>
      </w:r>
    </w:p>
    <w:p w:rsidR="0042794C" w:rsidRDefault="0042794C">
      <w:pPr>
        <w:pStyle w:val="TOC2"/>
        <w:tabs>
          <w:tab w:val="left" w:pos="990"/>
        </w:tabs>
        <w:rPr>
          <w:rFonts w:asciiTheme="minorHAnsi" w:eastAsiaTheme="minorEastAsia" w:hAnsiTheme="minorHAnsi" w:cstheme="minorBidi"/>
          <w:noProof/>
          <w:sz w:val="22"/>
          <w:szCs w:val="22"/>
          <w:lang w:eastAsia="bg-BG"/>
        </w:rPr>
      </w:pPr>
      <w:r>
        <w:rPr>
          <w:noProof/>
        </w:rPr>
        <w:t>3.3</w:t>
      </w:r>
      <w:r>
        <w:rPr>
          <w:rFonts w:asciiTheme="minorHAnsi" w:eastAsiaTheme="minorEastAsia" w:hAnsiTheme="minorHAnsi" w:cstheme="minorBidi"/>
          <w:noProof/>
          <w:sz w:val="22"/>
          <w:szCs w:val="22"/>
          <w:lang w:eastAsia="bg-BG"/>
        </w:rPr>
        <w:tab/>
      </w:r>
      <w:r>
        <w:rPr>
          <w:noProof/>
        </w:rPr>
        <w:t>Роли и отговорности</w:t>
      </w:r>
      <w:r>
        <w:rPr>
          <w:noProof/>
        </w:rPr>
        <w:tab/>
      </w:r>
      <w:r>
        <w:rPr>
          <w:noProof/>
        </w:rPr>
        <w:fldChar w:fldCharType="begin"/>
      </w:r>
      <w:r>
        <w:rPr>
          <w:noProof/>
        </w:rPr>
        <w:instrText xml:space="preserve"> PAGEREF _Toc392757372 \h </w:instrText>
      </w:r>
      <w:r>
        <w:rPr>
          <w:noProof/>
        </w:rPr>
      </w:r>
      <w:r>
        <w:rPr>
          <w:noProof/>
        </w:rPr>
        <w:fldChar w:fldCharType="separate"/>
      </w:r>
      <w:r>
        <w:rPr>
          <w:noProof/>
        </w:rPr>
        <w:t>5</w:t>
      </w:r>
      <w:r>
        <w:rPr>
          <w:noProof/>
        </w:rPr>
        <w:fldChar w:fldCharType="end"/>
      </w:r>
    </w:p>
    <w:p w:rsidR="0042794C" w:rsidRDefault="0042794C">
      <w:pPr>
        <w:pStyle w:val="TOC1"/>
        <w:tabs>
          <w:tab w:val="left" w:pos="432"/>
        </w:tabs>
        <w:rPr>
          <w:rFonts w:asciiTheme="minorHAnsi" w:eastAsiaTheme="minorEastAsia" w:hAnsiTheme="minorHAnsi" w:cstheme="minorBidi"/>
          <w:noProof/>
          <w:sz w:val="22"/>
          <w:szCs w:val="22"/>
          <w:lang w:eastAsia="bg-BG"/>
        </w:rPr>
      </w:pPr>
      <w:r>
        <w:rPr>
          <w:noProof/>
        </w:rPr>
        <w:t>4.</w:t>
      </w:r>
      <w:r>
        <w:rPr>
          <w:rFonts w:asciiTheme="minorHAnsi" w:eastAsiaTheme="minorEastAsia" w:hAnsiTheme="minorHAnsi" w:cstheme="minorBidi"/>
          <w:noProof/>
          <w:sz w:val="22"/>
          <w:szCs w:val="22"/>
          <w:lang w:eastAsia="bg-BG"/>
        </w:rPr>
        <w:tab/>
      </w:r>
      <w:r>
        <w:rPr>
          <w:noProof/>
        </w:rPr>
        <w:t>Управляващ процес</w:t>
      </w:r>
      <w:r>
        <w:rPr>
          <w:noProof/>
        </w:rPr>
        <w:tab/>
      </w:r>
      <w:r>
        <w:rPr>
          <w:noProof/>
        </w:rPr>
        <w:fldChar w:fldCharType="begin"/>
      </w:r>
      <w:r>
        <w:rPr>
          <w:noProof/>
        </w:rPr>
        <w:instrText xml:space="preserve"> PAGEREF _Toc392757373 \h </w:instrText>
      </w:r>
      <w:r>
        <w:rPr>
          <w:noProof/>
        </w:rPr>
      </w:r>
      <w:r>
        <w:rPr>
          <w:noProof/>
        </w:rPr>
        <w:fldChar w:fldCharType="separate"/>
      </w:r>
      <w:r>
        <w:rPr>
          <w:noProof/>
        </w:rPr>
        <w:t>6</w:t>
      </w:r>
      <w:r>
        <w:rPr>
          <w:noProof/>
        </w:rPr>
        <w:fldChar w:fldCharType="end"/>
      </w:r>
    </w:p>
    <w:p w:rsidR="0042794C" w:rsidRDefault="0042794C">
      <w:pPr>
        <w:pStyle w:val="TOC2"/>
        <w:tabs>
          <w:tab w:val="left" w:pos="990"/>
        </w:tabs>
        <w:rPr>
          <w:rFonts w:asciiTheme="minorHAnsi" w:eastAsiaTheme="minorEastAsia" w:hAnsiTheme="minorHAnsi" w:cstheme="minorBidi"/>
          <w:noProof/>
          <w:sz w:val="22"/>
          <w:szCs w:val="22"/>
          <w:lang w:eastAsia="bg-BG"/>
        </w:rPr>
      </w:pPr>
      <w:r>
        <w:rPr>
          <w:noProof/>
        </w:rPr>
        <w:t>4.1</w:t>
      </w:r>
      <w:r>
        <w:rPr>
          <w:rFonts w:asciiTheme="minorHAnsi" w:eastAsiaTheme="minorEastAsia" w:hAnsiTheme="minorHAnsi" w:cstheme="minorBidi"/>
          <w:noProof/>
          <w:sz w:val="22"/>
          <w:szCs w:val="22"/>
          <w:lang w:eastAsia="bg-BG"/>
        </w:rPr>
        <w:tab/>
      </w:r>
      <w:r>
        <w:rPr>
          <w:noProof/>
        </w:rPr>
        <w:t>План на проекта</w:t>
      </w:r>
      <w:r>
        <w:rPr>
          <w:noProof/>
        </w:rPr>
        <w:tab/>
      </w:r>
      <w:r>
        <w:rPr>
          <w:noProof/>
        </w:rPr>
        <w:fldChar w:fldCharType="begin"/>
      </w:r>
      <w:r>
        <w:rPr>
          <w:noProof/>
        </w:rPr>
        <w:instrText xml:space="preserve"> PAGEREF _Toc392757374 \h </w:instrText>
      </w:r>
      <w:r>
        <w:rPr>
          <w:noProof/>
        </w:rPr>
      </w:r>
      <w:r>
        <w:rPr>
          <w:noProof/>
        </w:rPr>
        <w:fldChar w:fldCharType="separate"/>
      </w:r>
      <w:r>
        <w:rPr>
          <w:noProof/>
        </w:rPr>
        <w:t>6</w:t>
      </w:r>
      <w:r>
        <w:rPr>
          <w:noProof/>
        </w:rPr>
        <w:fldChar w:fldCharType="end"/>
      </w:r>
    </w:p>
    <w:p w:rsidR="0042794C" w:rsidRDefault="0042794C">
      <w:pPr>
        <w:pStyle w:val="TOC3"/>
        <w:rPr>
          <w:rFonts w:asciiTheme="minorHAnsi" w:eastAsiaTheme="minorEastAsia" w:hAnsiTheme="minorHAnsi" w:cstheme="minorBidi"/>
          <w:sz w:val="22"/>
          <w:szCs w:val="22"/>
          <w:lang w:eastAsia="bg-BG"/>
        </w:rPr>
      </w:pPr>
      <w:r>
        <w:t>4.1.1</w:t>
      </w:r>
      <w:r>
        <w:rPr>
          <w:rFonts w:asciiTheme="minorHAnsi" w:eastAsiaTheme="minorEastAsia" w:hAnsiTheme="minorHAnsi" w:cstheme="minorBidi"/>
          <w:sz w:val="22"/>
          <w:szCs w:val="22"/>
          <w:lang w:eastAsia="bg-BG"/>
        </w:rPr>
        <w:tab/>
      </w:r>
      <w:r>
        <w:t>План на фазите</w:t>
      </w:r>
      <w:r>
        <w:tab/>
      </w:r>
      <w:r>
        <w:fldChar w:fldCharType="begin"/>
      </w:r>
      <w:r>
        <w:instrText xml:space="preserve"> PAGEREF _Toc392757375 \h </w:instrText>
      </w:r>
      <w:r>
        <w:fldChar w:fldCharType="separate"/>
      </w:r>
      <w:r>
        <w:t>6</w:t>
      </w:r>
      <w:r>
        <w:fldChar w:fldCharType="end"/>
      </w:r>
    </w:p>
    <w:p w:rsidR="0042794C" w:rsidRDefault="0042794C">
      <w:pPr>
        <w:pStyle w:val="TOC3"/>
        <w:rPr>
          <w:rFonts w:asciiTheme="minorHAnsi" w:eastAsiaTheme="minorEastAsia" w:hAnsiTheme="minorHAnsi" w:cstheme="minorBidi"/>
          <w:sz w:val="22"/>
          <w:szCs w:val="22"/>
          <w:lang w:eastAsia="bg-BG"/>
        </w:rPr>
      </w:pPr>
      <w:r>
        <w:t>4.1.2</w:t>
      </w:r>
      <w:r>
        <w:rPr>
          <w:rFonts w:asciiTheme="minorHAnsi" w:eastAsiaTheme="minorEastAsia" w:hAnsiTheme="minorHAnsi" w:cstheme="minorBidi"/>
          <w:sz w:val="22"/>
          <w:szCs w:val="22"/>
          <w:lang w:eastAsia="bg-BG"/>
        </w:rPr>
        <w:tab/>
      </w:r>
      <w:r>
        <w:t>Цели на итерация</w:t>
      </w:r>
      <w:r>
        <w:tab/>
      </w:r>
      <w:r>
        <w:fldChar w:fldCharType="begin"/>
      </w:r>
      <w:r>
        <w:instrText xml:space="preserve"> PAGEREF _Toc392757376 \h </w:instrText>
      </w:r>
      <w:r>
        <w:fldChar w:fldCharType="separate"/>
      </w:r>
      <w:r>
        <w:t>6</w:t>
      </w:r>
      <w:r>
        <w:fldChar w:fldCharType="end"/>
      </w:r>
    </w:p>
    <w:p w:rsidR="0042794C" w:rsidRDefault="0042794C">
      <w:pPr>
        <w:pStyle w:val="TOC3"/>
        <w:rPr>
          <w:rFonts w:asciiTheme="minorHAnsi" w:eastAsiaTheme="minorEastAsia" w:hAnsiTheme="minorHAnsi" w:cstheme="minorBidi"/>
          <w:sz w:val="22"/>
          <w:szCs w:val="22"/>
          <w:lang w:eastAsia="bg-BG"/>
        </w:rPr>
      </w:pPr>
      <w:r>
        <w:t>4.1.3</w:t>
      </w:r>
      <w:r>
        <w:rPr>
          <w:rFonts w:asciiTheme="minorHAnsi" w:eastAsiaTheme="minorEastAsia" w:hAnsiTheme="minorHAnsi" w:cstheme="minorBidi"/>
          <w:sz w:val="22"/>
          <w:szCs w:val="22"/>
          <w:lang w:eastAsia="bg-BG"/>
        </w:rPr>
        <w:tab/>
      </w:r>
      <w:r>
        <w:t>Издания</w:t>
      </w:r>
      <w:r>
        <w:tab/>
      </w:r>
      <w:r>
        <w:fldChar w:fldCharType="begin"/>
      </w:r>
      <w:r>
        <w:instrText xml:space="preserve"> PAGEREF _Toc392757377 \h </w:instrText>
      </w:r>
      <w:r>
        <w:fldChar w:fldCharType="separate"/>
      </w:r>
      <w:r>
        <w:t>6</w:t>
      </w:r>
      <w:r>
        <w:fldChar w:fldCharType="end"/>
      </w:r>
    </w:p>
    <w:p w:rsidR="0042794C" w:rsidRDefault="0042794C">
      <w:pPr>
        <w:pStyle w:val="TOC3"/>
        <w:rPr>
          <w:rFonts w:asciiTheme="minorHAnsi" w:eastAsiaTheme="minorEastAsia" w:hAnsiTheme="minorHAnsi" w:cstheme="minorBidi"/>
          <w:sz w:val="22"/>
          <w:szCs w:val="22"/>
          <w:lang w:eastAsia="bg-BG"/>
        </w:rPr>
      </w:pPr>
      <w:r>
        <w:t>4.1.4</w:t>
      </w:r>
      <w:r>
        <w:rPr>
          <w:rFonts w:asciiTheme="minorHAnsi" w:eastAsiaTheme="minorEastAsia" w:hAnsiTheme="minorHAnsi" w:cstheme="minorBidi"/>
          <w:sz w:val="22"/>
          <w:szCs w:val="22"/>
          <w:lang w:eastAsia="bg-BG"/>
        </w:rPr>
        <w:tab/>
      </w:r>
      <w:r>
        <w:t>План за обучение</w:t>
      </w:r>
      <w:r>
        <w:tab/>
      </w:r>
      <w:r>
        <w:fldChar w:fldCharType="begin"/>
      </w:r>
      <w:r>
        <w:instrText xml:space="preserve"> PAGEREF _Toc392757378 \h </w:instrText>
      </w:r>
      <w:r>
        <w:fldChar w:fldCharType="separate"/>
      </w:r>
      <w:r>
        <w:t>7</w:t>
      </w:r>
      <w:r>
        <w:fldChar w:fldCharType="end"/>
      </w:r>
    </w:p>
    <w:p w:rsidR="0042794C" w:rsidRDefault="0042794C">
      <w:pPr>
        <w:pStyle w:val="TOC3"/>
        <w:rPr>
          <w:rFonts w:asciiTheme="minorHAnsi" w:eastAsiaTheme="minorEastAsia" w:hAnsiTheme="minorHAnsi" w:cstheme="minorBidi"/>
          <w:sz w:val="22"/>
          <w:szCs w:val="22"/>
          <w:lang w:eastAsia="bg-BG"/>
        </w:rPr>
      </w:pPr>
      <w:r>
        <w:t>4.1.5</w:t>
      </w:r>
      <w:r>
        <w:rPr>
          <w:rFonts w:asciiTheme="minorHAnsi" w:eastAsiaTheme="minorEastAsia" w:hAnsiTheme="minorHAnsi" w:cstheme="minorBidi"/>
          <w:sz w:val="22"/>
          <w:szCs w:val="22"/>
          <w:lang w:eastAsia="bg-BG"/>
        </w:rPr>
        <w:tab/>
      </w:r>
      <w:r>
        <w:t>График на проекта</w:t>
      </w:r>
      <w:r>
        <w:tab/>
      </w:r>
      <w:r>
        <w:fldChar w:fldCharType="begin"/>
      </w:r>
      <w:r>
        <w:instrText xml:space="preserve"> PAGEREF _Toc392757379 \h </w:instrText>
      </w:r>
      <w:r>
        <w:fldChar w:fldCharType="separate"/>
      </w:r>
      <w:r>
        <w:t>7</w:t>
      </w:r>
      <w:r>
        <w:fldChar w:fldCharType="end"/>
      </w:r>
    </w:p>
    <w:p w:rsidR="0042794C" w:rsidRDefault="0042794C">
      <w:pPr>
        <w:pStyle w:val="TOC2"/>
        <w:tabs>
          <w:tab w:val="left" w:pos="990"/>
        </w:tabs>
        <w:rPr>
          <w:rFonts w:asciiTheme="minorHAnsi" w:eastAsiaTheme="minorEastAsia" w:hAnsiTheme="minorHAnsi" w:cstheme="minorBidi"/>
          <w:noProof/>
          <w:sz w:val="22"/>
          <w:szCs w:val="22"/>
          <w:lang w:eastAsia="bg-BG"/>
        </w:rPr>
      </w:pPr>
      <w:r>
        <w:rPr>
          <w:noProof/>
        </w:rPr>
        <w:t>4.2</w:t>
      </w:r>
      <w:r>
        <w:rPr>
          <w:rFonts w:asciiTheme="minorHAnsi" w:eastAsiaTheme="minorEastAsia" w:hAnsiTheme="minorHAnsi" w:cstheme="minorBidi"/>
          <w:noProof/>
          <w:sz w:val="22"/>
          <w:szCs w:val="22"/>
          <w:lang w:eastAsia="bg-BG"/>
        </w:rPr>
        <w:tab/>
      </w:r>
      <w:r>
        <w:rPr>
          <w:noProof/>
        </w:rPr>
        <w:t>План на итерациите</w:t>
      </w:r>
      <w:r>
        <w:rPr>
          <w:noProof/>
        </w:rPr>
        <w:tab/>
      </w:r>
      <w:r>
        <w:rPr>
          <w:noProof/>
        </w:rPr>
        <w:fldChar w:fldCharType="begin"/>
      </w:r>
      <w:r>
        <w:rPr>
          <w:noProof/>
        </w:rPr>
        <w:instrText xml:space="preserve"> PAGEREF _Toc392757380 \h </w:instrText>
      </w:r>
      <w:r>
        <w:rPr>
          <w:noProof/>
        </w:rPr>
      </w:r>
      <w:r>
        <w:rPr>
          <w:noProof/>
        </w:rPr>
        <w:fldChar w:fldCharType="separate"/>
      </w:r>
      <w:r>
        <w:rPr>
          <w:noProof/>
        </w:rPr>
        <w:t>7</w:t>
      </w:r>
      <w:r>
        <w:rPr>
          <w:noProof/>
        </w:rPr>
        <w:fldChar w:fldCharType="end"/>
      </w:r>
    </w:p>
    <w:p w:rsidR="0042794C" w:rsidRDefault="0042794C">
      <w:pPr>
        <w:pStyle w:val="TOC2"/>
        <w:tabs>
          <w:tab w:val="left" w:pos="990"/>
        </w:tabs>
        <w:rPr>
          <w:rFonts w:asciiTheme="minorHAnsi" w:eastAsiaTheme="minorEastAsia" w:hAnsiTheme="minorHAnsi" w:cstheme="minorBidi"/>
          <w:noProof/>
          <w:sz w:val="22"/>
          <w:szCs w:val="22"/>
          <w:lang w:eastAsia="bg-BG"/>
        </w:rPr>
      </w:pPr>
      <w:r>
        <w:rPr>
          <w:noProof/>
        </w:rPr>
        <w:t>4.3</w:t>
      </w:r>
      <w:r>
        <w:rPr>
          <w:rFonts w:asciiTheme="minorHAnsi" w:eastAsiaTheme="minorEastAsia" w:hAnsiTheme="minorHAnsi" w:cstheme="minorBidi"/>
          <w:noProof/>
          <w:sz w:val="22"/>
          <w:szCs w:val="22"/>
          <w:lang w:eastAsia="bg-BG"/>
        </w:rPr>
        <w:tab/>
      </w:r>
      <w:r>
        <w:rPr>
          <w:noProof/>
        </w:rPr>
        <w:t>Мониторинг и контролиране на проекта</w:t>
      </w:r>
      <w:r>
        <w:rPr>
          <w:noProof/>
        </w:rPr>
        <w:tab/>
      </w:r>
      <w:r>
        <w:rPr>
          <w:noProof/>
        </w:rPr>
        <w:fldChar w:fldCharType="begin"/>
      </w:r>
      <w:r>
        <w:rPr>
          <w:noProof/>
        </w:rPr>
        <w:instrText xml:space="preserve"> PAGEREF _Toc392757381 \h </w:instrText>
      </w:r>
      <w:r>
        <w:rPr>
          <w:noProof/>
        </w:rPr>
      </w:r>
      <w:r>
        <w:rPr>
          <w:noProof/>
        </w:rPr>
        <w:fldChar w:fldCharType="separate"/>
      </w:r>
      <w:r>
        <w:rPr>
          <w:noProof/>
        </w:rPr>
        <w:t>7</w:t>
      </w:r>
      <w:r>
        <w:rPr>
          <w:noProof/>
        </w:rPr>
        <w:fldChar w:fldCharType="end"/>
      </w:r>
    </w:p>
    <w:p w:rsidR="0042794C" w:rsidRDefault="0042794C">
      <w:pPr>
        <w:pStyle w:val="TOC3"/>
        <w:rPr>
          <w:rFonts w:asciiTheme="minorHAnsi" w:eastAsiaTheme="minorEastAsia" w:hAnsiTheme="minorHAnsi" w:cstheme="minorBidi"/>
          <w:sz w:val="22"/>
          <w:szCs w:val="22"/>
          <w:lang w:eastAsia="bg-BG"/>
        </w:rPr>
      </w:pPr>
      <w:r>
        <w:t>4.3.1</w:t>
      </w:r>
      <w:r>
        <w:rPr>
          <w:rFonts w:asciiTheme="minorHAnsi" w:eastAsiaTheme="minorEastAsia" w:hAnsiTheme="minorHAnsi" w:cstheme="minorBidi"/>
          <w:sz w:val="22"/>
          <w:szCs w:val="22"/>
          <w:lang w:eastAsia="bg-BG"/>
        </w:rPr>
        <w:tab/>
      </w:r>
      <w:r>
        <w:t>План за контрол на графика</w:t>
      </w:r>
      <w:r>
        <w:tab/>
      </w:r>
      <w:r>
        <w:fldChar w:fldCharType="begin"/>
      </w:r>
      <w:r>
        <w:instrText xml:space="preserve"> PAGEREF _Toc392757382 \h </w:instrText>
      </w:r>
      <w:r>
        <w:fldChar w:fldCharType="separate"/>
      </w:r>
      <w:r>
        <w:t>7</w:t>
      </w:r>
      <w:r>
        <w:fldChar w:fldCharType="end"/>
      </w:r>
    </w:p>
    <w:p w:rsidR="0042794C" w:rsidRDefault="0042794C">
      <w:pPr>
        <w:pStyle w:val="TOC3"/>
        <w:rPr>
          <w:rFonts w:asciiTheme="minorHAnsi" w:eastAsiaTheme="minorEastAsia" w:hAnsiTheme="minorHAnsi" w:cstheme="minorBidi"/>
          <w:sz w:val="22"/>
          <w:szCs w:val="22"/>
          <w:lang w:eastAsia="bg-BG"/>
        </w:rPr>
      </w:pPr>
      <w:r>
        <w:t>4.3.2</w:t>
      </w:r>
      <w:r>
        <w:rPr>
          <w:rFonts w:asciiTheme="minorHAnsi" w:eastAsiaTheme="minorEastAsia" w:hAnsiTheme="minorHAnsi" w:cstheme="minorBidi"/>
          <w:sz w:val="22"/>
          <w:szCs w:val="22"/>
          <w:lang w:eastAsia="bg-BG"/>
        </w:rPr>
        <w:tab/>
      </w:r>
      <w:r>
        <w:t>План за управление на качеството</w:t>
      </w:r>
      <w:r>
        <w:tab/>
      </w:r>
      <w:r>
        <w:fldChar w:fldCharType="begin"/>
      </w:r>
      <w:r>
        <w:instrText xml:space="preserve"> PAGEREF _Toc392757383 \h </w:instrText>
      </w:r>
      <w:r>
        <w:fldChar w:fldCharType="separate"/>
      </w:r>
      <w:r>
        <w:t>7</w:t>
      </w:r>
      <w:r>
        <w:fldChar w:fldCharType="end"/>
      </w:r>
    </w:p>
    <w:p w:rsidR="0042794C" w:rsidRDefault="0042794C">
      <w:pPr>
        <w:pStyle w:val="TOC3"/>
        <w:rPr>
          <w:rFonts w:asciiTheme="minorHAnsi" w:eastAsiaTheme="minorEastAsia" w:hAnsiTheme="minorHAnsi" w:cstheme="minorBidi"/>
          <w:sz w:val="22"/>
          <w:szCs w:val="22"/>
          <w:lang w:eastAsia="bg-BG"/>
        </w:rPr>
      </w:pPr>
      <w:r>
        <w:t>4.3.3</w:t>
      </w:r>
      <w:r>
        <w:rPr>
          <w:rFonts w:asciiTheme="minorHAnsi" w:eastAsiaTheme="minorEastAsia" w:hAnsiTheme="minorHAnsi" w:cstheme="minorBidi"/>
          <w:sz w:val="22"/>
          <w:szCs w:val="22"/>
          <w:lang w:eastAsia="bg-BG"/>
        </w:rPr>
        <w:tab/>
      </w:r>
      <w:r>
        <w:t>План за управление на риска</w:t>
      </w:r>
      <w:r>
        <w:tab/>
      </w:r>
      <w:r>
        <w:fldChar w:fldCharType="begin"/>
      </w:r>
      <w:r>
        <w:instrText xml:space="preserve"> PAGEREF _Toc392757384 \h </w:instrText>
      </w:r>
      <w:r>
        <w:fldChar w:fldCharType="separate"/>
      </w:r>
      <w:r>
        <w:t>7</w:t>
      </w:r>
      <w:r>
        <w:fldChar w:fldCharType="end"/>
      </w:r>
    </w:p>
    <w:p w:rsidR="0042794C" w:rsidRDefault="0042794C">
      <w:pPr>
        <w:pStyle w:val="TOC2"/>
        <w:tabs>
          <w:tab w:val="left" w:pos="990"/>
        </w:tabs>
        <w:rPr>
          <w:rFonts w:asciiTheme="minorHAnsi" w:eastAsiaTheme="minorEastAsia" w:hAnsiTheme="minorHAnsi" w:cstheme="minorBidi"/>
          <w:noProof/>
          <w:sz w:val="22"/>
          <w:szCs w:val="22"/>
          <w:lang w:eastAsia="bg-BG"/>
        </w:rPr>
      </w:pPr>
      <w:r>
        <w:rPr>
          <w:noProof/>
        </w:rPr>
        <w:t>4.4</w:t>
      </w:r>
      <w:r>
        <w:rPr>
          <w:rFonts w:asciiTheme="minorHAnsi" w:eastAsiaTheme="minorEastAsia" w:hAnsiTheme="minorHAnsi" w:cstheme="minorBidi"/>
          <w:noProof/>
          <w:sz w:val="22"/>
          <w:szCs w:val="22"/>
          <w:lang w:eastAsia="bg-BG"/>
        </w:rPr>
        <w:tab/>
      </w:r>
      <w:r>
        <w:rPr>
          <w:noProof/>
        </w:rPr>
        <w:t>План за отчитане</w:t>
      </w:r>
      <w:r>
        <w:rPr>
          <w:noProof/>
        </w:rPr>
        <w:tab/>
      </w:r>
      <w:r>
        <w:rPr>
          <w:noProof/>
        </w:rPr>
        <w:fldChar w:fldCharType="begin"/>
      </w:r>
      <w:r>
        <w:rPr>
          <w:noProof/>
        </w:rPr>
        <w:instrText xml:space="preserve"> PAGEREF _Toc392757385 \h </w:instrText>
      </w:r>
      <w:r>
        <w:rPr>
          <w:noProof/>
        </w:rPr>
      </w:r>
      <w:r>
        <w:rPr>
          <w:noProof/>
        </w:rPr>
        <w:fldChar w:fldCharType="separate"/>
      </w:r>
      <w:r>
        <w:rPr>
          <w:noProof/>
        </w:rPr>
        <w:t>7</w:t>
      </w:r>
      <w:r>
        <w:rPr>
          <w:noProof/>
        </w:rPr>
        <w:fldChar w:fldCharType="end"/>
      </w:r>
    </w:p>
    <w:p w:rsidR="0042794C" w:rsidRDefault="0042794C">
      <w:pPr>
        <w:pStyle w:val="TOC3"/>
        <w:rPr>
          <w:rFonts w:asciiTheme="minorHAnsi" w:eastAsiaTheme="minorEastAsia" w:hAnsiTheme="minorHAnsi" w:cstheme="minorBidi"/>
          <w:sz w:val="22"/>
          <w:szCs w:val="22"/>
          <w:lang w:eastAsia="bg-BG"/>
        </w:rPr>
      </w:pPr>
      <w:r>
        <w:t>4.4.1</w:t>
      </w:r>
      <w:r>
        <w:rPr>
          <w:rFonts w:asciiTheme="minorHAnsi" w:eastAsiaTheme="minorEastAsia" w:hAnsiTheme="minorHAnsi" w:cstheme="minorBidi"/>
          <w:sz w:val="22"/>
          <w:szCs w:val="22"/>
          <w:lang w:eastAsia="bg-BG"/>
        </w:rPr>
        <w:tab/>
      </w:r>
      <w:r>
        <w:t>Таблица на отчетите</w:t>
      </w:r>
      <w:r>
        <w:tab/>
      </w:r>
      <w:r>
        <w:fldChar w:fldCharType="begin"/>
      </w:r>
      <w:r>
        <w:instrText xml:space="preserve"> PAGEREF _Toc392757386 \h </w:instrText>
      </w:r>
      <w:r>
        <w:fldChar w:fldCharType="separate"/>
      </w:r>
      <w:r>
        <w:t>7</w:t>
      </w:r>
      <w:r>
        <w:fldChar w:fldCharType="end"/>
      </w:r>
    </w:p>
    <w:p w:rsidR="0042794C" w:rsidRDefault="0042794C">
      <w:pPr>
        <w:pStyle w:val="TOC3"/>
        <w:rPr>
          <w:rFonts w:asciiTheme="minorHAnsi" w:eastAsiaTheme="minorEastAsia" w:hAnsiTheme="minorHAnsi" w:cstheme="minorBidi"/>
          <w:sz w:val="22"/>
          <w:szCs w:val="22"/>
          <w:lang w:eastAsia="bg-BG"/>
        </w:rPr>
      </w:pPr>
      <w:r>
        <w:t>4.4.2</w:t>
      </w:r>
      <w:r>
        <w:rPr>
          <w:rFonts w:asciiTheme="minorHAnsi" w:eastAsiaTheme="minorEastAsia" w:hAnsiTheme="minorHAnsi" w:cstheme="minorBidi"/>
          <w:sz w:val="22"/>
          <w:szCs w:val="22"/>
          <w:lang w:eastAsia="bg-BG"/>
        </w:rPr>
        <w:tab/>
      </w:r>
      <w:r>
        <w:t>Легенда на таблицата с отчети</w:t>
      </w:r>
      <w:r>
        <w:tab/>
      </w:r>
      <w:r>
        <w:fldChar w:fldCharType="begin"/>
      </w:r>
      <w:r>
        <w:instrText xml:space="preserve"> PAGEREF _Toc392757387 \h </w:instrText>
      </w:r>
      <w:r>
        <w:fldChar w:fldCharType="separate"/>
      </w:r>
      <w:r>
        <w:t>9</w:t>
      </w:r>
      <w:r>
        <w:fldChar w:fldCharType="end"/>
      </w:r>
    </w:p>
    <w:p w:rsidR="0042794C" w:rsidRDefault="0042794C">
      <w:pPr>
        <w:pStyle w:val="TOC3"/>
        <w:rPr>
          <w:rFonts w:asciiTheme="minorHAnsi" w:eastAsiaTheme="minorEastAsia" w:hAnsiTheme="minorHAnsi" w:cstheme="minorBidi"/>
          <w:sz w:val="22"/>
          <w:szCs w:val="22"/>
          <w:lang w:eastAsia="bg-BG"/>
        </w:rPr>
      </w:pPr>
      <w:r>
        <w:t>4.4.3</w:t>
      </w:r>
      <w:r>
        <w:rPr>
          <w:rFonts w:asciiTheme="minorHAnsi" w:eastAsiaTheme="minorEastAsia" w:hAnsiTheme="minorHAnsi" w:cstheme="minorBidi"/>
          <w:sz w:val="22"/>
          <w:szCs w:val="22"/>
          <w:lang w:eastAsia="bg-BG"/>
        </w:rPr>
        <w:tab/>
      </w:r>
      <w:r>
        <w:t>Описание на отчетните документи</w:t>
      </w:r>
      <w:r>
        <w:tab/>
      </w:r>
      <w:r>
        <w:fldChar w:fldCharType="begin"/>
      </w:r>
      <w:r>
        <w:instrText xml:space="preserve"> PAGEREF _Toc392757388 \h </w:instrText>
      </w:r>
      <w:r>
        <w:fldChar w:fldCharType="separate"/>
      </w:r>
      <w:r>
        <w:t>9</w:t>
      </w:r>
      <w:r>
        <w:fldChar w:fldCharType="end"/>
      </w:r>
    </w:p>
    <w:p w:rsidR="0042794C" w:rsidRDefault="0042794C">
      <w:pPr>
        <w:pStyle w:val="TOC1"/>
        <w:tabs>
          <w:tab w:val="left" w:pos="432"/>
        </w:tabs>
        <w:rPr>
          <w:rFonts w:asciiTheme="minorHAnsi" w:eastAsiaTheme="minorEastAsia" w:hAnsiTheme="minorHAnsi" w:cstheme="minorBidi"/>
          <w:noProof/>
          <w:sz w:val="22"/>
          <w:szCs w:val="22"/>
          <w:lang w:eastAsia="bg-BG"/>
        </w:rPr>
      </w:pPr>
      <w:r>
        <w:rPr>
          <w:noProof/>
        </w:rPr>
        <w:t>5.</w:t>
      </w:r>
      <w:r>
        <w:rPr>
          <w:rFonts w:asciiTheme="minorHAnsi" w:eastAsiaTheme="minorEastAsia" w:hAnsiTheme="minorHAnsi" w:cstheme="minorBidi"/>
          <w:noProof/>
          <w:sz w:val="22"/>
          <w:szCs w:val="22"/>
          <w:lang w:eastAsia="bg-BG"/>
        </w:rPr>
        <w:tab/>
      </w:r>
      <w:r>
        <w:rPr>
          <w:noProof/>
        </w:rPr>
        <w:t>Планове</w:t>
      </w:r>
      <w:r>
        <w:rPr>
          <w:noProof/>
        </w:rPr>
        <w:tab/>
      </w:r>
      <w:r>
        <w:rPr>
          <w:noProof/>
        </w:rPr>
        <w:fldChar w:fldCharType="begin"/>
      </w:r>
      <w:r>
        <w:rPr>
          <w:noProof/>
        </w:rPr>
        <w:instrText xml:space="preserve"> PAGEREF _Toc392757389 \h </w:instrText>
      </w:r>
      <w:r>
        <w:rPr>
          <w:noProof/>
        </w:rPr>
      </w:r>
      <w:r>
        <w:rPr>
          <w:noProof/>
        </w:rPr>
        <w:fldChar w:fldCharType="separate"/>
      </w:r>
      <w:r>
        <w:rPr>
          <w:noProof/>
        </w:rPr>
        <w:t>13</w:t>
      </w:r>
      <w:r>
        <w:rPr>
          <w:noProof/>
        </w:rPr>
        <w:fldChar w:fldCharType="end"/>
      </w:r>
    </w:p>
    <w:p w:rsidR="0042794C" w:rsidRDefault="0042794C">
      <w:pPr>
        <w:pStyle w:val="TOC2"/>
        <w:tabs>
          <w:tab w:val="left" w:pos="990"/>
        </w:tabs>
        <w:rPr>
          <w:rFonts w:asciiTheme="minorHAnsi" w:eastAsiaTheme="minorEastAsia" w:hAnsiTheme="minorHAnsi" w:cstheme="minorBidi"/>
          <w:noProof/>
          <w:sz w:val="22"/>
          <w:szCs w:val="22"/>
          <w:lang w:eastAsia="bg-BG"/>
        </w:rPr>
      </w:pPr>
      <w:r>
        <w:rPr>
          <w:noProof/>
        </w:rPr>
        <w:t>5.1</w:t>
      </w:r>
      <w:r>
        <w:rPr>
          <w:rFonts w:asciiTheme="minorHAnsi" w:eastAsiaTheme="minorEastAsia" w:hAnsiTheme="minorHAnsi" w:cstheme="minorBidi"/>
          <w:noProof/>
          <w:sz w:val="22"/>
          <w:szCs w:val="22"/>
          <w:lang w:eastAsia="bg-BG"/>
        </w:rPr>
        <w:tab/>
      </w:r>
      <w:r>
        <w:rPr>
          <w:noProof/>
        </w:rPr>
        <w:t>План за приключване</w:t>
      </w:r>
      <w:r>
        <w:rPr>
          <w:noProof/>
        </w:rPr>
        <w:tab/>
      </w:r>
      <w:r>
        <w:rPr>
          <w:noProof/>
        </w:rPr>
        <w:fldChar w:fldCharType="begin"/>
      </w:r>
      <w:r>
        <w:rPr>
          <w:noProof/>
        </w:rPr>
        <w:instrText xml:space="preserve"> PAGEREF _Toc392757390 \h </w:instrText>
      </w:r>
      <w:r>
        <w:rPr>
          <w:noProof/>
        </w:rPr>
      </w:r>
      <w:r>
        <w:rPr>
          <w:noProof/>
        </w:rPr>
        <w:fldChar w:fldCharType="separate"/>
      </w:r>
      <w:r>
        <w:rPr>
          <w:noProof/>
        </w:rPr>
        <w:t>13</w:t>
      </w:r>
      <w:r>
        <w:rPr>
          <w:noProof/>
        </w:rPr>
        <w:fldChar w:fldCharType="end"/>
      </w:r>
    </w:p>
    <w:p w:rsidR="00F36885" w:rsidRPr="00A91C41" w:rsidRDefault="00CE15CF">
      <w:pPr>
        <w:pStyle w:val="Title"/>
      </w:pPr>
      <w:r>
        <w:rPr>
          <w:rFonts w:ascii="Times New Roman" w:hAnsi="Times New Roman"/>
          <w:b w:val="0"/>
          <w:sz w:val="20"/>
        </w:rPr>
        <w:fldChar w:fldCharType="end"/>
      </w:r>
      <w:r w:rsidR="00F36885">
        <w:br w:type="page"/>
      </w:r>
      <w:r w:rsidR="00CD00E1">
        <w:lastRenderedPageBreak/>
        <w:fldChar w:fldCharType="begin"/>
      </w:r>
      <w:r w:rsidR="00CD00E1">
        <w:instrText xml:space="preserve"> TITLE  \* MERGEFORMAT </w:instrText>
      </w:r>
      <w:r w:rsidR="00CD00E1">
        <w:fldChar w:fldCharType="separate"/>
      </w:r>
      <w:r w:rsidR="00A91C41">
        <w:t>Главен план за разработка на софтуерен проект</w:t>
      </w:r>
      <w:r w:rsidR="00CD00E1">
        <w:fldChar w:fldCharType="end"/>
      </w:r>
    </w:p>
    <w:p w:rsidR="00F36885" w:rsidRDefault="00F36885">
      <w:pPr>
        <w:pStyle w:val="Heading1"/>
        <w:numPr>
          <w:ilvl w:val="0"/>
          <w:numId w:val="0"/>
        </w:numPr>
      </w:pPr>
      <w:bookmarkStart w:id="0" w:name="_Toc447095880"/>
    </w:p>
    <w:p w:rsidR="00F36885" w:rsidRDefault="00A91C41">
      <w:pPr>
        <w:pStyle w:val="Heading1"/>
      </w:pPr>
      <w:bookmarkStart w:id="1" w:name="_Toc456598586"/>
      <w:bookmarkStart w:id="2" w:name="_Toc456600917"/>
      <w:bookmarkStart w:id="3" w:name="_Toc392757361"/>
      <w:r>
        <w:t>Въведение</w:t>
      </w:r>
      <w:bookmarkEnd w:id="1"/>
      <w:bookmarkEnd w:id="2"/>
      <w:bookmarkEnd w:id="3"/>
    </w:p>
    <w:p w:rsidR="002029F3" w:rsidRPr="00D20A40" w:rsidRDefault="002029F3" w:rsidP="00EB10A8">
      <w:pPr>
        <w:ind w:left="720" w:firstLine="360"/>
        <w:jc w:val="both"/>
      </w:pPr>
      <w:bookmarkStart w:id="4" w:name="OLE_LINK2"/>
      <w:bookmarkStart w:id="5" w:name="_Toc456598587"/>
      <w:bookmarkStart w:id="6" w:name="_Toc456600918"/>
      <w:bookmarkStart w:id="7" w:name="_Toc456598588"/>
      <w:bookmarkStart w:id="8" w:name="_Toc456600919"/>
      <w:r w:rsidRPr="00D20A40">
        <w:t>Главният план за разработка на софтуерен проект е предназначен изпълнителя да запознае възложителя със следната информация:</w:t>
      </w:r>
    </w:p>
    <w:p w:rsidR="002029F3" w:rsidRPr="00D20A40" w:rsidRDefault="002029F3" w:rsidP="002029F3">
      <w:pPr>
        <w:pStyle w:val="Paragraph1"/>
        <w:numPr>
          <w:ilvl w:val="0"/>
          <w:numId w:val="34"/>
        </w:numPr>
        <w:tabs>
          <w:tab w:val="clear" w:pos="720"/>
          <w:tab w:val="num" w:pos="1440"/>
        </w:tabs>
        <w:ind w:left="1440"/>
      </w:pPr>
      <w:r w:rsidRPr="00D20A40">
        <w:t>организацията на екип</w:t>
      </w:r>
      <w:r>
        <w:t xml:space="preserve">а </w:t>
      </w:r>
      <w:r w:rsidRPr="00D20A40">
        <w:t>за изпълнение на проекта;</w:t>
      </w:r>
    </w:p>
    <w:p w:rsidR="002029F3" w:rsidRPr="00D20A40" w:rsidRDefault="002029F3" w:rsidP="002029F3">
      <w:pPr>
        <w:pStyle w:val="Paragraph1"/>
        <w:numPr>
          <w:ilvl w:val="0"/>
          <w:numId w:val="34"/>
        </w:numPr>
        <w:tabs>
          <w:tab w:val="clear" w:pos="720"/>
          <w:tab w:val="num" w:pos="1440"/>
        </w:tabs>
        <w:ind w:left="1440"/>
      </w:pPr>
      <w:r w:rsidRPr="00D20A40">
        <w:t>ролите и отговорностите на участниците в проекта;</w:t>
      </w:r>
    </w:p>
    <w:p w:rsidR="002029F3" w:rsidRPr="00D20A40" w:rsidRDefault="002029F3" w:rsidP="002029F3">
      <w:pPr>
        <w:pStyle w:val="Paragraph1"/>
        <w:numPr>
          <w:ilvl w:val="0"/>
          <w:numId w:val="34"/>
        </w:numPr>
        <w:tabs>
          <w:tab w:val="clear" w:pos="720"/>
          <w:tab w:val="num" w:pos="1440"/>
        </w:tabs>
        <w:ind w:left="1440"/>
      </w:pPr>
      <w:r w:rsidRPr="00D20A40">
        <w:t>методологията за управление на проекта и фазите, на които се разделя;</w:t>
      </w:r>
    </w:p>
    <w:p w:rsidR="002029F3" w:rsidRPr="00D20A40" w:rsidRDefault="002029F3" w:rsidP="002029F3">
      <w:pPr>
        <w:pStyle w:val="Paragraph1"/>
        <w:numPr>
          <w:ilvl w:val="0"/>
          <w:numId w:val="34"/>
        </w:numPr>
        <w:tabs>
          <w:tab w:val="clear" w:pos="720"/>
          <w:tab w:val="num" w:pos="1440"/>
        </w:tabs>
        <w:ind w:left="1440"/>
      </w:pPr>
      <w:r w:rsidRPr="00D20A40">
        <w:t>ключовите дати, идентифицирани в рамките на проекта;</w:t>
      </w:r>
    </w:p>
    <w:p w:rsidR="002029F3" w:rsidRDefault="002029F3" w:rsidP="002029F3">
      <w:pPr>
        <w:pStyle w:val="Paragraph1"/>
        <w:numPr>
          <w:ilvl w:val="0"/>
          <w:numId w:val="34"/>
        </w:numPr>
        <w:tabs>
          <w:tab w:val="clear" w:pos="720"/>
          <w:tab w:val="num" w:pos="1440"/>
        </w:tabs>
        <w:ind w:left="1440"/>
      </w:pPr>
      <w:r w:rsidRPr="00D20A40">
        <w:t>отчетните материали, които ще бъдат изготвени в рамките на проекта;</w:t>
      </w:r>
      <w:bookmarkEnd w:id="4"/>
    </w:p>
    <w:p w:rsidR="002029F3" w:rsidRPr="002029F3" w:rsidRDefault="002029F3" w:rsidP="002029F3">
      <w:pPr>
        <w:pStyle w:val="Paragraph1"/>
        <w:numPr>
          <w:ilvl w:val="0"/>
          <w:numId w:val="34"/>
        </w:numPr>
        <w:tabs>
          <w:tab w:val="clear" w:pos="720"/>
          <w:tab w:val="num" w:pos="1440"/>
        </w:tabs>
        <w:ind w:left="1440"/>
      </w:pPr>
      <w:r>
        <w:t>издания на софтуерния продукт.</w:t>
      </w:r>
    </w:p>
    <w:p w:rsidR="00F36885" w:rsidRDefault="00156C06" w:rsidP="007778F1">
      <w:pPr>
        <w:pStyle w:val="Heading2"/>
      </w:pPr>
      <w:bookmarkStart w:id="9" w:name="_Toc392757362"/>
      <w:bookmarkEnd w:id="5"/>
      <w:bookmarkEnd w:id="6"/>
      <w:r>
        <w:t>Обхват и ц</w:t>
      </w:r>
      <w:r w:rsidR="00E120B5">
        <w:t>ел</w:t>
      </w:r>
      <w:r>
        <w:t xml:space="preserve"> на проекта</w:t>
      </w:r>
      <w:bookmarkEnd w:id="9"/>
    </w:p>
    <w:p w:rsidR="007778F1" w:rsidRPr="007778F1" w:rsidRDefault="007778F1" w:rsidP="00EB10A8">
      <w:pPr>
        <w:ind w:firstLine="720"/>
      </w:pPr>
      <w:r>
        <w:t xml:space="preserve">Целта на проекта е </w:t>
      </w:r>
      <w:r w:rsidR="00156C06">
        <w:t xml:space="preserve">описана </w:t>
      </w:r>
      <w:r>
        <w:t>в документа „Визия“</w:t>
      </w:r>
      <w:r w:rsidR="00156C06">
        <w:t>.</w:t>
      </w:r>
    </w:p>
    <w:p w:rsidR="00F36885" w:rsidRDefault="002029F3" w:rsidP="002029F3">
      <w:pPr>
        <w:pStyle w:val="Heading2"/>
      </w:pPr>
      <w:bookmarkStart w:id="10" w:name="_Toc392757364"/>
      <w:bookmarkEnd w:id="7"/>
      <w:bookmarkEnd w:id="8"/>
      <w:r>
        <w:t xml:space="preserve">Дефиниции, </w:t>
      </w:r>
      <w:proofErr w:type="spellStart"/>
      <w:r>
        <w:t>акроними</w:t>
      </w:r>
      <w:proofErr w:type="spellEnd"/>
      <w:r>
        <w:t xml:space="preserve"> и абревиатури</w:t>
      </w:r>
      <w:bookmarkEnd w:id="10"/>
    </w:p>
    <w:p w:rsidR="002029F3" w:rsidRPr="002029F3" w:rsidRDefault="00DB42DC" w:rsidP="00156C06">
      <w:pPr>
        <w:ind w:left="720"/>
      </w:pPr>
      <w:r>
        <w:t xml:space="preserve">Информация за тях може да се намери в „Речник“. </w:t>
      </w:r>
    </w:p>
    <w:p w:rsidR="00F36885" w:rsidRDefault="002029F3">
      <w:pPr>
        <w:pStyle w:val="Heading2"/>
      </w:pPr>
      <w:bookmarkStart w:id="11" w:name="_Toc392757365"/>
      <w:r>
        <w:t>Препратки</w:t>
      </w:r>
      <w:bookmarkEnd w:id="11"/>
    </w:p>
    <w:p w:rsidR="007778F1" w:rsidRPr="00992093" w:rsidRDefault="00992093" w:rsidP="00992093">
      <w:pPr>
        <w:pStyle w:val="ListParagraph"/>
        <w:numPr>
          <w:ilvl w:val="0"/>
          <w:numId w:val="35"/>
        </w:numPr>
      </w:pPr>
      <w:r>
        <w:t>Списък с рисковете</w:t>
      </w:r>
      <w:r w:rsidR="007778F1" w:rsidRPr="00992093">
        <w:t>;</w:t>
      </w:r>
    </w:p>
    <w:p w:rsidR="007778F1" w:rsidRDefault="007778F1" w:rsidP="007778F1">
      <w:pPr>
        <w:pStyle w:val="ListParagraph"/>
        <w:numPr>
          <w:ilvl w:val="0"/>
          <w:numId w:val="35"/>
        </w:numPr>
      </w:pPr>
      <w:r>
        <w:t>Инфраструктурен модел;</w:t>
      </w:r>
    </w:p>
    <w:p w:rsidR="007778F1" w:rsidRPr="003B4B28" w:rsidRDefault="007778F1" w:rsidP="003B4B28">
      <w:pPr>
        <w:pStyle w:val="ListParagraph"/>
        <w:numPr>
          <w:ilvl w:val="0"/>
          <w:numId w:val="35"/>
        </w:numPr>
      </w:pPr>
      <w:r>
        <w:t>П</w:t>
      </w:r>
      <w:r w:rsidR="003B4B28">
        <w:t>лан за определяне на качеството.</w:t>
      </w:r>
    </w:p>
    <w:p w:rsidR="00F36885" w:rsidRDefault="009C36F3">
      <w:pPr>
        <w:pStyle w:val="Heading1"/>
      </w:pPr>
      <w:bookmarkStart w:id="12" w:name="_Toc392757366"/>
      <w:bookmarkStart w:id="13" w:name="_Toc447095882"/>
      <w:bookmarkEnd w:id="0"/>
      <w:r>
        <w:t xml:space="preserve">Обзор на </w:t>
      </w:r>
      <w:r w:rsidR="00704D7E">
        <w:t>проекта</w:t>
      </w:r>
      <w:bookmarkEnd w:id="12"/>
    </w:p>
    <w:p w:rsidR="00F36885" w:rsidRDefault="00700846">
      <w:pPr>
        <w:pStyle w:val="Heading2"/>
      </w:pPr>
      <w:bookmarkStart w:id="14" w:name="_Toc379701200"/>
      <w:bookmarkStart w:id="15" w:name="_Toc383457794"/>
      <w:bookmarkStart w:id="16" w:name="_Toc383457795"/>
      <w:bookmarkStart w:id="17" w:name="_Toc392757368"/>
      <w:bookmarkEnd w:id="13"/>
      <w:bookmarkEnd w:id="14"/>
      <w:bookmarkEnd w:id="15"/>
      <w:bookmarkEnd w:id="16"/>
      <w:r>
        <w:t>Еволюция на софтуерния план</w:t>
      </w:r>
      <w:bookmarkEnd w:id="17"/>
    </w:p>
    <w:p w:rsidR="00DA2535" w:rsidRDefault="00DA2535" w:rsidP="00EB10A8">
      <w:pPr>
        <w:ind w:left="720" w:firstLine="720"/>
        <w:jc w:val="both"/>
      </w:pPr>
      <w:r>
        <w:t xml:space="preserve">По време на изпълнение на даден проект, предвидено или не се налага да се редактира главния план за разработка. </w:t>
      </w:r>
    </w:p>
    <w:p w:rsidR="00DA2535" w:rsidRPr="00DA2535" w:rsidRDefault="00DA2535" w:rsidP="00EB10A8">
      <w:pPr>
        <w:ind w:left="720" w:firstLine="720"/>
        <w:jc w:val="both"/>
      </w:pPr>
      <w:r>
        <w:t>При възникване на нужда, главния план за разработка ще бъде редактиран, като се отчете каква е промяната и на коя дата се е случила в секцията „История на промените“.</w:t>
      </w:r>
    </w:p>
    <w:p w:rsidR="00F36885" w:rsidRDefault="00700846">
      <w:pPr>
        <w:pStyle w:val="Heading1"/>
      </w:pPr>
      <w:bookmarkStart w:id="18" w:name="_Toc392757369"/>
      <w:r>
        <w:t>Организация на проекта</w:t>
      </w:r>
      <w:bookmarkEnd w:id="18"/>
    </w:p>
    <w:p w:rsidR="00F36885" w:rsidDel="00EB10A8" w:rsidRDefault="00704D7E">
      <w:pPr>
        <w:pStyle w:val="Heading2"/>
        <w:rPr>
          <w:del w:id="19" w:author="Malvina Makariewa" w:date="2014-07-10T17:17:00Z"/>
        </w:rPr>
      </w:pPr>
      <w:bookmarkStart w:id="20" w:name="_Toc392757370"/>
      <w:r>
        <w:t>Организационна структура</w:t>
      </w:r>
      <w:bookmarkEnd w:id="20"/>
    </w:p>
    <w:p w:rsidR="00F36885" w:rsidRDefault="00F36885" w:rsidP="00EB10A8">
      <w:pPr>
        <w:pStyle w:val="Heading2"/>
        <w:pPrChange w:id="21" w:author="Malvina Makariewa" w:date="2014-07-10T17:17:00Z">
          <w:pPr>
            <w:pStyle w:val="InfoBlue"/>
          </w:pPr>
        </w:pPrChange>
      </w:pPr>
      <w:del w:id="22" w:author="Malvina Makariewa" w:date="2014-07-10T17:17:00Z">
        <w:r w:rsidDel="00EB10A8">
          <w:delText>[Describe the organizational structure of the project team, including management and other review authorities.]</w:delText>
        </w:r>
      </w:del>
    </w:p>
    <w:p w:rsidR="00F36885" w:rsidRDefault="00DA2535">
      <w:pPr>
        <w:pStyle w:val="Heading2"/>
      </w:pPr>
      <w:bookmarkStart w:id="23" w:name="_Toc447095889"/>
      <w:bookmarkStart w:id="24" w:name="_Toc392757371"/>
      <w:r>
        <w:t>Външни интерфейси</w:t>
      </w:r>
      <w:bookmarkEnd w:id="23"/>
      <w:bookmarkEnd w:id="24"/>
    </w:p>
    <w:p w:rsidR="00F36885" w:rsidRPr="00DA2535" w:rsidRDefault="00DA2535" w:rsidP="00EB10A8">
      <w:pPr>
        <w:pStyle w:val="BodyText"/>
        <w:ind w:firstLine="720"/>
        <w:jc w:val="both"/>
        <w:rPr>
          <w:lang w:val="en-US"/>
        </w:rPr>
      </w:pPr>
      <w:r>
        <w:t>Разработваната си</w:t>
      </w:r>
      <w:r w:rsidR="00156C06">
        <w:t>с</w:t>
      </w:r>
      <w:r>
        <w:t xml:space="preserve">тема ще комуникира с </w:t>
      </w:r>
      <w:r w:rsidRPr="00EB10A8">
        <w:rPr>
          <w:lang w:val="en-US"/>
        </w:rPr>
        <w:t>Pay</w:t>
      </w:r>
      <w:r w:rsidR="00156C06" w:rsidRPr="00156C06">
        <w:rPr>
          <w:lang w:val="en-US"/>
        </w:rPr>
        <w:t>P</w:t>
      </w:r>
      <w:r w:rsidRPr="00EB10A8">
        <w:rPr>
          <w:lang w:val="en-US"/>
        </w:rPr>
        <w:t>al</w:t>
      </w:r>
      <w:r>
        <w:t xml:space="preserve"> като система за разплащане. Предвижда се проучване на възможността за комуникация и с други такива системи, за да не бъдат задължавани потребителите да ползват една единствена.</w:t>
      </w:r>
    </w:p>
    <w:p w:rsidR="00F36885" w:rsidRDefault="00704D7E">
      <w:pPr>
        <w:pStyle w:val="Heading2"/>
      </w:pPr>
      <w:bookmarkStart w:id="25" w:name="_Toc392757372"/>
      <w:r>
        <w:lastRenderedPageBreak/>
        <w:t>Роли и отговорности</w:t>
      </w:r>
      <w:bookmarkEnd w:id="25"/>
    </w:p>
    <w:p w:rsidR="00346BDC" w:rsidRDefault="00346BDC" w:rsidP="00346BDC">
      <w:pPr>
        <w:keepNext/>
      </w:pPr>
      <w:r>
        <w:rPr>
          <w:noProof/>
          <w:lang w:eastAsia="bg-BG"/>
        </w:rPr>
        <w:drawing>
          <wp:inline distT="0" distB="0" distL="0" distR="0" wp14:anchorId="67AEFE76" wp14:editId="3F64DCA5">
            <wp:extent cx="5838825" cy="36766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6BDC" w:rsidRPr="00346BDC" w:rsidRDefault="00156C06" w:rsidP="00346BDC">
      <w:pPr>
        <w:pStyle w:val="Caption"/>
        <w:jc w:val="center"/>
      </w:pPr>
      <w:r>
        <w:t>Ф</w:t>
      </w:r>
      <w:r w:rsidR="00346BDC">
        <w:t xml:space="preserve">игура </w:t>
      </w:r>
      <w:r w:rsidR="00CD00E1">
        <w:fldChar w:fldCharType="begin"/>
      </w:r>
      <w:r w:rsidR="00CD00E1">
        <w:instrText xml:space="preserve"> SEQ фигура \* ARABIC </w:instrText>
      </w:r>
      <w:r w:rsidR="00CD00E1">
        <w:fldChar w:fldCharType="separate"/>
      </w:r>
      <w:r w:rsidR="00346BDC">
        <w:rPr>
          <w:noProof/>
        </w:rPr>
        <w:t>1</w:t>
      </w:r>
      <w:r w:rsidR="00CD00E1">
        <w:rPr>
          <w:noProof/>
        </w:rPr>
        <w:fldChar w:fldCharType="end"/>
      </w:r>
    </w:p>
    <w:p w:rsidR="00346BDC" w:rsidRDefault="00346BDC" w:rsidP="00EB10A8">
      <w:pPr>
        <w:ind w:left="720" w:firstLine="720"/>
        <w:jc w:val="both"/>
      </w:pPr>
      <w:bookmarkStart w:id="26" w:name="_Toc447095891"/>
      <w:r>
        <w:t xml:space="preserve">На </w:t>
      </w:r>
      <w:r w:rsidR="00156C06">
        <w:t>Ф</w:t>
      </w:r>
      <w:r>
        <w:t xml:space="preserve">иг. 1 е показвана йерархичната структура на организацията. </w:t>
      </w:r>
    </w:p>
    <w:p w:rsidR="00704D7E" w:rsidRDefault="00704D7E" w:rsidP="00EB10A8">
      <w:pPr>
        <w:ind w:left="720" w:firstLine="720"/>
        <w:jc w:val="both"/>
      </w:pPr>
      <w:r>
        <w:t>В следващата таблица са описани ролите, които членовете на екипа изпълняват. Всяка роля е написана с българското си име, английското и съкращение на английски език.</w:t>
      </w:r>
    </w:p>
    <w:tbl>
      <w:tblPr>
        <w:tblStyle w:val="TableGrid"/>
        <w:tblW w:w="8744" w:type="dxa"/>
        <w:tblInd w:w="720" w:type="dxa"/>
        <w:tblLook w:val="04A0" w:firstRow="1" w:lastRow="0" w:firstColumn="1" w:lastColumn="0" w:noHBand="0" w:noVBand="1"/>
      </w:tblPr>
      <w:tblGrid>
        <w:gridCol w:w="2961"/>
        <w:gridCol w:w="5783"/>
      </w:tblGrid>
      <w:tr w:rsidR="00DA2535" w:rsidTr="009D6F44">
        <w:trPr>
          <w:tblHeader/>
        </w:trPr>
        <w:tc>
          <w:tcPr>
            <w:tcW w:w="2961" w:type="dxa"/>
            <w:shd w:val="clear" w:color="auto" w:fill="C6D9F1" w:themeFill="text2" w:themeFillTint="33"/>
          </w:tcPr>
          <w:p w:rsidR="00DA2535" w:rsidRPr="00B77F20" w:rsidRDefault="00DA2535" w:rsidP="00704D7E">
            <w:pPr>
              <w:jc w:val="center"/>
              <w:rPr>
                <w:b/>
                <w:sz w:val="22"/>
                <w:lang w:val="bg-BG"/>
              </w:rPr>
            </w:pPr>
            <w:r w:rsidRPr="00B77F20">
              <w:rPr>
                <w:b/>
                <w:sz w:val="22"/>
                <w:lang w:val="bg-BG"/>
              </w:rPr>
              <w:t>Роля</w:t>
            </w:r>
          </w:p>
        </w:tc>
        <w:tc>
          <w:tcPr>
            <w:tcW w:w="5783" w:type="dxa"/>
            <w:shd w:val="clear" w:color="auto" w:fill="C6D9F1" w:themeFill="text2" w:themeFillTint="33"/>
          </w:tcPr>
          <w:p w:rsidR="00DA2535" w:rsidRPr="00B77F20" w:rsidRDefault="00DA2535" w:rsidP="00704D7E">
            <w:pPr>
              <w:jc w:val="center"/>
              <w:rPr>
                <w:b/>
                <w:sz w:val="22"/>
                <w:lang w:val="bg-BG"/>
              </w:rPr>
            </w:pPr>
            <w:r w:rsidRPr="00B77F20">
              <w:rPr>
                <w:b/>
                <w:sz w:val="22"/>
                <w:lang w:val="bg-BG"/>
              </w:rPr>
              <w:t>Описание</w:t>
            </w:r>
          </w:p>
        </w:tc>
      </w:tr>
      <w:tr w:rsidR="00DA2535" w:rsidTr="009D6F44">
        <w:trPr>
          <w:tblHeader/>
        </w:trPr>
        <w:tc>
          <w:tcPr>
            <w:tcW w:w="2961" w:type="dxa"/>
          </w:tcPr>
          <w:p w:rsidR="00DA2535" w:rsidRPr="00F64DC9" w:rsidRDefault="00DA2535" w:rsidP="00704D7E">
            <w:r>
              <w:rPr>
                <w:lang w:val="bg-BG"/>
              </w:rPr>
              <w:t>Ръководител на екип</w:t>
            </w:r>
            <w:r>
              <w:rPr>
                <w:lang w:val="bg-BG"/>
              </w:rPr>
              <w:br/>
            </w:r>
            <w:r>
              <w:t>Project Manager (PM)</w:t>
            </w:r>
          </w:p>
        </w:tc>
        <w:tc>
          <w:tcPr>
            <w:tcW w:w="5783" w:type="dxa"/>
          </w:tcPr>
          <w:p w:rsidR="00DA2535" w:rsidRDefault="00DA2535" w:rsidP="00704D7E">
            <w:pPr>
              <w:jc w:val="both"/>
              <w:rPr>
                <w:lang w:val="bg-BG"/>
              </w:rPr>
            </w:pPr>
            <w:r>
              <w:rPr>
                <w:lang w:val="bg-BG"/>
              </w:rPr>
              <w:t>Отговаря за разпределението на ресурсите, определя приоритетите, координира обратната връзка с клиента</w:t>
            </w:r>
            <w:r w:rsidR="00156C06">
              <w:rPr>
                <w:lang w:val="bg-BG"/>
              </w:rPr>
              <w:t>,</w:t>
            </w:r>
            <w:r>
              <w:rPr>
                <w:lang w:val="bg-BG"/>
              </w:rPr>
              <w:t xml:space="preserve"> като цяло цели да държи екипа фокусиран към крайната цел. Определя практиките, които ще осигурят качеството на </w:t>
            </w:r>
            <w:bookmarkStart w:id="27" w:name="OLE_LINK15"/>
            <w:bookmarkStart w:id="28" w:name="OLE_LINK16"/>
            <w:r>
              <w:rPr>
                <w:lang w:val="bg-BG"/>
              </w:rPr>
              <w:t xml:space="preserve">целостта </w:t>
            </w:r>
            <w:bookmarkEnd w:id="27"/>
            <w:bookmarkEnd w:id="28"/>
            <w:r>
              <w:rPr>
                <w:lang w:val="bg-BG"/>
              </w:rPr>
              <w:t>и качеството на предадените с проекта артефакти;</w:t>
            </w:r>
          </w:p>
        </w:tc>
      </w:tr>
      <w:tr w:rsidR="00DA2535" w:rsidTr="009D6F44">
        <w:trPr>
          <w:tblHeader/>
        </w:trPr>
        <w:tc>
          <w:tcPr>
            <w:tcW w:w="2961" w:type="dxa"/>
          </w:tcPr>
          <w:p w:rsidR="00DA2535" w:rsidRPr="001078BE" w:rsidRDefault="00DA2535" w:rsidP="00704D7E">
            <w:pPr>
              <w:rPr>
                <w:lang w:val="bg-BG"/>
              </w:rPr>
            </w:pPr>
            <w:r>
              <w:rPr>
                <w:lang w:val="bg-BG"/>
              </w:rPr>
              <w:t>Инженер по изискванията</w:t>
            </w:r>
          </w:p>
          <w:p w:rsidR="00DA2535" w:rsidRPr="00FF4A19" w:rsidRDefault="00DA2535" w:rsidP="00704D7E">
            <w:pPr>
              <w:pStyle w:val="Paragraph1"/>
              <w:jc w:val="left"/>
            </w:pPr>
            <w:r w:rsidRPr="00C342DE">
              <w:t>Requirements</w:t>
            </w:r>
            <w:r w:rsidRPr="0064025A">
              <w:rPr>
                <w:lang w:val="bg-BG"/>
              </w:rPr>
              <w:t xml:space="preserve"> </w:t>
            </w:r>
            <w:r>
              <w:t>Engineer (RE)</w:t>
            </w:r>
          </w:p>
        </w:tc>
        <w:tc>
          <w:tcPr>
            <w:tcW w:w="5783" w:type="dxa"/>
          </w:tcPr>
          <w:p w:rsidR="00DA2535" w:rsidRDefault="00DA2535" w:rsidP="00704D7E">
            <w:pPr>
              <w:jc w:val="both"/>
              <w:rPr>
                <w:lang w:val="bg-BG"/>
              </w:rPr>
            </w:pPr>
            <w:r>
              <w:rPr>
                <w:lang w:val="bg-BG"/>
              </w:rPr>
              <w:t>Води и координира събирането на изискванията и изграждането на случаите на използване чрез очертаване на  функционалността и границите на системата.</w:t>
            </w:r>
          </w:p>
        </w:tc>
      </w:tr>
      <w:tr w:rsidR="00DA2535" w:rsidTr="009D6F44">
        <w:trPr>
          <w:tblHeader/>
        </w:trPr>
        <w:tc>
          <w:tcPr>
            <w:tcW w:w="2961" w:type="dxa"/>
          </w:tcPr>
          <w:p w:rsidR="00DA2535" w:rsidRDefault="00DA2535" w:rsidP="00704D7E">
            <w:pPr>
              <w:rPr>
                <w:lang w:val="bg-BG"/>
              </w:rPr>
            </w:pPr>
            <w:r>
              <w:rPr>
                <w:lang w:val="bg-BG"/>
              </w:rPr>
              <w:t>Софтуерен Архитект</w:t>
            </w:r>
          </w:p>
          <w:p w:rsidR="00DA2535" w:rsidRPr="00B97868" w:rsidRDefault="00DA2535" w:rsidP="00704D7E">
            <w:r>
              <w:t>Software Architecture (SA)</w:t>
            </w:r>
          </w:p>
        </w:tc>
        <w:tc>
          <w:tcPr>
            <w:tcW w:w="5783" w:type="dxa"/>
          </w:tcPr>
          <w:p w:rsidR="00DA2535" w:rsidRDefault="00DA2535" w:rsidP="00156C06">
            <w:pPr>
              <w:jc w:val="both"/>
              <w:rPr>
                <w:lang w:val="bg-BG"/>
              </w:rPr>
            </w:pPr>
            <w:r>
              <w:rPr>
                <w:lang w:val="bg-BG"/>
              </w:rPr>
              <w:t>Води  и координира техническите действия и технически насочените артефакти по време на проекта. Софтуерния архитект определя главната структура като съвкупност от различни погледни над системата чрез архитектурния документ. За разлика от останалите роли, цели широко познаване на областта, а не дълбоко;</w:t>
            </w:r>
          </w:p>
        </w:tc>
      </w:tr>
      <w:tr w:rsidR="00DA2535" w:rsidTr="009D6F44">
        <w:trPr>
          <w:tblHeader/>
        </w:trPr>
        <w:tc>
          <w:tcPr>
            <w:tcW w:w="2961" w:type="dxa"/>
          </w:tcPr>
          <w:p w:rsidR="00DA2535" w:rsidRDefault="00DA2535" w:rsidP="00704D7E">
            <w:pPr>
              <w:rPr>
                <w:lang w:val="bg-BG"/>
              </w:rPr>
            </w:pPr>
            <w:r>
              <w:rPr>
                <w:lang w:val="bg-BG"/>
              </w:rPr>
              <w:t>Разработчик</w:t>
            </w:r>
          </w:p>
          <w:p w:rsidR="00DA2535" w:rsidRPr="00E06C01" w:rsidRDefault="00DA2535" w:rsidP="00704D7E">
            <w:r>
              <w:t>Developer (DEV)</w:t>
            </w:r>
          </w:p>
        </w:tc>
        <w:tc>
          <w:tcPr>
            <w:tcW w:w="5783" w:type="dxa"/>
          </w:tcPr>
          <w:p w:rsidR="00DA2535" w:rsidRDefault="00DA2535" w:rsidP="00704D7E">
            <w:pPr>
              <w:jc w:val="both"/>
              <w:rPr>
                <w:lang w:val="bg-BG"/>
              </w:rPr>
            </w:pPr>
            <w:r>
              <w:rPr>
                <w:lang w:val="bg-BG"/>
              </w:rPr>
              <w:t xml:space="preserve">Разработчикът отговаря за написването, документирането и </w:t>
            </w:r>
            <w:r w:rsidRPr="00156C06">
              <w:t>unit</w:t>
            </w:r>
            <w:r>
              <w:rPr>
                <w:lang w:val="bg-BG"/>
              </w:rPr>
              <w:t xml:space="preserve"> тестване</w:t>
            </w:r>
            <w:r w:rsidR="00156C06">
              <w:rPr>
                <w:lang w:val="bg-BG"/>
              </w:rPr>
              <w:t>то</w:t>
            </w:r>
            <w:r>
              <w:rPr>
                <w:lang w:val="bg-BG"/>
              </w:rPr>
              <w:t xml:space="preserve"> на системите компоненти. Разработените от тази роля артефакти трябва да съответстват на стандартите, наложени за проекта.</w:t>
            </w:r>
          </w:p>
        </w:tc>
      </w:tr>
      <w:tr w:rsidR="00DA2535" w:rsidTr="009D6F44">
        <w:trPr>
          <w:tblHeader/>
        </w:trPr>
        <w:tc>
          <w:tcPr>
            <w:tcW w:w="2961" w:type="dxa"/>
          </w:tcPr>
          <w:p w:rsidR="00DA2535" w:rsidRDefault="00156C06" w:rsidP="00704D7E">
            <w:pPr>
              <w:rPr>
                <w:lang w:val="bg-BG"/>
              </w:rPr>
            </w:pPr>
            <w:r>
              <w:rPr>
                <w:lang w:val="bg-BG"/>
              </w:rPr>
              <w:lastRenderedPageBreak/>
              <w:t>Тестер</w:t>
            </w:r>
          </w:p>
          <w:p w:rsidR="00DA2535" w:rsidRPr="00783887" w:rsidRDefault="00DA2535" w:rsidP="00704D7E">
            <w:r>
              <w:t>Tester (UT)</w:t>
            </w:r>
          </w:p>
        </w:tc>
        <w:tc>
          <w:tcPr>
            <w:tcW w:w="5783" w:type="dxa"/>
          </w:tcPr>
          <w:p w:rsidR="00DA2535" w:rsidRDefault="00DA2535" w:rsidP="00704D7E">
            <w:pPr>
              <w:jc w:val="both"/>
              <w:rPr>
                <w:lang w:val="bg-BG"/>
              </w:rPr>
            </w:pPr>
            <w:r>
              <w:rPr>
                <w:lang w:val="bg-BG"/>
              </w:rPr>
              <w:t>Извършва функционално тестване според тестовия модел и тестовия план като обобщава резултата и описва разминаванията и проблемите. Тестерът е отговорен за основните дейности по тестване на системата и верифициране на нужното й качество.</w:t>
            </w:r>
          </w:p>
        </w:tc>
      </w:tr>
      <w:tr w:rsidR="00DA2535" w:rsidTr="009D6F44">
        <w:trPr>
          <w:tblHeader/>
        </w:trPr>
        <w:tc>
          <w:tcPr>
            <w:tcW w:w="2961" w:type="dxa"/>
          </w:tcPr>
          <w:p w:rsidR="00DA2535" w:rsidRPr="00C342DE" w:rsidRDefault="00DA2535" w:rsidP="00704D7E">
            <w:pPr>
              <w:pStyle w:val="Paragraph1"/>
              <w:jc w:val="left"/>
              <w:rPr>
                <w:lang w:val="bg-BG"/>
              </w:rPr>
            </w:pPr>
            <w:r w:rsidRPr="00C342DE">
              <w:rPr>
                <w:lang w:val="bg-BG"/>
              </w:rPr>
              <w:t>Бизнес Анализатор</w:t>
            </w:r>
          </w:p>
          <w:p w:rsidR="00DA2535" w:rsidRPr="004D44EB" w:rsidRDefault="00DA2535" w:rsidP="00704D7E">
            <w:pPr>
              <w:pStyle w:val="Paragraph1"/>
              <w:jc w:val="left"/>
            </w:pPr>
            <w:r>
              <w:t>Business Analyst (BA)</w:t>
            </w:r>
          </w:p>
        </w:tc>
        <w:tc>
          <w:tcPr>
            <w:tcW w:w="5783" w:type="dxa"/>
          </w:tcPr>
          <w:p w:rsidR="00DA2535" w:rsidRDefault="00DA2535" w:rsidP="00704D7E">
            <w:pPr>
              <w:jc w:val="both"/>
              <w:rPr>
                <w:lang w:val="bg-BG"/>
              </w:rPr>
            </w:pPr>
            <w:r>
              <w:rPr>
                <w:lang w:val="bg-BG"/>
              </w:rPr>
              <w:t>Отговаря за изучаването на процесите в организацията, анализирането им и прилагането им в процеса на разработка.</w:t>
            </w:r>
          </w:p>
        </w:tc>
      </w:tr>
      <w:tr w:rsidR="00DA2535" w:rsidTr="009D6F44">
        <w:trPr>
          <w:tblHeader/>
        </w:trPr>
        <w:tc>
          <w:tcPr>
            <w:tcW w:w="2961" w:type="dxa"/>
          </w:tcPr>
          <w:p w:rsidR="00DA2535" w:rsidRDefault="00DA2535" w:rsidP="00704D7E">
            <w:pPr>
              <w:rPr>
                <w:lang w:val="bg-BG"/>
              </w:rPr>
            </w:pPr>
            <w:r>
              <w:rPr>
                <w:lang w:val="bg-BG"/>
              </w:rPr>
              <w:t>Тест Мениджър</w:t>
            </w:r>
          </w:p>
          <w:p w:rsidR="00DA2535" w:rsidRPr="0089111B" w:rsidRDefault="00DA2535" w:rsidP="00704D7E">
            <w:r>
              <w:t>Test Manager (TM)</w:t>
            </w:r>
          </w:p>
        </w:tc>
        <w:tc>
          <w:tcPr>
            <w:tcW w:w="5783" w:type="dxa"/>
          </w:tcPr>
          <w:p w:rsidR="00DA2535" w:rsidRDefault="00DA2535" w:rsidP="00704D7E">
            <w:pPr>
              <w:jc w:val="both"/>
              <w:rPr>
                <w:lang w:val="bg-BG"/>
              </w:rPr>
            </w:pPr>
            <w:r>
              <w:rPr>
                <w:lang w:val="bg-BG"/>
              </w:rPr>
              <w:t>Отговорен за целия процес по тестване и качество на тестовете.</w:t>
            </w:r>
          </w:p>
        </w:tc>
      </w:tr>
      <w:tr w:rsidR="00DA2535" w:rsidTr="009D6F44">
        <w:trPr>
          <w:tblHeader/>
        </w:trPr>
        <w:tc>
          <w:tcPr>
            <w:tcW w:w="2961" w:type="dxa"/>
          </w:tcPr>
          <w:p w:rsidR="00DA2535" w:rsidRDefault="00DA2535" w:rsidP="00704D7E">
            <w:pPr>
              <w:rPr>
                <w:lang w:val="bg-BG"/>
              </w:rPr>
            </w:pPr>
            <w:r>
              <w:rPr>
                <w:lang w:val="bg-BG"/>
              </w:rPr>
              <w:t>Дизайн мениджър</w:t>
            </w:r>
          </w:p>
          <w:p w:rsidR="00DA2535" w:rsidRDefault="00DA2535" w:rsidP="00704D7E">
            <w:r>
              <w:t>Design Manager (DM)</w:t>
            </w:r>
          </w:p>
        </w:tc>
        <w:tc>
          <w:tcPr>
            <w:tcW w:w="5783" w:type="dxa"/>
          </w:tcPr>
          <w:p w:rsidR="00DA2535" w:rsidRDefault="00DA2535" w:rsidP="00704D7E">
            <w:pPr>
              <w:jc w:val="both"/>
              <w:rPr>
                <w:lang w:val="bg-BG"/>
              </w:rPr>
            </w:pPr>
            <w:r>
              <w:rPr>
                <w:lang w:val="bg-BG"/>
              </w:rPr>
              <w:t>Определя част от системата по изискванията и архитектурата.</w:t>
            </w:r>
          </w:p>
        </w:tc>
      </w:tr>
      <w:tr w:rsidR="00DA2535" w:rsidTr="009D6F44">
        <w:trPr>
          <w:tblHeader/>
        </w:trPr>
        <w:tc>
          <w:tcPr>
            <w:tcW w:w="2961" w:type="dxa"/>
          </w:tcPr>
          <w:p w:rsidR="00DA2535" w:rsidRDefault="00DA2535" w:rsidP="00704D7E">
            <w:pPr>
              <w:rPr>
                <w:lang w:val="bg-BG"/>
              </w:rPr>
            </w:pPr>
            <w:proofErr w:type="spellStart"/>
            <w:r>
              <w:rPr>
                <w:lang w:val="bg-BG"/>
              </w:rPr>
              <w:t>Имплементационен</w:t>
            </w:r>
            <w:proofErr w:type="spellEnd"/>
            <w:r>
              <w:rPr>
                <w:lang w:val="bg-BG"/>
              </w:rPr>
              <w:t xml:space="preserve"> Мениджър</w:t>
            </w:r>
          </w:p>
          <w:p w:rsidR="00DA2535" w:rsidRDefault="00DA2535" w:rsidP="00704D7E">
            <w:r>
              <w:t>Implementation Manager (IM)</w:t>
            </w:r>
          </w:p>
        </w:tc>
        <w:tc>
          <w:tcPr>
            <w:tcW w:w="5783" w:type="dxa"/>
          </w:tcPr>
          <w:p w:rsidR="00DA2535" w:rsidRDefault="00DA2535" w:rsidP="00156C06">
            <w:pPr>
              <w:jc w:val="both"/>
              <w:rPr>
                <w:lang w:val="bg-BG"/>
              </w:rPr>
            </w:pPr>
            <w:r>
              <w:rPr>
                <w:lang w:val="bg-BG"/>
              </w:rPr>
              <w:t xml:space="preserve">Отговорен за разработвания софтуер и тестовете към него. </w:t>
            </w:r>
            <w:r w:rsidR="00156C06">
              <w:rPr>
                <w:lang w:val="bg-BG"/>
              </w:rPr>
              <w:t xml:space="preserve">Свързва </w:t>
            </w:r>
            <w:r>
              <w:rPr>
                <w:lang w:val="bg-BG"/>
              </w:rPr>
              <w:t>разработени модули.</w:t>
            </w:r>
          </w:p>
        </w:tc>
      </w:tr>
      <w:tr w:rsidR="00DA2535" w:rsidTr="009D6F44">
        <w:trPr>
          <w:tblHeader/>
        </w:trPr>
        <w:tc>
          <w:tcPr>
            <w:tcW w:w="2961" w:type="dxa"/>
          </w:tcPr>
          <w:p w:rsidR="00DA2535" w:rsidRPr="0034412A" w:rsidRDefault="00DA2535" w:rsidP="00704D7E">
            <w:pPr>
              <w:rPr>
                <w:lang w:val="bg-BG"/>
              </w:rPr>
            </w:pPr>
            <w:r w:rsidRPr="0034412A">
              <w:rPr>
                <w:lang w:val="bg-BG"/>
              </w:rPr>
              <w:t>Системен администратор</w:t>
            </w:r>
          </w:p>
          <w:p w:rsidR="00DA2535" w:rsidRPr="00EB10A8" w:rsidRDefault="00DA2535" w:rsidP="00704D7E">
            <w:r w:rsidRPr="00156C06">
              <w:t>System Administrator (</w:t>
            </w:r>
            <w:proofErr w:type="spellStart"/>
            <w:r w:rsidRPr="00156C06">
              <w:t>SysA</w:t>
            </w:r>
            <w:proofErr w:type="spellEnd"/>
            <w:r w:rsidRPr="00156C06">
              <w:t>)</w:t>
            </w:r>
          </w:p>
        </w:tc>
        <w:tc>
          <w:tcPr>
            <w:tcW w:w="5783" w:type="dxa"/>
          </w:tcPr>
          <w:p w:rsidR="00DA2535" w:rsidRPr="0034412A" w:rsidRDefault="00DA2535" w:rsidP="00704D7E">
            <w:pPr>
              <w:pStyle w:val="Paragraph1"/>
              <w:rPr>
                <w:lang w:val="bg-BG"/>
              </w:rPr>
            </w:pPr>
            <w:r w:rsidRPr="0034412A">
              <w:rPr>
                <w:lang w:val="bg-BG"/>
              </w:rPr>
              <w:t>Отговорен за целия хардуер, софтуер и инфраструктура необходими при разработването на продукта. Прави инсталации, конфигурации и резервни копия.</w:t>
            </w:r>
          </w:p>
        </w:tc>
      </w:tr>
      <w:tr w:rsidR="00DA2535" w:rsidTr="009D6F44">
        <w:trPr>
          <w:tblHeader/>
        </w:trPr>
        <w:tc>
          <w:tcPr>
            <w:tcW w:w="2961" w:type="dxa"/>
          </w:tcPr>
          <w:p w:rsidR="00DA2535" w:rsidRPr="0034412A" w:rsidRDefault="00DA2535" w:rsidP="00704D7E">
            <w:pPr>
              <w:rPr>
                <w:lang w:val="bg-BG"/>
              </w:rPr>
            </w:pPr>
            <w:r w:rsidRPr="0034412A">
              <w:rPr>
                <w:lang w:val="bg-BG"/>
              </w:rPr>
              <w:t>Отговорник по качеството</w:t>
            </w:r>
          </w:p>
          <w:p w:rsidR="00DA2535" w:rsidRPr="0034412A" w:rsidRDefault="00DA2535" w:rsidP="00704D7E">
            <w:pPr>
              <w:rPr>
                <w:lang w:val="bg-BG"/>
              </w:rPr>
            </w:pPr>
            <w:r w:rsidRPr="002220A9">
              <w:rPr>
                <w:lang w:val="bg-BG"/>
              </w:rPr>
              <w:t xml:space="preserve">Quality </w:t>
            </w:r>
            <w:r w:rsidRPr="00156C06">
              <w:t>Manager</w:t>
            </w:r>
            <w:r>
              <w:rPr>
                <w:lang w:val="bg-BG"/>
              </w:rPr>
              <w:t xml:space="preserve"> </w:t>
            </w:r>
            <w:r w:rsidRPr="002220A9">
              <w:rPr>
                <w:lang w:val="bg-BG"/>
              </w:rPr>
              <w:t>(QM)</w:t>
            </w:r>
          </w:p>
        </w:tc>
        <w:tc>
          <w:tcPr>
            <w:tcW w:w="5783" w:type="dxa"/>
          </w:tcPr>
          <w:p w:rsidR="00DA2535" w:rsidRPr="0034412A" w:rsidRDefault="00DA2535" w:rsidP="00704D7E">
            <w:pPr>
              <w:pStyle w:val="Paragraph1"/>
              <w:rPr>
                <w:lang w:val="bg-BG"/>
              </w:rPr>
            </w:pPr>
            <w:r w:rsidRPr="0034412A">
              <w:rPr>
                <w:lang w:val="bg-BG"/>
              </w:rPr>
              <w:t>Отговаря за осигуряването на качеството на софтуерния продукт. Той описва задачите и отговорностите, които ще се извършват от екипа, за да се осигури качеството на софтуерния продукт.</w:t>
            </w:r>
          </w:p>
        </w:tc>
      </w:tr>
    </w:tbl>
    <w:p w:rsidR="00F36885" w:rsidRDefault="00700846">
      <w:pPr>
        <w:pStyle w:val="Heading1"/>
      </w:pPr>
      <w:bookmarkStart w:id="29" w:name="_Toc392757373"/>
      <w:bookmarkEnd w:id="26"/>
      <w:r>
        <w:t>Управляващ процес</w:t>
      </w:r>
      <w:bookmarkEnd w:id="29"/>
    </w:p>
    <w:p w:rsidR="00F36885" w:rsidRDefault="00700846">
      <w:pPr>
        <w:pStyle w:val="Heading2"/>
      </w:pPr>
      <w:bookmarkStart w:id="30" w:name="_Toc392757374"/>
      <w:r>
        <w:t>План на проекта</w:t>
      </w:r>
      <w:bookmarkEnd w:id="30"/>
    </w:p>
    <w:p w:rsidR="00F36885" w:rsidRDefault="00700846">
      <w:pPr>
        <w:pStyle w:val="Heading3"/>
      </w:pPr>
      <w:bookmarkStart w:id="31" w:name="_Toc392757375"/>
      <w:r>
        <w:t>План на ф</w:t>
      </w:r>
      <w:r w:rsidR="009D6F44">
        <w:t>а</w:t>
      </w:r>
      <w:r>
        <w:t>зите</w:t>
      </w:r>
      <w:bookmarkEnd w:id="31"/>
    </w:p>
    <w:p w:rsidR="009D6F44" w:rsidRPr="00203E50" w:rsidRDefault="009D6F44" w:rsidP="00EB10A8">
      <w:pPr>
        <w:pStyle w:val="Paragraph1"/>
        <w:ind w:left="720" w:firstLine="360"/>
        <w:rPr>
          <w:rStyle w:val="hps"/>
          <w:lang w:val="en-US"/>
        </w:rPr>
      </w:pPr>
      <w:r w:rsidRPr="00203E50">
        <w:rPr>
          <w:rStyle w:val="hps"/>
        </w:rPr>
        <w:t>RUP</w:t>
      </w:r>
      <w:r w:rsidR="002C1A89">
        <w:rPr>
          <w:rStyle w:val="hps"/>
        </w:rPr>
        <w:t xml:space="preserve"> </w:t>
      </w:r>
      <w:r w:rsidRPr="00203E50">
        <w:rPr>
          <w:rStyle w:val="hps"/>
        </w:rPr>
        <w:t>определя четири</w:t>
      </w:r>
      <w:r w:rsidR="002C1A89">
        <w:rPr>
          <w:rStyle w:val="hps"/>
        </w:rPr>
        <w:t xml:space="preserve"> </w:t>
      </w:r>
      <w:r w:rsidRPr="00203E50">
        <w:rPr>
          <w:rStyle w:val="hps"/>
        </w:rPr>
        <w:t xml:space="preserve">фази </w:t>
      </w:r>
      <w:r w:rsidRPr="00203E50">
        <w:t>при разработката на софтуерни проекти</w:t>
      </w:r>
      <w:r w:rsidRPr="00203E50">
        <w:rPr>
          <w:rStyle w:val="hps"/>
        </w:rPr>
        <w:t>.</w:t>
      </w:r>
      <w:r w:rsidRPr="00203E50">
        <w:t xml:space="preserve"> Във в</w:t>
      </w:r>
      <w:r w:rsidRPr="00203E50">
        <w:rPr>
          <w:rStyle w:val="hps"/>
        </w:rPr>
        <w:t>сяка фаза</w:t>
      </w:r>
      <w:r w:rsidRPr="00203E50">
        <w:t xml:space="preserve"> екипът по изпълнението </w:t>
      </w:r>
      <w:r w:rsidRPr="00203E50">
        <w:rPr>
          <w:rStyle w:val="hps"/>
        </w:rPr>
        <w:t>се фокусира</w:t>
      </w:r>
      <w:r w:rsidR="002C1A89">
        <w:rPr>
          <w:rStyle w:val="hps"/>
        </w:rPr>
        <w:t xml:space="preserve"> </w:t>
      </w:r>
      <w:r w:rsidRPr="00203E50">
        <w:rPr>
          <w:rStyle w:val="hps"/>
        </w:rPr>
        <w:t>на конкретен аспект от проекта</w:t>
      </w:r>
      <w:r w:rsidR="002C1A89">
        <w:rPr>
          <w:rStyle w:val="hps"/>
        </w:rPr>
        <w:t xml:space="preserve"> </w:t>
      </w:r>
      <w:r w:rsidRPr="00203E50">
        <w:rPr>
          <w:rStyle w:val="hps"/>
        </w:rPr>
        <w:t>и</w:t>
      </w:r>
      <w:r w:rsidR="002C1A89">
        <w:rPr>
          <w:rStyle w:val="hps"/>
        </w:rPr>
        <w:t xml:space="preserve"> </w:t>
      </w:r>
      <w:r w:rsidRPr="00203E50">
        <w:rPr>
          <w:rStyle w:val="hps"/>
        </w:rPr>
        <w:t>свързаните с него</w:t>
      </w:r>
      <w:r w:rsidR="002C1A89">
        <w:rPr>
          <w:rStyle w:val="hps"/>
        </w:rPr>
        <w:t xml:space="preserve"> </w:t>
      </w:r>
      <w:r w:rsidRPr="00203E50">
        <w:rPr>
          <w:rStyle w:val="hps"/>
        </w:rPr>
        <w:t>редица</w:t>
      </w:r>
      <w:r w:rsidR="002C1A89">
        <w:rPr>
          <w:rStyle w:val="hps"/>
        </w:rPr>
        <w:t xml:space="preserve"> </w:t>
      </w:r>
      <w:r w:rsidRPr="00203E50">
        <w:rPr>
          <w:rStyle w:val="hps"/>
        </w:rPr>
        <w:t>междинни точки (</w:t>
      </w:r>
      <w:r w:rsidRPr="00EB10A8">
        <w:rPr>
          <w:rStyle w:val="hps"/>
          <w:lang w:val="en-US"/>
        </w:rPr>
        <w:t>milestones</w:t>
      </w:r>
      <w:r w:rsidRPr="00203E50">
        <w:rPr>
          <w:rStyle w:val="hps"/>
        </w:rPr>
        <w:t>)</w:t>
      </w:r>
      <w:r w:rsidRPr="00203E50">
        <w:t xml:space="preserve">. </w:t>
      </w:r>
      <w:r w:rsidRPr="00203E50">
        <w:rPr>
          <w:rStyle w:val="hps"/>
        </w:rPr>
        <w:t>Тези</w:t>
      </w:r>
      <w:r w:rsidR="002C1A89">
        <w:rPr>
          <w:rStyle w:val="hps"/>
        </w:rPr>
        <w:t xml:space="preserve"> </w:t>
      </w:r>
      <w:r w:rsidRPr="00601AEA">
        <w:rPr>
          <w:rStyle w:val="hps"/>
        </w:rPr>
        <w:t>междинни точки</w:t>
      </w:r>
      <w:r w:rsidR="002C1A89">
        <w:rPr>
          <w:rStyle w:val="hps"/>
        </w:rPr>
        <w:t xml:space="preserve"> </w:t>
      </w:r>
      <w:r>
        <w:rPr>
          <w:rStyle w:val="hps"/>
        </w:rPr>
        <w:t>пома</w:t>
      </w:r>
      <w:r w:rsidRPr="00203E50">
        <w:rPr>
          <w:rStyle w:val="hps"/>
        </w:rPr>
        <w:t>гат на</w:t>
      </w:r>
      <w:r w:rsidR="002C1A89">
        <w:rPr>
          <w:rStyle w:val="hps"/>
        </w:rPr>
        <w:t xml:space="preserve"> </w:t>
      </w:r>
      <w:r w:rsidRPr="00203E50">
        <w:rPr>
          <w:rStyle w:val="hps"/>
        </w:rPr>
        <w:t>ръководителя на проекта</w:t>
      </w:r>
      <w:r w:rsidRPr="00203E50">
        <w:t xml:space="preserve"> да направи </w:t>
      </w:r>
      <w:r w:rsidRPr="00203E50">
        <w:rPr>
          <w:rStyle w:val="hps"/>
        </w:rPr>
        <w:t>оценка на напредъка на</w:t>
      </w:r>
      <w:r w:rsidR="002C1A89">
        <w:rPr>
          <w:rStyle w:val="hps"/>
        </w:rPr>
        <w:t xml:space="preserve"> разработката</w:t>
      </w:r>
      <w:r w:rsidRPr="00203E50">
        <w:rPr>
          <w:rStyle w:val="hps"/>
        </w:rPr>
        <w:t xml:space="preserve"> и се гарантира</w:t>
      </w:r>
      <w:r w:rsidRPr="00203E50">
        <w:t xml:space="preserve">, че проектът </w:t>
      </w:r>
      <w:r w:rsidRPr="00203E50">
        <w:rPr>
          <w:rStyle w:val="hps"/>
        </w:rPr>
        <w:t>ще доведе до</w:t>
      </w:r>
      <w:r w:rsidR="002C1A89">
        <w:rPr>
          <w:rStyle w:val="hps"/>
        </w:rPr>
        <w:t xml:space="preserve"> </w:t>
      </w:r>
      <w:r w:rsidRPr="00203E50">
        <w:rPr>
          <w:rStyle w:val="hps"/>
        </w:rPr>
        <w:t>необходими</w:t>
      </w:r>
      <w:r w:rsidR="002C1A89">
        <w:rPr>
          <w:rStyle w:val="hps"/>
        </w:rPr>
        <w:t xml:space="preserve">те </w:t>
      </w:r>
      <w:r w:rsidRPr="00203E50">
        <w:rPr>
          <w:rStyle w:val="hps"/>
        </w:rPr>
        <w:t>функции</w:t>
      </w:r>
      <w:r w:rsidR="002C1A89">
        <w:rPr>
          <w:rStyle w:val="hps"/>
        </w:rPr>
        <w:t xml:space="preserve"> </w:t>
      </w:r>
      <w:r w:rsidRPr="00203E50">
        <w:rPr>
          <w:rStyle w:val="hps"/>
        </w:rPr>
        <w:t xml:space="preserve">с нужното качество.Фазите според предписанията на RUP </w:t>
      </w:r>
      <w:r w:rsidRPr="00601AEA">
        <w:rPr>
          <w:rStyle w:val="hps"/>
        </w:rPr>
        <w:t xml:space="preserve">и спрямо фокуса им са </w:t>
      </w:r>
      <w:r w:rsidRPr="00203E50">
        <w:rPr>
          <w:rStyle w:val="hps"/>
        </w:rPr>
        <w:t>както следва:</w:t>
      </w:r>
    </w:p>
    <w:p w:rsidR="009D6F44" w:rsidRPr="00203E50" w:rsidRDefault="009D6F44" w:rsidP="009D6F44">
      <w:pPr>
        <w:pStyle w:val="Paragraph1"/>
        <w:numPr>
          <w:ilvl w:val="0"/>
          <w:numId w:val="36"/>
        </w:numPr>
        <w:ind w:left="1440"/>
      </w:pPr>
      <w:r w:rsidRPr="00601AEA">
        <w:t>Планиране (</w:t>
      </w:r>
      <w:r w:rsidRPr="00EB10A8">
        <w:rPr>
          <w:lang w:val="en-US"/>
        </w:rPr>
        <w:t>Inception</w:t>
      </w:r>
      <w:r w:rsidRPr="00601AEA">
        <w:t>)</w:t>
      </w:r>
      <w:r w:rsidRPr="00203E50">
        <w:t xml:space="preserve"> — </w:t>
      </w:r>
      <w:r w:rsidRPr="00601AEA">
        <w:t>Фокуса на тази фаза е да се разбере правилно обхвата на проекта;</w:t>
      </w:r>
    </w:p>
    <w:p w:rsidR="009D6F44" w:rsidRPr="00203E50" w:rsidRDefault="009D6F44" w:rsidP="009D6F44">
      <w:pPr>
        <w:pStyle w:val="Paragraph1"/>
        <w:numPr>
          <w:ilvl w:val="0"/>
          <w:numId w:val="36"/>
        </w:numPr>
        <w:ind w:left="1440"/>
      </w:pPr>
      <w:r w:rsidRPr="00601AEA">
        <w:t>Детайлизиране (</w:t>
      </w:r>
      <w:r w:rsidRPr="00EB10A8">
        <w:rPr>
          <w:lang w:val="en-US"/>
        </w:rPr>
        <w:t>Elaboration</w:t>
      </w:r>
      <w:r w:rsidRPr="00601AEA">
        <w:t>)</w:t>
      </w:r>
      <w:r w:rsidRPr="00203E50">
        <w:t xml:space="preserve"> — </w:t>
      </w:r>
      <w:r w:rsidRPr="00601AEA">
        <w:t xml:space="preserve">Трябва да се създаде архитектурата на системата, заедно </w:t>
      </w:r>
      <w:r>
        <w:t>с</w:t>
      </w:r>
      <w:r w:rsidRPr="00601AEA">
        <w:t xml:space="preserve"> изискванията към </w:t>
      </w:r>
      <w:r>
        <w:t>нея</w:t>
      </w:r>
      <w:r w:rsidRPr="00601AEA">
        <w:t>;</w:t>
      </w:r>
    </w:p>
    <w:p w:rsidR="009D6F44" w:rsidRPr="00203E50" w:rsidRDefault="009D6F44" w:rsidP="009D6F44">
      <w:pPr>
        <w:pStyle w:val="Paragraph1"/>
        <w:numPr>
          <w:ilvl w:val="0"/>
          <w:numId w:val="36"/>
        </w:numPr>
        <w:ind w:left="1440"/>
      </w:pPr>
      <w:r w:rsidRPr="00601AEA">
        <w:t>Изграждане (</w:t>
      </w:r>
      <w:r w:rsidRPr="00EB10A8">
        <w:rPr>
          <w:lang w:val="en-US"/>
        </w:rPr>
        <w:t>Construction</w:t>
      </w:r>
      <w:r w:rsidRPr="00601AEA">
        <w:t>)</w:t>
      </w:r>
      <w:r w:rsidRPr="00203E50">
        <w:t xml:space="preserve"> — </w:t>
      </w:r>
      <w:r w:rsidRPr="00601AEA">
        <w:t>Основната дейност е разработването на проектирания в предната фаза софтуер;</w:t>
      </w:r>
    </w:p>
    <w:p w:rsidR="009D6F44" w:rsidRPr="00203E50" w:rsidRDefault="009D6F44" w:rsidP="009D6F44">
      <w:pPr>
        <w:pStyle w:val="Paragraph1"/>
        <w:numPr>
          <w:ilvl w:val="0"/>
          <w:numId w:val="36"/>
        </w:numPr>
        <w:ind w:left="1440"/>
      </w:pPr>
      <w:r w:rsidRPr="00601AEA">
        <w:t>Предаване (</w:t>
      </w:r>
      <w:r w:rsidRPr="00EB10A8">
        <w:rPr>
          <w:lang w:val="en-US"/>
        </w:rPr>
        <w:t>Transition</w:t>
      </w:r>
      <w:r w:rsidRPr="00601AEA">
        <w:t>)</w:t>
      </w:r>
      <w:r w:rsidRPr="00203E50">
        <w:t xml:space="preserve"> — </w:t>
      </w:r>
      <w:r w:rsidRPr="00601AEA">
        <w:t>Софтуерът трябва да бъде внедрен и предаден на клиентите по време на тази фаза</w:t>
      </w:r>
      <w:r w:rsidRPr="00203E50">
        <w:t>.</w:t>
      </w:r>
    </w:p>
    <w:p w:rsidR="009D6F44" w:rsidRPr="009D6F44" w:rsidRDefault="009D6F44" w:rsidP="009D6F44"/>
    <w:p w:rsidR="009D6F44" w:rsidRDefault="009D6F44" w:rsidP="009D6F44">
      <w:pPr>
        <w:pStyle w:val="Heading3"/>
        <w:jc w:val="both"/>
      </w:pPr>
      <w:bookmarkStart w:id="32" w:name="_Toc336618755"/>
      <w:bookmarkStart w:id="33" w:name="_Toc383457808"/>
      <w:bookmarkStart w:id="34" w:name="_Toc392757376"/>
      <w:bookmarkStart w:id="35" w:name="_Toc430447690"/>
      <w:bookmarkStart w:id="36" w:name="_Toc447095896"/>
      <w:bookmarkStart w:id="37" w:name="_Toc430447688"/>
      <w:r>
        <w:t>Цели на итерация</w:t>
      </w:r>
      <w:bookmarkEnd w:id="32"/>
      <w:bookmarkEnd w:id="33"/>
      <w:bookmarkEnd w:id="34"/>
    </w:p>
    <w:p w:rsidR="009D6F44" w:rsidRDefault="009D6F44" w:rsidP="009D6F44">
      <w:pPr>
        <w:pStyle w:val="ListParagraph"/>
        <w:numPr>
          <w:ilvl w:val="0"/>
          <w:numId w:val="37"/>
        </w:numPr>
        <w:jc w:val="both"/>
      </w:pPr>
      <w:r>
        <w:t>I1 – Планиране на системата</w:t>
      </w:r>
      <w:r w:rsidR="002C1A89">
        <w:t>;</w:t>
      </w:r>
    </w:p>
    <w:p w:rsidR="009D6F44" w:rsidRDefault="009D6F44" w:rsidP="009D6F44">
      <w:pPr>
        <w:pStyle w:val="ListParagraph"/>
        <w:numPr>
          <w:ilvl w:val="0"/>
          <w:numId w:val="37"/>
        </w:numPr>
        <w:jc w:val="both"/>
      </w:pPr>
      <w:r>
        <w:t>E1- Събиране на изисквания и архитектура на системата</w:t>
      </w:r>
      <w:r w:rsidR="002C1A89">
        <w:t>;</w:t>
      </w:r>
    </w:p>
    <w:p w:rsidR="009D6F44" w:rsidRDefault="009D6F44" w:rsidP="009D6F44">
      <w:pPr>
        <w:pStyle w:val="ListParagraph"/>
        <w:numPr>
          <w:ilvl w:val="0"/>
          <w:numId w:val="37"/>
        </w:numPr>
        <w:jc w:val="both"/>
      </w:pPr>
      <w:r>
        <w:t xml:space="preserve">C1 – Модули </w:t>
      </w:r>
      <w:r w:rsidR="002C1A89">
        <w:t xml:space="preserve">- </w:t>
      </w:r>
      <w:r>
        <w:t>потребители, покупки и интерфейс</w:t>
      </w:r>
      <w:r w:rsidR="002C1A89">
        <w:t>;</w:t>
      </w:r>
    </w:p>
    <w:p w:rsidR="009D6F44" w:rsidRDefault="009D6F44" w:rsidP="009D6F44">
      <w:pPr>
        <w:pStyle w:val="ListParagraph"/>
        <w:numPr>
          <w:ilvl w:val="0"/>
          <w:numId w:val="37"/>
        </w:numPr>
        <w:jc w:val="both"/>
      </w:pPr>
      <w:r>
        <w:t xml:space="preserve">C2 – Модули </w:t>
      </w:r>
      <w:r w:rsidR="002C1A89">
        <w:t xml:space="preserve">- </w:t>
      </w:r>
      <w:r>
        <w:t xml:space="preserve">сигурност, плащания и </w:t>
      </w:r>
      <w:r w:rsidR="002C1A89">
        <w:t>справки;</w:t>
      </w:r>
    </w:p>
    <w:p w:rsidR="009D6F44" w:rsidRDefault="009D6F44" w:rsidP="009D6F44">
      <w:pPr>
        <w:pStyle w:val="ListParagraph"/>
        <w:numPr>
          <w:ilvl w:val="0"/>
          <w:numId w:val="37"/>
        </w:numPr>
        <w:jc w:val="both"/>
      </w:pPr>
      <w:r>
        <w:t>C3 – Модули за администриране, оправяне на бъгове и тестване</w:t>
      </w:r>
      <w:r w:rsidR="002C1A89">
        <w:t>;</w:t>
      </w:r>
    </w:p>
    <w:p w:rsidR="009D6F44" w:rsidRDefault="009D6F44" w:rsidP="009D6F44">
      <w:pPr>
        <w:pStyle w:val="ListParagraph"/>
        <w:numPr>
          <w:ilvl w:val="0"/>
          <w:numId w:val="37"/>
        </w:numPr>
        <w:jc w:val="both"/>
      </w:pPr>
      <w:r>
        <w:t>T1 – Завършен продукт</w:t>
      </w:r>
      <w:r w:rsidR="002C1A89">
        <w:t>.</w:t>
      </w:r>
    </w:p>
    <w:p w:rsidR="009D6F44" w:rsidRDefault="009D6F44" w:rsidP="009D6F44">
      <w:pPr>
        <w:pStyle w:val="Heading3"/>
        <w:jc w:val="both"/>
      </w:pPr>
      <w:bookmarkStart w:id="38" w:name="_Toc336618756"/>
      <w:bookmarkStart w:id="39" w:name="_Toc383457809"/>
      <w:bookmarkStart w:id="40" w:name="_Toc392757377"/>
      <w:bookmarkEnd w:id="35"/>
      <w:bookmarkEnd w:id="36"/>
      <w:r>
        <w:t>Издания</w:t>
      </w:r>
      <w:bookmarkEnd w:id="38"/>
      <w:bookmarkEnd w:id="39"/>
      <w:bookmarkEnd w:id="40"/>
    </w:p>
    <w:p w:rsidR="009D6F44" w:rsidRPr="002C055E" w:rsidRDefault="009D6F44" w:rsidP="009D6F44">
      <w:pPr>
        <w:ind w:firstLine="720"/>
        <w:jc w:val="both"/>
      </w:pPr>
      <w:r>
        <w:t xml:space="preserve"> Всяко издание е за края на съответната итерация.</w:t>
      </w:r>
    </w:p>
    <w:p w:rsidR="009D6F44" w:rsidRDefault="009D6F44" w:rsidP="009D6F44">
      <w:pPr>
        <w:pStyle w:val="BodyText"/>
        <w:numPr>
          <w:ilvl w:val="0"/>
          <w:numId w:val="38"/>
        </w:numPr>
        <w:jc w:val="both"/>
      </w:pPr>
      <w:r>
        <w:t xml:space="preserve">C1 – </w:t>
      </w:r>
      <w:proofErr w:type="spellStart"/>
      <w:r>
        <w:t>Демо</w:t>
      </w:r>
      <w:proofErr w:type="spellEnd"/>
      <w:r>
        <w:t xml:space="preserve"> на функционалността разработена в тази итерация(модул </w:t>
      </w:r>
      <w:r w:rsidR="002C1A89">
        <w:t xml:space="preserve">- </w:t>
      </w:r>
      <w:r>
        <w:t>потребители, покупки и интерфейс)</w:t>
      </w:r>
      <w:r w:rsidR="002C1A89">
        <w:t>;</w:t>
      </w:r>
    </w:p>
    <w:p w:rsidR="009D6F44" w:rsidRDefault="009D6F44" w:rsidP="009D6F44">
      <w:pPr>
        <w:pStyle w:val="BodyText"/>
        <w:numPr>
          <w:ilvl w:val="0"/>
          <w:numId w:val="38"/>
        </w:numPr>
        <w:jc w:val="both"/>
      </w:pPr>
      <w:r>
        <w:lastRenderedPageBreak/>
        <w:t xml:space="preserve">C2 - </w:t>
      </w:r>
      <w:proofErr w:type="spellStart"/>
      <w:r>
        <w:t>Демо</w:t>
      </w:r>
      <w:proofErr w:type="spellEnd"/>
      <w:r>
        <w:t xml:space="preserve"> на функционалността разработена в тази итерация(модул </w:t>
      </w:r>
      <w:r w:rsidR="002C1A89">
        <w:t xml:space="preserve">- </w:t>
      </w:r>
      <w:r>
        <w:t xml:space="preserve">сигурност, плащания, </w:t>
      </w:r>
      <w:r w:rsidR="002C1A89">
        <w:t xml:space="preserve">справки </w:t>
      </w:r>
      <w:r>
        <w:t>)</w:t>
      </w:r>
      <w:r w:rsidR="002C1A89">
        <w:t>;</w:t>
      </w:r>
    </w:p>
    <w:p w:rsidR="009D6F44" w:rsidRDefault="009D6F44" w:rsidP="009D6F44">
      <w:pPr>
        <w:pStyle w:val="BodyText"/>
        <w:numPr>
          <w:ilvl w:val="0"/>
          <w:numId w:val="38"/>
        </w:numPr>
        <w:jc w:val="both"/>
      </w:pPr>
      <w:r>
        <w:t xml:space="preserve">С3 - </w:t>
      </w:r>
      <w:proofErr w:type="spellStart"/>
      <w:r>
        <w:t>Демо</w:t>
      </w:r>
      <w:proofErr w:type="spellEnd"/>
      <w:r>
        <w:t xml:space="preserve"> на функционалността разработена в тази итерация(административни) и предоставяне на </w:t>
      </w:r>
      <w:proofErr w:type="spellStart"/>
      <w:r>
        <w:t>бета</w:t>
      </w:r>
      <w:proofErr w:type="spellEnd"/>
      <w:r>
        <w:t xml:space="preserve"> версия на системата</w:t>
      </w:r>
      <w:r w:rsidR="002C1A89">
        <w:t>;</w:t>
      </w:r>
    </w:p>
    <w:p w:rsidR="009D6F44" w:rsidRDefault="009D6F44" w:rsidP="009D6F44">
      <w:pPr>
        <w:pStyle w:val="BodyText"/>
        <w:numPr>
          <w:ilvl w:val="0"/>
          <w:numId w:val="38"/>
        </w:numPr>
        <w:jc w:val="both"/>
      </w:pPr>
      <w:r>
        <w:t>Т1 – Завършена система</w:t>
      </w:r>
      <w:r w:rsidR="002C1A89">
        <w:t>.</w:t>
      </w:r>
    </w:p>
    <w:p w:rsidR="009D6F44" w:rsidDel="00220DC3" w:rsidRDefault="009D6F44" w:rsidP="00EB10A8">
      <w:pPr>
        <w:pStyle w:val="BodyText"/>
        <w:ind w:firstLine="360"/>
        <w:jc w:val="both"/>
        <w:rPr>
          <w:del w:id="41" w:author="Malvina Makariewa" w:date="2014-07-10T17:18:00Z"/>
        </w:rPr>
      </w:pPr>
      <w:r>
        <w:t>Освен горе упоменатите издания, възложителя има право да изиска демонстрация по всяко време на текущата функционалност.</w:t>
      </w:r>
      <w:bookmarkStart w:id="42" w:name="_GoBack"/>
      <w:bookmarkEnd w:id="42"/>
    </w:p>
    <w:p w:rsidR="00F36885" w:rsidRPr="00220DC3" w:rsidRDefault="00F36885" w:rsidP="00220DC3">
      <w:pPr>
        <w:pStyle w:val="BodyText"/>
        <w:ind w:firstLine="360"/>
        <w:jc w:val="both"/>
        <w:rPr>
          <w:lang w:val="en-US"/>
          <w:rPrChange w:id="43" w:author="Malvina Makariewa" w:date="2014-07-10T17:18:00Z">
            <w:rPr/>
          </w:rPrChange>
        </w:rPr>
        <w:pPrChange w:id="44" w:author="Malvina Makariewa" w:date="2014-07-10T17:18:00Z">
          <w:pPr>
            <w:pStyle w:val="InfoBlue"/>
          </w:pPr>
        </w:pPrChange>
      </w:pPr>
    </w:p>
    <w:p w:rsidR="00F36885" w:rsidRDefault="00CF557A">
      <w:pPr>
        <w:pStyle w:val="Heading3"/>
      </w:pPr>
      <w:bookmarkStart w:id="45" w:name="_Toc392757378"/>
      <w:bookmarkEnd w:id="37"/>
      <w:r>
        <w:t>План за обучение</w:t>
      </w:r>
      <w:bookmarkEnd w:id="45"/>
    </w:p>
    <w:p w:rsidR="00CF557A" w:rsidRDefault="00CF557A" w:rsidP="00EB10A8">
      <w:pPr>
        <w:ind w:left="720" w:firstLine="360"/>
      </w:pPr>
      <w:r>
        <w:t>Планът за обучение включва:</w:t>
      </w:r>
    </w:p>
    <w:p w:rsidR="00CF557A" w:rsidRDefault="00CF557A" w:rsidP="00CF557A">
      <w:pPr>
        <w:pStyle w:val="ListParagraph"/>
        <w:numPr>
          <w:ilvl w:val="0"/>
          <w:numId w:val="39"/>
        </w:numPr>
        <w:jc w:val="both"/>
      </w:pPr>
      <w:r>
        <w:t>След установяване на използваните технологии, на всеки член от екипа, за който се прецени, че е нужно ще бъде проведен курс.</w:t>
      </w:r>
    </w:p>
    <w:p w:rsidR="00CF557A" w:rsidRDefault="00CF557A" w:rsidP="00CF557A">
      <w:pPr>
        <w:pStyle w:val="ListParagraph"/>
        <w:numPr>
          <w:ilvl w:val="0"/>
          <w:numId w:val="39"/>
        </w:numPr>
        <w:jc w:val="both"/>
      </w:pPr>
      <w:r>
        <w:t>Курсовете ще бъдат кратки, но подробни и ще се провеждат от членове на екипа, които са по-опитни в съответната технология.</w:t>
      </w:r>
    </w:p>
    <w:p w:rsidR="00F36885" w:rsidRDefault="00CF557A" w:rsidP="00EB10A8">
      <w:pPr>
        <w:ind w:left="720" w:firstLine="360"/>
        <w:jc w:val="both"/>
      </w:pPr>
      <w:r>
        <w:t>По време на разработката ще бъдат съставени упътвания за потребители и администратори.</w:t>
      </w:r>
    </w:p>
    <w:p w:rsidR="00F36885" w:rsidRDefault="00CF557A">
      <w:pPr>
        <w:pStyle w:val="Heading3"/>
      </w:pPr>
      <w:bookmarkStart w:id="46" w:name="_Toc392757379"/>
      <w:bookmarkStart w:id="47" w:name="_Toc430447692"/>
      <w:r>
        <w:t>График на проекта</w:t>
      </w:r>
      <w:bookmarkEnd w:id="46"/>
    </w:p>
    <w:p w:rsidR="00CF557A" w:rsidRPr="00CF557A" w:rsidRDefault="00CF557A" w:rsidP="00EB10A8">
      <w:pPr>
        <w:ind w:left="720" w:firstLine="720"/>
      </w:pPr>
      <w:bookmarkStart w:id="48" w:name="OLE_LINK30"/>
      <w:bookmarkStart w:id="49" w:name="OLE_LINK31"/>
      <w:r>
        <w:t>Графика на проекта е описан в документа „График на проекта“, който е съставен чрез MS Project.</w:t>
      </w:r>
      <w:bookmarkEnd w:id="48"/>
      <w:bookmarkEnd w:id="49"/>
    </w:p>
    <w:p w:rsidR="00F36885" w:rsidRDefault="002029F3">
      <w:pPr>
        <w:pStyle w:val="Heading2"/>
      </w:pPr>
      <w:bookmarkStart w:id="50" w:name="_Toc392757380"/>
      <w:bookmarkEnd w:id="47"/>
      <w:r>
        <w:t>План на итерациите</w:t>
      </w:r>
      <w:bookmarkEnd w:id="50"/>
      <w:r>
        <w:t xml:space="preserve"> </w:t>
      </w:r>
    </w:p>
    <w:p w:rsidR="00F36885" w:rsidRDefault="00CF557A" w:rsidP="00EB10A8">
      <w:pPr>
        <w:ind w:left="720" w:firstLine="720"/>
      </w:pPr>
      <w:bookmarkStart w:id="51" w:name="_Toc447095908"/>
      <w:r>
        <w:t xml:space="preserve">Всяка итерация е </w:t>
      </w:r>
      <w:r w:rsidRPr="002220A9">
        <w:t>описан</w:t>
      </w:r>
      <w:r>
        <w:t>а</w:t>
      </w:r>
      <w:r w:rsidRPr="002220A9">
        <w:t xml:space="preserve"> в документа „График на проекта“.</w:t>
      </w:r>
    </w:p>
    <w:p w:rsidR="00CF557A" w:rsidRDefault="00CF557A" w:rsidP="00CF557A">
      <w:pPr>
        <w:pStyle w:val="Heading2"/>
        <w:jc w:val="both"/>
      </w:pPr>
      <w:bookmarkStart w:id="52" w:name="_Toc336618761"/>
      <w:bookmarkStart w:id="53" w:name="_Toc383457820"/>
      <w:bookmarkStart w:id="54" w:name="_Toc392757381"/>
      <w:r>
        <w:t>Мониторинг и контролиране на проекта</w:t>
      </w:r>
      <w:bookmarkEnd w:id="52"/>
      <w:bookmarkEnd w:id="53"/>
      <w:bookmarkEnd w:id="54"/>
    </w:p>
    <w:p w:rsidR="00F36885" w:rsidRDefault="00CF557A">
      <w:pPr>
        <w:pStyle w:val="Heading3"/>
      </w:pPr>
      <w:bookmarkStart w:id="55" w:name="_Toc392757382"/>
      <w:bookmarkEnd w:id="51"/>
      <w:r>
        <w:t>План за контрол на графика</w:t>
      </w:r>
      <w:bookmarkEnd w:id="55"/>
    </w:p>
    <w:p w:rsidR="00CF557A" w:rsidRDefault="00CF557A" w:rsidP="00EB10A8">
      <w:pPr>
        <w:ind w:left="720" w:firstLine="720"/>
        <w:jc w:val="both"/>
      </w:pPr>
      <w:r>
        <w:t>Всяка стъпка от проекта ще бъде описана като една или повече задачи в предоставената система JIRA от РУ „Ангел Кънчев“. Системата позволява създаване на различни по тип задачи, в които се описва колко време е отделено за тях и какво е свършено за това време. Притежава функционалност за следене на прогреса и генериране на отчети по всяко време.</w:t>
      </w:r>
    </w:p>
    <w:p w:rsidR="00CF557A" w:rsidRDefault="00CF557A" w:rsidP="00CF557A">
      <w:pPr>
        <w:ind w:left="720"/>
        <w:jc w:val="both"/>
      </w:pPr>
      <w:r>
        <w:t>Благодарение на това е възможно бързо и ефикасно вземане на решения свързани с коригиране на графика на проекта.</w:t>
      </w:r>
    </w:p>
    <w:p w:rsidR="00F36885" w:rsidRDefault="00542C1C">
      <w:pPr>
        <w:pStyle w:val="Heading3"/>
      </w:pPr>
      <w:bookmarkStart w:id="56" w:name="_Toc392757383"/>
      <w:r>
        <w:t>План за управление на качеството</w:t>
      </w:r>
      <w:bookmarkEnd w:id="56"/>
    </w:p>
    <w:p w:rsidR="00F36885" w:rsidRDefault="00542C1C" w:rsidP="00EB10A8">
      <w:pPr>
        <w:ind w:left="720" w:firstLine="720"/>
        <w:jc w:val="both"/>
      </w:pPr>
      <w:r>
        <w:t xml:space="preserve">Планът за </w:t>
      </w:r>
      <w:r w:rsidRPr="002279FE">
        <w:t xml:space="preserve">управление </w:t>
      </w:r>
      <w:r>
        <w:t xml:space="preserve">на качеството е описан в документа </w:t>
      </w:r>
      <w:r w:rsidRPr="002A00B1">
        <w:t>„</w:t>
      </w:r>
      <w:r>
        <w:t>План за управление на качеството</w:t>
      </w:r>
      <w:r w:rsidRPr="002A00B1">
        <w:t>“</w:t>
      </w:r>
      <w:r>
        <w:t>.</w:t>
      </w:r>
    </w:p>
    <w:p w:rsidR="00542C1C" w:rsidRDefault="00542C1C" w:rsidP="00542C1C">
      <w:pPr>
        <w:pStyle w:val="Heading3"/>
        <w:jc w:val="both"/>
      </w:pPr>
      <w:bookmarkStart w:id="57" w:name="_Toc336618768"/>
      <w:bookmarkStart w:id="58" w:name="_Toc383457823"/>
      <w:bookmarkStart w:id="59" w:name="_Toc392757384"/>
      <w:r>
        <w:t>План за управление на риска</w:t>
      </w:r>
      <w:bookmarkEnd w:id="57"/>
      <w:bookmarkEnd w:id="58"/>
      <w:bookmarkEnd w:id="59"/>
    </w:p>
    <w:p w:rsidR="00F36885" w:rsidRDefault="00542C1C" w:rsidP="00EB10A8">
      <w:pPr>
        <w:ind w:left="720" w:firstLine="720"/>
        <w:jc w:val="both"/>
      </w:pPr>
      <w:r>
        <w:t xml:space="preserve">Планът за управление на рисковете е описан в </w:t>
      </w:r>
      <w:r w:rsidRPr="000461EA">
        <w:t>документа “Рискове”</w:t>
      </w:r>
      <w:r w:rsidR="002C1A89">
        <w:t>.</w:t>
      </w:r>
    </w:p>
    <w:p w:rsidR="00F36885" w:rsidRDefault="00542C1C">
      <w:pPr>
        <w:pStyle w:val="Heading2"/>
      </w:pPr>
      <w:bookmarkStart w:id="60" w:name="_Toc447095915"/>
      <w:bookmarkStart w:id="61" w:name="_Toc392757385"/>
      <w:r>
        <w:t>План за отчитане</w:t>
      </w:r>
      <w:bookmarkEnd w:id="60"/>
      <w:bookmarkEnd w:id="61"/>
    </w:p>
    <w:p w:rsidR="00542C1C" w:rsidRPr="00DF05BC" w:rsidRDefault="00542C1C" w:rsidP="00542C1C">
      <w:pPr>
        <w:pStyle w:val="Heading3"/>
        <w:jc w:val="both"/>
      </w:pPr>
      <w:bookmarkStart w:id="62" w:name="_Toc383457825"/>
      <w:bookmarkStart w:id="63" w:name="_Toc392757386"/>
      <w:r>
        <w:t>Таблица на отчетите</w:t>
      </w:r>
      <w:bookmarkEnd w:id="62"/>
      <w:bookmarkEnd w:id="63"/>
    </w:p>
    <w:p w:rsidR="00542C1C" w:rsidRDefault="00542C1C" w:rsidP="00EB10A8">
      <w:pPr>
        <w:ind w:left="720" w:firstLine="720"/>
        <w:jc w:val="both"/>
      </w:pPr>
      <w:r w:rsidRPr="008F5942">
        <w:t xml:space="preserve">На таблицата по-долу е представен списък на отчетните резултати, които </w:t>
      </w:r>
      <w:r>
        <w:t>са предвидени</w:t>
      </w:r>
      <w:r w:rsidRPr="008F5942">
        <w:t xml:space="preserve"> да </w:t>
      </w:r>
      <w:r>
        <w:t>бъдат предавани</w:t>
      </w:r>
      <w:r w:rsidRPr="008F5942">
        <w:t xml:space="preserve"> по проекта и какво е очакваното им състояние в края на всяка итерация.</w:t>
      </w:r>
      <w:r>
        <w:t xml:space="preserve"> За всеки документ е посочен отговорник.</w:t>
      </w:r>
    </w:p>
    <w:p w:rsidR="00542C1C" w:rsidRDefault="00542C1C" w:rsidP="00542C1C">
      <w:pPr>
        <w:ind w:left="720"/>
        <w:jc w:val="both"/>
      </w:pPr>
    </w:p>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313"/>
        <w:gridCol w:w="4127"/>
        <w:gridCol w:w="425"/>
        <w:gridCol w:w="425"/>
        <w:gridCol w:w="425"/>
        <w:gridCol w:w="346"/>
        <w:gridCol w:w="395"/>
        <w:gridCol w:w="1953"/>
        <w:gridCol w:w="1041"/>
      </w:tblGrid>
      <w:tr w:rsidR="00542C1C" w:rsidRPr="00542C1C" w:rsidTr="00D23EA0">
        <w:trPr>
          <w:trHeight w:val="255"/>
        </w:trPr>
        <w:tc>
          <w:tcPr>
            <w:tcW w:w="313" w:type="dxa"/>
            <w:tcBorders>
              <w:top w:val="single" w:sz="6" w:space="0" w:color="000000"/>
              <w:left w:val="single" w:sz="6" w:space="0" w:color="000000"/>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4127" w:type="dxa"/>
            <w:tcBorders>
              <w:top w:val="single" w:sz="6" w:space="0" w:color="000000"/>
              <w:left w:val="single" w:sz="6" w:space="0" w:color="CCCCCC"/>
              <w:bottom w:val="single" w:sz="6" w:space="0" w:color="000000"/>
              <w:right w:val="single" w:sz="6" w:space="0" w:color="000000"/>
            </w:tcBorders>
            <w:shd w:val="clear" w:color="auto" w:fill="C0C0C0"/>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b/>
                <w:bCs/>
                <w:color w:val="000000"/>
                <w:lang w:eastAsia="bg-BG"/>
              </w:rPr>
            </w:pPr>
            <w:r w:rsidRPr="00542C1C">
              <w:rPr>
                <w:rFonts w:ascii="Arial" w:hAnsi="Arial" w:cs="Arial"/>
                <w:b/>
                <w:bCs/>
                <w:color w:val="000000"/>
                <w:lang w:eastAsia="bg-BG"/>
              </w:rPr>
              <w:t> Наименование</w:t>
            </w:r>
          </w:p>
        </w:tc>
        <w:tc>
          <w:tcPr>
            <w:tcW w:w="425" w:type="dxa"/>
            <w:tcBorders>
              <w:top w:val="single" w:sz="6" w:space="0" w:color="000000"/>
              <w:left w:val="single" w:sz="6" w:space="0" w:color="CCCCCC"/>
              <w:bottom w:val="single" w:sz="6" w:space="0" w:color="000000"/>
              <w:right w:val="single" w:sz="6" w:space="0" w:color="000000"/>
            </w:tcBorders>
            <w:shd w:val="clear" w:color="auto" w:fill="CCCCFF"/>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I1</w:t>
            </w:r>
          </w:p>
        </w:tc>
        <w:tc>
          <w:tcPr>
            <w:tcW w:w="425" w:type="dxa"/>
            <w:tcBorders>
              <w:top w:val="single" w:sz="6" w:space="0" w:color="000000"/>
              <w:left w:val="single" w:sz="6" w:space="0" w:color="CCCCCC"/>
              <w:bottom w:val="single" w:sz="6" w:space="0" w:color="000000"/>
              <w:right w:val="single" w:sz="6" w:space="0" w:color="000000"/>
            </w:tcBorders>
            <w:shd w:val="clear" w:color="auto" w:fill="CCFFCC"/>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E1</w:t>
            </w:r>
          </w:p>
        </w:tc>
        <w:tc>
          <w:tcPr>
            <w:tcW w:w="425" w:type="dxa"/>
            <w:tcBorders>
              <w:top w:val="single" w:sz="6" w:space="0" w:color="000000"/>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C1</w:t>
            </w:r>
          </w:p>
        </w:tc>
        <w:tc>
          <w:tcPr>
            <w:tcW w:w="346" w:type="dxa"/>
            <w:tcBorders>
              <w:top w:val="single" w:sz="6" w:space="0" w:color="000000"/>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C2</w:t>
            </w:r>
          </w:p>
        </w:tc>
        <w:tc>
          <w:tcPr>
            <w:tcW w:w="395" w:type="dxa"/>
            <w:tcBorders>
              <w:top w:val="single" w:sz="6" w:space="0" w:color="000000"/>
              <w:left w:val="single" w:sz="6" w:space="0" w:color="CCCCCC"/>
              <w:bottom w:val="single" w:sz="6" w:space="0" w:color="000000"/>
              <w:right w:val="single" w:sz="6" w:space="0" w:color="000000"/>
            </w:tcBorders>
            <w:shd w:val="clear" w:color="auto" w:fill="FFFF00"/>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T1</w:t>
            </w:r>
          </w:p>
        </w:tc>
        <w:tc>
          <w:tcPr>
            <w:tcW w:w="1953" w:type="dxa"/>
            <w:tcBorders>
              <w:top w:val="single" w:sz="6" w:space="0" w:color="000000"/>
              <w:left w:val="single" w:sz="6" w:space="0" w:color="CCCCCC"/>
              <w:bottom w:val="single" w:sz="6" w:space="0" w:color="000000"/>
              <w:right w:val="single" w:sz="6" w:space="0" w:color="CCCCCC"/>
            </w:tcBorders>
            <w:shd w:val="clear" w:color="auto" w:fill="6D9EEB"/>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Отговорник</w:t>
            </w:r>
          </w:p>
        </w:tc>
        <w:tc>
          <w:tcPr>
            <w:tcW w:w="1041" w:type="dxa"/>
            <w:tcBorders>
              <w:top w:val="single" w:sz="6" w:space="0" w:color="000000"/>
              <w:left w:val="single" w:sz="6" w:space="0" w:color="CCCCCC"/>
              <w:bottom w:val="single" w:sz="6" w:space="0" w:color="000000"/>
              <w:right w:val="single" w:sz="6" w:space="0" w:color="000000"/>
            </w:tcBorders>
            <w:shd w:val="clear" w:color="auto" w:fill="EA99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Роли</w:t>
            </w:r>
          </w:p>
        </w:tc>
      </w:tr>
      <w:tr w:rsidR="00542C1C" w:rsidRPr="00542C1C" w:rsidTr="00D23EA0">
        <w:trPr>
          <w:trHeight w:val="480"/>
        </w:trPr>
        <w:tc>
          <w:tcPr>
            <w:tcW w:w="313" w:type="dxa"/>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1</w:t>
            </w:r>
          </w:p>
        </w:tc>
        <w:tc>
          <w:tcPr>
            <w:tcW w:w="412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lang w:eastAsia="bg-BG"/>
              </w:rPr>
            </w:pPr>
            <w:r w:rsidRPr="00542C1C">
              <w:rPr>
                <w:rFonts w:ascii="Arial" w:hAnsi="Arial" w:cs="Arial"/>
                <w:lang w:eastAsia="bg-BG"/>
              </w:rPr>
              <w:t>План за разработка на софтуерния продукт</w:t>
            </w:r>
          </w:p>
        </w:tc>
        <w:tc>
          <w:tcPr>
            <w:tcW w:w="425" w:type="dxa"/>
            <w:tcBorders>
              <w:top w:val="single" w:sz="6" w:space="0" w:color="CCCCCC"/>
              <w:left w:val="single" w:sz="6" w:space="0" w:color="CCCCCC"/>
              <w:bottom w:val="single" w:sz="6" w:space="0" w:color="000000"/>
              <w:right w:val="single" w:sz="6" w:space="0" w:color="000000"/>
            </w:tcBorders>
            <w:shd w:val="clear" w:color="auto" w:fill="CCCCFF"/>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s</w:t>
            </w:r>
          </w:p>
        </w:tc>
        <w:tc>
          <w:tcPr>
            <w:tcW w:w="425" w:type="dxa"/>
            <w:tcBorders>
              <w:top w:val="single" w:sz="6" w:space="0" w:color="CCCCCC"/>
              <w:left w:val="single" w:sz="6" w:space="0" w:color="CCCCCC"/>
              <w:bottom w:val="single" w:sz="6" w:space="0" w:color="000000"/>
              <w:right w:val="single" w:sz="6" w:space="0" w:color="000000"/>
            </w:tcBorders>
            <w:shd w:val="clear" w:color="auto" w:fill="CCFFCC"/>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425"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346"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39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1953" w:type="dxa"/>
            <w:tcBorders>
              <w:top w:val="single" w:sz="6" w:space="0" w:color="CCCCCC"/>
              <w:left w:val="single" w:sz="6" w:space="0" w:color="CCCCCC"/>
              <w:bottom w:val="single" w:sz="6" w:space="0" w:color="000000"/>
              <w:right w:val="single" w:sz="6" w:space="0" w:color="CCCCCC"/>
            </w:tcBorders>
            <w:shd w:val="clear" w:color="auto" w:fill="6D9EEB"/>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Малвина Макариева</w:t>
            </w:r>
          </w:p>
        </w:tc>
        <w:tc>
          <w:tcPr>
            <w:tcW w:w="1041" w:type="dxa"/>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PM</w:t>
            </w:r>
          </w:p>
        </w:tc>
      </w:tr>
      <w:tr w:rsidR="00542C1C" w:rsidRPr="00542C1C" w:rsidTr="00D23EA0">
        <w:trPr>
          <w:trHeight w:val="510"/>
        </w:trPr>
        <w:tc>
          <w:tcPr>
            <w:tcW w:w="313" w:type="dxa"/>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2</w:t>
            </w:r>
          </w:p>
        </w:tc>
        <w:tc>
          <w:tcPr>
            <w:tcW w:w="412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lang w:eastAsia="bg-BG"/>
              </w:rPr>
            </w:pPr>
            <w:r w:rsidRPr="00542C1C">
              <w:rPr>
                <w:rFonts w:ascii="Arial" w:hAnsi="Arial" w:cs="Arial"/>
                <w:lang w:eastAsia="bg-BG"/>
              </w:rPr>
              <w:t>План за управление на качеството</w:t>
            </w:r>
          </w:p>
        </w:tc>
        <w:tc>
          <w:tcPr>
            <w:tcW w:w="425" w:type="dxa"/>
            <w:tcBorders>
              <w:top w:val="single" w:sz="6" w:space="0" w:color="CCCCCC"/>
              <w:left w:val="single" w:sz="6" w:space="0" w:color="CCCCCC"/>
              <w:bottom w:val="single" w:sz="6" w:space="0" w:color="000000"/>
              <w:right w:val="single" w:sz="6" w:space="0" w:color="000000"/>
            </w:tcBorders>
            <w:shd w:val="clear" w:color="auto" w:fill="CCCCFF"/>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425" w:type="dxa"/>
            <w:tcBorders>
              <w:top w:val="single" w:sz="6" w:space="0" w:color="CCCCCC"/>
              <w:left w:val="single" w:sz="6" w:space="0" w:color="CCCCCC"/>
              <w:bottom w:val="single" w:sz="6" w:space="0" w:color="000000"/>
              <w:right w:val="single" w:sz="6" w:space="0" w:color="000000"/>
            </w:tcBorders>
            <w:shd w:val="clear" w:color="auto" w:fill="CCFFCC"/>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425"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346"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39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1953" w:type="dxa"/>
            <w:tcBorders>
              <w:top w:val="single" w:sz="6" w:space="0" w:color="CCCCCC"/>
              <w:left w:val="single" w:sz="6" w:space="0" w:color="CCCCCC"/>
              <w:bottom w:val="single" w:sz="6" w:space="0" w:color="000000"/>
              <w:right w:val="single" w:sz="6" w:space="0" w:color="CCCCCC"/>
            </w:tcBorders>
            <w:shd w:val="clear" w:color="auto" w:fill="6D9EEB"/>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Лиляна Маринова</w:t>
            </w:r>
          </w:p>
        </w:tc>
        <w:tc>
          <w:tcPr>
            <w:tcW w:w="1041" w:type="dxa"/>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QA</w:t>
            </w:r>
          </w:p>
        </w:tc>
      </w:tr>
      <w:tr w:rsidR="00542C1C" w:rsidRPr="00542C1C" w:rsidTr="00D23EA0">
        <w:trPr>
          <w:trHeight w:val="510"/>
        </w:trPr>
        <w:tc>
          <w:tcPr>
            <w:tcW w:w="313" w:type="dxa"/>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lastRenderedPageBreak/>
              <w:t>3</w:t>
            </w:r>
          </w:p>
        </w:tc>
        <w:tc>
          <w:tcPr>
            <w:tcW w:w="412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lang w:eastAsia="bg-BG"/>
              </w:rPr>
            </w:pPr>
            <w:r w:rsidRPr="00542C1C">
              <w:rPr>
                <w:rFonts w:ascii="Arial" w:hAnsi="Arial" w:cs="Arial"/>
                <w:lang w:eastAsia="bg-BG"/>
              </w:rPr>
              <w:t>Списък на рисковете</w:t>
            </w:r>
          </w:p>
        </w:tc>
        <w:tc>
          <w:tcPr>
            <w:tcW w:w="425" w:type="dxa"/>
            <w:tcBorders>
              <w:top w:val="single" w:sz="6" w:space="0" w:color="CCCCCC"/>
              <w:left w:val="single" w:sz="6" w:space="0" w:color="CCCCCC"/>
              <w:bottom w:val="single" w:sz="6" w:space="0" w:color="000000"/>
              <w:right w:val="single" w:sz="6" w:space="0" w:color="000000"/>
            </w:tcBorders>
            <w:shd w:val="clear" w:color="auto" w:fill="CCCCFF"/>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s</w:t>
            </w:r>
          </w:p>
        </w:tc>
        <w:tc>
          <w:tcPr>
            <w:tcW w:w="425" w:type="dxa"/>
            <w:tcBorders>
              <w:top w:val="single" w:sz="6" w:space="0" w:color="CCCCCC"/>
              <w:left w:val="single" w:sz="6" w:space="0" w:color="CCCCCC"/>
              <w:bottom w:val="single" w:sz="6" w:space="0" w:color="000000"/>
              <w:right w:val="single" w:sz="6" w:space="0" w:color="000000"/>
            </w:tcBorders>
            <w:shd w:val="clear" w:color="auto" w:fill="CCFFCC"/>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425"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346"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39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1953" w:type="dxa"/>
            <w:tcBorders>
              <w:top w:val="single" w:sz="6" w:space="0" w:color="CCCCCC"/>
              <w:left w:val="single" w:sz="6" w:space="0" w:color="CCCCCC"/>
              <w:bottom w:val="single" w:sz="6" w:space="0" w:color="000000"/>
              <w:right w:val="single" w:sz="6" w:space="0" w:color="CCCCCC"/>
            </w:tcBorders>
            <w:shd w:val="clear" w:color="auto" w:fill="6D9EEB"/>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Малвина Макариева</w:t>
            </w:r>
          </w:p>
        </w:tc>
        <w:tc>
          <w:tcPr>
            <w:tcW w:w="1041" w:type="dxa"/>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PM</w:t>
            </w:r>
          </w:p>
        </w:tc>
      </w:tr>
      <w:tr w:rsidR="00542C1C" w:rsidRPr="00542C1C" w:rsidTr="00D23EA0">
        <w:trPr>
          <w:trHeight w:val="510"/>
        </w:trPr>
        <w:tc>
          <w:tcPr>
            <w:tcW w:w="313" w:type="dxa"/>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4</w:t>
            </w:r>
          </w:p>
        </w:tc>
        <w:tc>
          <w:tcPr>
            <w:tcW w:w="412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lang w:eastAsia="bg-BG"/>
              </w:rPr>
            </w:pPr>
            <w:r w:rsidRPr="00542C1C">
              <w:rPr>
                <w:rFonts w:ascii="Arial" w:hAnsi="Arial" w:cs="Arial"/>
                <w:lang w:eastAsia="bg-BG"/>
              </w:rPr>
              <w:t>Речник</w:t>
            </w:r>
          </w:p>
        </w:tc>
        <w:tc>
          <w:tcPr>
            <w:tcW w:w="425" w:type="dxa"/>
            <w:tcBorders>
              <w:top w:val="single" w:sz="6" w:space="0" w:color="CCCCCC"/>
              <w:left w:val="single" w:sz="6" w:space="0" w:color="CCCCCC"/>
              <w:bottom w:val="single" w:sz="6" w:space="0" w:color="000000"/>
              <w:right w:val="single" w:sz="6" w:space="0" w:color="000000"/>
            </w:tcBorders>
            <w:shd w:val="clear" w:color="auto" w:fill="CCCCFF"/>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e</w:t>
            </w:r>
          </w:p>
        </w:tc>
        <w:tc>
          <w:tcPr>
            <w:tcW w:w="425" w:type="dxa"/>
            <w:tcBorders>
              <w:top w:val="single" w:sz="6" w:space="0" w:color="CCCCCC"/>
              <w:left w:val="single" w:sz="6" w:space="0" w:color="CCCCCC"/>
              <w:bottom w:val="single" w:sz="6" w:space="0" w:color="000000"/>
              <w:right w:val="single" w:sz="6" w:space="0" w:color="000000"/>
            </w:tcBorders>
            <w:shd w:val="clear" w:color="auto" w:fill="CCFFCC"/>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e</w:t>
            </w:r>
          </w:p>
        </w:tc>
        <w:tc>
          <w:tcPr>
            <w:tcW w:w="425"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346"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39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1953" w:type="dxa"/>
            <w:tcBorders>
              <w:top w:val="single" w:sz="6" w:space="0" w:color="CCCCCC"/>
              <w:left w:val="single" w:sz="6" w:space="0" w:color="CCCCCC"/>
              <w:bottom w:val="single" w:sz="6" w:space="0" w:color="000000"/>
              <w:right w:val="single" w:sz="6" w:space="0" w:color="CCCCCC"/>
            </w:tcBorders>
            <w:shd w:val="clear" w:color="auto" w:fill="6D9EEB"/>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Малвина Макариева</w:t>
            </w:r>
          </w:p>
        </w:tc>
        <w:tc>
          <w:tcPr>
            <w:tcW w:w="1041" w:type="dxa"/>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BA</w:t>
            </w:r>
          </w:p>
        </w:tc>
      </w:tr>
      <w:tr w:rsidR="00542C1C" w:rsidRPr="00542C1C" w:rsidTr="00D23EA0">
        <w:trPr>
          <w:trHeight w:val="810"/>
        </w:trPr>
        <w:tc>
          <w:tcPr>
            <w:tcW w:w="313" w:type="dxa"/>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5</w:t>
            </w:r>
          </w:p>
        </w:tc>
        <w:tc>
          <w:tcPr>
            <w:tcW w:w="412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lang w:eastAsia="bg-BG"/>
              </w:rPr>
            </w:pPr>
            <w:r w:rsidRPr="00542C1C">
              <w:rPr>
                <w:rFonts w:ascii="Arial" w:hAnsi="Arial" w:cs="Arial"/>
                <w:lang w:eastAsia="bg-BG"/>
              </w:rPr>
              <w:t>Визия</w:t>
            </w:r>
          </w:p>
        </w:tc>
        <w:tc>
          <w:tcPr>
            <w:tcW w:w="425" w:type="dxa"/>
            <w:tcBorders>
              <w:top w:val="single" w:sz="6" w:space="0" w:color="CCCCCC"/>
              <w:left w:val="single" w:sz="6" w:space="0" w:color="CCCCCC"/>
              <w:bottom w:val="single" w:sz="6" w:space="0" w:color="000000"/>
              <w:right w:val="single" w:sz="6" w:space="0" w:color="000000"/>
            </w:tcBorders>
            <w:shd w:val="clear" w:color="auto" w:fill="CCCCFF"/>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e</w:t>
            </w:r>
          </w:p>
        </w:tc>
        <w:tc>
          <w:tcPr>
            <w:tcW w:w="425" w:type="dxa"/>
            <w:tcBorders>
              <w:top w:val="single" w:sz="6" w:space="0" w:color="CCCCCC"/>
              <w:left w:val="single" w:sz="6" w:space="0" w:color="CCCCCC"/>
              <w:bottom w:val="single" w:sz="6" w:space="0" w:color="000000"/>
              <w:right w:val="single" w:sz="6" w:space="0" w:color="000000"/>
            </w:tcBorders>
            <w:shd w:val="clear" w:color="auto" w:fill="CCFFCC"/>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425"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346"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39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1953" w:type="dxa"/>
            <w:tcBorders>
              <w:top w:val="single" w:sz="6" w:space="0" w:color="CCCCCC"/>
              <w:left w:val="single" w:sz="6" w:space="0" w:color="CCCCCC"/>
              <w:bottom w:val="single" w:sz="6" w:space="0" w:color="000000"/>
              <w:right w:val="single" w:sz="6" w:space="0" w:color="CCCCCC"/>
            </w:tcBorders>
            <w:shd w:val="clear" w:color="auto" w:fill="6D9EEB"/>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Малвина Макариева</w:t>
            </w:r>
          </w:p>
        </w:tc>
        <w:tc>
          <w:tcPr>
            <w:tcW w:w="1041" w:type="dxa"/>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PM</w:t>
            </w:r>
          </w:p>
        </w:tc>
      </w:tr>
      <w:tr w:rsidR="00542C1C" w:rsidRPr="00542C1C" w:rsidTr="00D23EA0">
        <w:trPr>
          <w:trHeight w:val="765"/>
        </w:trPr>
        <w:tc>
          <w:tcPr>
            <w:tcW w:w="313" w:type="dxa"/>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6</w:t>
            </w:r>
          </w:p>
        </w:tc>
        <w:tc>
          <w:tcPr>
            <w:tcW w:w="412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lang w:eastAsia="bg-BG"/>
              </w:rPr>
            </w:pPr>
            <w:r w:rsidRPr="00542C1C">
              <w:rPr>
                <w:rFonts w:ascii="Arial" w:hAnsi="Arial" w:cs="Arial"/>
                <w:lang w:eastAsia="bg-BG"/>
              </w:rPr>
              <w:t>Бизнес модел*</w:t>
            </w:r>
          </w:p>
        </w:tc>
        <w:tc>
          <w:tcPr>
            <w:tcW w:w="425" w:type="dxa"/>
            <w:tcBorders>
              <w:top w:val="single" w:sz="6" w:space="0" w:color="CCCCCC"/>
              <w:left w:val="single" w:sz="6" w:space="0" w:color="CCCCCC"/>
              <w:bottom w:val="single" w:sz="6" w:space="0" w:color="000000"/>
              <w:right w:val="single" w:sz="6" w:space="0" w:color="000000"/>
            </w:tcBorders>
            <w:shd w:val="clear" w:color="auto" w:fill="CCCCFF"/>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e</w:t>
            </w:r>
          </w:p>
        </w:tc>
        <w:tc>
          <w:tcPr>
            <w:tcW w:w="425" w:type="dxa"/>
            <w:tcBorders>
              <w:top w:val="single" w:sz="6" w:space="0" w:color="CCCCCC"/>
              <w:left w:val="single" w:sz="6" w:space="0" w:color="CCCCCC"/>
              <w:bottom w:val="single" w:sz="6" w:space="0" w:color="000000"/>
              <w:right w:val="single" w:sz="6" w:space="0" w:color="000000"/>
            </w:tcBorders>
            <w:shd w:val="clear" w:color="auto" w:fill="CCFFCC"/>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e</w:t>
            </w:r>
          </w:p>
        </w:tc>
        <w:tc>
          <w:tcPr>
            <w:tcW w:w="425"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346"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39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1953" w:type="dxa"/>
            <w:tcBorders>
              <w:top w:val="single" w:sz="6" w:space="0" w:color="CCCCCC"/>
              <w:left w:val="single" w:sz="6" w:space="0" w:color="CCCCCC"/>
              <w:bottom w:val="single" w:sz="6" w:space="0" w:color="000000"/>
              <w:right w:val="single" w:sz="6" w:space="0" w:color="CCCCCC"/>
            </w:tcBorders>
            <w:shd w:val="clear" w:color="auto" w:fill="6D9EEB"/>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Светослав Николов</w:t>
            </w:r>
          </w:p>
        </w:tc>
        <w:tc>
          <w:tcPr>
            <w:tcW w:w="1041" w:type="dxa"/>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BA</w:t>
            </w:r>
          </w:p>
        </w:tc>
      </w:tr>
      <w:tr w:rsidR="00542C1C" w:rsidRPr="00542C1C" w:rsidTr="00D23EA0">
        <w:trPr>
          <w:trHeight w:val="510"/>
        </w:trPr>
        <w:tc>
          <w:tcPr>
            <w:tcW w:w="313" w:type="dxa"/>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7</w:t>
            </w:r>
          </w:p>
        </w:tc>
        <w:tc>
          <w:tcPr>
            <w:tcW w:w="412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lang w:eastAsia="bg-BG"/>
              </w:rPr>
            </w:pPr>
            <w:r w:rsidRPr="00542C1C">
              <w:rPr>
                <w:rFonts w:ascii="Arial" w:hAnsi="Arial" w:cs="Arial"/>
                <w:lang w:eastAsia="bg-BG"/>
              </w:rPr>
              <w:t>Модел на потребителските случаи*</w:t>
            </w:r>
          </w:p>
        </w:tc>
        <w:tc>
          <w:tcPr>
            <w:tcW w:w="425" w:type="dxa"/>
            <w:tcBorders>
              <w:top w:val="single" w:sz="6" w:space="0" w:color="CCCCCC"/>
              <w:left w:val="single" w:sz="6" w:space="0" w:color="CCCCCC"/>
              <w:bottom w:val="single" w:sz="6" w:space="0" w:color="000000"/>
              <w:right w:val="single" w:sz="6" w:space="0" w:color="000000"/>
            </w:tcBorders>
            <w:shd w:val="clear" w:color="auto" w:fill="CCCCFF"/>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e</w:t>
            </w:r>
          </w:p>
        </w:tc>
        <w:tc>
          <w:tcPr>
            <w:tcW w:w="425" w:type="dxa"/>
            <w:tcBorders>
              <w:top w:val="single" w:sz="6" w:space="0" w:color="CCCCCC"/>
              <w:left w:val="single" w:sz="6" w:space="0" w:color="CCCCCC"/>
              <w:bottom w:val="single" w:sz="6" w:space="0" w:color="000000"/>
              <w:right w:val="single" w:sz="6" w:space="0" w:color="000000"/>
            </w:tcBorders>
            <w:shd w:val="clear" w:color="auto" w:fill="CCFFCC"/>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e</w:t>
            </w:r>
          </w:p>
        </w:tc>
        <w:tc>
          <w:tcPr>
            <w:tcW w:w="425"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346"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39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1953" w:type="dxa"/>
            <w:tcBorders>
              <w:top w:val="single" w:sz="6" w:space="0" w:color="CCCCCC"/>
              <w:left w:val="single" w:sz="6" w:space="0" w:color="CCCCCC"/>
              <w:bottom w:val="single" w:sz="6" w:space="0" w:color="000000"/>
              <w:right w:val="single" w:sz="6" w:space="0" w:color="CCCCCC"/>
            </w:tcBorders>
            <w:shd w:val="clear" w:color="auto" w:fill="6D9EEB"/>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Лиляна Маринова</w:t>
            </w:r>
          </w:p>
        </w:tc>
        <w:tc>
          <w:tcPr>
            <w:tcW w:w="1041" w:type="dxa"/>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QA, BA</w:t>
            </w:r>
          </w:p>
        </w:tc>
      </w:tr>
      <w:tr w:rsidR="00542C1C" w:rsidRPr="00542C1C" w:rsidTr="00D23EA0">
        <w:trPr>
          <w:trHeight w:val="765"/>
        </w:trPr>
        <w:tc>
          <w:tcPr>
            <w:tcW w:w="313" w:type="dxa"/>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8</w:t>
            </w:r>
          </w:p>
        </w:tc>
        <w:tc>
          <w:tcPr>
            <w:tcW w:w="412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lang w:eastAsia="bg-BG"/>
              </w:rPr>
            </w:pPr>
            <w:r w:rsidRPr="00542C1C">
              <w:rPr>
                <w:rFonts w:ascii="Arial" w:hAnsi="Arial" w:cs="Arial"/>
                <w:lang w:eastAsia="bg-BG"/>
              </w:rPr>
              <w:t>Спецификация на допълнителните изисквания*</w:t>
            </w:r>
          </w:p>
        </w:tc>
        <w:tc>
          <w:tcPr>
            <w:tcW w:w="425" w:type="dxa"/>
            <w:tcBorders>
              <w:top w:val="single" w:sz="6" w:space="0" w:color="CCCCCC"/>
              <w:left w:val="single" w:sz="6" w:space="0" w:color="CCCCCC"/>
              <w:bottom w:val="single" w:sz="6" w:space="0" w:color="000000"/>
              <w:right w:val="single" w:sz="6" w:space="0" w:color="000000"/>
            </w:tcBorders>
            <w:shd w:val="clear" w:color="auto" w:fill="CCCCFF"/>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e</w:t>
            </w:r>
          </w:p>
        </w:tc>
        <w:tc>
          <w:tcPr>
            <w:tcW w:w="425" w:type="dxa"/>
            <w:tcBorders>
              <w:top w:val="single" w:sz="6" w:space="0" w:color="CCCCCC"/>
              <w:left w:val="single" w:sz="6" w:space="0" w:color="CCCCCC"/>
              <w:bottom w:val="single" w:sz="6" w:space="0" w:color="000000"/>
              <w:right w:val="single" w:sz="6" w:space="0" w:color="000000"/>
            </w:tcBorders>
            <w:shd w:val="clear" w:color="auto" w:fill="CCFFCC"/>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e</w:t>
            </w:r>
          </w:p>
        </w:tc>
        <w:tc>
          <w:tcPr>
            <w:tcW w:w="425"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346"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39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1953" w:type="dxa"/>
            <w:tcBorders>
              <w:top w:val="single" w:sz="6" w:space="0" w:color="CCCCCC"/>
              <w:left w:val="single" w:sz="6" w:space="0" w:color="CCCCCC"/>
              <w:bottom w:val="single" w:sz="6" w:space="0" w:color="000000"/>
              <w:right w:val="single" w:sz="6" w:space="0" w:color="CCCCCC"/>
            </w:tcBorders>
            <w:shd w:val="clear" w:color="auto" w:fill="6D9EEB"/>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Лиляна Маринова</w:t>
            </w:r>
          </w:p>
        </w:tc>
        <w:tc>
          <w:tcPr>
            <w:tcW w:w="1041" w:type="dxa"/>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QA, BA</w:t>
            </w:r>
          </w:p>
        </w:tc>
      </w:tr>
      <w:tr w:rsidR="00542C1C" w:rsidRPr="00542C1C" w:rsidTr="00D23EA0">
        <w:trPr>
          <w:trHeight w:val="510"/>
        </w:trPr>
        <w:tc>
          <w:tcPr>
            <w:tcW w:w="313" w:type="dxa"/>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9</w:t>
            </w:r>
          </w:p>
        </w:tc>
        <w:tc>
          <w:tcPr>
            <w:tcW w:w="412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lang w:eastAsia="bg-BG"/>
              </w:rPr>
            </w:pPr>
            <w:r w:rsidRPr="00542C1C">
              <w:rPr>
                <w:rFonts w:ascii="Arial" w:hAnsi="Arial" w:cs="Arial"/>
                <w:lang w:eastAsia="bg-BG"/>
              </w:rPr>
              <w:t>Конвенции за писане на код</w:t>
            </w:r>
          </w:p>
        </w:tc>
        <w:tc>
          <w:tcPr>
            <w:tcW w:w="425" w:type="dxa"/>
            <w:tcBorders>
              <w:top w:val="single" w:sz="6" w:space="0" w:color="CCCCCC"/>
              <w:left w:val="single" w:sz="6" w:space="0" w:color="CCCCCC"/>
              <w:bottom w:val="single" w:sz="6" w:space="0" w:color="000000"/>
              <w:right w:val="single" w:sz="6" w:space="0" w:color="000000"/>
            </w:tcBorders>
            <w:shd w:val="clear" w:color="auto" w:fill="CCCCFF"/>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425" w:type="dxa"/>
            <w:tcBorders>
              <w:top w:val="single" w:sz="6" w:space="0" w:color="CCCCCC"/>
              <w:left w:val="single" w:sz="6" w:space="0" w:color="CCCCCC"/>
              <w:bottom w:val="single" w:sz="6" w:space="0" w:color="000000"/>
              <w:right w:val="single" w:sz="6" w:space="0" w:color="000000"/>
            </w:tcBorders>
            <w:shd w:val="clear" w:color="auto" w:fill="CCFFCC"/>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425"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346"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39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1953" w:type="dxa"/>
            <w:tcBorders>
              <w:top w:val="single" w:sz="6" w:space="0" w:color="CCCCCC"/>
              <w:left w:val="single" w:sz="6" w:space="0" w:color="CCCCCC"/>
              <w:bottom w:val="single" w:sz="6" w:space="0" w:color="000000"/>
              <w:right w:val="single" w:sz="6" w:space="0" w:color="CCCCCC"/>
            </w:tcBorders>
            <w:shd w:val="clear" w:color="auto" w:fill="6D9EEB"/>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Михаил Радков</w:t>
            </w:r>
          </w:p>
        </w:tc>
        <w:tc>
          <w:tcPr>
            <w:tcW w:w="1041" w:type="dxa"/>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hideMark/>
          </w:tcPr>
          <w:p w:rsidR="00542C1C" w:rsidRPr="00EB10A8" w:rsidRDefault="00542C1C" w:rsidP="00542C1C">
            <w:pPr>
              <w:widowControl/>
              <w:spacing w:line="240" w:lineRule="auto"/>
              <w:rPr>
                <w:rFonts w:ascii="Arial" w:hAnsi="Arial" w:cs="Arial"/>
                <w:color w:val="000000"/>
                <w:lang w:val="en-US" w:eastAsia="bg-BG"/>
              </w:rPr>
            </w:pPr>
            <w:r w:rsidRPr="00EB10A8">
              <w:rPr>
                <w:rFonts w:ascii="Arial" w:hAnsi="Arial" w:cs="Arial"/>
                <w:color w:val="000000"/>
                <w:lang w:val="en-US" w:eastAsia="bg-BG"/>
              </w:rPr>
              <w:t>Dev</w:t>
            </w:r>
          </w:p>
        </w:tc>
      </w:tr>
      <w:tr w:rsidR="00542C1C" w:rsidRPr="00542C1C" w:rsidTr="00D23EA0">
        <w:trPr>
          <w:trHeight w:val="765"/>
        </w:trPr>
        <w:tc>
          <w:tcPr>
            <w:tcW w:w="313" w:type="dxa"/>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10</w:t>
            </w:r>
          </w:p>
        </w:tc>
        <w:tc>
          <w:tcPr>
            <w:tcW w:w="412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lang w:eastAsia="bg-BG"/>
              </w:rPr>
            </w:pPr>
            <w:r w:rsidRPr="00542C1C">
              <w:rPr>
                <w:rFonts w:ascii="Arial" w:hAnsi="Arial" w:cs="Arial"/>
                <w:lang w:eastAsia="bg-BG"/>
              </w:rPr>
              <w:t>Модел на данните*</w:t>
            </w:r>
          </w:p>
        </w:tc>
        <w:tc>
          <w:tcPr>
            <w:tcW w:w="425" w:type="dxa"/>
            <w:tcBorders>
              <w:top w:val="single" w:sz="6" w:space="0" w:color="CCCCCC"/>
              <w:left w:val="single" w:sz="6" w:space="0" w:color="CCCCCC"/>
              <w:bottom w:val="single" w:sz="6" w:space="0" w:color="000000"/>
              <w:right w:val="single" w:sz="6" w:space="0" w:color="000000"/>
            </w:tcBorders>
            <w:shd w:val="clear" w:color="auto" w:fill="CCCCFF"/>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425" w:type="dxa"/>
            <w:tcBorders>
              <w:top w:val="single" w:sz="6" w:space="0" w:color="CCCCCC"/>
              <w:left w:val="single" w:sz="6" w:space="0" w:color="CCCCCC"/>
              <w:bottom w:val="single" w:sz="6" w:space="0" w:color="000000"/>
              <w:right w:val="single" w:sz="6" w:space="0" w:color="000000"/>
            </w:tcBorders>
            <w:shd w:val="clear" w:color="auto" w:fill="CCFFCC"/>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e</w:t>
            </w:r>
          </w:p>
        </w:tc>
        <w:tc>
          <w:tcPr>
            <w:tcW w:w="425"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346"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39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1953" w:type="dxa"/>
            <w:tcBorders>
              <w:top w:val="single" w:sz="6" w:space="0" w:color="CCCCCC"/>
              <w:left w:val="single" w:sz="6" w:space="0" w:color="CCCCCC"/>
              <w:bottom w:val="single" w:sz="6" w:space="0" w:color="000000"/>
              <w:right w:val="single" w:sz="6" w:space="0" w:color="CCCCCC"/>
            </w:tcBorders>
            <w:shd w:val="clear" w:color="auto" w:fill="6D9EEB"/>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Светослав Николов</w:t>
            </w:r>
          </w:p>
        </w:tc>
        <w:tc>
          <w:tcPr>
            <w:tcW w:w="1041" w:type="dxa"/>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 xml:space="preserve">Data </w:t>
            </w:r>
            <w:proofErr w:type="spellStart"/>
            <w:r w:rsidRPr="00EB10A8">
              <w:rPr>
                <w:rFonts w:ascii="Arial" w:hAnsi="Arial" w:cs="Arial"/>
                <w:color w:val="000000"/>
                <w:lang w:val="en-US" w:eastAsia="bg-BG"/>
              </w:rPr>
              <w:t>Eng</w:t>
            </w:r>
            <w:proofErr w:type="spellEnd"/>
          </w:p>
        </w:tc>
      </w:tr>
      <w:tr w:rsidR="00542C1C" w:rsidRPr="00542C1C" w:rsidTr="00D23EA0">
        <w:trPr>
          <w:trHeight w:val="510"/>
        </w:trPr>
        <w:tc>
          <w:tcPr>
            <w:tcW w:w="313" w:type="dxa"/>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11</w:t>
            </w:r>
          </w:p>
        </w:tc>
        <w:tc>
          <w:tcPr>
            <w:tcW w:w="412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lang w:eastAsia="bg-BG"/>
              </w:rPr>
            </w:pPr>
            <w:r w:rsidRPr="00542C1C">
              <w:rPr>
                <w:rFonts w:ascii="Arial" w:hAnsi="Arial" w:cs="Arial"/>
                <w:lang w:eastAsia="bg-BG"/>
              </w:rPr>
              <w:t>Модел на инфраструктурата*</w:t>
            </w:r>
          </w:p>
        </w:tc>
        <w:tc>
          <w:tcPr>
            <w:tcW w:w="425" w:type="dxa"/>
            <w:tcBorders>
              <w:top w:val="single" w:sz="6" w:space="0" w:color="CCCCCC"/>
              <w:left w:val="single" w:sz="6" w:space="0" w:color="CCCCCC"/>
              <w:bottom w:val="single" w:sz="6" w:space="0" w:color="000000"/>
              <w:right w:val="single" w:sz="6" w:space="0" w:color="000000"/>
            </w:tcBorders>
            <w:shd w:val="clear" w:color="auto" w:fill="CCCCFF"/>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e</w:t>
            </w:r>
          </w:p>
        </w:tc>
        <w:tc>
          <w:tcPr>
            <w:tcW w:w="425" w:type="dxa"/>
            <w:tcBorders>
              <w:top w:val="single" w:sz="6" w:space="0" w:color="CCCCCC"/>
              <w:left w:val="single" w:sz="6" w:space="0" w:color="CCCCCC"/>
              <w:bottom w:val="single" w:sz="6" w:space="0" w:color="000000"/>
              <w:right w:val="single" w:sz="6" w:space="0" w:color="000000"/>
            </w:tcBorders>
            <w:shd w:val="clear" w:color="auto" w:fill="CCFFCC"/>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s</w:t>
            </w:r>
          </w:p>
        </w:tc>
        <w:tc>
          <w:tcPr>
            <w:tcW w:w="425"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346"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39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1953" w:type="dxa"/>
            <w:tcBorders>
              <w:top w:val="single" w:sz="6" w:space="0" w:color="CCCCCC"/>
              <w:left w:val="single" w:sz="6" w:space="0" w:color="CCCCCC"/>
              <w:bottom w:val="single" w:sz="6" w:space="0" w:color="000000"/>
              <w:right w:val="single" w:sz="6" w:space="0" w:color="CCCCCC"/>
            </w:tcBorders>
            <w:shd w:val="clear" w:color="auto" w:fill="6D9EEB"/>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Росен Мартев</w:t>
            </w:r>
          </w:p>
        </w:tc>
        <w:tc>
          <w:tcPr>
            <w:tcW w:w="1041" w:type="dxa"/>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EB10A8">
              <w:rPr>
                <w:rFonts w:ascii="Arial" w:hAnsi="Arial" w:cs="Arial"/>
                <w:color w:val="000000"/>
                <w:lang w:val="en-US" w:eastAsia="bg-BG"/>
              </w:rPr>
              <w:t>Soft</w:t>
            </w:r>
            <w:r w:rsidRPr="00542C1C">
              <w:rPr>
                <w:rFonts w:ascii="Arial" w:hAnsi="Arial" w:cs="Arial"/>
                <w:color w:val="000000"/>
                <w:lang w:eastAsia="bg-BG"/>
              </w:rPr>
              <w:t xml:space="preserve"> </w:t>
            </w:r>
            <w:r w:rsidRPr="00EB10A8">
              <w:rPr>
                <w:rFonts w:ascii="Arial" w:hAnsi="Arial" w:cs="Arial"/>
                <w:color w:val="000000"/>
                <w:lang w:val="en-US" w:eastAsia="bg-BG"/>
              </w:rPr>
              <w:t>Arch</w:t>
            </w:r>
          </w:p>
        </w:tc>
      </w:tr>
      <w:tr w:rsidR="00542C1C" w:rsidRPr="00542C1C" w:rsidTr="00D23EA0">
        <w:trPr>
          <w:trHeight w:val="825"/>
        </w:trPr>
        <w:tc>
          <w:tcPr>
            <w:tcW w:w="313" w:type="dxa"/>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12</w:t>
            </w:r>
          </w:p>
        </w:tc>
        <w:tc>
          <w:tcPr>
            <w:tcW w:w="412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lang w:eastAsia="bg-BG"/>
              </w:rPr>
            </w:pPr>
            <w:r w:rsidRPr="00542C1C">
              <w:rPr>
                <w:rFonts w:ascii="Arial" w:hAnsi="Arial" w:cs="Arial"/>
                <w:lang w:eastAsia="bg-BG"/>
              </w:rPr>
              <w:t>Дизайн модел*</w:t>
            </w:r>
          </w:p>
        </w:tc>
        <w:tc>
          <w:tcPr>
            <w:tcW w:w="425" w:type="dxa"/>
            <w:tcBorders>
              <w:top w:val="single" w:sz="6" w:space="0" w:color="CCCCCC"/>
              <w:left w:val="single" w:sz="6" w:space="0" w:color="CCCCCC"/>
              <w:bottom w:val="single" w:sz="6" w:space="0" w:color="000000"/>
              <w:right w:val="single" w:sz="6" w:space="0" w:color="000000"/>
            </w:tcBorders>
            <w:shd w:val="clear" w:color="auto" w:fill="CCCCFF"/>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425" w:type="dxa"/>
            <w:tcBorders>
              <w:top w:val="single" w:sz="6" w:space="0" w:color="CCCCCC"/>
              <w:left w:val="single" w:sz="6" w:space="0" w:color="CCCCCC"/>
              <w:bottom w:val="single" w:sz="6" w:space="0" w:color="000000"/>
              <w:right w:val="single" w:sz="6" w:space="0" w:color="000000"/>
            </w:tcBorders>
            <w:shd w:val="clear" w:color="auto" w:fill="CCFFCC"/>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e</w:t>
            </w:r>
          </w:p>
        </w:tc>
        <w:tc>
          <w:tcPr>
            <w:tcW w:w="425"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346"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39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1953" w:type="dxa"/>
            <w:tcBorders>
              <w:top w:val="single" w:sz="6" w:space="0" w:color="CCCCCC"/>
              <w:left w:val="single" w:sz="6" w:space="0" w:color="CCCCCC"/>
              <w:bottom w:val="single" w:sz="6" w:space="0" w:color="000000"/>
              <w:right w:val="single" w:sz="6" w:space="0" w:color="CCCCCC"/>
            </w:tcBorders>
            <w:shd w:val="clear" w:color="auto" w:fill="6D9EEB"/>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Симеон Илиев</w:t>
            </w:r>
          </w:p>
        </w:tc>
        <w:tc>
          <w:tcPr>
            <w:tcW w:w="1041" w:type="dxa"/>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EB10A8">
              <w:rPr>
                <w:rFonts w:ascii="Arial" w:hAnsi="Arial" w:cs="Arial"/>
                <w:color w:val="000000"/>
                <w:lang w:val="en-US" w:eastAsia="bg-BG"/>
              </w:rPr>
              <w:t>Des</w:t>
            </w:r>
          </w:p>
        </w:tc>
      </w:tr>
      <w:tr w:rsidR="00542C1C" w:rsidRPr="00542C1C" w:rsidTr="00D23EA0">
        <w:trPr>
          <w:trHeight w:val="510"/>
        </w:trPr>
        <w:tc>
          <w:tcPr>
            <w:tcW w:w="313" w:type="dxa"/>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13</w:t>
            </w:r>
          </w:p>
        </w:tc>
        <w:tc>
          <w:tcPr>
            <w:tcW w:w="412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lang w:eastAsia="bg-BG"/>
              </w:rPr>
            </w:pPr>
            <w:r w:rsidRPr="00542C1C">
              <w:rPr>
                <w:rFonts w:ascii="Arial" w:hAnsi="Arial" w:cs="Arial"/>
                <w:lang w:eastAsia="bg-BG"/>
              </w:rPr>
              <w:t>Софтуерна архитектура*</w:t>
            </w:r>
          </w:p>
        </w:tc>
        <w:tc>
          <w:tcPr>
            <w:tcW w:w="425" w:type="dxa"/>
            <w:tcBorders>
              <w:top w:val="single" w:sz="6" w:space="0" w:color="CCCCCC"/>
              <w:left w:val="single" w:sz="6" w:space="0" w:color="CCCCCC"/>
              <w:bottom w:val="single" w:sz="6" w:space="0" w:color="000000"/>
              <w:right w:val="single" w:sz="6" w:space="0" w:color="000000"/>
            </w:tcBorders>
            <w:shd w:val="clear" w:color="auto" w:fill="CCCCFF"/>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425" w:type="dxa"/>
            <w:tcBorders>
              <w:top w:val="single" w:sz="6" w:space="0" w:color="CCCCCC"/>
              <w:left w:val="single" w:sz="6" w:space="0" w:color="CCCCCC"/>
              <w:bottom w:val="single" w:sz="6" w:space="0" w:color="000000"/>
              <w:right w:val="single" w:sz="6" w:space="0" w:color="000000"/>
            </w:tcBorders>
            <w:shd w:val="clear" w:color="auto" w:fill="CCFFCC"/>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e</w:t>
            </w:r>
          </w:p>
        </w:tc>
        <w:tc>
          <w:tcPr>
            <w:tcW w:w="425"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346"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39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1953" w:type="dxa"/>
            <w:tcBorders>
              <w:top w:val="single" w:sz="6" w:space="0" w:color="CCCCCC"/>
              <w:left w:val="single" w:sz="6" w:space="0" w:color="CCCCCC"/>
              <w:bottom w:val="single" w:sz="6" w:space="0" w:color="000000"/>
              <w:right w:val="single" w:sz="6" w:space="0" w:color="CCCCCC"/>
            </w:tcBorders>
            <w:shd w:val="clear" w:color="auto" w:fill="6D9EEB"/>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Росен Мартев</w:t>
            </w:r>
          </w:p>
        </w:tc>
        <w:tc>
          <w:tcPr>
            <w:tcW w:w="1041" w:type="dxa"/>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hideMark/>
          </w:tcPr>
          <w:p w:rsidR="00542C1C" w:rsidRPr="00EB10A8" w:rsidRDefault="00542C1C" w:rsidP="00542C1C">
            <w:pPr>
              <w:widowControl/>
              <w:spacing w:line="240" w:lineRule="auto"/>
              <w:rPr>
                <w:rFonts w:ascii="Arial" w:hAnsi="Arial" w:cs="Arial"/>
                <w:color w:val="000000"/>
                <w:lang w:val="en-US" w:eastAsia="bg-BG"/>
              </w:rPr>
            </w:pPr>
            <w:r w:rsidRPr="00EB10A8">
              <w:rPr>
                <w:rFonts w:ascii="Arial" w:hAnsi="Arial" w:cs="Arial"/>
                <w:color w:val="000000"/>
                <w:lang w:val="en-US" w:eastAsia="bg-BG"/>
              </w:rPr>
              <w:t>Soft Arch</w:t>
            </w:r>
          </w:p>
        </w:tc>
      </w:tr>
      <w:tr w:rsidR="00542C1C" w:rsidRPr="00542C1C" w:rsidTr="00D23EA0">
        <w:trPr>
          <w:trHeight w:val="510"/>
        </w:trPr>
        <w:tc>
          <w:tcPr>
            <w:tcW w:w="313" w:type="dxa"/>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14</w:t>
            </w:r>
          </w:p>
        </w:tc>
        <w:tc>
          <w:tcPr>
            <w:tcW w:w="412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lang w:eastAsia="bg-BG"/>
              </w:rPr>
            </w:pPr>
            <w:r w:rsidRPr="00542C1C">
              <w:rPr>
                <w:rFonts w:ascii="Arial" w:hAnsi="Arial" w:cs="Arial"/>
                <w:lang w:eastAsia="bg-BG"/>
              </w:rPr>
              <w:t>Модел на имплементацията*</w:t>
            </w:r>
          </w:p>
        </w:tc>
        <w:tc>
          <w:tcPr>
            <w:tcW w:w="425" w:type="dxa"/>
            <w:tcBorders>
              <w:top w:val="single" w:sz="6" w:space="0" w:color="CCCCCC"/>
              <w:left w:val="single" w:sz="6" w:space="0" w:color="CCCCCC"/>
              <w:bottom w:val="single" w:sz="6" w:space="0" w:color="000000"/>
              <w:right w:val="single" w:sz="6" w:space="0" w:color="000000"/>
            </w:tcBorders>
            <w:shd w:val="clear" w:color="auto" w:fill="CCCCFF"/>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425" w:type="dxa"/>
            <w:tcBorders>
              <w:top w:val="single" w:sz="6" w:space="0" w:color="CCCCCC"/>
              <w:left w:val="single" w:sz="6" w:space="0" w:color="CCCCCC"/>
              <w:bottom w:val="single" w:sz="6" w:space="0" w:color="000000"/>
              <w:right w:val="single" w:sz="6" w:space="0" w:color="000000"/>
            </w:tcBorders>
            <w:shd w:val="clear" w:color="auto" w:fill="CCFFCC"/>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425"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s</w:t>
            </w:r>
          </w:p>
        </w:tc>
        <w:tc>
          <w:tcPr>
            <w:tcW w:w="346"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s</w:t>
            </w:r>
          </w:p>
        </w:tc>
        <w:tc>
          <w:tcPr>
            <w:tcW w:w="39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1953" w:type="dxa"/>
            <w:tcBorders>
              <w:top w:val="single" w:sz="6" w:space="0" w:color="CCCCCC"/>
              <w:left w:val="single" w:sz="6" w:space="0" w:color="CCCCCC"/>
              <w:bottom w:val="single" w:sz="6" w:space="0" w:color="000000"/>
              <w:right w:val="single" w:sz="6" w:space="0" w:color="CCCCCC"/>
            </w:tcBorders>
            <w:shd w:val="clear" w:color="auto" w:fill="6D9EEB"/>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Михаил Радков</w:t>
            </w:r>
          </w:p>
        </w:tc>
        <w:tc>
          <w:tcPr>
            <w:tcW w:w="1041" w:type="dxa"/>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EB10A8">
              <w:rPr>
                <w:rFonts w:ascii="Arial" w:hAnsi="Arial" w:cs="Arial"/>
                <w:color w:val="000000"/>
                <w:lang w:val="en-US" w:eastAsia="bg-BG"/>
              </w:rPr>
              <w:t>Dev</w:t>
            </w:r>
          </w:p>
        </w:tc>
      </w:tr>
      <w:tr w:rsidR="00542C1C" w:rsidRPr="00542C1C" w:rsidTr="00D23EA0">
        <w:trPr>
          <w:trHeight w:val="255"/>
        </w:trPr>
        <w:tc>
          <w:tcPr>
            <w:tcW w:w="313" w:type="dxa"/>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15</w:t>
            </w:r>
          </w:p>
        </w:tc>
        <w:tc>
          <w:tcPr>
            <w:tcW w:w="412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lang w:eastAsia="bg-BG"/>
              </w:rPr>
            </w:pPr>
            <w:r w:rsidRPr="00542C1C">
              <w:rPr>
                <w:rFonts w:ascii="Arial" w:hAnsi="Arial" w:cs="Arial"/>
                <w:lang w:eastAsia="bg-BG"/>
              </w:rPr>
              <w:t>Прототипи</w:t>
            </w:r>
          </w:p>
        </w:tc>
        <w:tc>
          <w:tcPr>
            <w:tcW w:w="425" w:type="dxa"/>
            <w:tcBorders>
              <w:top w:val="single" w:sz="6" w:space="0" w:color="CCCCCC"/>
              <w:left w:val="single" w:sz="6" w:space="0" w:color="CCCCCC"/>
              <w:bottom w:val="single" w:sz="6" w:space="0" w:color="000000"/>
              <w:right w:val="single" w:sz="6" w:space="0" w:color="000000"/>
            </w:tcBorders>
            <w:shd w:val="clear" w:color="auto" w:fill="CCCCFF"/>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425" w:type="dxa"/>
            <w:tcBorders>
              <w:top w:val="single" w:sz="6" w:space="0" w:color="CCCCCC"/>
              <w:left w:val="single" w:sz="6" w:space="0" w:color="CCCCCC"/>
              <w:bottom w:val="single" w:sz="6" w:space="0" w:color="000000"/>
              <w:right w:val="single" w:sz="6" w:space="0" w:color="000000"/>
            </w:tcBorders>
            <w:shd w:val="clear" w:color="auto" w:fill="CCFFCC"/>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e</w:t>
            </w:r>
          </w:p>
        </w:tc>
        <w:tc>
          <w:tcPr>
            <w:tcW w:w="425"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346"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39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1953" w:type="dxa"/>
            <w:tcBorders>
              <w:top w:val="single" w:sz="6" w:space="0" w:color="CCCCCC"/>
              <w:left w:val="single" w:sz="6" w:space="0" w:color="CCCCCC"/>
              <w:bottom w:val="single" w:sz="6" w:space="0" w:color="000000"/>
              <w:right w:val="single" w:sz="6" w:space="0" w:color="CCCCCC"/>
            </w:tcBorders>
            <w:shd w:val="clear" w:color="auto" w:fill="6D9EEB"/>
            <w:tcMar>
              <w:top w:w="30" w:type="dxa"/>
              <w:left w:w="45" w:type="dxa"/>
              <w:bottom w:w="30" w:type="dxa"/>
              <w:right w:w="45" w:type="dxa"/>
            </w:tcMar>
            <w:hideMark/>
          </w:tcPr>
          <w:p w:rsidR="00542C1C" w:rsidRPr="00EB10A8" w:rsidRDefault="00542C1C" w:rsidP="00542C1C">
            <w:pPr>
              <w:widowControl/>
              <w:spacing w:line="240" w:lineRule="auto"/>
              <w:rPr>
                <w:rFonts w:ascii="Arial" w:hAnsi="Arial" w:cs="Arial"/>
                <w:color w:val="000000"/>
                <w:lang w:val="en-US" w:eastAsia="bg-BG"/>
              </w:rPr>
            </w:pPr>
            <w:r w:rsidRPr="00EB10A8">
              <w:rPr>
                <w:rFonts w:ascii="Arial" w:hAnsi="Arial" w:cs="Arial"/>
                <w:color w:val="000000"/>
                <w:lang w:val="en-US" w:eastAsia="bg-BG"/>
              </w:rPr>
              <w:t>Dev Team</w:t>
            </w:r>
          </w:p>
        </w:tc>
        <w:tc>
          <w:tcPr>
            <w:tcW w:w="1041" w:type="dxa"/>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proofErr w:type="spellStart"/>
            <w:r w:rsidRPr="00542C1C">
              <w:rPr>
                <w:rFonts w:ascii="Arial" w:hAnsi="Arial" w:cs="Arial"/>
                <w:color w:val="000000"/>
                <w:lang w:eastAsia="bg-BG"/>
              </w:rPr>
              <w:t>Dev</w:t>
            </w:r>
            <w:proofErr w:type="spellEnd"/>
          </w:p>
        </w:tc>
      </w:tr>
      <w:tr w:rsidR="00542C1C" w:rsidRPr="00542C1C" w:rsidTr="00D23EA0">
        <w:trPr>
          <w:trHeight w:val="255"/>
        </w:trPr>
        <w:tc>
          <w:tcPr>
            <w:tcW w:w="313" w:type="dxa"/>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16</w:t>
            </w:r>
          </w:p>
        </w:tc>
        <w:tc>
          <w:tcPr>
            <w:tcW w:w="412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lang w:eastAsia="bg-BG"/>
              </w:rPr>
            </w:pPr>
            <w:r w:rsidRPr="00542C1C">
              <w:rPr>
                <w:rFonts w:ascii="Arial" w:hAnsi="Arial" w:cs="Arial"/>
                <w:lang w:eastAsia="bg-BG"/>
              </w:rPr>
              <w:t>Завършена система</w:t>
            </w:r>
          </w:p>
        </w:tc>
        <w:tc>
          <w:tcPr>
            <w:tcW w:w="425" w:type="dxa"/>
            <w:tcBorders>
              <w:top w:val="single" w:sz="6" w:space="0" w:color="CCCCCC"/>
              <w:left w:val="single" w:sz="6" w:space="0" w:color="CCCCCC"/>
              <w:bottom w:val="single" w:sz="6" w:space="0" w:color="000000"/>
              <w:right w:val="single" w:sz="6" w:space="0" w:color="000000"/>
            </w:tcBorders>
            <w:shd w:val="clear" w:color="auto" w:fill="CCCCFF"/>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425" w:type="dxa"/>
            <w:tcBorders>
              <w:top w:val="single" w:sz="6" w:space="0" w:color="CCCCCC"/>
              <w:left w:val="single" w:sz="6" w:space="0" w:color="CCCCCC"/>
              <w:bottom w:val="single" w:sz="6" w:space="0" w:color="000000"/>
              <w:right w:val="single" w:sz="6" w:space="0" w:color="000000"/>
            </w:tcBorders>
            <w:shd w:val="clear" w:color="auto" w:fill="CCFFCC"/>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425"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s</w:t>
            </w:r>
          </w:p>
        </w:tc>
        <w:tc>
          <w:tcPr>
            <w:tcW w:w="346"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s</w:t>
            </w:r>
          </w:p>
        </w:tc>
        <w:tc>
          <w:tcPr>
            <w:tcW w:w="39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1953" w:type="dxa"/>
            <w:tcBorders>
              <w:top w:val="single" w:sz="6" w:space="0" w:color="CCCCCC"/>
              <w:left w:val="single" w:sz="6" w:space="0" w:color="CCCCCC"/>
              <w:bottom w:val="single" w:sz="6" w:space="0" w:color="000000"/>
              <w:right w:val="single" w:sz="6" w:space="0" w:color="CCCCCC"/>
            </w:tcBorders>
            <w:shd w:val="clear" w:color="auto" w:fill="6D9EEB"/>
            <w:tcMar>
              <w:top w:w="30" w:type="dxa"/>
              <w:left w:w="45" w:type="dxa"/>
              <w:bottom w:w="30" w:type="dxa"/>
              <w:right w:w="45" w:type="dxa"/>
            </w:tcMar>
            <w:hideMark/>
          </w:tcPr>
          <w:p w:rsidR="00542C1C" w:rsidRPr="00EB10A8" w:rsidRDefault="00542C1C" w:rsidP="00542C1C">
            <w:pPr>
              <w:widowControl/>
              <w:spacing w:line="240" w:lineRule="auto"/>
              <w:rPr>
                <w:rFonts w:ascii="Arial" w:hAnsi="Arial" w:cs="Arial"/>
                <w:color w:val="000000"/>
                <w:lang w:val="en-US" w:eastAsia="bg-BG"/>
              </w:rPr>
            </w:pPr>
            <w:r w:rsidRPr="00EB10A8">
              <w:rPr>
                <w:rFonts w:ascii="Arial" w:hAnsi="Arial" w:cs="Arial"/>
                <w:color w:val="000000"/>
                <w:lang w:val="en-US" w:eastAsia="bg-BG"/>
              </w:rPr>
              <w:t>Dev Team</w:t>
            </w:r>
          </w:p>
        </w:tc>
        <w:tc>
          <w:tcPr>
            <w:tcW w:w="1041" w:type="dxa"/>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proofErr w:type="spellStart"/>
            <w:r w:rsidRPr="00542C1C">
              <w:rPr>
                <w:rFonts w:ascii="Arial" w:hAnsi="Arial" w:cs="Arial"/>
                <w:color w:val="000000"/>
                <w:lang w:eastAsia="bg-BG"/>
              </w:rPr>
              <w:t>Dev</w:t>
            </w:r>
            <w:proofErr w:type="spellEnd"/>
          </w:p>
        </w:tc>
      </w:tr>
      <w:tr w:rsidR="00542C1C" w:rsidRPr="00542C1C" w:rsidTr="00D23EA0">
        <w:trPr>
          <w:trHeight w:val="765"/>
        </w:trPr>
        <w:tc>
          <w:tcPr>
            <w:tcW w:w="313" w:type="dxa"/>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17</w:t>
            </w:r>
          </w:p>
        </w:tc>
        <w:tc>
          <w:tcPr>
            <w:tcW w:w="412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lang w:eastAsia="bg-BG"/>
              </w:rPr>
            </w:pPr>
            <w:r w:rsidRPr="00542C1C">
              <w:rPr>
                <w:rFonts w:ascii="Arial" w:hAnsi="Arial" w:cs="Arial"/>
                <w:lang w:eastAsia="bg-BG"/>
              </w:rPr>
              <w:t>Главен план за тестване</w:t>
            </w:r>
          </w:p>
        </w:tc>
        <w:tc>
          <w:tcPr>
            <w:tcW w:w="425" w:type="dxa"/>
            <w:tcBorders>
              <w:top w:val="single" w:sz="6" w:space="0" w:color="CCCCCC"/>
              <w:left w:val="single" w:sz="6" w:space="0" w:color="CCCCCC"/>
              <w:bottom w:val="single" w:sz="6" w:space="0" w:color="000000"/>
              <w:right w:val="single" w:sz="6" w:space="0" w:color="000000"/>
            </w:tcBorders>
            <w:shd w:val="clear" w:color="auto" w:fill="CCCCFF"/>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425" w:type="dxa"/>
            <w:tcBorders>
              <w:top w:val="single" w:sz="6" w:space="0" w:color="CCCCCC"/>
              <w:left w:val="single" w:sz="6" w:space="0" w:color="CCCCCC"/>
              <w:bottom w:val="single" w:sz="6" w:space="0" w:color="000000"/>
              <w:right w:val="single" w:sz="6" w:space="0" w:color="000000"/>
            </w:tcBorders>
            <w:shd w:val="clear" w:color="auto" w:fill="CCFFCC"/>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e</w:t>
            </w:r>
          </w:p>
        </w:tc>
        <w:tc>
          <w:tcPr>
            <w:tcW w:w="425"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346"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r</w:t>
            </w:r>
          </w:p>
        </w:tc>
        <w:tc>
          <w:tcPr>
            <w:tcW w:w="39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1953" w:type="dxa"/>
            <w:tcBorders>
              <w:top w:val="single" w:sz="6" w:space="0" w:color="CCCCCC"/>
              <w:left w:val="single" w:sz="6" w:space="0" w:color="CCCCCC"/>
              <w:bottom w:val="single" w:sz="6" w:space="0" w:color="000000"/>
              <w:right w:val="single" w:sz="6" w:space="0" w:color="CCCCCC"/>
            </w:tcBorders>
            <w:shd w:val="clear" w:color="auto" w:fill="6D9EEB"/>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Михаил Великов</w:t>
            </w:r>
          </w:p>
        </w:tc>
        <w:tc>
          <w:tcPr>
            <w:tcW w:w="1041" w:type="dxa"/>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proofErr w:type="spellStart"/>
            <w:r w:rsidRPr="00542C1C">
              <w:rPr>
                <w:rFonts w:ascii="Arial" w:hAnsi="Arial" w:cs="Arial"/>
                <w:color w:val="000000"/>
                <w:lang w:eastAsia="bg-BG"/>
              </w:rPr>
              <w:t>Tester</w:t>
            </w:r>
            <w:proofErr w:type="spellEnd"/>
          </w:p>
        </w:tc>
      </w:tr>
      <w:tr w:rsidR="00542C1C" w:rsidRPr="00542C1C" w:rsidTr="00D23EA0">
        <w:trPr>
          <w:trHeight w:val="765"/>
        </w:trPr>
        <w:tc>
          <w:tcPr>
            <w:tcW w:w="313" w:type="dxa"/>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18</w:t>
            </w:r>
          </w:p>
        </w:tc>
        <w:tc>
          <w:tcPr>
            <w:tcW w:w="412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lang w:eastAsia="bg-BG"/>
              </w:rPr>
            </w:pPr>
            <w:r w:rsidRPr="00542C1C">
              <w:rPr>
                <w:rFonts w:ascii="Arial" w:hAnsi="Arial" w:cs="Arial"/>
                <w:lang w:eastAsia="bg-BG"/>
              </w:rPr>
              <w:t>Тестов модел*</w:t>
            </w:r>
          </w:p>
        </w:tc>
        <w:tc>
          <w:tcPr>
            <w:tcW w:w="425" w:type="dxa"/>
            <w:tcBorders>
              <w:top w:val="single" w:sz="6" w:space="0" w:color="CCCCCC"/>
              <w:left w:val="single" w:sz="6" w:space="0" w:color="CCCCCC"/>
              <w:bottom w:val="single" w:sz="6" w:space="0" w:color="000000"/>
              <w:right w:val="single" w:sz="6" w:space="0" w:color="000000"/>
            </w:tcBorders>
            <w:shd w:val="clear" w:color="auto" w:fill="CCCCFF"/>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425" w:type="dxa"/>
            <w:tcBorders>
              <w:top w:val="single" w:sz="6" w:space="0" w:color="CCCCCC"/>
              <w:left w:val="single" w:sz="6" w:space="0" w:color="CCCCCC"/>
              <w:bottom w:val="single" w:sz="6" w:space="0" w:color="000000"/>
              <w:right w:val="single" w:sz="6" w:space="0" w:color="000000"/>
            </w:tcBorders>
            <w:shd w:val="clear" w:color="auto" w:fill="CCFFCC"/>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e</w:t>
            </w:r>
          </w:p>
        </w:tc>
        <w:tc>
          <w:tcPr>
            <w:tcW w:w="425"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s</w:t>
            </w:r>
          </w:p>
        </w:tc>
        <w:tc>
          <w:tcPr>
            <w:tcW w:w="346"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s</w:t>
            </w:r>
          </w:p>
        </w:tc>
        <w:tc>
          <w:tcPr>
            <w:tcW w:w="39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1953" w:type="dxa"/>
            <w:tcBorders>
              <w:top w:val="single" w:sz="6" w:space="0" w:color="CCCCCC"/>
              <w:left w:val="single" w:sz="6" w:space="0" w:color="CCCCCC"/>
              <w:bottom w:val="single" w:sz="6" w:space="0" w:color="000000"/>
              <w:right w:val="single" w:sz="6" w:space="0" w:color="CCCCCC"/>
            </w:tcBorders>
            <w:shd w:val="clear" w:color="auto" w:fill="6D9EEB"/>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Михаил Великов</w:t>
            </w:r>
          </w:p>
        </w:tc>
        <w:tc>
          <w:tcPr>
            <w:tcW w:w="1041" w:type="dxa"/>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proofErr w:type="spellStart"/>
            <w:r w:rsidRPr="00542C1C">
              <w:rPr>
                <w:rFonts w:ascii="Arial" w:hAnsi="Arial" w:cs="Arial"/>
                <w:color w:val="000000"/>
                <w:lang w:eastAsia="bg-BG"/>
              </w:rPr>
              <w:t>Tester</w:t>
            </w:r>
            <w:proofErr w:type="spellEnd"/>
          </w:p>
        </w:tc>
      </w:tr>
      <w:tr w:rsidR="00542C1C" w:rsidRPr="00542C1C" w:rsidTr="00D23EA0">
        <w:trPr>
          <w:trHeight w:val="765"/>
        </w:trPr>
        <w:tc>
          <w:tcPr>
            <w:tcW w:w="313" w:type="dxa"/>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19</w:t>
            </w:r>
          </w:p>
        </w:tc>
        <w:tc>
          <w:tcPr>
            <w:tcW w:w="412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lang w:eastAsia="bg-BG"/>
              </w:rPr>
            </w:pPr>
            <w:r w:rsidRPr="00542C1C">
              <w:rPr>
                <w:rFonts w:ascii="Arial" w:hAnsi="Arial" w:cs="Arial"/>
                <w:lang w:eastAsia="bg-BG"/>
              </w:rPr>
              <w:t>Резултати от тестовете*</w:t>
            </w:r>
          </w:p>
        </w:tc>
        <w:tc>
          <w:tcPr>
            <w:tcW w:w="425" w:type="dxa"/>
            <w:tcBorders>
              <w:top w:val="single" w:sz="6" w:space="0" w:color="CCCCCC"/>
              <w:left w:val="single" w:sz="6" w:space="0" w:color="CCCCCC"/>
              <w:bottom w:val="single" w:sz="6" w:space="0" w:color="000000"/>
              <w:right w:val="single" w:sz="6" w:space="0" w:color="000000"/>
            </w:tcBorders>
            <w:shd w:val="clear" w:color="auto" w:fill="CCCCFF"/>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425" w:type="dxa"/>
            <w:tcBorders>
              <w:top w:val="single" w:sz="6" w:space="0" w:color="CCCCCC"/>
              <w:left w:val="single" w:sz="6" w:space="0" w:color="CCCCCC"/>
              <w:bottom w:val="single" w:sz="6" w:space="0" w:color="000000"/>
              <w:right w:val="single" w:sz="6" w:space="0" w:color="000000"/>
            </w:tcBorders>
            <w:shd w:val="clear" w:color="auto" w:fill="CCFFCC"/>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e</w:t>
            </w:r>
          </w:p>
        </w:tc>
        <w:tc>
          <w:tcPr>
            <w:tcW w:w="425"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346"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39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1953" w:type="dxa"/>
            <w:tcBorders>
              <w:top w:val="single" w:sz="6" w:space="0" w:color="CCCCCC"/>
              <w:left w:val="single" w:sz="6" w:space="0" w:color="CCCCCC"/>
              <w:bottom w:val="single" w:sz="6" w:space="0" w:color="000000"/>
              <w:right w:val="single" w:sz="6" w:space="0" w:color="CCCCCC"/>
            </w:tcBorders>
            <w:shd w:val="clear" w:color="auto" w:fill="6D9EEB"/>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Михаил Великов</w:t>
            </w:r>
          </w:p>
        </w:tc>
        <w:tc>
          <w:tcPr>
            <w:tcW w:w="1041" w:type="dxa"/>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proofErr w:type="spellStart"/>
            <w:r w:rsidRPr="00542C1C">
              <w:rPr>
                <w:rFonts w:ascii="Arial" w:hAnsi="Arial" w:cs="Arial"/>
                <w:color w:val="000000"/>
                <w:lang w:eastAsia="bg-BG"/>
              </w:rPr>
              <w:t>Tester</w:t>
            </w:r>
            <w:proofErr w:type="spellEnd"/>
          </w:p>
        </w:tc>
      </w:tr>
      <w:tr w:rsidR="00542C1C" w:rsidRPr="00542C1C" w:rsidTr="00D23EA0">
        <w:trPr>
          <w:trHeight w:val="510"/>
        </w:trPr>
        <w:tc>
          <w:tcPr>
            <w:tcW w:w="313" w:type="dxa"/>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20</w:t>
            </w:r>
          </w:p>
        </w:tc>
        <w:tc>
          <w:tcPr>
            <w:tcW w:w="412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lang w:eastAsia="bg-BG"/>
              </w:rPr>
            </w:pPr>
            <w:r w:rsidRPr="00542C1C">
              <w:rPr>
                <w:rFonts w:ascii="Arial" w:hAnsi="Arial" w:cs="Arial"/>
                <w:lang w:eastAsia="bg-BG"/>
              </w:rPr>
              <w:t>Материали за обучение</w:t>
            </w:r>
          </w:p>
        </w:tc>
        <w:tc>
          <w:tcPr>
            <w:tcW w:w="425" w:type="dxa"/>
            <w:tcBorders>
              <w:top w:val="single" w:sz="6" w:space="0" w:color="CCCCCC"/>
              <w:left w:val="single" w:sz="6" w:space="0" w:color="CCCCCC"/>
              <w:bottom w:val="single" w:sz="6" w:space="0" w:color="000000"/>
              <w:right w:val="single" w:sz="6" w:space="0" w:color="000000"/>
            </w:tcBorders>
            <w:shd w:val="clear" w:color="auto" w:fill="CCCCFF"/>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425" w:type="dxa"/>
            <w:tcBorders>
              <w:top w:val="single" w:sz="6" w:space="0" w:color="CCCCCC"/>
              <w:left w:val="single" w:sz="6" w:space="0" w:color="CCCCCC"/>
              <w:bottom w:val="single" w:sz="6" w:space="0" w:color="000000"/>
              <w:right w:val="single" w:sz="6" w:space="0" w:color="000000"/>
            </w:tcBorders>
            <w:shd w:val="clear" w:color="auto" w:fill="CCFFCC"/>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e</w:t>
            </w:r>
          </w:p>
        </w:tc>
        <w:tc>
          <w:tcPr>
            <w:tcW w:w="425"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346" w:type="dxa"/>
            <w:tcBorders>
              <w:top w:val="single" w:sz="6" w:space="0" w:color="CCCCCC"/>
              <w:left w:val="single" w:sz="6" w:space="0" w:color="CCCCCC"/>
              <w:bottom w:val="single" w:sz="6" w:space="0" w:color="000000"/>
              <w:right w:val="single" w:sz="6" w:space="0" w:color="000000"/>
            </w:tcBorders>
            <w:shd w:val="clear" w:color="auto" w:fill="FFCC99"/>
            <w:tcMar>
              <w:top w:w="30" w:type="dxa"/>
              <w:left w:w="45" w:type="dxa"/>
              <w:bottom w:w="30" w:type="dxa"/>
              <w:right w:w="45" w:type="dxa"/>
            </w:tcMar>
            <w:hideMark/>
          </w:tcPr>
          <w:p w:rsidR="00542C1C" w:rsidRPr="00542C1C" w:rsidRDefault="00542C1C" w:rsidP="00542C1C">
            <w:pPr>
              <w:widowControl/>
              <w:spacing w:line="240" w:lineRule="auto"/>
              <w:jc w:val="center"/>
              <w:rPr>
                <w:rFonts w:ascii="Arial" w:hAnsi="Arial" w:cs="Arial"/>
                <w:b/>
                <w:bCs/>
                <w:color w:val="000000"/>
                <w:lang w:eastAsia="bg-BG"/>
              </w:rPr>
            </w:pPr>
            <w:r w:rsidRPr="00542C1C">
              <w:rPr>
                <w:rFonts w:ascii="Arial" w:hAnsi="Arial" w:cs="Arial"/>
                <w:b/>
                <w:bCs/>
                <w:color w:val="000000"/>
                <w:lang w:eastAsia="bg-BG"/>
              </w:rPr>
              <w:t>c</w:t>
            </w:r>
          </w:p>
        </w:tc>
        <w:tc>
          <w:tcPr>
            <w:tcW w:w="395"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542C1C" w:rsidRPr="00542C1C" w:rsidRDefault="00542C1C" w:rsidP="00542C1C">
            <w:pPr>
              <w:widowControl/>
              <w:spacing w:line="240" w:lineRule="auto"/>
              <w:rPr>
                <w:rFonts w:ascii="Arial" w:hAnsi="Arial" w:cs="Arial"/>
                <w:lang w:eastAsia="bg-BG"/>
              </w:rPr>
            </w:pPr>
          </w:p>
        </w:tc>
        <w:tc>
          <w:tcPr>
            <w:tcW w:w="1953" w:type="dxa"/>
            <w:tcBorders>
              <w:top w:val="single" w:sz="6" w:space="0" w:color="CCCCCC"/>
              <w:left w:val="single" w:sz="6" w:space="0" w:color="CCCCCC"/>
              <w:bottom w:val="single" w:sz="6" w:space="0" w:color="000000"/>
              <w:right w:val="single" w:sz="6" w:space="0" w:color="CCCCCC"/>
            </w:tcBorders>
            <w:shd w:val="clear" w:color="auto" w:fill="6D9EEB"/>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r w:rsidRPr="00542C1C">
              <w:rPr>
                <w:rFonts w:ascii="Arial" w:hAnsi="Arial" w:cs="Arial"/>
                <w:color w:val="000000"/>
                <w:lang w:eastAsia="bg-BG"/>
              </w:rPr>
              <w:t>Михаил Радков</w:t>
            </w:r>
          </w:p>
        </w:tc>
        <w:tc>
          <w:tcPr>
            <w:tcW w:w="1041" w:type="dxa"/>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hideMark/>
          </w:tcPr>
          <w:p w:rsidR="00542C1C" w:rsidRPr="00542C1C" w:rsidRDefault="00542C1C" w:rsidP="00542C1C">
            <w:pPr>
              <w:widowControl/>
              <w:spacing w:line="240" w:lineRule="auto"/>
              <w:rPr>
                <w:rFonts w:ascii="Arial" w:hAnsi="Arial" w:cs="Arial"/>
                <w:color w:val="000000"/>
                <w:lang w:eastAsia="bg-BG"/>
              </w:rPr>
            </w:pPr>
            <w:proofErr w:type="spellStart"/>
            <w:r w:rsidRPr="00EB10A8">
              <w:rPr>
                <w:rFonts w:ascii="Arial" w:hAnsi="Arial" w:cs="Arial"/>
                <w:color w:val="000000"/>
                <w:lang w:val="en-US" w:eastAsia="bg-BG"/>
              </w:rPr>
              <w:t>SysAdmin</w:t>
            </w:r>
            <w:proofErr w:type="spellEnd"/>
          </w:p>
        </w:tc>
      </w:tr>
    </w:tbl>
    <w:p w:rsidR="00542C1C" w:rsidRPr="005E01A9" w:rsidRDefault="00542C1C" w:rsidP="00542C1C">
      <w:pPr>
        <w:rPr>
          <w:lang w:val="ru-RU"/>
        </w:rPr>
      </w:pPr>
    </w:p>
    <w:p w:rsidR="00542C1C" w:rsidRPr="008F5942" w:rsidRDefault="00542C1C" w:rsidP="00542C1C">
      <w:pPr>
        <w:pStyle w:val="Heading3"/>
      </w:pPr>
      <w:bookmarkStart w:id="64" w:name="_Toc383457826"/>
      <w:bookmarkStart w:id="65" w:name="_Toc392757387"/>
      <w:r>
        <w:lastRenderedPageBreak/>
        <w:t>Легенда на таблицата с отчети</w:t>
      </w:r>
      <w:bookmarkEnd w:id="64"/>
      <w:bookmarkEnd w:id="65"/>
    </w:p>
    <w:p w:rsidR="00542C1C" w:rsidRDefault="00542C1C" w:rsidP="00542C1C">
      <w:pPr>
        <w:ind w:left="720"/>
      </w:pPr>
      <w:bookmarkStart w:id="66" w:name="OLE_LINK18"/>
      <w:bookmarkStart w:id="67" w:name="OLE_LINK19"/>
      <w:r w:rsidRPr="000F3105">
        <w:rPr>
          <w:sz w:val="22"/>
        </w:rPr>
        <w:t>За обозначаване на статуса на отчетните резултати през отделните итерации на проекта са използвани следните символи</w:t>
      </w:r>
      <w:bookmarkEnd w:id="66"/>
      <w:bookmarkEnd w:id="67"/>
    </w:p>
    <w:tbl>
      <w:tblPr>
        <w:tblW w:w="5665" w:type="dxa"/>
        <w:jc w:val="center"/>
        <w:tblLayout w:type="fixed"/>
        <w:tblCellMar>
          <w:left w:w="70" w:type="dxa"/>
          <w:right w:w="70" w:type="dxa"/>
        </w:tblCellMar>
        <w:tblLook w:val="04A0" w:firstRow="1" w:lastRow="0" w:firstColumn="1" w:lastColumn="0" w:noHBand="0" w:noVBand="1"/>
      </w:tblPr>
      <w:tblGrid>
        <w:gridCol w:w="1271"/>
        <w:gridCol w:w="4394"/>
      </w:tblGrid>
      <w:tr w:rsidR="00542C1C" w:rsidRPr="00996FE3" w:rsidTr="00542C1C">
        <w:trPr>
          <w:trHeight w:val="322"/>
          <w:jc w:val="center"/>
        </w:trPr>
        <w:tc>
          <w:tcPr>
            <w:tcW w:w="1271"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bottom"/>
          </w:tcPr>
          <w:p w:rsidR="00542C1C" w:rsidRPr="00F826A4" w:rsidRDefault="00542C1C" w:rsidP="00542C1C">
            <w:pPr>
              <w:widowControl/>
              <w:spacing w:line="240" w:lineRule="auto"/>
              <w:rPr>
                <w:rFonts w:ascii="Calibri" w:hAnsi="Calibri"/>
                <w:color w:val="000000"/>
                <w:szCs w:val="22"/>
                <w:lang w:eastAsia="bg-BG"/>
              </w:rPr>
            </w:pPr>
            <w:bookmarkStart w:id="68" w:name="OLE_LINK20"/>
            <w:r w:rsidRPr="00F826A4">
              <w:rPr>
                <w:rFonts w:ascii="Calibri" w:hAnsi="Calibri"/>
                <w:color w:val="000000"/>
                <w:szCs w:val="22"/>
                <w:lang w:eastAsia="bg-BG"/>
              </w:rPr>
              <w:t>Код</w:t>
            </w:r>
          </w:p>
        </w:tc>
        <w:tc>
          <w:tcPr>
            <w:tcW w:w="4394" w:type="dxa"/>
            <w:tcBorders>
              <w:top w:val="single" w:sz="4" w:space="0" w:color="auto"/>
              <w:left w:val="nil"/>
              <w:bottom w:val="single" w:sz="4" w:space="0" w:color="auto"/>
              <w:right w:val="single" w:sz="4" w:space="0" w:color="auto"/>
            </w:tcBorders>
            <w:shd w:val="clear" w:color="auto" w:fill="8DB3E2" w:themeFill="text2" w:themeFillTint="66"/>
            <w:noWrap/>
            <w:vAlign w:val="bottom"/>
          </w:tcPr>
          <w:p w:rsidR="00542C1C" w:rsidRPr="00F826A4" w:rsidRDefault="00542C1C" w:rsidP="00542C1C">
            <w:pPr>
              <w:widowControl/>
              <w:spacing w:line="240" w:lineRule="auto"/>
              <w:rPr>
                <w:rFonts w:ascii="Calibri" w:hAnsi="Calibri"/>
                <w:color w:val="000000"/>
                <w:szCs w:val="22"/>
                <w:lang w:eastAsia="bg-BG"/>
              </w:rPr>
            </w:pPr>
            <w:r w:rsidRPr="00F826A4">
              <w:rPr>
                <w:rFonts w:ascii="Calibri" w:hAnsi="Calibri"/>
                <w:color w:val="000000"/>
                <w:szCs w:val="22"/>
                <w:lang w:eastAsia="bg-BG"/>
              </w:rPr>
              <w:t>Описание</w:t>
            </w:r>
          </w:p>
        </w:tc>
      </w:tr>
      <w:tr w:rsidR="00542C1C" w:rsidRPr="00996FE3" w:rsidTr="00542C1C">
        <w:trPr>
          <w:trHeight w:val="322"/>
          <w:jc w:val="center"/>
        </w:trPr>
        <w:tc>
          <w:tcPr>
            <w:tcW w:w="1271" w:type="dxa"/>
            <w:tcBorders>
              <w:top w:val="nil"/>
              <w:left w:val="single" w:sz="4" w:space="0" w:color="auto"/>
              <w:bottom w:val="single" w:sz="4" w:space="0" w:color="auto"/>
              <w:right w:val="single" w:sz="4" w:space="0" w:color="auto"/>
            </w:tcBorders>
            <w:shd w:val="clear" w:color="auto" w:fill="auto"/>
            <w:noWrap/>
            <w:vAlign w:val="bottom"/>
          </w:tcPr>
          <w:p w:rsidR="00542C1C" w:rsidRPr="00EB10A8" w:rsidRDefault="00542C1C" w:rsidP="00542C1C">
            <w:pPr>
              <w:widowControl/>
              <w:spacing w:line="240" w:lineRule="auto"/>
              <w:rPr>
                <w:rFonts w:ascii="Calibri" w:hAnsi="Calibri"/>
                <w:color w:val="000000"/>
                <w:szCs w:val="22"/>
                <w:lang w:val="en-US" w:eastAsia="bg-BG"/>
              </w:rPr>
            </w:pPr>
            <w:r w:rsidRPr="00EB10A8">
              <w:rPr>
                <w:rFonts w:ascii="Calibri" w:hAnsi="Calibri"/>
                <w:color w:val="000000"/>
                <w:szCs w:val="22"/>
                <w:lang w:val="en-US" w:eastAsia="bg-BG"/>
              </w:rPr>
              <w:t>e (evolved)</w:t>
            </w:r>
          </w:p>
        </w:tc>
        <w:tc>
          <w:tcPr>
            <w:tcW w:w="4394" w:type="dxa"/>
            <w:tcBorders>
              <w:top w:val="nil"/>
              <w:left w:val="nil"/>
              <w:bottom w:val="single" w:sz="4" w:space="0" w:color="auto"/>
              <w:right w:val="single" w:sz="4" w:space="0" w:color="auto"/>
            </w:tcBorders>
            <w:shd w:val="clear" w:color="auto" w:fill="auto"/>
            <w:noWrap/>
            <w:vAlign w:val="bottom"/>
          </w:tcPr>
          <w:p w:rsidR="00542C1C" w:rsidRPr="00F826A4" w:rsidRDefault="00542C1C" w:rsidP="00542C1C">
            <w:pPr>
              <w:widowControl/>
              <w:spacing w:line="240" w:lineRule="auto"/>
              <w:rPr>
                <w:rFonts w:ascii="Calibri" w:hAnsi="Calibri"/>
                <w:color w:val="000000"/>
                <w:szCs w:val="22"/>
                <w:lang w:eastAsia="bg-BG"/>
              </w:rPr>
            </w:pPr>
            <w:r w:rsidRPr="00F826A4">
              <w:rPr>
                <w:rFonts w:ascii="Calibri" w:hAnsi="Calibri"/>
                <w:color w:val="000000"/>
                <w:szCs w:val="22"/>
                <w:lang w:eastAsia="bg-BG"/>
              </w:rPr>
              <w:t>В процес на разработка (по резултата се работи)</w:t>
            </w:r>
          </w:p>
        </w:tc>
      </w:tr>
      <w:tr w:rsidR="00542C1C" w:rsidRPr="00996FE3" w:rsidTr="00542C1C">
        <w:trPr>
          <w:trHeight w:val="322"/>
          <w:jc w:val="center"/>
        </w:trPr>
        <w:tc>
          <w:tcPr>
            <w:tcW w:w="1271" w:type="dxa"/>
            <w:tcBorders>
              <w:top w:val="nil"/>
              <w:left w:val="single" w:sz="4" w:space="0" w:color="auto"/>
              <w:bottom w:val="single" w:sz="4" w:space="0" w:color="auto"/>
              <w:right w:val="single" w:sz="4" w:space="0" w:color="auto"/>
            </w:tcBorders>
            <w:shd w:val="clear" w:color="auto" w:fill="auto"/>
            <w:noWrap/>
            <w:vAlign w:val="bottom"/>
          </w:tcPr>
          <w:p w:rsidR="00542C1C" w:rsidRPr="00EB10A8" w:rsidRDefault="00542C1C" w:rsidP="00542C1C">
            <w:pPr>
              <w:widowControl/>
              <w:spacing w:line="240" w:lineRule="auto"/>
              <w:rPr>
                <w:rFonts w:ascii="Calibri" w:hAnsi="Calibri"/>
                <w:color w:val="000000"/>
                <w:szCs w:val="22"/>
                <w:lang w:val="en-US" w:eastAsia="bg-BG"/>
              </w:rPr>
            </w:pPr>
            <w:r w:rsidRPr="00EB10A8">
              <w:rPr>
                <w:rFonts w:ascii="Calibri" w:hAnsi="Calibri"/>
                <w:color w:val="000000"/>
                <w:szCs w:val="22"/>
                <w:lang w:val="en-US" w:eastAsia="bg-BG"/>
              </w:rPr>
              <w:t>s (stable)</w:t>
            </w:r>
          </w:p>
        </w:tc>
        <w:tc>
          <w:tcPr>
            <w:tcW w:w="4394" w:type="dxa"/>
            <w:tcBorders>
              <w:top w:val="nil"/>
              <w:left w:val="nil"/>
              <w:bottom w:val="single" w:sz="4" w:space="0" w:color="auto"/>
              <w:right w:val="single" w:sz="4" w:space="0" w:color="auto"/>
            </w:tcBorders>
            <w:shd w:val="clear" w:color="auto" w:fill="auto"/>
            <w:noWrap/>
            <w:vAlign w:val="bottom"/>
          </w:tcPr>
          <w:p w:rsidR="00542C1C" w:rsidRPr="00F826A4" w:rsidRDefault="00542C1C" w:rsidP="00542C1C">
            <w:pPr>
              <w:widowControl/>
              <w:spacing w:line="240" w:lineRule="auto"/>
              <w:rPr>
                <w:rFonts w:ascii="Calibri" w:hAnsi="Calibri"/>
                <w:color w:val="000000"/>
                <w:szCs w:val="22"/>
                <w:lang w:eastAsia="bg-BG"/>
              </w:rPr>
            </w:pPr>
            <w:r w:rsidRPr="00F826A4">
              <w:rPr>
                <w:rFonts w:ascii="Calibri" w:hAnsi="Calibri"/>
                <w:color w:val="000000"/>
                <w:szCs w:val="22"/>
                <w:lang w:eastAsia="bg-BG"/>
              </w:rPr>
              <w:t>Приет (утвърден)</w:t>
            </w:r>
          </w:p>
        </w:tc>
      </w:tr>
      <w:tr w:rsidR="00542C1C" w:rsidRPr="00996FE3" w:rsidTr="00542C1C">
        <w:trPr>
          <w:trHeight w:val="322"/>
          <w:jc w:val="center"/>
        </w:trPr>
        <w:tc>
          <w:tcPr>
            <w:tcW w:w="1271" w:type="dxa"/>
            <w:tcBorders>
              <w:top w:val="nil"/>
              <w:left w:val="single" w:sz="4" w:space="0" w:color="auto"/>
              <w:bottom w:val="single" w:sz="4" w:space="0" w:color="auto"/>
              <w:right w:val="single" w:sz="4" w:space="0" w:color="auto"/>
            </w:tcBorders>
            <w:shd w:val="clear" w:color="auto" w:fill="auto"/>
            <w:noWrap/>
            <w:vAlign w:val="bottom"/>
          </w:tcPr>
          <w:p w:rsidR="00542C1C" w:rsidRPr="00EB10A8" w:rsidRDefault="00542C1C" w:rsidP="00542C1C">
            <w:pPr>
              <w:widowControl/>
              <w:spacing w:line="240" w:lineRule="auto"/>
              <w:rPr>
                <w:rFonts w:ascii="Calibri" w:hAnsi="Calibri"/>
                <w:color w:val="000000"/>
                <w:szCs w:val="22"/>
                <w:lang w:val="en-US" w:eastAsia="bg-BG"/>
              </w:rPr>
            </w:pPr>
            <w:r w:rsidRPr="00EB10A8">
              <w:rPr>
                <w:rFonts w:ascii="Calibri" w:hAnsi="Calibri"/>
                <w:color w:val="000000"/>
                <w:szCs w:val="22"/>
                <w:lang w:val="en-US" w:eastAsia="bg-BG"/>
              </w:rPr>
              <w:t>r (revised)</w:t>
            </w:r>
          </w:p>
        </w:tc>
        <w:tc>
          <w:tcPr>
            <w:tcW w:w="4394" w:type="dxa"/>
            <w:tcBorders>
              <w:top w:val="nil"/>
              <w:left w:val="nil"/>
              <w:bottom w:val="single" w:sz="4" w:space="0" w:color="auto"/>
              <w:right w:val="single" w:sz="4" w:space="0" w:color="auto"/>
            </w:tcBorders>
            <w:shd w:val="clear" w:color="auto" w:fill="auto"/>
            <w:noWrap/>
            <w:vAlign w:val="bottom"/>
          </w:tcPr>
          <w:p w:rsidR="00542C1C" w:rsidRPr="00F826A4" w:rsidRDefault="00542C1C" w:rsidP="00542C1C">
            <w:pPr>
              <w:widowControl/>
              <w:spacing w:line="240" w:lineRule="auto"/>
              <w:rPr>
                <w:rFonts w:ascii="Calibri" w:hAnsi="Calibri"/>
                <w:color w:val="000000"/>
                <w:szCs w:val="22"/>
                <w:lang w:eastAsia="bg-BG"/>
              </w:rPr>
            </w:pPr>
            <w:r w:rsidRPr="00F826A4">
              <w:rPr>
                <w:rFonts w:ascii="Calibri" w:hAnsi="Calibri"/>
                <w:color w:val="000000"/>
                <w:szCs w:val="22"/>
                <w:lang w:eastAsia="bg-BG"/>
              </w:rPr>
              <w:t>Ревизиран (актуализиран след приемане, при необходимост)</w:t>
            </w:r>
          </w:p>
        </w:tc>
      </w:tr>
      <w:tr w:rsidR="00542C1C" w:rsidRPr="00996FE3" w:rsidTr="00542C1C">
        <w:trPr>
          <w:trHeight w:val="322"/>
          <w:jc w:val="center"/>
        </w:trPr>
        <w:tc>
          <w:tcPr>
            <w:tcW w:w="1271" w:type="dxa"/>
            <w:tcBorders>
              <w:top w:val="nil"/>
              <w:left w:val="single" w:sz="4" w:space="0" w:color="auto"/>
              <w:bottom w:val="single" w:sz="4" w:space="0" w:color="auto"/>
              <w:right w:val="single" w:sz="4" w:space="0" w:color="auto"/>
            </w:tcBorders>
            <w:shd w:val="clear" w:color="auto" w:fill="auto"/>
            <w:noWrap/>
            <w:vAlign w:val="bottom"/>
          </w:tcPr>
          <w:p w:rsidR="00542C1C" w:rsidRPr="00EB10A8" w:rsidRDefault="00542C1C" w:rsidP="00542C1C">
            <w:pPr>
              <w:widowControl/>
              <w:spacing w:line="240" w:lineRule="auto"/>
              <w:rPr>
                <w:rFonts w:ascii="Calibri" w:hAnsi="Calibri"/>
                <w:color w:val="000000"/>
                <w:szCs w:val="22"/>
                <w:lang w:val="en-US" w:eastAsia="bg-BG"/>
              </w:rPr>
            </w:pPr>
            <w:r w:rsidRPr="00EB10A8">
              <w:rPr>
                <w:rFonts w:ascii="Calibri" w:hAnsi="Calibri"/>
                <w:color w:val="000000"/>
                <w:szCs w:val="22"/>
                <w:lang w:val="en-US" w:eastAsia="bg-BG"/>
              </w:rPr>
              <w:t>c (completed)</w:t>
            </w:r>
          </w:p>
        </w:tc>
        <w:tc>
          <w:tcPr>
            <w:tcW w:w="4394" w:type="dxa"/>
            <w:tcBorders>
              <w:top w:val="nil"/>
              <w:left w:val="nil"/>
              <w:bottom w:val="single" w:sz="4" w:space="0" w:color="auto"/>
              <w:right w:val="single" w:sz="4" w:space="0" w:color="auto"/>
            </w:tcBorders>
            <w:shd w:val="clear" w:color="auto" w:fill="auto"/>
            <w:noWrap/>
            <w:vAlign w:val="bottom"/>
          </w:tcPr>
          <w:p w:rsidR="00542C1C" w:rsidRPr="00F826A4" w:rsidRDefault="00542C1C" w:rsidP="00542C1C">
            <w:pPr>
              <w:widowControl/>
              <w:spacing w:line="240" w:lineRule="auto"/>
              <w:rPr>
                <w:rFonts w:ascii="Calibri" w:hAnsi="Calibri"/>
                <w:color w:val="000000"/>
                <w:szCs w:val="22"/>
                <w:lang w:eastAsia="bg-BG"/>
              </w:rPr>
            </w:pPr>
            <w:r w:rsidRPr="00F826A4">
              <w:rPr>
                <w:rFonts w:ascii="Calibri" w:hAnsi="Calibri"/>
                <w:color w:val="000000"/>
                <w:szCs w:val="22"/>
                <w:lang w:eastAsia="bg-BG"/>
              </w:rPr>
              <w:t>Завършен (замразен)</w:t>
            </w:r>
          </w:p>
        </w:tc>
      </w:tr>
    </w:tbl>
    <w:p w:rsidR="00542C1C" w:rsidRDefault="00542C1C" w:rsidP="00542C1C"/>
    <w:p w:rsidR="00542C1C" w:rsidRDefault="00542C1C" w:rsidP="00542C1C">
      <w:pPr>
        <w:pStyle w:val="Heading3"/>
      </w:pPr>
      <w:bookmarkStart w:id="69" w:name="_Toc383457827"/>
      <w:bookmarkStart w:id="70" w:name="_Toc392757388"/>
      <w:r>
        <w:t>Описание на отчетните документи</w:t>
      </w:r>
      <w:bookmarkEnd w:id="69"/>
      <w:bookmarkEnd w:id="70"/>
    </w:p>
    <w:p w:rsidR="00542C1C" w:rsidRPr="000F3105" w:rsidRDefault="00542C1C" w:rsidP="00EB10A8">
      <w:pPr>
        <w:ind w:left="720" w:firstLine="720"/>
        <w:jc w:val="both"/>
        <w:rPr>
          <w:sz w:val="22"/>
        </w:rPr>
      </w:pPr>
      <w:r w:rsidRPr="000F3105">
        <w:rPr>
          <w:sz w:val="22"/>
        </w:rPr>
        <w:t>Детайлното описание на статуса за всеки отделен отчетен материал за различните модули може да се видят на следващата таблица:</w:t>
      </w:r>
    </w:p>
    <w:bookmarkEnd w:id="68"/>
    <w:p w:rsidR="00542C1C" w:rsidRDefault="00542C1C" w:rsidP="00542C1C">
      <w:pPr>
        <w:ind w:left="720"/>
      </w:pPr>
    </w:p>
    <w:p w:rsidR="00542C1C" w:rsidRDefault="00542C1C" w:rsidP="00542C1C">
      <w:r>
        <w:tab/>
      </w:r>
      <w:r>
        <w:tab/>
      </w:r>
    </w:p>
    <w:tbl>
      <w:tblPr>
        <w:tblW w:w="9776" w:type="dxa"/>
        <w:tblCellMar>
          <w:left w:w="70" w:type="dxa"/>
          <w:right w:w="70" w:type="dxa"/>
        </w:tblCellMar>
        <w:tblLook w:val="04A0" w:firstRow="1" w:lastRow="0" w:firstColumn="1" w:lastColumn="0" w:noHBand="0" w:noVBand="1"/>
      </w:tblPr>
      <w:tblGrid>
        <w:gridCol w:w="550"/>
        <w:gridCol w:w="2422"/>
        <w:gridCol w:w="6804"/>
      </w:tblGrid>
      <w:tr w:rsidR="00542C1C" w:rsidRPr="002E52BE" w:rsidTr="00542C1C">
        <w:trPr>
          <w:trHeight w:val="300"/>
          <w:tblHeader/>
        </w:trPr>
        <w:tc>
          <w:tcPr>
            <w:tcW w:w="550" w:type="dxa"/>
            <w:tcBorders>
              <w:top w:val="single" w:sz="4" w:space="0" w:color="auto"/>
              <w:left w:val="single" w:sz="4" w:space="0" w:color="auto"/>
              <w:bottom w:val="single" w:sz="4" w:space="0" w:color="auto"/>
              <w:right w:val="single" w:sz="4" w:space="0" w:color="auto"/>
            </w:tcBorders>
            <w:shd w:val="clear" w:color="000000" w:fill="C0C0C0"/>
            <w:hideMark/>
          </w:tcPr>
          <w:p w:rsidR="00542C1C" w:rsidRPr="002E52BE" w:rsidRDefault="00542C1C" w:rsidP="00542C1C">
            <w:pPr>
              <w:widowControl/>
              <w:spacing w:line="240" w:lineRule="auto"/>
              <w:jc w:val="center"/>
              <w:rPr>
                <w:rFonts w:ascii="Arial" w:hAnsi="Arial" w:cs="Arial"/>
                <w:b/>
                <w:bCs/>
                <w:lang w:eastAsia="bg-BG"/>
              </w:rPr>
            </w:pPr>
            <w:r w:rsidRPr="002E52BE">
              <w:rPr>
                <w:rFonts w:ascii="Arial" w:hAnsi="Arial" w:cs="Arial"/>
                <w:b/>
                <w:bCs/>
                <w:lang w:eastAsia="bg-BG"/>
              </w:rPr>
              <w:t> </w:t>
            </w:r>
          </w:p>
        </w:tc>
        <w:tc>
          <w:tcPr>
            <w:tcW w:w="2422" w:type="dxa"/>
            <w:tcBorders>
              <w:top w:val="single" w:sz="4" w:space="0" w:color="auto"/>
              <w:left w:val="nil"/>
              <w:bottom w:val="nil"/>
              <w:right w:val="single" w:sz="4" w:space="0" w:color="auto"/>
            </w:tcBorders>
            <w:shd w:val="clear" w:color="000000" w:fill="C0C0C0"/>
            <w:hideMark/>
          </w:tcPr>
          <w:p w:rsidR="00542C1C" w:rsidRPr="002E52BE" w:rsidRDefault="00542C1C" w:rsidP="00542C1C">
            <w:pPr>
              <w:widowControl/>
              <w:spacing w:line="240" w:lineRule="auto"/>
              <w:rPr>
                <w:rFonts w:ascii="Arial" w:hAnsi="Arial" w:cs="Arial"/>
                <w:b/>
                <w:bCs/>
                <w:lang w:eastAsia="bg-BG"/>
              </w:rPr>
            </w:pPr>
            <w:r w:rsidRPr="002E52BE">
              <w:rPr>
                <w:rFonts w:ascii="Arial" w:hAnsi="Arial" w:cs="Arial"/>
                <w:b/>
                <w:bCs/>
                <w:lang w:eastAsia="bg-BG"/>
              </w:rPr>
              <w:t> Наименование</w:t>
            </w:r>
          </w:p>
        </w:tc>
        <w:tc>
          <w:tcPr>
            <w:tcW w:w="6804" w:type="dxa"/>
            <w:tcBorders>
              <w:top w:val="single" w:sz="4" w:space="0" w:color="auto"/>
              <w:left w:val="nil"/>
              <w:bottom w:val="nil"/>
              <w:right w:val="single" w:sz="4" w:space="0" w:color="auto"/>
            </w:tcBorders>
            <w:shd w:val="clear" w:color="000000" w:fill="C0C0C0"/>
            <w:hideMark/>
          </w:tcPr>
          <w:p w:rsidR="00542C1C" w:rsidRDefault="00542C1C" w:rsidP="00542C1C">
            <w:pPr>
              <w:widowControl/>
              <w:spacing w:line="240" w:lineRule="auto"/>
              <w:jc w:val="center"/>
              <w:rPr>
                <w:rFonts w:ascii="Arial" w:hAnsi="Arial" w:cs="Arial"/>
                <w:b/>
                <w:bCs/>
                <w:lang w:eastAsia="bg-BG"/>
              </w:rPr>
            </w:pPr>
            <w:r w:rsidRPr="002E52BE">
              <w:rPr>
                <w:rFonts w:ascii="Arial" w:hAnsi="Arial" w:cs="Arial"/>
                <w:b/>
                <w:bCs/>
                <w:lang w:eastAsia="bg-BG"/>
              </w:rPr>
              <w:t>Описание</w:t>
            </w:r>
          </w:p>
        </w:tc>
      </w:tr>
      <w:tr w:rsidR="00542C1C" w:rsidRPr="002E52BE" w:rsidTr="00542C1C">
        <w:trPr>
          <w:trHeight w:val="3603"/>
        </w:trPr>
        <w:tc>
          <w:tcPr>
            <w:tcW w:w="550" w:type="dxa"/>
            <w:tcBorders>
              <w:top w:val="nil"/>
              <w:left w:val="single" w:sz="4" w:space="0" w:color="auto"/>
              <w:bottom w:val="single" w:sz="4" w:space="0" w:color="auto"/>
              <w:right w:val="single" w:sz="4" w:space="0" w:color="auto"/>
            </w:tcBorders>
            <w:shd w:val="clear" w:color="auto" w:fill="auto"/>
            <w:hideMark/>
          </w:tcPr>
          <w:p w:rsidR="00542C1C" w:rsidRPr="002E52BE" w:rsidRDefault="00542C1C" w:rsidP="00542C1C">
            <w:pPr>
              <w:widowControl/>
              <w:spacing w:line="240" w:lineRule="auto"/>
              <w:rPr>
                <w:rFonts w:ascii="Arial" w:hAnsi="Arial" w:cs="Arial"/>
                <w:lang w:eastAsia="bg-BG"/>
              </w:rPr>
            </w:pPr>
            <w:r w:rsidRPr="002E52BE">
              <w:rPr>
                <w:rFonts w:ascii="Arial" w:hAnsi="Arial" w:cs="Arial"/>
                <w:lang w:eastAsia="bg-BG"/>
              </w:rPr>
              <w:t>1</w:t>
            </w:r>
          </w:p>
        </w:tc>
        <w:tc>
          <w:tcPr>
            <w:tcW w:w="2422" w:type="dxa"/>
            <w:tcBorders>
              <w:top w:val="single" w:sz="4" w:space="0" w:color="auto"/>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План за разработка на софтуерния продукт</w:t>
            </w:r>
          </w:p>
        </w:tc>
        <w:tc>
          <w:tcPr>
            <w:tcW w:w="6804" w:type="dxa"/>
            <w:tcBorders>
              <w:top w:val="single" w:sz="4" w:space="0" w:color="auto"/>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Планът  за разработка на софтуерния продукт представлява комплексен, интегриран артефакт, в който е съсредоточена цялата информация, необходима за управлението на проекта. Той включва редица артефакти, разработвани по време на фаза Планиране, и се поддържа през целия жизнен цикъл на проекта.</w:t>
            </w:r>
            <w:r w:rsidRPr="002E52BE">
              <w:rPr>
                <w:rFonts w:ascii="Arial" w:hAnsi="Arial" w:cs="Arial"/>
                <w:lang w:eastAsia="bg-BG"/>
              </w:rPr>
              <w:br/>
            </w:r>
            <w:r w:rsidRPr="002E52BE">
              <w:rPr>
                <w:rFonts w:ascii="Arial" w:hAnsi="Arial" w:cs="Arial"/>
                <w:lang w:eastAsia="bg-BG"/>
              </w:rPr>
              <w:br/>
              <w:t xml:space="preserve">Фаза Планиране: Извършва се първоначална идентификация на фазите, техните срокове и цели. В рамките на Плана за разработка на софтуерния продукт се специфицират и съгласуват разчети на ресурсите. Обсъжда се и се залага първи вариант на Плана за приемане на продукта. Последният се уточнява през следващите итерации, когато възникват допълнителни изисквания. </w:t>
            </w:r>
            <w:r w:rsidRPr="002E52BE">
              <w:rPr>
                <w:rFonts w:ascii="Arial" w:hAnsi="Arial" w:cs="Arial"/>
                <w:lang w:eastAsia="bg-BG"/>
              </w:rPr>
              <w:br/>
            </w:r>
            <w:r w:rsidRPr="002E52BE">
              <w:rPr>
                <w:rFonts w:ascii="Arial" w:hAnsi="Arial" w:cs="Arial"/>
                <w:lang w:eastAsia="bg-BG"/>
              </w:rPr>
              <w:br/>
              <w:t xml:space="preserve">Фаза Детайлизиране: Планът се актуализира и допълва така, за да обхване фази Изграждане и Предаване. </w:t>
            </w:r>
          </w:p>
        </w:tc>
      </w:tr>
      <w:tr w:rsidR="00542C1C" w:rsidRPr="002E52BE" w:rsidTr="00542C1C">
        <w:trPr>
          <w:trHeight w:val="1275"/>
        </w:trPr>
        <w:tc>
          <w:tcPr>
            <w:tcW w:w="550" w:type="dxa"/>
            <w:tcBorders>
              <w:top w:val="nil"/>
              <w:left w:val="single" w:sz="4" w:space="0" w:color="auto"/>
              <w:bottom w:val="single" w:sz="4" w:space="0" w:color="auto"/>
              <w:right w:val="single" w:sz="4" w:space="0" w:color="auto"/>
            </w:tcBorders>
            <w:shd w:val="clear" w:color="auto" w:fill="auto"/>
            <w:hideMark/>
          </w:tcPr>
          <w:p w:rsidR="00542C1C" w:rsidRPr="002E52BE" w:rsidRDefault="00542C1C" w:rsidP="00542C1C">
            <w:pPr>
              <w:widowControl/>
              <w:spacing w:line="240" w:lineRule="auto"/>
              <w:rPr>
                <w:rFonts w:ascii="Arial" w:hAnsi="Arial" w:cs="Arial"/>
                <w:lang w:eastAsia="bg-BG"/>
              </w:rPr>
            </w:pPr>
            <w:r w:rsidRPr="002E52BE">
              <w:rPr>
                <w:rFonts w:ascii="Arial" w:hAnsi="Arial" w:cs="Arial"/>
                <w:lang w:eastAsia="bg-BG"/>
              </w:rPr>
              <w:t>2</w:t>
            </w:r>
          </w:p>
        </w:tc>
        <w:tc>
          <w:tcPr>
            <w:tcW w:w="2422"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План за управление на качеството</w:t>
            </w:r>
          </w:p>
        </w:tc>
        <w:tc>
          <w:tcPr>
            <w:tcW w:w="6804"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ПУК е артефакт,  който създава ясна визия за начините, по които ще се управлява качеството на продукта, артефактите и процесите. Част от него е Планът за прегледи и одит. В Плана за качеството са посочени и редица други артефакти, разработвани през фаза Планиране. Планът за качеството се поддържа през целия жизнен цикъл на проекта.</w:t>
            </w:r>
          </w:p>
        </w:tc>
      </w:tr>
      <w:tr w:rsidR="00542C1C" w:rsidRPr="002E52BE" w:rsidTr="00542C1C">
        <w:trPr>
          <w:trHeight w:val="2805"/>
        </w:trPr>
        <w:tc>
          <w:tcPr>
            <w:tcW w:w="550" w:type="dxa"/>
            <w:tcBorders>
              <w:top w:val="nil"/>
              <w:left w:val="single" w:sz="4" w:space="0" w:color="auto"/>
              <w:bottom w:val="single" w:sz="4" w:space="0" w:color="auto"/>
              <w:right w:val="single" w:sz="4" w:space="0" w:color="auto"/>
            </w:tcBorders>
            <w:shd w:val="clear" w:color="auto" w:fill="auto"/>
            <w:hideMark/>
          </w:tcPr>
          <w:p w:rsidR="00542C1C" w:rsidRPr="002E52BE" w:rsidRDefault="00542C1C" w:rsidP="00542C1C">
            <w:pPr>
              <w:widowControl/>
              <w:spacing w:line="240" w:lineRule="auto"/>
              <w:rPr>
                <w:rFonts w:ascii="Arial" w:hAnsi="Arial" w:cs="Arial"/>
                <w:lang w:eastAsia="bg-BG"/>
              </w:rPr>
            </w:pPr>
            <w:r w:rsidRPr="002E52BE">
              <w:rPr>
                <w:rFonts w:ascii="Arial" w:hAnsi="Arial" w:cs="Arial"/>
                <w:lang w:eastAsia="bg-BG"/>
              </w:rPr>
              <w:t>3</w:t>
            </w:r>
          </w:p>
        </w:tc>
        <w:tc>
          <w:tcPr>
            <w:tcW w:w="2422"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Списък на рисковете</w:t>
            </w:r>
          </w:p>
        </w:tc>
        <w:tc>
          <w:tcPr>
            <w:tcW w:w="6804"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Структуриран списък на известните и реални рискове за проекта. Рисковете са подредени в низходящ ред на значимост  и към всеки от тях са привързани конкретни мерки за ограничаване на последствията или действия при непредвидени ситуации.</w:t>
            </w:r>
            <w:r w:rsidRPr="002E52BE">
              <w:rPr>
                <w:rFonts w:ascii="Arial" w:hAnsi="Arial" w:cs="Arial"/>
                <w:lang w:eastAsia="bg-BG"/>
              </w:rPr>
              <w:br/>
            </w:r>
            <w:r w:rsidRPr="002E52BE">
              <w:rPr>
                <w:rFonts w:ascii="Arial" w:hAnsi="Arial" w:cs="Arial"/>
                <w:lang w:eastAsia="bg-BG"/>
              </w:rPr>
              <w:br/>
              <w:t>Фаза Планиране: Съставя се Списък на рисковете, в който са отразени предвижданите рискове за успеха на проекта. Първите рискове се идентифицират именно през фаза Планиране.</w:t>
            </w:r>
            <w:r w:rsidRPr="002E52BE">
              <w:rPr>
                <w:rFonts w:ascii="Arial" w:hAnsi="Arial" w:cs="Arial"/>
                <w:lang w:eastAsia="bg-BG"/>
              </w:rPr>
              <w:br/>
            </w:r>
            <w:r w:rsidRPr="002E52BE">
              <w:rPr>
                <w:rFonts w:ascii="Arial" w:hAnsi="Arial" w:cs="Arial"/>
                <w:lang w:eastAsia="bg-BG"/>
              </w:rPr>
              <w:br/>
              <w:t>Фаза Детайлизиране и Изграждане: Списъкът на рисковете се преразглежда и актуализира за всяка итерация.</w:t>
            </w:r>
          </w:p>
        </w:tc>
      </w:tr>
      <w:tr w:rsidR="00542C1C" w:rsidRPr="002E52BE" w:rsidTr="00542C1C">
        <w:trPr>
          <w:trHeight w:val="510"/>
        </w:trPr>
        <w:tc>
          <w:tcPr>
            <w:tcW w:w="550" w:type="dxa"/>
            <w:tcBorders>
              <w:top w:val="nil"/>
              <w:left w:val="single" w:sz="4" w:space="0" w:color="auto"/>
              <w:bottom w:val="single" w:sz="4" w:space="0" w:color="auto"/>
              <w:right w:val="single" w:sz="4" w:space="0" w:color="auto"/>
            </w:tcBorders>
            <w:shd w:val="clear" w:color="auto" w:fill="auto"/>
            <w:hideMark/>
          </w:tcPr>
          <w:p w:rsidR="00542C1C" w:rsidRPr="002E52BE" w:rsidRDefault="00D23EA0" w:rsidP="00542C1C">
            <w:pPr>
              <w:widowControl/>
              <w:spacing w:line="240" w:lineRule="auto"/>
              <w:rPr>
                <w:rFonts w:ascii="Arial" w:hAnsi="Arial" w:cs="Arial"/>
                <w:lang w:eastAsia="bg-BG"/>
              </w:rPr>
            </w:pPr>
            <w:r>
              <w:rPr>
                <w:rFonts w:ascii="Arial" w:hAnsi="Arial" w:cs="Arial"/>
                <w:lang w:eastAsia="bg-BG"/>
              </w:rPr>
              <w:lastRenderedPageBreak/>
              <w:t>4</w:t>
            </w:r>
          </w:p>
        </w:tc>
        <w:tc>
          <w:tcPr>
            <w:tcW w:w="2422"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 xml:space="preserve">Речник </w:t>
            </w:r>
          </w:p>
        </w:tc>
        <w:tc>
          <w:tcPr>
            <w:tcW w:w="6804"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В Речника се дефинират всички важни термини, използвани за целите на проекта.</w:t>
            </w:r>
          </w:p>
        </w:tc>
      </w:tr>
      <w:tr w:rsidR="00542C1C" w:rsidRPr="002E52BE" w:rsidTr="00542C1C">
        <w:trPr>
          <w:trHeight w:val="2805"/>
        </w:trPr>
        <w:tc>
          <w:tcPr>
            <w:tcW w:w="550" w:type="dxa"/>
            <w:tcBorders>
              <w:top w:val="nil"/>
              <w:left w:val="single" w:sz="4" w:space="0" w:color="auto"/>
              <w:bottom w:val="single" w:sz="4" w:space="0" w:color="auto"/>
              <w:right w:val="single" w:sz="4" w:space="0" w:color="auto"/>
            </w:tcBorders>
            <w:shd w:val="clear" w:color="auto" w:fill="auto"/>
            <w:hideMark/>
          </w:tcPr>
          <w:p w:rsidR="00542C1C" w:rsidRPr="002E52BE" w:rsidRDefault="00D23EA0" w:rsidP="00542C1C">
            <w:pPr>
              <w:widowControl/>
              <w:spacing w:line="240" w:lineRule="auto"/>
              <w:rPr>
                <w:rFonts w:ascii="Arial" w:hAnsi="Arial" w:cs="Arial"/>
                <w:lang w:eastAsia="bg-BG"/>
              </w:rPr>
            </w:pPr>
            <w:r>
              <w:rPr>
                <w:rFonts w:ascii="Arial" w:hAnsi="Arial" w:cs="Arial"/>
                <w:lang w:eastAsia="bg-BG"/>
              </w:rPr>
              <w:t>5</w:t>
            </w:r>
          </w:p>
        </w:tc>
        <w:tc>
          <w:tcPr>
            <w:tcW w:w="2422"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Визия</w:t>
            </w:r>
          </w:p>
        </w:tc>
        <w:tc>
          <w:tcPr>
            <w:tcW w:w="6804"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Във Визията е заложено виждането на участниците в проекта относно продукта (основни нужди и характеристики). Така тя става "договорна база" за по-подробно дефиниране на техническите изисквания.</w:t>
            </w:r>
            <w:r w:rsidRPr="002E52BE">
              <w:rPr>
                <w:rFonts w:ascii="Arial" w:hAnsi="Arial" w:cs="Arial"/>
                <w:lang w:eastAsia="bg-BG"/>
              </w:rPr>
              <w:br/>
            </w:r>
            <w:r w:rsidRPr="002E52BE">
              <w:rPr>
                <w:rFonts w:ascii="Arial" w:hAnsi="Arial" w:cs="Arial"/>
                <w:lang w:eastAsia="bg-BG"/>
              </w:rPr>
              <w:br/>
              <w:t>Фаза Планиране: Основните изисквания, характеристики и ограничения на проекта се документират.</w:t>
            </w:r>
            <w:r w:rsidRPr="002E52BE">
              <w:rPr>
                <w:rFonts w:ascii="Arial" w:hAnsi="Arial" w:cs="Arial"/>
                <w:lang w:eastAsia="bg-BG"/>
              </w:rPr>
              <w:br/>
            </w:r>
            <w:r w:rsidRPr="002E52BE">
              <w:rPr>
                <w:rFonts w:ascii="Arial" w:hAnsi="Arial" w:cs="Arial"/>
                <w:lang w:eastAsia="bg-BG"/>
              </w:rPr>
              <w:br/>
              <w:t>Фаза Детайлизиране: Визията се прецизира на база новата информация, получена през тази фаза, създавайки по този начин устойчиво разбиране за най-критичните потребителски случаи,  които ще са в основата на архитектурните и планировъчни решения.</w:t>
            </w:r>
          </w:p>
        </w:tc>
      </w:tr>
      <w:tr w:rsidR="00542C1C" w:rsidRPr="002E52BE" w:rsidTr="00542C1C">
        <w:trPr>
          <w:trHeight w:val="1020"/>
        </w:trPr>
        <w:tc>
          <w:tcPr>
            <w:tcW w:w="550" w:type="dxa"/>
            <w:tcBorders>
              <w:top w:val="nil"/>
              <w:left w:val="single" w:sz="4" w:space="0" w:color="auto"/>
              <w:bottom w:val="single" w:sz="4" w:space="0" w:color="auto"/>
              <w:right w:val="single" w:sz="4" w:space="0" w:color="auto"/>
            </w:tcBorders>
            <w:shd w:val="clear" w:color="auto" w:fill="auto"/>
            <w:hideMark/>
          </w:tcPr>
          <w:p w:rsidR="00542C1C" w:rsidRPr="002E52BE" w:rsidRDefault="00D23EA0" w:rsidP="00542C1C">
            <w:pPr>
              <w:widowControl/>
              <w:spacing w:line="240" w:lineRule="auto"/>
              <w:rPr>
                <w:rFonts w:ascii="Arial" w:hAnsi="Arial" w:cs="Arial"/>
                <w:lang w:eastAsia="bg-BG"/>
              </w:rPr>
            </w:pPr>
            <w:r>
              <w:rPr>
                <w:rFonts w:ascii="Arial" w:hAnsi="Arial" w:cs="Arial"/>
                <w:lang w:eastAsia="bg-BG"/>
              </w:rPr>
              <w:t>6</w:t>
            </w:r>
          </w:p>
        </w:tc>
        <w:tc>
          <w:tcPr>
            <w:tcW w:w="2422"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Бизнес модел</w:t>
            </w:r>
          </w:p>
        </w:tc>
        <w:tc>
          <w:tcPr>
            <w:tcW w:w="6804"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Бизнес моделът описва процесите вътре в организацията и взаимодействията й с външни страни, като клиенти или партньори.  Освен това, Бизнес моделът описва начина, по който се изпълняват бизнес потребителски случаи.</w:t>
            </w:r>
          </w:p>
        </w:tc>
      </w:tr>
      <w:tr w:rsidR="00542C1C" w:rsidRPr="002E52BE" w:rsidTr="00542C1C">
        <w:trPr>
          <w:trHeight w:val="4335"/>
        </w:trPr>
        <w:tc>
          <w:tcPr>
            <w:tcW w:w="550" w:type="dxa"/>
            <w:tcBorders>
              <w:top w:val="nil"/>
              <w:left w:val="single" w:sz="4" w:space="0" w:color="auto"/>
              <w:bottom w:val="single" w:sz="4" w:space="0" w:color="auto"/>
              <w:right w:val="single" w:sz="4" w:space="0" w:color="auto"/>
            </w:tcBorders>
            <w:shd w:val="clear" w:color="auto" w:fill="auto"/>
            <w:hideMark/>
          </w:tcPr>
          <w:p w:rsidR="00542C1C" w:rsidRPr="002E52BE" w:rsidRDefault="00D23EA0" w:rsidP="00542C1C">
            <w:pPr>
              <w:widowControl/>
              <w:spacing w:line="240" w:lineRule="auto"/>
              <w:rPr>
                <w:rFonts w:ascii="Arial" w:hAnsi="Arial" w:cs="Arial"/>
                <w:lang w:eastAsia="bg-BG"/>
              </w:rPr>
            </w:pPr>
            <w:r>
              <w:rPr>
                <w:rFonts w:ascii="Arial" w:hAnsi="Arial" w:cs="Arial"/>
                <w:lang w:eastAsia="bg-BG"/>
              </w:rPr>
              <w:t>7</w:t>
            </w:r>
          </w:p>
        </w:tc>
        <w:tc>
          <w:tcPr>
            <w:tcW w:w="2422"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Модел на потребителските случаи</w:t>
            </w:r>
          </w:p>
        </w:tc>
        <w:tc>
          <w:tcPr>
            <w:tcW w:w="6804"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 xml:space="preserve">Моделът на потребителските случаи представя предвижданите функции и среда на системата и отразява нейните функционални спецификации Този модел е важен входен артефакт за дейностите по анализ, дизайн и тестване. </w:t>
            </w:r>
            <w:r w:rsidRPr="002E52BE">
              <w:rPr>
                <w:rFonts w:ascii="Arial" w:hAnsi="Arial" w:cs="Arial"/>
                <w:lang w:eastAsia="bg-BG"/>
              </w:rPr>
              <w:br/>
            </w:r>
            <w:r w:rsidRPr="002E52BE">
              <w:rPr>
                <w:rFonts w:ascii="Arial" w:hAnsi="Arial" w:cs="Arial"/>
                <w:lang w:eastAsia="bg-BG"/>
              </w:rPr>
              <w:br/>
              <w:t>Фаза Планиране: Идентифицират се важните актьори и потребителски случаи, както и последователностите от събития в рамките на най-важните потребителски случаи.</w:t>
            </w:r>
            <w:r w:rsidRPr="002E52BE">
              <w:rPr>
                <w:rFonts w:ascii="Arial" w:hAnsi="Arial" w:cs="Arial"/>
                <w:lang w:eastAsia="bg-BG"/>
              </w:rPr>
              <w:br/>
            </w:r>
            <w:r w:rsidRPr="002E52BE">
              <w:rPr>
                <w:rFonts w:ascii="Arial" w:hAnsi="Arial" w:cs="Arial"/>
                <w:lang w:eastAsia="bg-BG"/>
              </w:rPr>
              <w:br/>
              <w:t>Фаза Детайлизиране: Моделът на потребителските случаи е почти завършен (на около 80%) – всички потребителски случаи са идентифицирани при проучването на модела, всички актьори също са идентифицирани и повечето потребителски случаи са описани (установени са изискванията).</w:t>
            </w:r>
            <w:r w:rsidRPr="002E52BE">
              <w:rPr>
                <w:rFonts w:ascii="Arial" w:hAnsi="Arial" w:cs="Arial"/>
                <w:lang w:eastAsia="bg-BG"/>
              </w:rPr>
              <w:br/>
            </w:r>
            <w:r w:rsidRPr="002E52BE">
              <w:rPr>
                <w:rFonts w:ascii="Arial" w:hAnsi="Arial" w:cs="Arial"/>
                <w:lang w:eastAsia="bg-BG"/>
              </w:rPr>
              <w:br/>
              <w:t>Фаза Изграждане: Моделът се актуализира с нови потребителски случаи, ако такива са установени през фаза Изграждане.</w:t>
            </w:r>
          </w:p>
        </w:tc>
      </w:tr>
      <w:tr w:rsidR="00542C1C" w:rsidRPr="002E52BE" w:rsidTr="00542C1C">
        <w:trPr>
          <w:trHeight w:val="4335"/>
        </w:trPr>
        <w:tc>
          <w:tcPr>
            <w:tcW w:w="550" w:type="dxa"/>
            <w:tcBorders>
              <w:top w:val="nil"/>
              <w:left w:val="single" w:sz="4" w:space="0" w:color="auto"/>
              <w:bottom w:val="single" w:sz="4" w:space="0" w:color="auto"/>
              <w:right w:val="single" w:sz="4" w:space="0" w:color="auto"/>
            </w:tcBorders>
            <w:shd w:val="clear" w:color="auto" w:fill="auto"/>
            <w:hideMark/>
          </w:tcPr>
          <w:p w:rsidR="00542C1C" w:rsidRPr="002E52BE" w:rsidRDefault="00D23EA0" w:rsidP="00542C1C">
            <w:pPr>
              <w:widowControl/>
              <w:spacing w:line="240" w:lineRule="auto"/>
              <w:rPr>
                <w:rFonts w:ascii="Arial" w:hAnsi="Arial" w:cs="Arial"/>
                <w:lang w:eastAsia="bg-BG"/>
              </w:rPr>
            </w:pPr>
            <w:r>
              <w:rPr>
                <w:rFonts w:ascii="Arial" w:hAnsi="Arial" w:cs="Arial"/>
                <w:lang w:eastAsia="bg-BG"/>
              </w:rPr>
              <w:lastRenderedPageBreak/>
              <w:t>8</w:t>
            </w:r>
          </w:p>
        </w:tc>
        <w:tc>
          <w:tcPr>
            <w:tcW w:w="2422"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Спецификация на допълнителните изисквания</w:t>
            </w:r>
          </w:p>
        </w:tc>
        <w:tc>
          <w:tcPr>
            <w:tcW w:w="6804"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 xml:space="preserve">Спецификацията на допълнителните изисквания отразява тези изисквания към системата, които не са ясно прихванати в отделните потребителски случаи на Модела на потребителските случаи. Тук се включват правни и нормативни изисквания, както и приложни стандарти. Необходимо е да се изведат характеристиките на качеството на системата, в това число изискванията по отношение на използваемост,  надеждност, производителност и </w:t>
            </w:r>
            <w:proofErr w:type="spellStart"/>
            <w:r w:rsidRPr="00EB10A8">
              <w:rPr>
                <w:rFonts w:ascii="Arial" w:hAnsi="Arial" w:cs="Arial"/>
                <w:lang w:val="en-US" w:eastAsia="bg-BG"/>
              </w:rPr>
              <w:t>съпроводимост</w:t>
            </w:r>
            <w:proofErr w:type="spellEnd"/>
            <w:r w:rsidRPr="002E52BE">
              <w:rPr>
                <w:rFonts w:ascii="Arial" w:hAnsi="Arial" w:cs="Arial"/>
                <w:lang w:eastAsia="bg-BG"/>
              </w:rPr>
              <w:t>. Определят се и други изисквания, например по отношение на операционната система, работната среда и съвместимостта, както и ограниченията по отношение на дизайна.</w:t>
            </w:r>
            <w:r w:rsidRPr="002E52BE">
              <w:rPr>
                <w:rFonts w:ascii="Arial" w:hAnsi="Arial" w:cs="Arial"/>
                <w:lang w:eastAsia="bg-BG"/>
              </w:rPr>
              <w:br/>
            </w:r>
            <w:r w:rsidRPr="002E52BE">
              <w:rPr>
                <w:rFonts w:ascii="Arial" w:hAnsi="Arial" w:cs="Arial"/>
                <w:lang w:eastAsia="bg-BG"/>
              </w:rPr>
              <w:br/>
              <w:t>Фаза Детайлизиране: Допълнителните изисквания по отношение на нефункционалните характеристики биват документирани и съгласувани.</w:t>
            </w:r>
            <w:r w:rsidRPr="002E52BE">
              <w:rPr>
                <w:rFonts w:ascii="Arial" w:hAnsi="Arial" w:cs="Arial"/>
                <w:lang w:eastAsia="bg-BG"/>
              </w:rPr>
              <w:br/>
            </w:r>
            <w:r w:rsidRPr="002E52BE">
              <w:rPr>
                <w:rFonts w:ascii="Arial" w:hAnsi="Arial" w:cs="Arial"/>
                <w:lang w:eastAsia="bg-BG"/>
              </w:rPr>
              <w:br/>
              <w:t>Фаза Изграждане: Спецификацията на допълнителните изисквания се актуализира с нови изисквания, ако такива бъдат установени по време на фаза Изграждане.</w:t>
            </w:r>
          </w:p>
        </w:tc>
      </w:tr>
      <w:tr w:rsidR="00542C1C" w:rsidRPr="002E52BE" w:rsidTr="00542C1C">
        <w:trPr>
          <w:trHeight w:val="1275"/>
        </w:trPr>
        <w:tc>
          <w:tcPr>
            <w:tcW w:w="550" w:type="dxa"/>
            <w:tcBorders>
              <w:top w:val="nil"/>
              <w:left w:val="single" w:sz="4" w:space="0" w:color="auto"/>
              <w:bottom w:val="single" w:sz="4" w:space="0" w:color="auto"/>
              <w:right w:val="single" w:sz="4" w:space="0" w:color="auto"/>
            </w:tcBorders>
            <w:shd w:val="clear" w:color="auto" w:fill="auto"/>
            <w:hideMark/>
          </w:tcPr>
          <w:p w:rsidR="00542C1C" w:rsidRPr="002E52BE" w:rsidRDefault="00D23EA0" w:rsidP="00542C1C">
            <w:pPr>
              <w:widowControl/>
              <w:spacing w:line="240" w:lineRule="auto"/>
              <w:rPr>
                <w:rFonts w:ascii="Arial" w:hAnsi="Arial" w:cs="Arial"/>
                <w:lang w:eastAsia="bg-BG"/>
              </w:rPr>
            </w:pPr>
            <w:r>
              <w:rPr>
                <w:rFonts w:ascii="Arial" w:hAnsi="Arial" w:cs="Arial"/>
                <w:lang w:eastAsia="bg-BG"/>
              </w:rPr>
              <w:t>9</w:t>
            </w:r>
          </w:p>
        </w:tc>
        <w:tc>
          <w:tcPr>
            <w:tcW w:w="2422"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Конвенции за писане на код</w:t>
            </w:r>
          </w:p>
        </w:tc>
        <w:tc>
          <w:tcPr>
            <w:tcW w:w="6804"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 xml:space="preserve">Този документ съдържа набор от стандарти, конвенции и указания за писане на стабилен </w:t>
            </w:r>
            <w:proofErr w:type="spellStart"/>
            <w:r w:rsidRPr="002E52BE">
              <w:rPr>
                <w:rFonts w:ascii="Arial" w:hAnsi="Arial" w:cs="Arial"/>
                <w:lang w:eastAsia="bg-BG"/>
              </w:rPr>
              <w:t>Java</w:t>
            </w:r>
            <w:proofErr w:type="spellEnd"/>
            <w:r w:rsidRPr="002E52BE">
              <w:rPr>
                <w:rFonts w:ascii="Arial" w:hAnsi="Arial" w:cs="Arial"/>
                <w:lang w:eastAsia="bg-BG"/>
              </w:rPr>
              <w:t xml:space="preserve"> код. Тези стандарти, конвенции и указания почиват върху солидни, доказани принципи за софтуерно инженерство, водещи до създаването на код, който е разбираем, удобен за поддържане и податлив на усъвършенстване.</w:t>
            </w:r>
          </w:p>
        </w:tc>
      </w:tr>
      <w:tr w:rsidR="00542C1C" w:rsidRPr="002E52BE" w:rsidTr="00542C1C">
        <w:trPr>
          <w:trHeight w:val="1785"/>
        </w:trPr>
        <w:tc>
          <w:tcPr>
            <w:tcW w:w="550" w:type="dxa"/>
            <w:tcBorders>
              <w:top w:val="nil"/>
              <w:left w:val="single" w:sz="4" w:space="0" w:color="auto"/>
              <w:bottom w:val="single" w:sz="4" w:space="0" w:color="auto"/>
              <w:right w:val="single" w:sz="4" w:space="0" w:color="auto"/>
            </w:tcBorders>
            <w:shd w:val="clear" w:color="auto" w:fill="auto"/>
            <w:hideMark/>
          </w:tcPr>
          <w:p w:rsidR="00542C1C" w:rsidRPr="002E52BE" w:rsidRDefault="00D23EA0" w:rsidP="00542C1C">
            <w:pPr>
              <w:widowControl/>
              <w:spacing w:line="240" w:lineRule="auto"/>
              <w:rPr>
                <w:rFonts w:ascii="Arial" w:hAnsi="Arial" w:cs="Arial"/>
                <w:lang w:eastAsia="bg-BG"/>
              </w:rPr>
            </w:pPr>
            <w:r>
              <w:rPr>
                <w:rFonts w:ascii="Arial" w:hAnsi="Arial" w:cs="Arial"/>
                <w:lang w:eastAsia="bg-BG"/>
              </w:rPr>
              <w:t>10</w:t>
            </w:r>
          </w:p>
        </w:tc>
        <w:tc>
          <w:tcPr>
            <w:tcW w:w="2422"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Инструменти</w:t>
            </w:r>
          </w:p>
        </w:tc>
        <w:tc>
          <w:tcPr>
            <w:tcW w:w="6804"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Фаза Планиране: Подбират се всички инструменти, необходими за поддържане на проекта. Инсталират се инструментите, необходими за работата през фаза Планиране.</w:t>
            </w:r>
            <w:r w:rsidRPr="002E52BE">
              <w:rPr>
                <w:rFonts w:ascii="Arial" w:hAnsi="Arial" w:cs="Arial"/>
                <w:lang w:eastAsia="bg-BG"/>
              </w:rPr>
              <w:br/>
            </w:r>
            <w:r w:rsidRPr="002E52BE">
              <w:rPr>
                <w:rFonts w:ascii="Arial" w:hAnsi="Arial" w:cs="Arial"/>
                <w:lang w:eastAsia="bg-BG"/>
              </w:rPr>
              <w:br/>
              <w:t>Фаза Детайлизиране: Среда за разработка, включително необходимите на екипа по Изграждане процеси, инструменти и средства за автоматизация, се (разработва и) изгражда през тази фаза.</w:t>
            </w:r>
          </w:p>
        </w:tc>
      </w:tr>
      <w:tr w:rsidR="00542C1C" w:rsidRPr="002E52BE" w:rsidTr="00542C1C">
        <w:trPr>
          <w:trHeight w:val="3315"/>
        </w:trPr>
        <w:tc>
          <w:tcPr>
            <w:tcW w:w="550" w:type="dxa"/>
            <w:tcBorders>
              <w:top w:val="nil"/>
              <w:left w:val="single" w:sz="4" w:space="0" w:color="auto"/>
              <w:bottom w:val="single" w:sz="4" w:space="0" w:color="auto"/>
              <w:right w:val="single" w:sz="4" w:space="0" w:color="auto"/>
            </w:tcBorders>
            <w:shd w:val="clear" w:color="auto" w:fill="auto"/>
            <w:hideMark/>
          </w:tcPr>
          <w:p w:rsidR="00542C1C" w:rsidRPr="002E52BE" w:rsidRDefault="00D23EA0" w:rsidP="00542C1C">
            <w:pPr>
              <w:widowControl/>
              <w:spacing w:line="240" w:lineRule="auto"/>
              <w:rPr>
                <w:rFonts w:ascii="Arial" w:hAnsi="Arial" w:cs="Arial"/>
                <w:lang w:eastAsia="bg-BG"/>
              </w:rPr>
            </w:pPr>
            <w:r>
              <w:rPr>
                <w:rFonts w:ascii="Arial" w:hAnsi="Arial" w:cs="Arial"/>
                <w:lang w:eastAsia="bg-BG"/>
              </w:rPr>
              <w:t>11</w:t>
            </w:r>
          </w:p>
        </w:tc>
        <w:tc>
          <w:tcPr>
            <w:tcW w:w="2422"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Модел на данните</w:t>
            </w:r>
          </w:p>
        </w:tc>
        <w:tc>
          <w:tcPr>
            <w:tcW w:w="6804"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 xml:space="preserve">Моделът на данните е  подмножество на </w:t>
            </w:r>
            <w:proofErr w:type="spellStart"/>
            <w:r w:rsidRPr="002E52BE">
              <w:rPr>
                <w:rFonts w:ascii="Arial" w:hAnsi="Arial" w:cs="Arial"/>
                <w:lang w:eastAsia="bg-BG"/>
              </w:rPr>
              <w:t>имплементационния</w:t>
            </w:r>
            <w:proofErr w:type="spellEnd"/>
            <w:r w:rsidRPr="002E52BE">
              <w:rPr>
                <w:rFonts w:ascii="Arial" w:hAnsi="Arial" w:cs="Arial"/>
                <w:lang w:eastAsia="bg-BG"/>
              </w:rPr>
              <w:t xml:space="preserve"> модел, което описва логическия и физически вид на постоянните (</w:t>
            </w:r>
            <w:proofErr w:type="spellStart"/>
            <w:r w:rsidRPr="002E52BE">
              <w:rPr>
                <w:rFonts w:ascii="Arial" w:hAnsi="Arial" w:cs="Arial"/>
                <w:lang w:eastAsia="bg-BG"/>
              </w:rPr>
              <w:t>персистентни</w:t>
            </w:r>
            <w:proofErr w:type="spellEnd"/>
            <w:r w:rsidRPr="002E52BE">
              <w:rPr>
                <w:rFonts w:ascii="Arial" w:hAnsi="Arial" w:cs="Arial"/>
                <w:lang w:eastAsia="bg-BG"/>
              </w:rPr>
              <w:t>) данни в системата.  Той включва и видовете поведения в базата данни, например записани процедури, активатори, ограничения и др.</w:t>
            </w:r>
            <w:r w:rsidRPr="002E52BE">
              <w:rPr>
                <w:rFonts w:ascii="Arial" w:hAnsi="Arial" w:cs="Arial"/>
                <w:lang w:eastAsia="bg-BG"/>
              </w:rPr>
              <w:br/>
            </w:r>
            <w:r w:rsidRPr="002E52BE">
              <w:rPr>
                <w:rFonts w:ascii="Arial" w:hAnsi="Arial" w:cs="Arial"/>
                <w:lang w:eastAsia="bg-BG"/>
              </w:rPr>
              <w:br/>
              <w:t>Фаза Детайлизиране: Дефиниране и залагане на модела. Извършва се дефиниране и преглед на основните елементи от модела на данните (напр. важни обекти, взаимозависимости, таблици).</w:t>
            </w:r>
            <w:r w:rsidRPr="002E52BE">
              <w:rPr>
                <w:rFonts w:ascii="Arial" w:hAnsi="Arial" w:cs="Arial"/>
                <w:lang w:eastAsia="bg-BG"/>
              </w:rPr>
              <w:br/>
            </w:r>
            <w:r w:rsidRPr="002E52BE">
              <w:rPr>
                <w:rFonts w:ascii="Arial" w:hAnsi="Arial" w:cs="Arial"/>
                <w:lang w:eastAsia="bg-BG"/>
              </w:rPr>
              <w:br/>
              <w:t>Фаза Изграждане: Моделът са актуализира с всички елементи, необходими за поддържане на постоянната (</w:t>
            </w:r>
            <w:proofErr w:type="spellStart"/>
            <w:r w:rsidRPr="002E52BE">
              <w:rPr>
                <w:rFonts w:ascii="Arial" w:hAnsi="Arial" w:cs="Arial"/>
                <w:lang w:eastAsia="bg-BG"/>
              </w:rPr>
              <w:t>персистентна</w:t>
            </w:r>
            <w:proofErr w:type="spellEnd"/>
            <w:r w:rsidRPr="002E52BE">
              <w:rPr>
                <w:rFonts w:ascii="Arial" w:hAnsi="Arial" w:cs="Arial"/>
                <w:lang w:eastAsia="bg-BG"/>
              </w:rPr>
              <w:t>) имплементация (например таблици, индекси, конверсии между обектни и релационни форми и др.).</w:t>
            </w:r>
          </w:p>
        </w:tc>
      </w:tr>
      <w:tr w:rsidR="00542C1C" w:rsidRPr="002E52BE" w:rsidTr="00542C1C">
        <w:trPr>
          <w:trHeight w:val="1020"/>
        </w:trPr>
        <w:tc>
          <w:tcPr>
            <w:tcW w:w="550" w:type="dxa"/>
            <w:tcBorders>
              <w:top w:val="nil"/>
              <w:left w:val="single" w:sz="4" w:space="0" w:color="auto"/>
              <w:bottom w:val="single" w:sz="4" w:space="0" w:color="auto"/>
              <w:right w:val="single" w:sz="4" w:space="0" w:color="auto"/>
            </w:tcBorders>
            <w:shd w:val="clear" w:color="auto" w:fill="auto"/>
            <w:hideMark/>
          </w:tcPr>
          <w:p w:rsidR="00542C1C" w:rsidRPr="002E52BE" w:rsidRDefault="00D23EA0" w:rsidP="00542C1C">
            <w:pPr>
              <w:widowControl/>
              <w:spacing w:line="240" w:lineRule="auto"/>
              <w:rPr>
                <w:rFonts w:ascii="Arial" w:hAnsi="Arial" w:cs="Arial"/>
                <w:lang w:eastAsia="bg-BG"/>
              </w:rPr>
            </w:pPr>
            <w:r>
              <w:rPr>
                <w:rFonts w:ascii="Arial" w:hAnsi="Arial" w:cs="Arial"/>
                <w:lang w:eastAsia="bg-BG"/>
              </w:rPr>
              <w:t>12</w:t>
            </w:r>
          </w:p>
        </w:tc>
        <w:tc>
          <w:tcPr>
            <w:tcW w:w="2422"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Модел на инфраструктурата</w:t>
            </w:r>
          </w:p>
        </w:tc>
        <w:tc>
          <w:tcPr>
            <w:tcW w:w="6804"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Моделът на инфраструктурата показва конфигурацията на обработващите възли в работни условия, комуникационните връзки между тези възли, както и заложените в тях инстанции на компонентите и обекти.</w:t>
            </w:r>
          </w:p>
        </w:tc>
      </w:tr>
      <w:tr w:rsidR="00542C1C" w:rsidRPr="002E52BE" w:rsidTr="00542C1C">
        <w:trPr>
          <w:trHeight w:val="2550"/>
        </w:trPr>
        <w:tc>
          <w:tcPr>
            <w:tcW w:w="550" w:type="dxa"/>
            <w:tcBorders>
              <w:top w:val="nil"/>
              <w:left w:val="single" w:sz="4" w:space="0" w:color="auto"/>
              <w:bottom w:val="single" w:sz="4" w:space="0" w:color="auto"/>
              <w:right w:val="single" w:sz="4" w:space="0" w:color="auto"/>
            </w:tcBorders>
            <w:shd w:val="clear" w:color="auto" w:fill="auto"/>
            <w:hideMark/>
          </w:tcPr>
          <w:p w:rsidR="00542C1C" w:rsidRPr="002E52BE" w:rsidRDefault="00D23EA0" w:rsidP="00542C1C">
            <w:pPr>
              <w:widowControl/>
              <w:spacing w:line="240" w:lineRule="auto"/>
              <w:rPr>
                <w:rFonts w:ascii="Arial" w:hAnsi="Arial" w:cs="Arial"/>
                <w:lang w:eastAsia="bg-BG"/>
              </w:rPr>
            </w:pPr>
            <w:r>
              <w:rPr>
                <w:rFonts w:ascii="Arial" w:hAnsi="Arial" w:cs="Arial"/>
                <w:lang w:eastAsia="bg-BG"/>
              </w:rPr>
              <w:lastRenderedPageBreak/>
              <w:t>13</w:t>
            </w:r>
          </w:p>
        </w:tc>
        <w:tc>
          <w:tcPr>
            <w:tcW w:w="2422"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Дизайн модел</w:t>
            </w:r>
          </w:p>
        </w:tc>
        <w:tc>
          <w:tcPr>
            <w:tcW w:w="6804"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Дизайн моделът е обектен модел, който описва реализацията на потребителските случаи и служи за извеждане на Модела на имплементацията и неговия програмен код.  Дизайн моделът е важен входен артефакт за дейностите по имплементация и тестване.</w:t>
            </w:r>
            <w:r w:rsidRPr="002E52BE">
              <w:rPr>
                <w:rFonts w:ascii="Arial" w:hAnsi="Arial" w:cs="Arial"/>
                <w:lang w:eastAsia="bg-BG"/>
              </w:rPr>
              <w:br/>
            </w:r>
            <w:r w:rsidRPr="002E52BE">
              <w:rPr>
                <w:rFonts w:ascii="Arial" w:hAnsi="Arial" w:cs="Arial"/>
                <w:lang w:eastAsia="bg-BG"/>
              </w:rPr>
              <w:br/>
              <w:t>Фаза Детайлизиране: Дефиниране и подготвяне на базова версия.</w:t>
            </w:r>
            <w:r w:rsidRPr="002E52BE">
              <w:rPr>
                <w:rFonts w:ascii="Arial" w:hAnsi="Arial" w:cs="Arial"/>
                <w:lang w:eastAsia="bg-BG"/>
              </w:rPr>
              <w:br/>
            </w:r>
            <w:r w:rsidRPr="002E52BE">
              <w:rPr>
                <w:rFonts w:ascii="Arial" w:hAnsi="Arial" w:cs="Arial"/>
                <w:lang w:eastAsia="bg-BG"/>
              </w:rPr>
              <w:br/>
              <w:t>Фаза Изграждане: Моделът (и всички съставни артефакти) се актуализира(т) с нови елементи на дизайна, установени при реализацията на всички изисквания.</w:t>
            </w:r>
          </w:p>
        </w:tc>
      </w:tr>
      <w:tr w:rsidR="00542C1C" w:rsidRPr="002E52BE" w:rsidTr="00542C1C">
        <w:trPr>
          <w:trHeight w:val="2550"/>
        </w:trPr>
        <w:tc>
          <w:tcPr>
            <w:tcW w:w="550" w:type="dxa"/>
            <w:tcBorders>
              <w:top w:val="nil"/>
              <w:left w:val="single" w:sz="4" w:space="0" w:color="auto"/>
              <w:bottom w:val="single" w:sz="4" w:space="0" w:color="auto"/>
              <w:right w:val="single" w:sz="4" w:space="0" w:color="auto"/>
            </w:tcBorders>
            <w:shd w:val="clear" w:color="auto" w:fill="auto"/>
            <w:hideMark/>
          </w:tcPr>
          <w:p w:rsidR="00542C1C" w:rsidRPr="002E52BE" w:rsidRDefault="00D23EA0" w:rsidP="00542C1C">
            <w:pPr>
              <w:widowControl/>
              <w:spacing w:line="240" w:lineRule="auto"/>
              <w:rPr>
                <w:rFonts w:ascii="Arial" w:hAnsi="Arial" w:cs="Arial"/>
                <w:lang w:eastAsia="bg-BG"/>
              </w:rPr>
            </w:pPr>
            <w:r>
              <w:rPr>
                <w:rFonts w:ascii="Arial" w:hAnsi="Arial" w:cs="Arial"/>
                <w:lang w:eastAsia="bg-BG"/>
              </w:rPr>
              <w:t>14</w:t>
            </w:r>
          </w:p>
        </w:tc>
        <w:tc>
          <w:tcPr>
            <w:tcW w:w="2422"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Софтуерна архитектура</w:t>
            </w:r>
          </w:p>
        </w:tc>
        <w:tc>
          <w:tcPr>
            <w:tcW w:w="6804"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Документът Софтуерна архитектура представя комплексен архитектурен изглед на системата, използвайки за целта редица различни архитектурни разрези, показващи отделни нейни аспекти.</w:t>
            </w:r>
            <w:r w:rsidRPr="002E52BE">
              <w:rPr>
                <w:rFonts w:ascii="Arial" w:hAnsi="Arial" w:cs="Arial"/>
                <w:lang w:eastAsia="bg-BG"/>
              </w:rPr>
              <w:br/>
            </w:r>
            <w:r w:rsidRPr="002E52BE">
              <w:rPr>
                <w:rFonts w:ascii="Arial" w:hAnsi="Arial" w:cs="Arial"/>
                <w:lang w:eastAsia="bg-BG"/>
              </w:rPr>
              <w:br/>
              <w:t>Фаза Детайлизиране: Създава се основна версия, включвайки подробни описания на архитектурно значимите потребителски случаи (разрез по потребителски случаи), идентификация на основните механизми и елементи на дизайна (логически разрез), плюс изглед по процеси и изглед по внедряване (в съответствие с Модела на внедряване), ако системата е разпределена.</w:t>
            </w:r>
          </w:p>
        </w:tc>
      </w:tr>
      <w:tr w:rsidR="00542C1C" w:rsidRPr="002E52BE" w:rsidTr="00542C1C">
        <w:trPr>
          <w:trHeight w:val="1785"/>
        </w:trPr>
        <w:tc>
          <w:tcPr>
            <w:tcW w:w="550" w:type="dxa"/>
            <w:tcBorders>
              <w:top w:val="nil"/>
              <w:left w:val="single" w:sz="4" w:space="0" w:color="auto"/>
              <w:bottom w:val="single" w:sz="4" w:space="0" w:color="auto"/>
              <w:right w:val="single" w:sz="4" w:space="0" w:color="auto"/>
            </w:tcBorders>
            <w:shd w:val="clear" w:color="auto" w:fill="auto"/>
            <w:hideMark/>
          </w:tcPr>
          <w:p w:rsidR="00542C1C" w:rsidRPr="002E52BE" w:rsidRDefault="00D23EA0" w:rsidP="00542C1C">
            <w:pPr>
              <w:widowControl/>
              <w:spacing w:line="240" w:lineRule="auto"/>
              <w:rPr>
                <w:rFonts w:ascii="Arial" w:hAnsi="Arial" w:cs="Arial"/>
                <w:lang w:eastAsia="bg-BG"/>
              </w:rPr>
            </w:pPr>
            <w:r>
              <w:rPr>
                <w:rFonts w:ascii="Arial" w:hAnsi="Arial" w:cs="Arial"/>
                <w:lang w:eastAsia="bg-BG"/>
              </w:rPr>
              <w:t>15</w:t>
            </w:r>
          </w:p>
        </w:tc>
        <w:tc>
          <w:tcPr>
            <w:tcW w:w="2422"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Прототипи</w:t>
            </w:r>
          </w:p>
        </w:tc>
        <w:tc>
          <w:tcPr>
            <w:tcW w:w="6804"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Фаза Планиране: Един или няколко прототипа, разработени с цел доказване изпълнимостта на концепцията, поддържане на Визията и решаване на най-специфичните рискове.</w:t>
            </w:r>
            <w:r w:rsidRPr="002E52BE">
              <w:rPr>
                <w:rFonts w:ascii="Arial" w:hAnsi="Arial" w:cs="Arial"/>
                <w:lang w:eastAsia="bg-BG"/>
              </w:rPr>
              <w:br/>
            </w:r>
            <w:r w:rsidRPr="002E52BE">
              <w:rPr>
                <w:rFonts w:ascii="Arial" w:hAnsi="Arial" w:cs="Arial"/>
                <w:lang w:eastAsia="bg-BG"/>
              </w:rPr>
              <w:br/>
              <w:t>Фаза Детайлизиране: Създават се един или няколко изпълними архитектурни прототипа за изследване на критичната функционалност и архитектурно значимите сценарии.</w:t>
            </w:r>
          </w:p>
        </w:tc>
      </w:tr>
      <w:tr w:rsidR="00542C1C" w:rsidRPr="002E52BE" w:rsidTr="00542C1C">
        <w:trPr>
          <w:trHeight w:val="300"/>
        </w:trPr>
        <w:tc>
          <w:tcPr>
            <w:tcW w:w="550" w:type="dxa"/>
            <w:tcBorders>
              <w:top w:val="nil"/>
              <w:left w:val="single" w:sz="4" w:space="0" w:color="auto"/>
              <w:bottom w:val="single" w:sz="4" w:space="0" w:color="auto"/>
              <w:right w:val="single" w:sz="4" w:space="0" w:color="auto"/>
            </w:tcBorders>
            <w:shd w:val="clear" w:color="auto" w:fill="auto"/>
            <w:hideMark/>
          </w:tcPr>
          <w:p w:rsidR="00542C1C" w:rsidRPr="002E52BE" w:rsidRDefault="00D23EA0" w:rsidP="00542C1C">
            <w:pPr>
              <w:widowControl/>
              <w:spacing w:line="240" w:lineRule="auto"/>
              <w:rPr>
                <w:rFonts w:ascii="Arial" w:hAnsi="Arial" w:cs="Arial"/>
                <w:lang w:eastAsia="bg-BG"/>
              </w:rPr>
            </w:pPr>
            <w:r>
              <w:rPr>
                <w:rFonts w:ascii="Arial" w:hAnsi="Arial" w:cs="Arial"/>
                <w:lang w:eastAsia="bg-BG"/>
              </w:rPr>
              <w:t>16</w:t>
            </w:r>
          </w:p>
        </w:tc>
        <w:tc>
          <w:tcPr>
            <w:tcW w:w="2422"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Завършена система</w:t>
            </w:r>
          </w:p>
        </w:tc>
        <w:tc>
          <w:tcPr>
            <w:tcW w:w="6804"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 xml:space="preserve">Изпълнимата система като такава, готова за стартиране на </w:t>
            </w:r>
            <w:proofErr w:type="spellStart"/>
            <w:r w:rsidRPr="002E52BE">
              <w:rPr>
                <w:rFonts w:ascii="Arial" w:hAnsi="Arial" w:cs="Arial"/>
                <w:lang w:eastAsia="bg-BG"/>
              </w:rPr>
              <w:t>бета</w:t>
            </w:r>
            <w:proofErr w:type="spellEnd"/>
            <w:r w:rsidRPr="002E52BE">
              <w:rPr>
                <w:rFonts w:ascii="Arial" w:hAnsi="Arial" w:cs="Arial"/>
                <w:lang w:eastAsia="bg-BG"/>
              </w:rPr>
              <w:t xml:space="preserve"> тестове.</w:t>
            </w:r>
          </w:p>
        </w:tc>
      </w:tr>
      <w:tr w:rsidR="00542C1C" w:rsidRPr="002E52BE" w:rsidTr="00542C1C">
        <w:trPr>
          <w:trHeight w:val="510"/>
        </w:trPr>
        <w:tc>
          <w:tcPr>
            <w:tcW w:w="550" w:type="dxa"/>
            <w:tcBorders>
              <w:top w:val="nil"/>
              <w:left w:val="single" w:sz="4" w:space="0" w:color="auto"/>
              <w:bottom w:val="single" w:sz="4" w:space="0" w:color="auto"/>
              <w:right w:val="single" w:sz="4" w:space="0" w:color="auto"/>
            </w:tcBorders>
            <w:shd w:val="clear" w:color="auto" w:fill="auto"/>
            <w:hideMark/>
          </w:tcPr>
          <w:p w:rsidR="00542C1C" w:rsidRPr="002E52BE" w:rsidRDefault="00D23EA0" w:rsidP="00542C1C">
            <w:pPr>
              <w:widowControl/>
              <w:spacing w:line="240" w:lineRule="auto"/>
              <w:rPr>
                <w:rFonts w:ascii="Arial" w:hAnsi="Arial" w:cs="Arial"/>
                <w:lang w:eastAsia="bg-BG"/>
              </w:rPr>
            </w:pPr>
            <w:r>
              <w:rPr>
                <w:rFonts w:ascii="Arial" w:hAnsi="Arial" w:cs="Arial"/>
                <w:lang w:eastAsia="bg-BG"/>
              </w:rPr>
              <w:t>17</w:t>
            </w:r>
          </w:p>
        </w:tc>
        <w:tc>
          <w:tcPr>
            <w:tcW w:w="2422"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Главен план за тестване</w:t>
            </w:r>
          </w:p>
        </w:tc>
        <w:tc>
          <w:tcPr>
            <w:tcW w:w="6804"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Планът за тестване определя стратегиите за разработване и изпълнение на тестовете, както и необходимите ресурси.</w:t>
            </w:r>
          </w:p>
        </w:tc>
      </w:tr>
      <w:tr w:rsidR="00542C1C" w:rsidRPr="002E52BE" w:rsidTr="00542C1C">
        <w:trPr>
          <w:trHeight w:val="4080"/>
        </w:trPr>
        <w:tc>
          <w:tcPr>
            <w:tcW w:w="550" w:type="dxa"/>
            <w:tcBorders>
              <w:top w:val="nil"/>
              <w:left w:val="single" w:sz="4" w:space="0" w:color="auto"/>
              <w:bottom w:val="single" w:sz="4" w:space="0" w:color="auto"/>
              <w:right w:val="single" w:sz="4" w:space="0" w:color="auto"/>
            </w:tcBorders>
            <w:shd w:val="clear" w:color="auto" w:fill="auto"/>
            <w:hideMark/>
          </w:tcPr>
          <w:p w:rsidR="00542C1C" w:rsidRPr="002E52BE" w:rsidRDefault="00D23EA0" w:rsidP="00542C1C">
            <w:pPr>
              <w:widowControl/>
              <w:spacing w:line="240" w:lineRule="auto"/>
              <w:rPr>
                <w:rFonts w:ascii="Arial" w:hAnsi="Arial" w:cs="Arial"/>
                <w:lang w:eastAsia="bg-BG"/>
              </w:rPr>
            </w:pPr>
            <w:r>
              <w:rPr>
                <w:rFonts w:ascii="Arial" w:hAnsi="Arial" w:cs="Arial"/>
                <w:lang w:eastAsia="bg-BG"/>
              </w:rPr>
              <w:t>18</w:t>
            </w:r>
          </w:p>
        </w:tc>
        <w:tc>
          <w:tcPr>
            <w:tcW w:w="2422"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Тестов модел</w:t>
            </w:r>
          </w:p>
        </w:tc>
        <w:tc>
          <w:tcPr>
            <w:tcW w:w="6804"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Тестовият модел обяснява какво и как ще бъде тествано. Той представлява разрез на моделите на бизнес процесите, на дизайна и имплементацията, с който са описани самите тестове и тези аспекти на тестваните артефакти, които са от значение за тестовия процес.</w:t>
            </w:r>
            <w:r w:rsidRPr="002E52BE">
              <w:rPr>
                <w:rFonts w:ascii="Arial" w:hAnsi="Arial" w:cs="Arial"/>
                <w:lang w:eastAsia="bg-BG"/>
              </w:rPr>
              <w:br/>
            </w:r>
            <w:r w:rsidRPr="002E52BE">
              <w:rPr>
                <w:rFonts w:ascii="Arial" w:hAnsi="Arial" w:cs="Arial"/>
                <w:lang w:eastAsia="bg-BG"/>
              </w:rPr>
              <w:br/>
              <w:t>Тестовият модел включва набор от тестови случаи, тестови процедури и тестови скриптове, както и описание на очакваните резултати от тестовете и на взаимовръзките помежду им. Трябва да съдържа също таблици на съответствието бизнес процеси – системни потребителски случаи – компоненти на системата - тестови случаи и тестови сценарии.</w:t>
            </w:r>
            <w:r w:rsidRPr="002E52BE">
              <w:rPr>
                <w:rFonts w:ascii="Arial" w:hAnsi="Arial" w:cs="Arial"/>
                <w:lang w:eastAsia="bg-BG"/>
              </w:rPr>
              <w:br/>
            </w:r>
            <w:r w:rsidRPr="002E52BE">
              <w:rPr>
                <w:rFonts w:ascii="Arial" w:hAnsi="Arial" w:cs="Arial"/>
                <w:lang w:eastAsia="bg-BG"/>
              </w:rPr>
              <w:br/>
              <w:t>Фаза Изграждане: Извършва се дизайн и разработване на тестове за проверка на изпълнимите версии, създавани през фаза Изграждане.</w:t>
            </w:r>
            <w:r w:rsidRPr="002E52BE">
              <w:rPr>
                <w:rFonts w:ascii="Arial" w:hAnsi="Arial" w:cs="Arial"/>
                <w:lang w:eastAsia="bg-BG"/>
              </w:rPr>
              <w:br/>
            </w:r>
            <w:r w:rsidRPr="002E52BE">
              <w:rPr>
                <w:rFonts w:ascii="Arial" w:hAnsi="Arial" w:cs="Arial"/>
                <w:lang w:eastAsia="bg-BG"/>
              </w:rPr>
              <w:br/>
              <w:t>Таблиците на съответствието се поддържат в актуално състояние през целия период на изпълнение на проекта.</w:t>
            </w:r>
          </w:p>
        </w:tc>
      </w:tr>
      <w:tr w:rsidR="00542C1C" w:rsidRPr="002E52BE" w:rsidTr="00542C1C">
        <w:trPr>
          <w:trHeight w:val="2040"/>
        </w:trPr>
        <w:tc>
          <w:tcPr>
            <w:tcW w:w="550" w:type="dxa"/>
            <w:tcBorders>
              <w:top w:val="nil"/>
              <w:left w:val="single" w:sz="4" w:space="0" w:color="auto"/>
              <w:bottom w:val="single" w:sz="4" w:space="0" w:color="auto"/>
              <w:right w:val="single" w:sz="4" w:space="0" w:color="auto"/>
            </w:tcBorders>
            <w:shd w:val="clear" w:color="auto" w:fill="auto"/>
            <w:hideMark/>
          </w:tcPr>
          <w:p w:rsidR="00542C1C" w:rsidRPr="002E52BE" w:rsidRDefault="00D23EA0" w:rsidP="00542C1C">
            <w:pPr>
              <w:widowControl/>
              <w:spacing w:line="240" w:lineRule="auto"/>
              <w:rPr>
                <w:rFonts w:ascii="Arial" w:hAnsi="Arial" w:cs="Arial"/>
                <w:lang w:eastAsia="bg-BG"/>
              </w:rPr>
            </w:pPr>
            <w:r>
              <w:rPr>
                <w:rFonts w:ascii="Arial" w:hAnsi="Arial" w:cs="Arial"/>
                <w:lang w:eastAsia="bg-BG"/>
              </w:rPr>
              <w:lastRenderedPageBreak/>
              <w:t>19</w:t>
            </w:r>
          </w:p>
        </w:tc>
        <w:tc>
          <w:tcPr>
            <w:tcW w:w="2422"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Резултати от тестовете</w:t>
            </w:r>
          </w:p>
        </w:tc>
        <w:tc>
          <w:tcPr>
            <w:tcW w:w="6804"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Този артефакт представлява архив от данни, получени при провеждането на тестовете. Използва се при изчисляването на различни ключови метрики на тестовете.</w:t>
            </w:r>
            <w:r w:rsidRPr="002E52BE">
              <w:rPr>
                <w:rFonts w:ascii="Arial" w:hAnsi="Arial" w:cs="Arial"/>
                <w:lang w:eastAsia="bg-BG"/>
              </w:rPr>
              <w:br/>
            </w:r>
            <w:r w:rsidRPr="002E52BE">
              <w:rPr>
                <w:rFonts w:ascii="Arial" w:hAnsi="Arial" w:cs="Arial"/>
                <w:lang w:eastAsia="bg-BG"/>
              </w:rPr>
              <w:br/>
              <w:t>Резултатите от тестовете трябва да са придружени с таблица обобщаваща резултатите от изпълнението на тестовете, включваща и информация за дефектите, които са регистрирани в резултат на неуспешно изпълнение.</w:t>
            </w:r>
          </w:p>
        </w:tc>
      </w:tr>
      <w:tr w:rsidR="00542C1C" w:rsidRPr="002E52BE" w:rsidTr="00542C1C">
        <w:trPr>
          <w:trHeight w:val="2805"/>
        </w:trPr>
        <w:tc>
          <w:tcPr>
            <w:tcW w:w="550" w:type="dxa"/>
            <w:tcBorders>
              <w:top w:val="nil"/>
              <w:left w:val="single" w:sz="4" w:space="0" w:color="auto"/>
              <w:bottom w:val="single" w:sz="4" w:space="0" w:color="auto"/>
              <w:right w:val="single" w:sz="4" w:space="0" w:color="auto"/>
            </w:tcBorders>
            <w:shd w:val="clear" w:color="auto" w:fill="auto"/>
            <w:hideMark/>
          </w:tcPr>
          <w:p w:rsidR="00542C1C" w:rsidRPr="002E52BE" w:rsidRDefault="00D23EA0" w:rsidP="00542C1C">
            <w:pPr>
              <w:widowControl/>
              <w:spacing w:line="240" w:lineRule="auto"/>
              <w:rPr>
                <w:rFonts w:ascii="Arial" w:hAnsi="Arial" w:cs="Arial"/>
                <w:lang w:eastAsia="bg-BG"/>
              </w:rPr>
            </w:pPr>
            <w:r>
              <w:rPr>
                <w:rFonts w:ascii="Arial" w:hAnsi="Arial" w:cs="Arial"/>
                <w:lang w:eastAsia="bg-BG"/>
              </w:rPr>
              <w:t>20</w:t>
            </w:r>
          </w:p>
        </w:tc>
        <w:tc>
          <w:tcPr>
            <w:tcW w:w="2422"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Материали за обучение</w:t>
            </w:r>
          </w:p>
        </w:tc>
        <w:tc>
          <w:tcPr>
            <w:tcW w:w="6804" w:type="dxa"/>
            <w:tcBorders>
              <w:top w:val="nil"/>
              <w:left w:val="nil"/>
              <w:bottom w:val="single" w:sz="4" w:space="0" w:color="auto"/>
              <w:right w:val="single" w:sz="4" w:space="0" w:color="auto"/>
            </w:tcBorders>
            <w:shd w:val="clear" w:color="auto" w:fill="auto"/>
            <w:hideMark/>
          </w:tcPr>
          <w:p w:rsidR="00542C1C" w:rsidRPr="002E52BE" w:rsidRDefault="00542C1C" w:rsidP="00EB10A8">
            <w:pPr>
              <w:widowControl/>
              <w:spacing w:line="240" w:lineRule="auto"/>
              <w:jc w:val="both"/>
              <w:rPr>
                <w:rFonts w:ascii="Arial" w:hAnsi="Arial" w:cs="Arial"/>
                <w:lang w:eastAsia="bg-BG"/>
              </w:rPr>
            </w:pPr>
            <w:r w:rsidRPr="002E52BE">
              <w:rPr>
                <w:rFonts w:ascii="Arial" w:hAnsi="Arial" w:cs="Arial"/>
                <w:lang w:eastAsia="bg-BG"/>
              </w:rPr>
              <w:t>Това са материали, които се използват при провеждането на курсове или програми за обучение, предназначени да подпомогнат бенефициента при използването, експлоатацията и/или обслужването на системата.</w:t>
            </w:r>
            <w:r w:rsidRPr="002E52BE">
              <w:rPr>
                <w:rFonts w:ascii="Arial" w:hAnsi="Arial" w:cs="Arial"/>
                <w:lang w:eastAsia="bg-BG"/>
              </w:rPr>
              <w:br/>
            </w:r>
            <w:r w:rsidRPr="002E52BE">
              <w:rPr>
                <w:rFonts w:ascii="Arial" w:hAnsi="Arial" w:cs="Arial"/>
                <w:lang w:eastAsia="bg-BG"/>
              </w:rPr>
              <w:br/>
              <w:t>Фази Детайлизиране и Изграждане: Изготвят се Ръководства на потребителя и други материали за обучение. Това са предварителни варианти, базирани на потребителските случаи. Такива са необходими, когато системата осъществява интензивен интерфейс с потребителя.</w:t>
            </w:r>
            <w:r w:rsidRPr="002E52BE">
              <w:rPr>
                <w:rFonts w:ascii="Arial" w:hAnsi="Arial" w:cs="Arial"/>
                <w:lang w:eastAsia="bg-BG"/>
              </w:rPr>
              <w:br/>
            </w:r>
            <w:r w:rsidRPr="002E52BE">
              <w:rPr>
                <w:rFonts w:ascii="Arial" w:hAnsi="Arial" w:cs="Arial"/>
                <w:lang w:eastAsia="bg-BG"/>
              </w:rPr>
              <w:br/>
              <w:t>Фаза Предаване: Материалите се привеждат в завършен вид така, че клиентът да може самостоятелно да използва и обслужва продукта.</w:t>
            </w:r>
          </w:p>
        </w:tc>
      </w:tr>
    </w:tbl>
    <w:p w:rsidR="00542C1C" w:rsidRPr="008F5942" w:rsidRDefault="00542C1C" w:rsidP="00542C1C"/>
    <w:p w:rsidR="00542C1C" w:rsidRPr="009A7FE4" w:rsidRDefault="00542C1C" w:rsidP="00542C1C">
      <w:pPr>
        <w:pStyle w:val="Heading1"/>
      </w:pPr>
      <w:bookmarkStart w:id="71" w:name="_Toc336618773"/>
      <w:bookmarkStart w:id="72" w:name="_Toc383457828"/>
      <w:bookmarkStart w:id="73" w:name="_Toc392757389"/>
      <w:bookmarkStart w:id="74" w:name="_Toc336618769"/>
      <w:r>
        <w:rPr>
          <w:noProof/>
        </w:rPr>
        <w:t>План</w:t>
      </w:r>
      <w:bookmarkEnd w:id="71"/>
      <w:r>
        <w:rPr>
          <w:noProof/>
        </w:rPr>
        <w:t>ове</w:t>
      </w:r>
      <w:bookmarkEnd w:id="72"/>
      <w:bookmarkEnd w:id="73"/>
    </w:p>
    <w:p w:rsidR="00542C1C" w:rsidRDefault="00542C1C" w:rsidP="00542C1C">
      <w:pPr>
        <w:pStyle w:val="Heading2"/>
      </w:pPr>
      <w:bookmarkStart w:id="75" w:name="_Toc383457829"/>
      <w:bookmarkStart w:id="76" w:name="_Toc392757390"/>
      <w:r>
        <w:rPr>
          <w:noProof/>
        </w:rPr>
        <w:t>План за приключване</w:t>
      </w:r>
      <w:bookmarkEnd w:id="74"/>
      <w:bookmarkEnd w:id="75"/>
      <w:bookmarkEnd w:id="76"/>
    </w:p>
    <w:p w:rsidR="00542C1C" w:rsidRDefault="00542C1C" w:rsidP="00EB10A8">
      <w:pPr>
        <w:ind w:left="720" w:firstLine="720"/>
        <w:jc w:val="both"/>
      </w:pPr>
      <w:bookmarkStart w:id="77" w:name="OLE_LINK21"/>
      <w:bookmarkStart w:id="78" w:name="OLE_LINK22"/>
      <w:r>
        <w:t>В края на всяка итерация се предават определените документи на възложителя, който ги преглежда и преценява дали да се продължи към следваща итерация или да ги върне за ревизия.</w:t>
      </w:r>
    </w:p>
    <w:p w:rsidR="00542C1C" w:rsidRDefault="00542C1C" w:rsidP="00542C1C">
      <w:pPr>
        <w:ind w:left="720"/>
        <w:jc w:val="both"/>
      </w:pPr>
    </w:p>
    <w:p w:rsidR="00542C1C" w:rsidRDefault="00542C1C" w:rsidP="00EB10A8">
      <w:pPr>
        <w:ind w:left="720" w:firstLine="720"/>
        <w:jc w:val="both"/>
      </w:pPr>
      <w:r>
        <w:t>В итерация „</w:t>
      </w:r>
      <w:r w:rsidRPr="003160CF">
        <w:t>Предаване</w:t>
      </w:r>
      <w:r>
        <w:t>“, изпълнителят предава на възложителя готовия софтуерен продукт заедно с цялата необходима документация. Ако възложителят определи, че целите на проектирането и реализацията на продукта са реализирани и удовлетворяващи, то проекта се приключва.</w:t>
      </w:r>
      <w:bookmarkEnd w:id="77"/>
      <w:bookmarkEnd w:id="78"/>
    </w:p>
    <w:p w:rsidR="00F36885" w:rsidRDefault="00F36885"/>
    <w:sectPr w:rsidR="00F36885" w:rsidSect="00CE15CF">
      <w:headerReference w:type="default" r:id="rId16"/>
      <w:footerReference w:type="default" r:id="rId17"/>
      <w:headerReference w:type="first" r:id="rId18"/>
      <w:footerReference w:type="first" r:id="rId1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0E1" w:rsidRDefault="00CD00E1">
      <w:pPr>
        <w:spacing w:line="240" w:lineRule="auto"/>
      </w:pPr>
      <w:r>
        <w:separator/>
      </w:r>
    </w:p>
  </w:endnote>
  <w:endnote w:type="continuationSeparator" w:id="0">
    <w:p w:rsidR="00CD00E1" w:rsidRDefault="00CD00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C06" w:rsidRDefault="00156C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56C06" w:rsidRDefault="00156C0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56C06">
      <w:tc>
        <w:tcPr>
          <w:tcW w:w="3162" w:type="dxa"/>
          <w:tcBorders>
            <w:top w:val="nil"/>
            <w:left w:val="nil"/>
            <w:bottom w:val="nil"/>
            <w:right w:val="nil"/>
          </w:tcBorders>
        </w:tcPr>
        <w:p w:rsidR="00156C06" w:rsidRPr="00A91C41" w:rsidRDefault="00156C06">
          <w:pPr>
            <w:ind w:right="360"/>
          </w:pPr>
          <w:r>
            <w:t>Поверително</w:t>
          </w:r>
        </w:p>
      </w:tc>
      <w:tc>
        <w:tcPr>
          <w:tcW w:w="3162" w:type="dxa"/>
          <w:tcBorders>
            <w:top w:val="nil"/>
            <w:left w:val="nil"/>
            <w:bottom w:val="nil"/>
            <w:right w:val="nil"/>
          </w:tcBorders>
        </w:tcPr>
        <w:p w:rsidR="00156C06" w:rsidRDefault="00156C06" w:rsidP="00A91C41">
          <w:pPr>
            <w:jc w:val="center"/>
          </w:pPr>
          <w:r>
            <w:t xml:space="preserve">Екип Едно, </w:t>
          </w:r>
          <w:r w:rsidR="00CD00E1">
            <w:fldChar w:fldCharType="begin"/>
          </w:r>
          <w:r w:rsidR="00CD00E1">
            <w:instrText xml:space="preserve"> DATE \@ "yyyy" </w:instrText>
          </w:r>
          <w:r w:rsidR="00CD00E1">
            <w:fldChar w:fldCharType="separate"/>
          </w:r>
          <w:r w:rsidR="00EB10A8">
            <w:rPr>
              <w:noProof/>
            </w:rPr>
            <w:t>2014</w:t>
          </w:r>
          <w:r w:rsidR="00CD00E1">
            <w:rPr>
              <w:noProof/>
            </w:rPr>
            <w:fldChar w:fldCharType="end"/>
          </w:r>
        </w:p>
      </w:tc>
      <w:tc>
        <w:tcPr>
          <w:tcW w:w="3162" w:type="dxa"/>
          <w:tcBorders>
            <w:top w:val="nil"/>
            <w:left w:val="nil"/>
            <w:bottom w:val="nil"/>
            <w:right w:val="nil"/>
          </w:tcBorders>
        </w:tcPr>
        <w:p w:rsidR="00156C06" w:rsidRDefault="00156C06">
          <w:pPr>
            <w:jc w:val="right"/>
          </w:pPr>
          <w:r>
            <w:t xml:space="preserve">Страница </w:t>
          </w:r>
          <w:r>
            <w:rPr>
              <w:rStyle w:val="PageNumber"/>
            </w:rPr>
            <w:fldChar w:fldCharType="begin"/>
          </w:r>
          <w:r>
            <w:rPr>
              <w:rStyle w:val="PageNumber"/>
            </w:rPr>
            <w:instrText xml:space="preserve"> PAGE </w:instrText>
          </w:r>
          <w:r>
            <w:rPr>
              <w:rStyle w:val="PageNumber"/>
            </w:rPr>
            <w:fldChar w:fldCharType="separate"/>
          </w:r>
          <w:r w:rsidR="00220DC3">
            <w:rPr>
              <w:rStyle w:val="PageNumber"/>
              <w:noProof/>
            </w:rPr>
            <w:t>7</w:t>
          </w:r>
          <w:r>
            <w:rPr>
              <w:rStyle w:val="PageNumber"/>
            </w:rPr>
            <w:fldChar w:fldCharType="end"/>
          </w:r>
          <w:r>
            <w:rPr>
              <w:rStyle w:val="PageNumber"/>
            </w:rPr>
            <w:t xml:space="preserve"> от </w:t>
          </w:r>
          <w:r w:rsidR="00CD00E1">
            <w:fldChar w:fldCharType="begin"/>
          </w:r>
          <w:r w:rsidR="00CD00E1">
            <w:instrText xml:space="preserve"> NUMPAGES  \* MERGEFORMAT </w:instrText>
          </w:r>
          <w:r w:rsidR="00CD00E1">
            <w:fldChar w:fldCharType="separate"/>
          </w:r>
          <w:r w:rsidR="00220DC3" w:rsidRPr="00220DC3">
            <w:rPr>
              <w:rStyle w:val="PageNumber"/>
              <w:noProof/>
            </w:rPr>
            <w:t>13</w:t>
          </w:r>
          <w:r w:rsidR="00CD00E1">
            <w:rPr>
              <w:rStyle w:val="PageNumber"/>
              <w:noProof/>
            </w:rPr>
            <w:fldChar w:fldCharType="end"/>
          </w:r>
        </w:p>
      </w:tc>
    </w:tr>
  </w:tbl>
  <w:p w:rsidR="00156C06" w:rsidRDefault="00156C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C06" w:rsidRDefault="00156C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0E1" w:rsidRDefault="00CD00E1">
      <w:pPr>
        <w:spacing w:line="240" w:lineRule="auto"/>
      </w:pPr>
      <w:r>
        <w:separator/>
      </w:r>
    </w:p>
  </w:footnote>
  <w:footnote w:type="continuationSeparator" w:id="0">
    <w:p w:rsidR="00CD00E1" w:rsidRDefault="00CD00E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C06" w:rsidRDefault="00156C06">
    <w:pPr>
      <w:rPr>
        <w:sz w:val="24"/>
      </w:rPr>
    </w:pPr>
  </w:p>
  <w:p w:rsidR="00156C06" w:rsidRDefault="00156C06">
    <w:pPr>
      <w:pBdr>
        <w:top w:val="single" w:sz="6" w:space="1" w:color="auto"/>
      </w:pBdr>
      <w:rPr>
        <w:sz w:val="24"/>
      </w:rPr>
    </w:pPr>
  </w:p>
  <w:p w:rsidR="00156C06" w:rsidRDefault="00156C06">
    <w:pPr>
      <w:pBdr>
        <w:bottom w:val="single" w:sz="6" w:space="1" w:color="auto"/>
      </w:pBdr>
      <w:jc w:val="right"/>
      <w:rPr>
        <w:rFonts w:ascii="Arial" w:hAnsi="Arial"/>
        <w:b/>
        <w:sz w:val="36"/>
      </w:rPr>
    </w:pPr>
    <w:r>
      <w:rPr>
        <w:rFonts w:ascii="Arial" w:hAnsi="Arial"/>
        <w:b/>
        <w:sz w:val="36"/>
      </w:rPr>
      <w:t>ЕКИП ЕДНО</w:t>
    </w:r>
  </w:p>
  <w:p w:rsidR="00156C06" w:rsidRDefault="00156C06">
    <w:pPr>
      <w:pBdr>
        <w:bottom w:val="single" w:sz="6" w:space="1" w:color="auto"/>
      </w:pBdr>
      <w:jc w:val="right"/>
      <w:rPr>
        <w:sz w:val="24"/>
      </w:rPr>
    </w:pPr>
  </w:p>
  <w:p w:rsidR="00156C06" w:rsidRDefault="00156C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56C06">
      <w:tc>
        <w:tcPr>
          <w:tcW w:w="6379" w:type="dxa"/>
        </w:tcPr>
        <w:p w:rsidR="00156C06" w:rsidRPr="00156C06" w:rsidRDefault="00156C06">
          <w:r>
            <w:rPr>
              <w:lang w:val="en-US"/>
            </w:rPr>
            <w:t>BBay</w:t>
          </w:r>
        </w:p>
      </w:tc>
      <w:tc>
        <w:tcPr>
          <w:tcW w:w="3179" w:type="dxa"/>
        </w:tcPr>
        <w:p w:rsidR="00156C06" w:rsidRDefault="00156C06">
          <w:pPr>
            <w:tabs>
              <w:tab w:val="left" w:pos="1135"/>
            </w:tabs>
            <w:spacing w:before="40"/>
            <w:ind w:right="68"/>
          </w:pPr>
          <w:r>
            <w:t>Версия:1.4</w:t>
          </w:r>
        </w:p>
      </w:tc>
    </w:tr>
    <w:tr w:rsidR="00156C06">
      <w:tc>
        <w:tcPr>
          <w:tcW w:w="6379" w:type="dxa"/>
        </w:tcPr>
        <w:p w:rsidR="00156C06" w:rsidRPr="00A91C41" w:rsidRDefault="00156C06">
          <w:r>
            <w:t>Главен план за разработка на софтуерен проект</w:t>
          </w:r>
        </w:p>
      </w:tc>
      <w:tc>
        <w:tcPr>
          <w:tcW w:w="3179" w:type="dxa"/>
        </w:tcPr>
        <w:p w:rsidR="00156C06" w:rsidRPr="00A91C41" w:rsidRDefault="00156C06" w:rsidP="00A91C41">
          <w:r>
            <w:t>Дата:  2014.05.18</w:t>
          </w:r>
        </w:p>
      </w:tc>
    </w:tr>
  </w:tbl>
  <w:p w:rsidR="00156C06" w:rsidRDefault="00156C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C06" w:rsidRDefault="00156C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BF0F67"/>
    <w:multiLevelType w:val="hybridMultilevel"/>
    <w:tmpl w:val="1674C23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EE42AB5"/>
    <w:multiLevelType w:val="hybridMultilevel"/>
    <w:tmpl w:val="415E374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79E5811"/>
    <w:multiLevelType w:val="hybridMultilevel"/>
    <w:tmpl w:val="8A0429EC"/>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2880"/>
        </w:tabs>
        <w:ind w:left="2880" w:hanging="360"/>
      </w:pPr>
      <w:rPr>
        <w:rFonts w:ascii="Symbol" w:hAnsi="Symbol" w:hint="default"/>
      </w:rPr>
    </w:lvl>
    <w:lvl w:ilvl="4" w:tplc="04020003">
      <w:start w:val="1"/>
      <w:numFmt w:val="bullet"/>
      <w:lvlText w:val="o"/>
      <w:lvlJc w:val="left"/>
      <w:pPr>
        <w:tabs>
          <w:tab w:val="num" w:pos="3600"/>
        </w:tabs>
        <w:ind w:left="3600" w:hanging="360"/>
      </w:pPr>
      <w:rPr>
        <w:rFonts w:ascii="Courier New" w:hAnsi="Courier New" w:cs="Courier New" w:hint="default"/>
      </w:rPr>
    </w:lvl>
    <w:lvl w:ilvl="5" w:tplc="04020005">
      <w:start w:val="1"/>
      <w:numFmt w:val="bullet"/>
      <w:lvlText w:val=""/>
      <w:lvlJc w:val="left"/>
      <w:pPr>
        <w:tabs>
          <w:tab w:val="num" w:pos="4320"/>
        </w:tabs>
        <w:ind w:left="4320" w:hanging="360"/>
      </w:pPr>
      <w:rPr>
        <w:rFonts w:ascii="Wingdings" w:hAnsi="Wingdings" w:hint="default"/>
      </w:rPr>
    </w:lvl>
    <w:lvl w:ilvl="6" w:tplc="04020001">
      <w:start w:val="1"/>
      <w:numFmt w:val="bullet"/>
      <w:lvlText w:val=""/>
      <w:lvlJc w:val="left"/>
      <w:pPr>
        <w:tabs>
          <w:tab w:val="num" w:pos="5040"/>
        </w:tabs>
        <w:ind w:left="5040" w:hanging="360"/>
      </w:pPr>
      <w:rPr>
        <w:rFonts w:ascii="Symbol" w:hAnsi="Symbol" w:hint="default"/>
      </w:rPr>
    </w:lvl>
    <w:lvl w:ilvl="7" w:tplc="04020003">
      <w:start w:val="1"/>
      <w:numFmt w:val="bullet"/>
      <w:lvlText w:val="o"/>
      <w:lvlJc w:val="left"/>
      <w:pPr>
        <w:tabs>
          <w:tab w:val="num" w:pos="5760"/>
        </w:tabs>
        <w:ind w:left="5760" w:hanging="360"/>
      </w:pPr>
      <w:rPr>
        <w:rFonts w:ascii="Courier New" w:hAnsi="Courier New" w:cs="Courier New" w:hint="default"/>
      </w:rPr>
    </w:lvl>
    <w:lvl w:ilvl="8" w:tplc="04020005">
      <w:start w:val="1"/>
      <w:numFmt w:val="bullet"/>
      <w:lvlText w:val=""/>
      <w:lvlJc w:val="left"/>
      <w:pPr>
        <w:tabs>
          <w:tab w:val="num" w:pos="6480"/>
        </w:tabs>
        <w:ind w:left="6480" w:hanging="360"/>
      </w:pPr>
      <w:rPr>
        <w:rFonts w:ascii="Wingdings" w:hAnsi="Wingdings" w:hint="default"/>
      </w:rPr>
    </w:lvl>
  </w:abstractNum>
  <w:abstractNum w:abstractNumId="20">
    <w:nsid w:val="3A4E10D9"/>
    <w:multiLevelType w:val="hybridMultilevel"/>
    <w:tmpl w:val="2FB8363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6007E79"/>
    <w:multiLevelType w:val="hybridMultilevel"/>
    <w:tmpl w:val="6A9A0A9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7">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615097C"/>
    <w:multiLevelType w:val="hybridMultilevel"/>
    <w:tmpl w:val="F12A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2"/>
  </w:num>
  <w:num w:numId="4">
    <w:abstractNumId w:val="5"/>
  </w:num>
  <w:num w:numId="5">
    <w:abstractNumId w:val="9"/>
  </w:num>
  <w:num w:numId="6">
    <w:abstractNumId w:val="25"/>
  </w:num>
  <w:num w:numId="7">
    <w:abstractNumId w:val="31"/>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9"/>
  </w:num>
  <w:num w:numId="10">
    <w:abstractNumId w:val="27"/>
  </w:num>
  <w:num w:numId="11">
    <w:abstractNumId w:val="4"/>
  </w:num>
  <w:num w:numId="12">
    <w:abstractNumId w:val="17"/>
  </w:num>
  <w:num w:numId="13">
    <w:abstractNumId w:val="36"/>
  </w:num>
  <w:num w:numId="14">
    <w:abstractNumId w:val="24"/>
  </w:num>
  <w:num w:numId="15">
    <w:abstractNumId w:val="23"/>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5"/>
  </w:num>
  <w:num w:numId="19">
    <w:abstractNumId w:val="6"/>
  </w:num>
  <w:num w:numId="20">
    <w:abstractNumId w:val="18"/>
  </w:num>
  <w:num w:numId="21">
    <w:abstractNumId w:val="16"/>
  </w:num>
  <w:num w:numId="22">
    <w:abstractNumId w:val="34"/>
  </w:num>
  <w:num w:numId="23">
    <w:abstractNumId w:val="15"/>
  </w:num>
  <w:num w:numId="24">
    <w:abstractNumId w:val="11"/>
  </w:num>
  <w:num w:numId="25">
    <w:abstractNumId w:val="33"/>
  </w:num>
  <w:num w:numId="26">
    <w:abstractNumId w:val="22"/>
  </w:num>
  <w:num w:numId="27">
    <w:abstractNumId w:val="12"/>
  </w:num>
  <w:num w:numId="28">
    <w:abstractNumId w:val="21"/>
  </w:num>
  <w:num w:numId="29">
    <w:abstractNumId w:val="13"/>
  </w:num>
  <w:num w:numId="30">
    <w:abstractNumId w:val="30"/>
  </w:num>
  <w:num w:numId="31">
    <w:abstractNumId w:val="10"/>
  </w:num>
  <w:num w:numId="32">
    <w:abstractNumId w:val="8"/>
  </w:num>
  <w:num w:numId="33">
    <w:abstractNumId w:val="7"/>
  </w:num>
  <w:num w:numId="34">
    <w:abstractNumId w:val="19"/>
  </w:num>
  <w:num w:numId="35">
    <w:abstractNumId w:val="14"/>
  </w:num>
  <w:num w:numId="36">
    <w:abstractNumId w:val="28"/>
  </w:num>
  <w:num w:numId="37">
    <w:abstractNumId w:val="26"/>
  </w:num>
  <w:num w:numId="38">
    <w:abstractNumId w:val="3"/>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91C41"/>
    <w:rsid w:val="000C6211"/>
    <w:rsid w:val="001313B2"/>
    <w:rsid w:val="001506FC"/>
    <w:rsid w:val="00156C06"/>
    <w:rsid w:val="002029F3"/>
    <w:rsid w:val="00220DC3"/>
    <w:rsid w:val="002C1A89"/>
    <w:rsid w:val="00346BDC"/>
    <w:rsid w:val="003720BC"/>
    <w:rsid w:val="003B4B28"/>
    <w:rsid w:val="00403FA6"/>
    <w:rsid w:val="0042794C"/>
    <w:rsid w:val="004F4C7B"/>
    <w:rsid w:val="00521243"/>
    <w:rsid w:val="00542C1C"/>
    <w:rsid w:val="005544F7"/>
    <w:rsid w:val="005E4C5F"/>
    <w:rsid w:val="00660FFA"/>
    <w:rsid w:val="00700846"/>
    <w:rsid w:val="00704D7E"/>
    <w:rsid w:val="00721E46"/>
    <w:rsid w:val="00731B83"/>
    <w:rsid w:val="007778F1"/>
    <w:rsid w:val="008E4080"/>
    <w:rsid w:val="00992093"/>
    <w:rsid w:val="009C36F3"/>
    <w:rsid w:val="009D6F44"/>
    <w:rsid w:val="009F7A26"/>
    <w:rsid w:val="00A91C41"/>
    <w:rsid w:val="00B32C20"/>
    <w:rsid w:val="00BD4B6C"/>
    <w:rsid w:val="00BD67ED"/>
    <w:rsid w:val="00C342DE"/>
    <w:rsid w:val="00CD00E1"/>
    <w:rsid w:val="00CE15CF"/>
    <w:rsid w:val="00CF557A"/>
    <w:rsid w:val="00D23EA0"/>
    <w:rsid w:val="00D455E7"/>
    <w:rsid w:val="00DA0297"/>
    <w:rsid w:val="00DA2535"/>
    <w:rsid w:val="00DB42DC"/>
    <w:rsid w:val="00E120B5"/>
    <w:rsid w:val="00EB10A8"/>
    <w:rsid w:val="00F36885"/>
    <w:rsid w:val="00FC3D7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5CF"/>
    <w:pPr>
      <w:widowControl w:val="0"/>
      <w:spacing w:line="240" w:lineRule="atLeast"/>
    </w:pPr>
    <w:rPr>
      <w:lang w:eastAsia="en-US"/>
    </w:rPr>
  </w:style>
  <w:style w:type="paragraph" w:styleId="Heading1">
    <w:name w:val="heading 1"/>
    <w:basedOn w:val="Normal"/>
    <w:next w:val="Normal"/>
    <w:qFormat/>
    <w:rsid w:val="00CE15CF"/>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CE15CF"/>
    <w:pPr>
      <w:numPr>
        <w:ilvl w:val="1"/>
      </w:numPr>
      <w:outlineLvl w:val="1"/>
    </w:pPr>
    <w:rPr>
      <w:sz w:val="20"/>
    </w:rPr>
  </w:style>
  <w:style w:type="paragraph" w:styleId="Heading3">
    <w:name w:val="heading 3"/>
    <w:basedOn w:val="Heading1"/>
    <w:next w:val="Normal"/>
    <w:qFormat/>
    <w:rsid w:val="00CE15CF"/>
    <w:pPr>
      <w:numPr>
        <w:ilvl w:val="2"/>
      </w:numPr>
      <w:outlineLvl w:val="2"/>
    </w:pPr>
    <w:rPr>
      <w:b w:val="0"/>
      <w:i/>
      <w:sz w:val="20"/>
    </w:rPr>
  </w:style>
  <w:style w:type="paragraph" w:styleId="Heading4">
    <w:name w:val="heading 4"/>
    <w:basedOn w:val="Heading1"/>
    <w:next w:val="Normal"/>
    <w:qFormat/>
    <w:rsid w:val="00CE15CF"/>
    <w:pPr>
      <w:numPr>
        <w:ilvl w:val="3"/>
      </w:numPr>
      <w:outlineLvl w:val="3"/>
    </w:pPr>
    <w:rPr>
      <w:b w:val="0"/>
      <w:sz w:val="20"/>
    </w:rPr>
  </w:style>
  <w:style w:type="paragraph" w:styleId="Heading5">
    <w:name w:val="heading 5"/>
    <w:basedOn w:val="Normal"/>
    <w:next w:val="Normal"/>
    <w:qFormat/>
    <w:rsid w:val="00CE15CF"/>
    <w:pPr>
      <w:numPr>
        <w:ilvl w:val="4"/>
        <w:numId w:val="1"/>
      </w:numPr>
      <w:spacing w:before="240" w:after="60"/>
      <w:ind w:left="2880"/>
      <w:outlineLvl w:val="4"/>
    </w:pPr>
    <w:rPr>
      <w:sz w:val="22"/>
    </w:rPr>
  </w:style>
  <w:style w:type="paragraph" w:styleId="Heading6">
    <w:name w:val="heading 6"/>
    <w:basedOn w:val="Normal"/>
    <w:next w:val="Normal"/>
    <w:qFormat/>
    <w:rsid w:val="00CE15CF"/>
    <w:pPr>
      <w:numPr>
        <w:ilvl w:val="5"/>
        <w:numId w:val="1"/>
      </w:numPr>
      <w:spacing w:before="240" w:after="60"/>
      <w:ind w:left="2880"/>
      <w:outlineLvl w:val="5"/>
    </w:pPr>
    <w:rPr>
      <w:i/>
      <w:sz w:val="22"/>
    </w:rPr>
  </w:style>
  <w:style w:type="paragraph" w:styleId="Heading7">
    <w:name w:val="heading 7"/>
    <w:basedOn w:val="Normal"/>
    <w:next w:val="Normal"/>
    <w:qFormat/>
    <w:rsid w:val="00CE15CF"/>
    <w:pPr>
      <w:numPr>
        <w:ilvl w:val="6"/>
        <w:numId w:val="1"/>
      </w:numPr>
      <w:spacing w:before="240" w:after="60"/>
      <w:ind w:left="2880"/>
      <w:outlineLvl w:val="6"/>
    </w:pPr>
  </w:style>
  <w:style w:type="paragraph" w:styleId="Heading8">
    <w:name w:val="heading 8"/>
    <w:basedOn w:val="Normal"/>
    <w:next w:val="Normal"/>
    <w:qFormat/>
    <w:rsid w:val="00CE15CF"/>
    <w:pPr>
      <w:numPr>
        <w:ilvl w:val="7"/>
        <w:numId w:val="1"/>
      </w:numPr>
      <w:spacing w:before="240" w:after="60"/>
      <w:ind w:left="2880"/>
      <w:outlineLvl w:val="7"/>
    </w:pPr>
    <w:rPr>
      <w:i/>
    </w:rPr>
  </w:style>
  <w:style w:type="paragraph" w:styleId="Heading9">
    <w:name w:val="heading 9"/>
    <w:basedOn w:val="Normal"/>
    <w:next w:val="Normal"/>
    <w:qFormat/>
    <w:rsid w:val="00CE15CF"/>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E15CF"/>
    <w:pPr>
      <w:spacing w:before="80"/>
      <w:ind w:left="720"/>
      <w:jc w:val="both"/>
    </w:pPr>
    <w:rPr>
      <w:color w:val="000000"/>
      <w:lang w:val="en-AU"/>
    </w:rPr>
  </w:style>
  <w:style w:type="paragraph" w:styleId="Title">
    <w:name w:val="Title"/>
    <w:basedOn w:val="Normal"/>
    <w:next w:val="Normal"/>
    <w:qFormat/>
    <w:rsid w:val="00CE15CF"/>
    <w:pPr>
      <w:spacing w:line="240" w:lineRule="auto"/>
      <w:jc w:val="center"/>
    </w:pPr>
    <w:rPr>
      <w:rFonts w:ascii="Arial" w:hAnsi="Arial"/>
      <w:b/>
      <w:sz w:val="36"/>
    </w:rPr>
  </w:style>
  <w:style w:type="paragraph" w:styleId="Subtitle">
    <w:name w:val="Subtitle"/>
    <w:basedOn w:val="Normal"/>
    <w:qFormat/>
    <w:rsid w:val="00CE15CF"/>
    <w:pPr>
      <w:spacing w:after="60"/>
      <w:jc w:val="center"/>
    </w:pPr>
    <w:rPr>
      <w:rFonts w:ascii="Arial" w:hAnsi="Arial"/>
      <w:i/>
      <w:sz w:val="36"/>
      <w:lang w:val="en-AU"/>
    </w:rPr>
  </w:style>
  <w:style w:type="paragraph" w:styleId="NormalIndent">
    <w:name w:val="Normal Indent"/>
    <w:basedOn w:val="Normal"/>
    <w:rsid w:val="00CE15CF"/>
    <w:pPr>
      <w:ind w:left="900" w:hanging="900"/>
    </w:pPr>
  </w:style>
  <w:style w:type="paragraph" w:styleId="TOC1">
    <w:name w:val="toc 1"/>
    <w:basedOn w:val="Normal"/>
    <w:next w:val="Normal"/>
    <w:uiPriority w:val="39"/>
    <w:rsid w:val="00CE15CF"/>
    <w:pPr>
      <w:tabs>
        <w:tab w:val="right" w:pos="9360"/>
      </w:tabs>
      <w:spacing w:before="240" w:after="60"/>
      <w:ind w:right="720"/>
    </w:pPr>
  </w:style>
  <w:style w:type="paragraph" w:styleId="TOC2">
    <w:name w:val="toc 2"/>
    <w:basedOn w:val="Normal"/>
    <w:next w:val="Normal"/>
    <w:uiPriority w:val="39"/>
    <w:rsid w:val="00CE15CF"/>
    <w:pPr>
      <w:tabs>
        <w:tab w:val="right" w:pos="9360"/>
      </w:tabs>
      <w:ind w:left="432" w:right="720"/>
    </w:pPr>
  </w:style>
  <w:style w:type="paragraph" w:styleId="TOC3">
    <w:name w:val="toc 3"/>
    <w:basedOn w:val="Normal"/>
    <w:next w:val="Normal"/>
    <w:uiPriority w:val="39"/>
    <w:rsid w:val="00CE15CF"/>
    <w:pPr>
      <w:tabs>
        <w:tab w:val="left" w:pos="1440"/>
        <w:tab w:val="right" w:pos="9360"/>
      </w:tabs>
      <w:ind w:left="990"/>
    </w:pPr>
    <w:rPr>
      <w:noProof/>
    </w:rPr>
  </w:style>
  <w:style w:type="paragraph" w:styleId="Header">
    <w:name w:val="header"/>
    <w:basedOn w:val="Normal"/>
    <w:rsid w:val="00CE15CF"/>
    <w:pPr>
      <w:tabs>
        <w:tab w:val="center" w:pos="4320"/>
        <w:tab w:val="right" w:pos="8640"/>
      </w:tabs>
    </w:pPr>
  </w:style>
  <w:style w:type="paragraph" w:styleId="Footer">
    <w:name w:val="footer"/>
    <w:basedOn w:val="Normal"/>
    <w:rsid w:val="00CE15CF"/>
    <w:pPr>
      <w:tabs>
        <w:tab w:val="center" w:pos="4320"/>
        <w:tab w:val="right" w:pos="8640"/>
      </w:tabs>
    </w:pPr>
  </w:style>
  <w:style w:type="character" w:styleId="PageNumber">
    <w:name w:val="page number"/>
    <w:basedOn w:val="DefaultParagraphFont"/>
    <w:rsid w:val="00CE15CF"/>
  </w:style>
  <w:style w:type="paragraph" w:customStyle="1" w:styleId="Tabletext">
    <w:name w:val="Tabletext"/>
    <w:basedOn w:val="Normal"/>
    <w:rsid w:val="00CE15CF"/>
    <w:pPr>
      <w:keepLines/>
      <w:spacing w:after="120"/>
    </w:pPr>
  </w:style>
  <w:style w:type="paragraph" w:styleId="BodyText">
    <w:name w:val="Body Text"/>
    <w:basedOn w:val="Normal"/>
    <w:rsid w:val="00CE15CF"/>
    <w:pPr>
      <w:keepLines/>
      <w:spacing w:after="120"/>
      <w:ind w:left="720"/>
    </w:pPr>
  </w:style>
  <w:style w:type="paragraph" w:customStyle="1" w:styleId="Blockquote">
    <w:name w:val="Blockquote"/>
    <w:basedOn w:val="Normal"/>
    <w:rsid w:val="00CE15CF"/>
    <w:pPr>
      <w:widowControl/>
      <w:spacing w:before="100" w:after="100" w:line="240" w:lineRule="auto"/>
      <w:ind w:left="360" w:right="360"/>
    </w:pPr>
    <w:rPr>
      <w:snapToGrid w:val="0"/>
      <w:sz w:val="24"/>
      <w:lang w:val="en-CA"/>
    </w:rPr>
  </w:style>
  <w:style w:type="paragraph" w:customStyle="1" w:styleId="Bullet1">
    <w:name w:val="Bullet1"/>
    <w:basedOn w:val="Normal"/>
    <w:rsid w:val="00CE15CF"/>
    <w:pPr>
      <w:ind w:left="720" w:hanging="432"/>
    </w:pPr>
  </w:style>
  <w:style w:type="paragraph" w:customStyle="1" w:styleId="Bullet2">
    <w:name w:val="Bullet2"/>
    <w:basedOn w:val="Normal"/>
    <w:rsid w:val="00CE15CF"/>
    <w:pPr>
      <w:ind w:left="1440" w:hanging="360"/>
    </w:pPr>
    <w:rPr>
      <w:color w:val="000080"/>
    </w:rPr>
  </w:style>
  <w:style w:type="paragraph" w:styleId="DocumentMap">
    <w:name w:val="Document Map"/>
    <w:basedOn w:val="Normal"/>
    <w:semiHidden/>
    <w:rsid w:val="00CE15CF"/>
    <w:pPr>
      <w:shd w:val="clear" w:color="auto" w:fill="000080"/>
    </w:pPr>
    <w:rPr>
      <w:rFonts w:ascii="Tahoma" w:hAnsi="Tahoma"/>
    </w:rPr>
  </w:style>
  <w:style w:type="character" w:styleId="FootnoteReference">
    <w:name w:val="footnote reference"/>
    <w:basedOn w:val="DefaultParagraphFont"/>
    <w:semiHidden/>
    <w:rsid w:val="00CE15CF"/>
    <w:rPr>
      <w:sz w:val="20"/>
      <w:vertAlign w:val="superscript"/>
    </w:rPr>
  </w:style>
  <w:style w:type="paragraph" w:styleId="FootnoteText">
    <w:name w:val="footnote text"/>
    <w:basedOn w:val="Normal"/>
    <w:semiHidden/>
    <w:rsid w:val="00CE15C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CE15CF"/>
    <w:pPr>
      <w:spacing w:before="480" w:after="60" w:line="240" w:lineRule="auto"/>
      <w:jc w:val="center"/>
    </w:pPr>
    <w:rPr>
      <w:rFonts w:ascii="Arial" w:hAnsi="Arial"/>
      <w:b/>
      <w:kern w:val="28"/>
      <w:sz w:val="32"/>
    </w:rPr>
  </w:style>
  <w:style w:type="paragraph" w:customStyle="1" w:styleId="Paragraph1">
    <w:name w:val="Paragraph1"/>
    <w:basedOn w:val="Normal"/>
    <w:rsid w:val="00CE15CF"/>
    <w:pPr>
      <w:spacing w:before="80" w:line="240" w:lineRule="auto"/>
      <w:jc w:val="both"/>
    </w:pPr>
  </w:style>
  <w:style w:type="paragraph" w:customStyle="1" w:styleId="Paragraph3">
    <w:name w:val="Paragraph3"/>
    <w:basedOn w:val="Normal"/>
    <w:rsid w:val="00CE15CF"/>
    <w:pPr>
      <w:spacing w:before="80" w:line="240" w:lineRule="auto"/>
      <w:ind w:left="1530"/>
      <w:jc w:val="both"/>
    </w:pPr>
  </w:style>
  <w:style w:type="paragraph" w:customStyle="1" w:styleId="Paragraph4">
    <w:name w:val="Paragraph4"/>
    <w:basedOn w:val="Normal"/>
    <w:rsid w:val="00CE15CF"/>
    <w:pPr>
      <w:spacing w:before="80" w:line="240" w:lineRule="auto"/>
      <w:ind w:left="2250"/>
      <w:jc w:val="both"/>
    </w:pPr>
  </w:style>
  <w:style w:type="paragraph" w:styleId="TOC4">
    <w:name w:val="toc 4"/>
    <w:basedOn w:val="Normal"/>
    <w:next w:val="Normal"/>
    <w:autoRedefine/>
    <w:semiHidden/>
    <w:rsid w:val="00CE15CF"/>
    <w:pPr>
      <w:ind w:left="600"/>
    </w:pPr>
  </w:style>
  <w:style w:type="paragraph" w:styleId="TOC5">
    <w:name w:val="toc 5"/>
    <w:basedOn w:val="Normal"/>
    <w:next w:val="Normal"/>
    <w:autoRedefine/>
    <w:semiHidden/>
    <w:rsid w:val="00CE15CF"/>
    <w:pPr>
      <w:ind w:left="800"/>
    </w:pPr>
  </w:style>
  <w:style w:type="paragraph" w:styleId="TOC6">
    <w:name w:val="toc 6"/>
    <w:basedOn w:val="Normal"/>
    <w:next w:val="Normal"/>
    <w:autoRedefine/>
    <w:semiHidden/>
    <w:rsid w:val="00CE15CF"/>
    <w:pPr>
      <w:ind w:left="1000"/>
    </w:pPr>
  </w:style>
  <w:style w:type="paragraph" w:styleId="TOC7">
    <w:name w:val="toc 7"/>
    <w:basedOn w:val="Normal"/>
    <w:next w:val="Normal"/>
    <w:autoRedefine/>
    <w:semiHidden/>
    <w:rsid w:val="00CE15CF"/>
    <w:pPr>
      <w:ind w:left="1200"/>
    </w:pPr>
  </w:style>
  <w:style w:type="paragraph" w:styleId="TOC8">
    <w:name w:val="toc 8"/>
    <w:basedOn w:val="Normal"/>
    <w:next w:val="Normal"/>
    <w:autoRedefine/>
    <w:semiHidden/>
    <w:rsid w:val="00CE15CF"/>
    <w:pPr>
      <w:ind w:left="1400"/>
    </w:pPr>
  </w:style>
  <w:style w:type="paragraph" w:styleId="TOC9">
    <w:name w:val="toc 9"/>
    <w:basedOn w:val="Normal"/>
    <w:next w:val="Normal"/>
    <w:autoRedefine/>
    <w:semiHidden/>
    <w:rsid w:val="00CE15CF"/>
    <w:pPr>
      <w:ind w:left="1600"/>
    </w:pPr>
  </w:style>
  <w:style w:type="paragraph" w:styleId="BodyText2">
    <w:name w:val="Body Text 2"/>
    <w:basedOn w:val="Normal"/>
    <w:rsid w:val="00CE15CF"/>
    <w:rPr>
      <w:i/>
      <w:color w:val="0000FF"/>
    </w:rPr>
  </w:style>
  <w:style w:type="paragraph" w:styleId="BodyTextIndent">
    <w:name w:val="Body Text Indent"/>
    <w:basedOn w:val="Normal"/>
    <w:rsid w:val="00CE15CF"/>
    <w:pPr>
      <w:ind w:left="720"/>
    </w:pPr>
    <w:rPr>
      <w:i/>
      <w:color w:val="0000FF"/>
      <w:u w:val="single"/>
    </w:rPr>
  </w:style>
  <w:style w:type="paragraph" w:customStyle="1" w:styleId="Body">
    <w:name w:val="Body"/>
    <w:basedOn w:val="Normal"/>
    <w:rsid w:val="00CE15CF"/>
    <w:pPr>
      <w:widowControl/>
      <w:spacing w:before="120" w:line="240" w:lineRule="auto"/>
      <w:jc w:val="both"/>
    </w:pPr>
    <w:rPr>
      <w:rFonts w:ascii="Book Antiqua" w:hAnsi="Book Antiqua"/>
    </w:rPr>
  </w:style>
  <w:style w:type="paragraph" w:customStyle="1" w:styleId="Bullet">
    <w:name w:val="Bullet"/>
    <w:basedOn w:val="Normal"/>
    <w:rsid w:val="00CE15CF"/>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E15CF"/>
    <w:pPr>
      <w:spacing w:after="120"/>
      <w:ind w:left="720"/>
    </w:pPr>
    <w:rPr>
      <w:i/>
      <w:color w:val="0000FF"/>
    </w:rPr>
  </w:style>
  <w:style w:type="character" w:styleId="Hyperlink">
    <w:name w:val="Hyperlink"/>
    <w:basedOn w:val="DefaultParagraphFont"/>
    <w:rsid w:val="00CE15CF"/>
    <w:rPr>
      <w:color w:val="0000FF"/>
      <w:u w:val="single"/>
    </w:rPr>
  </w:style>
  <w:style w:type="paragraph" w:styleId="BalloonText">
    <w:name w:val="Balloon Text"/>
    <w:basedOn w:val="Normal"/>
    <w:link w:val="BalloonTextChar"/>
    <w:uiPriority w:val="99"/>
    <w:semiHidden/>
    <w:unhideWhenUsed/>
    <w:rsid w:val="00A91C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C41"/>
    <w:rPr>
      <w:rFonts w:ascii="Tahoma" w:hAnsi="Tahoma" w:cs="Tahoma"/>
      <w:sz w:val="16"/>
      <w:szCs w:val="16"/>
      <w:lang w:val="en-US" w:eastAsia="en-US"/>
    </w:rPr>
  </w:style>
  <w:style w:type="table" w:styleId="TableGrid">
    <w:name w:val="Table Grid"/>
    <w:basedOn w:val="TableNormal"/>
    <w:uiPriority w:val="59"/>
    <w:rsid w:val="00704D7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700846"/>
    <w:rPr>
      <w:rFonts w:ascii="Arial" w:hAnsi="Arial"/>
      <w:b/>
      <w:lang w:val="en-US" w:eastAsia="en-US"/>
    </w:rPr>
  </w:style>
  <w:style w:type="paragraph" w:styleId="ListParagraph">
    <w:name w:val="List Paragraph"/>
    <w:basedOn w:val="Normal"/>
    <w:uiPriority w:val="34"/>
    <w:qFormat/>
    <w:rsid w:val="007778F1"/>
    <w:pPr>
      <w:ind w:left="720"/>
      <w:contextualSpacing/>
    </w:pPr>
  </w:style>
  <w:style w:type="paragraph" w:styleId="Caption">
    <w:name w:val="caption"/>
    <w:basedOn w:val="Normal"/>
    <w:next w:val="Normal"/>
    <w:uiPriority w:val="35"/>
    <w:unhideWhenUsed/>
    <w:qFormat/>
    <w:rsid w:val="00346BDC"/>
    <w:pPr>
      <w:spacing w:after="200" w:line="240" w:lineRule="auto"/>
    </w:pPr>
    <w:rPr>
      <w:b/>
      <w:bCs/>
      <w:color w:val="4F81BD" w:themeColor="accent1"/>
      <w:sz w:val="18"/>
      <w:szCs w:val="18"/>
    </w:rPr>
  </w:style>
  <w:style w:type="character" w:customStyle="1" w:styleId="hps">
    <w:name w:val="hps"/>
    <w:basedOn w:val="DefaultParagraphFont"/>
    <w:rsid w:val="009D6F44"/>
  </w:style>
  <w:style w:type="character" w:styleId="CommentReference">
    <w:name w:val="annotation reference"/>
    <w:basedOn w:val="DefaultParagraphFont"/>
    <w:uiPriority w:val="99"/>
    <w:semiHidden/>
    <w:unhideWhenUsed/>
    <w:rsid w:val="00156C06"/>
    <w:rPr>
      <w:sz w:val="16"/>
      <w:szCs w:val="16"/>
    </w:rPr>
  </w:style>
  <w:style w:type="paragraph" w:styleId="CommentText">
    <w:name w:val="annotation text"/>
    <w:basedOn w:val="Normal"/>
    <w:link w:val="CommentTextChar"/>
    <w:uiPriority w:val="99"/>
    <w:semiHidden/>
    <w:unhideWhenUsed/>
    <w:rsid w:val="00156C06"/>
    <w:pPr>
      <w:spacing w:line="240" w:lineRule="auto"/>
    </w:pPr>
  </w:style>
  <w:style w:type="character" w:customStyle="1" w:styleId="CommentTextChar">
    <w:name w:val="Comment Text Char"/>
    <w:basedOn w:val="DefaultParagraphFont"/>
    <w:link w:val="CommentText"/>
    <w:uiPriority w:val="99"/>
    <w:semiHidden/>
    <w:rsid w:val="00156C06"/>
    <w:rPr>
      <w:lang w:eastAsia="en-US"/>
    </w:rPr>
  </w:style>
  <w:style w:type="paragraph" w:styleId="CommentSubject">
    <w:name w:val="annotation subject"/>
    <w:basedOn w:val="CommentText"/>
    <w:next w:val="CommentText"/>
    <w:link w:val="CommentSubjectChar"/>
    <w:uiPriority w:val="99"/>
    <w:semiHidden/>
    <w:unhideWhenUsed/>
    <w:rsid w:val="00156C06"/>
    <w:rPr>
      <w:b/>
      <w:bCs/>
    </w:rPr>
  </w:style>
  <w:style w:type="character" w:customStyle="1" w:styleId="CommentSubjectChar">
    <w:name w:val="Comment Subject Char"/>
    <w:basedOn w:val="CommentTextChar"/>
    <w:link w:val="CommentSubject"/>
    <w:uiPriority w:val="99"/>
    <w:semiHidden/>
    <w:rsid w:val="00156C06"/>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BalloonText">
    <w:name w:val="Balloon Text"/>
    <w:basedOn w:val="Normal"/>
    <w:link w:val="BalloonTextChar"/>
    <w:uiPriority w:val="99"/>
    <w:semiHidden/>
    <w:unhideWhenUsed/>
    <w:rsid w:val="00A91C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C41"/>
    <w:rPr>
      <w:rFonts w:ascii="Tahoma" w:hAnsi="Tahoma" w:cs="Tahoma"/>
      <w:sz w:val="16"/>
      <w:szCs w:val="16"/>
      <w:lang w:val="en-US" w:eastAsia="en-US"/>
    </w:rPr>
  </w:style>
  <w:style w:type="table" w:styleId="TableGrid">
    <w:name w:val="Table Grid"/>
    <w:basedOn w:val="TableNormal"/>
    <w:uiPriority w:val="59"/>
    <w:rsid w:val="00704D7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700846"/>
    <w:rPr>
      <w:rFonts w:ascii="Arial" w:hAnsi="Arial"/>
      <w:b/>
      <w:lang w:val="en-US" w:eastAsia="en-US"/>
    </w:rPr>
  </w:style>
  <w:style w:type="paragraph" w:styleId="ListParagraph">
    <w:name w:val="List Paragraph"/>
    <w:basedOn w:val="Normal"/>
    <w:uiPriority w:val="34"/>
    <w:qFormat/>
    <w:rsid w:val="007778F1"/>
    <w:pPr>
      <w:ind w:left="720"/>
      <w:contextualSpacing/>
    </w:pPr>
  </w:style>
  <w:style w:type="paragraph" w:styleId="Caption">
    <w:name w:val="caption"/>
    <w:basedOn w:val="Normal"/>
    <w:next w:val="Normal"/>
    <w:uiPriority w:val="35"/>
    <w:unhideWhenUsed/>
    <w:qFormat/>
    <w:rsid w:val="00346BDC"/>
    <w:pPr>
      <w:spacing w:after="200" w:line="240" w:lineRule="auto"/>
    </w:pPr>
    <w:rPr>
      <w:b/>
      <w:bCs/>
      <w:color w:val="4F81BD" w:themeColor="accent1"/>
      <w:sz w:val="18"/>
      <w:szCs w:val="18"/>
    </w:rPr>
  </w:style>
  <w:style w:type="character" w:customStyle="1" w:styleId="hps">
    <w:name w:val="hps"/>
    <w:basedOn w:val="DefaultParagraphFont"/>
    <w:rsid w:val="009D6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56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abota\artefaks\rup_sdpln.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17364F-D5C2-4557-BD59-B823A9CCFC8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bg-BG"/>
        </a:p>
      </dgm:t>
    </dgm:pt>
    <dgm:pt modelId="{8DBC2EAA-A757-4FC8-8F1F-4F866C5816E9}">
      <dgm:prSet phldrT="[Text]"/>
      <dgm:spPr/>
      <dgm:t>
        <a:bodyPr/>
        <a:lstStyle/>
        <a:p>
          <a:r>
            <a:rPr lang="bg-BG"/>
            <a:t>Възложител</a:t>
          </a:r>
        </a:p>
      </dgm:t>
    </dgm:pt>
    <dgm:pt modelId="{02E0E607-2029-4A2E-B388-D175B60C448F}" type="parTrans" cxnId="{59F0581F-9D3A-4D22-BA9C-B1C2C5E16B4E}">
      <dgm:prSet/>
      <dgm:spPr/>
      <dgm:t>
        <a:bodyPr/>
        <a:lstStyle/>
        <a:p>
          <a:endParaRPr lang="bg-BG"/>
        </a:p>
      </dgm:t>
    </dgm:pt>
    <dgm:pt modelId="{18B2C6F7-4B6D-492C-BE5E-A4ACFB9D4111}" type="sibTrans" cxnId="{59F0581F-9D3A-4D22-BA9C-B1C2C5E16B4E}">
      <dgm:prSet/>
      <dgm:spPr/>
      <dgm:t>
        <a:bodyPr/>
        <a:lstStyle/>
        <a:p>
          <a:endParaRPr lang="bg-BG"/>
        </a:p>
      </dgm:t>
    </dgm:pt>
    <dgm:pt modelId="{353A3192-9B10-4EE5-9E5D-1612656B9F88}">
      <dgm:prSet phldrT="[Text]"/>
      <dgm:spPr/>
      <dgm:t>
        <a:bodyPr/>
        <a:lstStyle/>
        <a:p>
          <a:r>
            <a:rPr lang="bg-BG"/>
            <a:t>Ръководител на проекта</a:t>
          </a:r>
        </a:p>
      </dgm:t>
    </dgm:pt>
    <dgm:pt modelId="{C5ED8E39-8207-4FF8-A43C-EE49E2CD6F10}" type="parTrans" cxnId="{E6531375-21B5-4720-AE04-77615008A596}">
      <dgm:prSet/>
      <dgm:spPr/>
      <dgm:t>
        <a:bodyPr/>
        <a:lstStyle/>
        <a:p>
          <a:endParaRPr lang="bg-BG"/>
        </a:p>
      </dgm:t>
    </dgm:pt>
    <dgm:pt modelId="{443B283B-267E-4B2E-A7A9-CDA5CBEA7C7D}" type="sibTrans" cxnId="{E6531375-21B5-4720-AE04-77615008A596}">
      <dgm:prSet/>
      <dgm:spPr/>
      <dgm:t>
        <a:bodyPr/>
        <a:lstStyle/>
        <a:p>
          <a:endParaRPr lang="bg-BG"/>
        </a:p>
      </dgm:t>
    </dgm:pt>
    <dgm:pt modelId="{684860F0-8CC7-42BD-A2E4-7D6344775AC4}">
      <dgm:prSet phldrT="[Text]"/>
      <dgm:spPr/>
      <dgm:t>
        <a:bodyPr/>
        <a:lstStyle/>
        <a:p>
          <a:r>
            <a:rPr lang="bg-BG"/>
            <a:t>Софтуерен архитект</a:t>
          </a:r>
        </a:p>
      </dgm:t>
    </dgm:pt>
    <dgm:pt modelId="{77F5B1BB-3477-4D08-A017-1D41E42002F7}" type="parTrans" cxnId="{FAE735EF-5B94-40C4-9CF4-0EAEF49EFBA5}">
      <dgm:prSet/>
      <dgm:spPr/>
      <dgm:t>
        <a:bodyPr/>
        <a:lstStyle/>
        <a:p>
          <a:endParaRPr lang="bg-BG"/>
        </a:p>
      </dgm:t>
    </dgm:pt>
    <dgm:pt modelId="{A06CA6DF-8046-4484-B966-D1CAAD640F65}" type="sibTrans" cxnId="{FAE735EF-5B94-40C4-9CF4-0EAEF49EFBA5}">
      <dgm:prSet/>
      <dgm:spPr/>
      <dgm:t>
        <a:bodyPr/>
        <a:lstStyle/>
        <a:p>
          <a:endParaRPr lang="bg-BG"/>
        </a:p>
      </dgm:t>
    </dgm:pt>
    <dgm:pt modelId="{17624203-E358-4487-BA0B-AEF030C44C32}">
      <dgm:prSet phldrT="[Text]"/>
      <dgm:spPr/>
      <dgm:t>
        <a:bodyPr/>
        <a:lstStyle/>
        <a:p>
          <a:r>
            <a:rPr lang="bg-BG"/>
            <a:t>Бизнес архитект</a:t>
          </a:r>
        </a:p>
      </dgm:t>
    </dgm:pt>
    <dgm:pt modelId="{86E9405C-5DC5-49BB-91E6-83BC0F267CF4}" type="parTrans" cxnId="{75C131E6-8DA0-42E3-82CA-82F0055E1751}">
      <dgm:prSet/>
      <dgm:spPr/>
      <dgm:t>
        <a:bodyPr/>
        <a:lstStyle/>
        <a:p>
          <a:endParaRPr lang="bg-BG"/>
        </a:p>
      </dgm:t>
    </dgm:pt>
    <dgm:pt modelId="{F82FEFAD-E4FD-4B83-96D9-2EB24F71A2AB}" type="sibTrans" cxnId="{75C131E6-8DA0-42E3-82CA-82F0055E1751}">
      <dgm:prSet/>
      <dgm:spPr/>
      <dgm:t>
        <a:bodyPr/>
        <a:lstStyle/>
        <a:p>
          <a:endParaRPr lang="bg-BG"/>
        </a:p>
      </dgm:t>
    </dgm:pt>
    <dgm:pt modelId="{EA5EA33E-8063-4DD4-B58D-9D896CEEE3A7}">
      <dgm:prSet phldrT="[Text]"/>
      <dgm:spPr/>
      <dgm:t>
        <a:bodyPr/>
        <a:lstStyle/>
        <a:p>
          <a:r>
            <a:rPr lang="bg-BG"/>
            <a:t>Ръководител тестване</a:t>
          </a:r>
        </a:p>
      </dgm:t>
    </dgm:pt>
    <dgm:pt modelId="{4A257FCD-B174-4941-A41D-38B7B52C550B}" type="parTrans" cxnId="{E88DF6CB-D42F-4DC0-8917-501723F54618}">
      <dgm:prSet/>
      <dgm:spPr/>
      <dgm:t>
        <a:bodyPr/>
        <a:lstStyle/>
        <a:p>
          <a:endParaRPr lang="bg-BG"/>
        </a:p>
      </dgm:t>
    </dgm:pt>
    <dgm:pt modelId="{63991A77-5254-4669-89C2-4EF0096E39A4}" type="sibTrans" cxnId="{E88DF6CB-D42F-4DC0-8917-501723F54618}">
      <dgm:prSet/>
      <dgm:spPr/>
      <dgm:t>
        <a:bodyPr/>
        <a:lstStyle/>
        <a:p>
          <a:endParaRPr lang="bg-BG"/>
        </a:p>
      </dgm:t>
    </dgm:pt>
    <dgm:pt modelId="{2E41BFE9-F66F-4230-87B6-0CFBC079CE78}">
      <dgm:prSet phldrT="[Text]"/>
      <dgm:spPr/>
      <dgm:t>
        <a:bodyPr/>
        <a:lstStyle/>
        <a:p>
          <a:r>
            <a:rPr lang="bg-BG"/>
            <a:t>Тестър</a:t>
          </a:r>
        </a:p>
      </dgm:t>
    </dgm:pt>
    <dgm:pt modelId="{EFDE5DF0-C8B5-4F00-8E02-D4F843C70453}" type="parTrans" cxnId="{A5A4178B-2FC4-451E-A8A9-8C1A4CCA4A6C}">
      <dgm:prSet/>
      <dgm:spPr/>
      <dgm:t>
        <a:bodyPr/>
        <a:lstStyle/>
        <a:p>
          <a:endParaRPr lang="bg-BG"/>
        </a:p>
      </dgm:t>
    </dgm:pt>
    <dgm:pt modelId="{757676C9-AE7F-4271-AE5D-2B22524FEEA2}" type="sibTrans" cxnId="{A5A4178B-2FC4-451E-A8A9-8C1A4CCA4A6C}">
      <dgm:prSet/>
      <dgm:spPr/>
      <dgm:t>
        <a:bodyPr/>
        <a:lstStyle/>
        <a:p>
          <a:endParaRPr lang="bg-BG"/>
        </a:p>
      </dgm:t>
    </dgm:pt>
    <dgm:pt modelId="{8F1BBD20-4B61-40A6-8234-7199A49C7A93}">
      <dgm:prSet phldrT="[Text]"/>
      <dgm:spPr/>
      <dgm:t>
        <a:bodyPr/>
        <a:lstStyle/>
        <a:p>
          <a:r>
            <a:rPr lang="bg-BG"/>
            <a:t>Дизайнер</a:t>
          </a:r>
        </a:p>
      </dgm:t>
    </dgm:pt>
    <dgm:pt modelId="{6A751C4D-0557-4043-BE2F-4D889820D2B4}" type="parTrans" cxnId="{CD5CF50A-6018-44C6-8879-2784EB218ACF}">
      <dgm:prSet/>
      <dgm:spPr/>
      <dgm:t>
        <a:bodyPr/>
        <a:lstStyle/>
        <a:p>
          <a:endParaRPr lang="bg-BG"/>
        </a:p>
      </dgm:t>
    </dgm:pt>
    <dgm:pt modelId="{633F7071-B340-468E-9FB7-16DE4BB4697F}" type="sibTrans" cxnId="{CD5CF50A-6018-44C6-8879-2784EB218ACF}">
      <dgm:prSet/>
      <dgm:spPr/>
      <dgm:t>
        <a:bodyPr/>
        <a:lstStyle/>
        <a:p>
          <a:endParaRPr lang="bg-BG"/>
        </a:p>
      </dgm:t>
    </dgm:pt>
    <dgm:pt modelId="{7A300D59-4A77-49FC-9E97-6BCDC95C472E}">
      <dgm:prSet phldrT="[Text]"/>
      <dgm:spPr/>
      <dgm:t>
        <a:bodyPr/>
        <a:lstStyle/>
        <a:p>
          <a:r>
            <a:rPr lang="bg-BG"/>
            <a:t>Системен администратор</a:t>
          </a:r>
        </a:p>
      </dgm:t>
    </dgm:pt>
    <dgm:pt modelId="{F91FEC38-7949-4C05-B40C-83F4CDA34E43}" type="parTrans" cxnId="{572A0A9F-9F86-4BA6-84EE-F62950F7CDA8}">
      <dgm:prSet/>
      <dgm:spPr/>
      <dgm:t>
        <a:bodyPr/>
        <a:lstStyle/>
        <a:p>
          <a:endParaRPr lang="bg-BG"/>
        </a:p>
      </dgm:t>
    </dgm:pt>
    <dgm:pt modelId="{F0F7CE51-DD0A-4DB6-8F46-B24153DB7CA7}" type="sibTrans" cxnId="{572A0A9F-9F86-4BA6-84EE-F62950F7CDA8}">
      <dgm:prSet/>
      <dgm:spPr/>
      <dgm:t>
        <a:bodyPr/>
        <a:lstStyle/>
        <a:p>
          <a:endParaRPr lang="bg-BG"/>
        </a:p>
      </dgm:t>
    </dgm:pt>
    <dgm:pt modelId="{59E4C7B8-0708-4A30-91F6-5F74AFAD195C}">
      <dgm:prSet phldrT="[Text]"/>
      <dgm:spPr/>
      <dgm:t>
        <a:bodyPr/>
        <a:lstStyle/>
        <a:p>
          <a:r>
            <a:rPr lang="bg-BG"/>
            <a:t>Разработчици</a:t>
          </a:r>
        </a:p>
      </dgm:t>
    </dgm:pt>
    <dgm:pt modelId="{192D4A6D-0998-45CA-9C3C-AC85E5B61A63}" type="parTrans" cxnId="{17678EAC-3F82-4854-A290-071C3AEEB436}">
      <dgm:prSet/>
      <dgm:spPr/>
      <dgm:t>
        <a:bodyPr/>
        <a:lstStyle/>
        <a:p>
          <a:endParaRPr lang="bg-BG"/>
        </a:p>
      </dgm:t>
    </dgm:pt>
    <dgm:pt modelId="{8D0D1CD6-AB82-442D-994C-E1D10E21662D}" type="sibTrans" cxnId="{17678EAC-3F82-4854-A290-071C3AEEB436}">
      <dgm:prSet/>
      <dgm:spPr/>
      <dgm:t>
        <a:bodyPr/>
        <a:lstStyle/>
        <a:p>
          <a:endParaRPr lang="bg-BG"/>
        </a:p>
      </dgm:t>
    </dgm:pt>
    <dgm:pt modelId="{F37713E9-5613-4F1C-99ED-6372B280FF0D}">
      <dgm:prSet phldrT="[Text]"/>
      <dgm:spPr/>
      <dgm:t>
        <a:bodyPr/>
        <a:lstStyle/>
        <a:p>
          <a:r>
            <a:rPr lang="bg-BG"/>
            <a:t>Бизнес аналитик</a:t>
          </a:r>
        </a:p>
      </dgm:t>
    </dgm:pt>
    <dgm:pt modelId="{D84BEA77-6FFE-4DCC-96B3-F9A0F3F9A75D}" type="parTrans" cxnId="{2DB448D1-1665-4342-A18C-5DAB1B237D82}">
      <dgm:prSet/>
      <dgm:spPr/>
      <dgm:t>
        <a:bodyPr/>
        <a:lstStyle/>
        <a:p>
          <a:endParaRPr lang="bg-BG"/>
        </a:p>
      </dgm:t>
    </dgm:pt>
    <dgm:pt modelId="{5E639663-A95D-4EC7-96B7-D75CBA93DC6E}" type="sibTrans" cxnId="{2DB448D1-1665-4342-A18C-5DAB1B237D82}">
      <dgm:prSet/>
      <dgm:spPr/>
      <dgm:t>
        <a:bodyPr/>
        <a:lstStyle/>
        <a:p>
          <a:endParaRPr lang="bg-BG"/>
        </a:p>
      </dgm:t>
    </dgm:pt>
    <dgm:pt modelId="{CA93F570-D2B8-4780-AEA3-05EBC9059201}" type="pres">
      <dgm:prSet presAssocID="{5817364F-D5C2-4557-BD59-B823A9CCFC87}" presName="hierChild1" presStyleCnt="0">
        <dgm:presLayoutVars>
          <dgm:orgChart val="1"/>
          <dgm:chPref val="1"/>
          <dgm:dir/>
          <dgm:animOne val="branch"/>
          <dgm:animLvl val="lvl"/>
          <dgm:resizeHandles/>
        </dgm:presLayoutVars>
      </dgm:prSet>
      <dgm:spPr/>
      <dgm:t>
        <a:bodyPr/>
        <a:lstStyle/>
        <a:p>
          <a:endParaRPr lang="bg-BG"/>
        </a:p>
      </dgm:t>
    </dgm:pt>
    <dgm:pt modelId="{53517A43-1D63-429B-B09F-0171914EF6ED}" type="pres">
      <dgm:prSet presAssocID="{8DBC2EAA-A757-4FC8-8F1F-4F866C5816E9}" presName="hierRoot1" presStyleCnt="0">
        <dgm:presLayoutVars>
          <dgm:hierBranch val="init"/>
        </dgm:presLayoutVars>
      </dgm:prSet>
      <dgm:spPr/>
    </dgm:pt>
    <dgm:pt modelId="{84803AB9-9CB4-459E-B24B-96DC19E117D1}" type="pres">
      <dgm:prSet presAssocID="{8DBC2EAA-A757-4FC8-8F1F-4F866C5816E9}" presName="rootComposite1" presStyleCnt="0"/>
      <dgm:spPr/>
    </dgm:pt>
    <dgm:pt modelId="{E891E23B-AD2D-4AA6-80B8-F8F288B728C5}" type="pres">
      <dgm:prSet presAssocID="{8DBC2EAA-A757-4FC8-8F1F-4F866C5816E9}" presName="rootText1" presStyleLbl="node0" presStyleIdx="0" presStyleCnt="1">
        <dgm:presLayoutVars>
          <dgm:chPref val="3"/>
        </dgm:presLayoutVars>
      </dgm:prSet>
      <dgm:spPr/>
      <dgm:t>
        <a:bodyPr/>
        <a:lstStyle/>
        <a:p>
          <a:endParaRPr lang="bg-BG"/>
        </a:p>
      </dgm:t>
    </dgm:pt>
    <dgm:pt modelId="{0BA2CDC5-5FC0-4772-A825-355733286F69}" type="pres">
      <dgm:prSet presAssocID="{8DBC2EAA-A757-4FC8-8F1F-4F866C5816E9}" presName="rootConnector1" presStyleLbl="node1" presStyleIdx="0" presStyleCnt="0"/>
      <dgm:spPr/>
      <dgm:t>
        <a:bodyPr/>
        <a:lstStyle/>
        <a:p>
          <a:endParaRPr lang="bg-BG"/>
        </a:p>
      </dgm:t>
    </dgm:pt>
    <dgm:pt modelId="{9B585B58-791E-4383-B2C6-54C0B6F2DB99}" type="pres">
      <dgm:prSet presAssocID="{8DBC2EAA-A757-4FC8-8F1F-4F866C5816E9}" presName="hierChild2" presStyleCnt="0"/>
      <dgm:spPr/>
    </dgm:pt>
    <dgm:pt modelId="{FADA190A-D991-4944-8C9E-58F2BDC64FE8}" type="pres">
      <dgm:prSet presAssocID="{C5ED8E39-8207-4FF8-A43C-EE49E2CD6F10}" presName="Name37" presStyleLbl="parChTrans1D2" presStyleIdx="0" presStyleCnt="1"/>
      <dgm:spPr/>
      <dgm:t>
        <a:bodyPr/>
        <a:lstStyle/>
        <a:p>
          <a:endParaRPr lang="bg-BG"/>
        </a:p>
      </dgm:t>
    </dgm:pt>
    <dgm:pt modelId="{D2A51480-6E62-4B36-90B6-A1E9DEFD3ED3}" type="pres">
      <dgm:prSet presAssocID="{353A3192-9B10-4EE5-9E5D-1612656B9F88}" presName="hierRoot2" presStyleCnt="0">
        <dgm:presLayoutVars>
          <dgm:hierBranch val="init"/>
        </dgm:presLayoutVars>
      </dgm:prSet>
      <dgm:spPr/>
    </dgm:pt>
    <dgm:pt modelId="{06B53B27-090D-49E7-888D-334E09B12277}" type="pres">
      <dgm:prSet presAssocID="{353A3192-9B10-4EE5-9E5D-1612656B9F88}" presName="rootComposite" presStyleCnt="0"/>
      <dgm:spPr/>
    </dgm:pt>
    <dgm:pt modelId="{6E5B6A72-324E-45FC-B5EB-D1E94E9A6328}" type="pres">
      <dgm:prSet presAssocID="{353A3192-9B10-4EE5-9E5D-1612656B9F88}" presName="rootText" presStyleLbl="node2" presStyleIdx="0" presStyleCnt="1">
        <dgm:presLayoutVars>
          <dgm:chPref val="3"/>
        </dgm:presLayoutVars>
      </dgm:prSet>
      <dgm:spPr/>
      <dgm:t>
        <a:bodyPr/>
        <a:lstStyle/>
        <a:p>
          <a:endParaRPr lang="bg-BG"/>
        </a:p>
      </dgm:t>
    </dgm:pt>
    <dgm:pt modelId="{CB2C3F04-5011-47E6-B88C-1479639F27F5}" type="pres">
      <dgm:prSet presAssocID="{353A3192-9B10-4EE5-9E5D-1612656B9F88}" presName="rootConnector" presStyleLbl="node2" presStyleIdx="0" presStyleCnt="1"/>
      <dgm:spPr/>
      <dgm:t>
        <a:bodyPr/>
        <a:lstStyle/>
        <a:p>
          <a:endParaRPr lang="bg-BG"/>
        </a:p>
      </dgm:t>
    </dgm:pt>
    <dgm:pt modelId="{491D37E5-DF32-4634-AD39-34CB05A01DD1}" type="pres">
      <dgm:prSet presAssocID="{353A3192-9B10-4EE5-9E5D-1612656B9F88}" presName="hierChild4" presStyleCnt="0"/>
      <dgm:spPr/>
    </dgm:pt>
    <dgm:pt modelId="{6B0D46D4-11A8-4199-9C70-ADF2006B4C06}" type="pres">
      <dgm:prSet presAssocID="{77F5B1BB-3477-4D08-A017-1D41E42002F7}" presName="Name37" presStyleLbl="parChTrans1D3" presStyleIdx="0" presStyleCnt="3"/>
      <dgm:spPr/>
      <dgm:t>
        <a:bodyPr/>
        <a:lstStyle/>
        <a:p>
          <a:endParaRPr lang="bg-BG"/>
        </a:p>
      </dgm:t>
    </dgm:pt>
    <dgm:pt modelId="{DD624614-7EA9-44DE-906B-B8A94C06D98D}" type="pres">
      <dgm:prSet presAssocID="{684860F0-8CC7-42BD-A2E4-7D6344775AC4}" presName="hierRoot2" presStyleCnt="0">
        <dgm:presLayoutVars>
          <dgm:hierBranch val="init"/>
        </dgm:presLayoutVars>
      </dgm:prSet>
      <dgm:spPr/>
    </dgm:pt>
    <dgm:pt modelId="{0D18E20E-8725-4597-8C82-21437EA0CFC0}" type="pres">
      <dgm:prSet presAssocID="{684860F0-8CC7-42BD-A2E4-7D6344775AC4}" presName="rootComposite" presStyleCnt="0"/>
      <dgm:spPr/>
    </dgm:pt>
    <dgm:pt modelId="{79F773F5-5559-4E92-9D65-B9C374E4E938}" type="pres">
      <dgm:prSet presAssocID="{684860F0-8CC7-42BD-A2E4-7D6344775AC4}" presName="rootText" presStyleLbl="node3" presStyleIdx="0" presStyleCnt="3">
        <dgm:presLayoutVars>
          <dgm:chPref val="3"/>
        </dgm:presLayoutVars>
      </dgm:prSet>
      <dgm:spPr/>
      <dgm:t>
        <a:bodyPr/>
        <a:lstStyle/>
        <a:p>
          <a:endParaRPr lang="bg-BG"/>
        </a:p>
      </dgm:t>
    </dgm:pt>
    <dgm:pt modelId="{D0459CC4-48C1-40D2-AFC2-81386B94E0C7}" type="pres">
      <dgm:prSet presAssocID="{684860F0-8CC7-42BD-A2E4-7D6344775AC4}" presName="rootConnector" presStyleLbl="node3" presStyleIdx="0" presStyleCnt="3"/>
      <dgm:spPr/>
      <dgm:t>
        <a:bodyPr/>
        <a:lstStyle/>
        <a:p>
          <a:endParaRPr lang="bg-BG"/>
        </a:p>
      </dgm:t>
    </dgm:pt>
    <dgm:pt modelId="{997DFA74-09AF-4582-8B71-85D9E09C512C}" type="pres">
      <dgm:prSet presAssocID="{684860F0-8CC7-42BD-A2E4-7D6344775AC4}" presName="hierChild4" presStyleCnt="0"/>
      <dgm:spPr/>
    </dgm:pt>
    <dgm:pt modelId="{1603DD9D-625F-458A-8BCD-1731FF441A7D}" type="pres">
      <dgm:prSet presAssocID="{6A751C4D-0557-4043-BE2F-4D889820D2B4}" presName="Name37" presStyleLbl="parChTrans1D4" presStyleIdx="0" presStyleCnt="5"/>
      <dgm:spPr/>
      <dgm:t>
        <a:bodyPr/>
        <a:lstStyle/>
        <a:p>
          <a:endParaRPr lang="bg-BG"/>
        </a:p>
      </dgm:t>
    </dgm:pt>
    <dgm:pt modelId="{64FF7034-AB7A-4214-876D-75653536D27C}" type="pres">
      <dgm:prSet presAssocID="{8F1BBD20-4B61-40A6-8234-7199A49C7A93}" presName="hierRoot2" presStyleCnt="0">
        <dgm:presLayoutVars>
          <dgm:hierBranch val="init"/>
        </dgm:presLayoutVars>
      </dgm:prSet>
      <dgm:spPr/>
    </dgm:pt>
    <dgm:pt modelId="{411336CD-217D-42CF-B4F2-E72ECBCEED47}" type="pres">
      <dgm:prSet presAssocID="{8F1BBD20-4B61-40A6-8234-7199A49C7A93}" presName="rootComposite" presStyleCnt="0"/>
      <dgm:spPr/>
    </dgm:pt>
    <dgm:pt modelId="{A7AEF0C4-7FFE-4EF2-8510-2C3955F75D97}" type="pres">
      <dgm:prSet presAssocID="{8F1BBD20-4B61-40A6-8234-7199A49C7A93}" presName="rootText" presStyleLbl="node4" presStyleIdx="0" presStyleCnt="5">
        <dgm:presLayoutVars>
          <dgm:chPref val="3"/>
        </dgm:presLayoutVars>
      </dgm:prSet>
      <dgm:spPr/>
      <dgm:t>
        <a:bodyPr/>
        <a:lstStyle/>
        <a:p>
          <a:endParaRPr lang="bg-BG"/>
        </a:p>
      </dgm:t>
    </dgm:pt>
    <dgm:pt modelId="{385E7214-306F-4FE8-855D-AC5DB766DE6D}" type="pres">
      <dgm:prSet presAssocID="{8F1BBD20-4B61-40A6-8234-7199A49C7A93}" presName="rootConnector" presStyleLbl="node4" presStyleIdx="0" presStyleCnt="5"/>
      <dgm:spPr/>
      <dgm:t>
        <a:bodyPr/>
        <a:lstStyle/>
        <a:p>
          <a:endParaRPr lang="bg-BG"/>
        </a:p>
      </dgm:t>
    </dgm:pt>
    <dgm:pt modelId="{B7AFCB6F-8859-4512-815F-25E499E52B58}" type="pres">
      <dgm:prSet presAssocID="{8F1BBD20-4B61-40A6-8234-7199A49C7A93}" presName="hierChild4" presStyleCnt="0"/>
      <dgm:spPr/>
    </dgm:pt>
    <dgm:pt modelId="{AFA6518C-96A9-4C30-B691-E388BCE309AE}" type="pres">
      <dgm:prSet presAssocID="{8F1BBD20-4B61-40A6-8234-7199A49C7A93}" presName="hierChild5" presStyleCnt="0"/>
      <dgm:spPr/>
    </dgm:pt>
    <dgm:pt modelId="{83B67094-03A2-403D-A60D-01CAFDDBC399}" type="pres">
      <dgm:prSet presAssocID="{192D4A6D-0998-45CA-9C3C-AC85E5B61A63}" presName="Name37" presStyleLbl="parChTrans1D4" presStyleIdx="1" presStyleCnt="5"/>
      <dgm:spPr/>
      <dgm:t>
        <a:bodyPr/>
        <a:lstStyle/>
        <a:p>
          <a:endParaRPr lang="bg-BG"/>
        </a:p>
      </dgm:t>
    </dgm:pt>
    <dgm:pt modelId="{5880C6A8-5B3A-4B24-B3AD-2A92104D2591}" type="pres">
      <dgm:prSet presAssocID="{59E4C7B8-0708-4A30-91F6-5F74AFAD195C}" presName="hierRoot2" presStyleCnt="0">
        <dgm:presLayoutVars>
          <dgm:hierBranch val="init"/>
        </dgm:presLayoutVars>
      </dgm:prSet>
      <dgm:spPr/>
    </dgm:pt>
    <dgm:pt modelId="{976847AD-DE02-4F51-9788-2B33853B9E42}" type="pres">
      <dgm:prSet presAssocID="{59E4C7B8-0708-4A30-91F6-5F74AFAD195C}" presName="rootComposite" presStyleCnt="0"/>
      <dgm:spPr/>
    </dgm:pt>
    <dgm:pt modelId="{BAF9C7C1-11DF-46D0-9149-07AB91DBB0B9}" type="pres">
      <dgm:prSet presAssocID="{59E4C7B8-0708-4A30-91F6-5F74AFAD195C}" presName="rootText" presStyleLbl="node4" presStyleIdx="1" presStyleCnt="5">
        <dgm:presLayoutVars>
          <dgm:chPref val="3"/>
        </dgm:presLayoutVars>
      </dgm:prSet>
      <dgm:spPr/>
      <dgm:t>
        <a:bodyPr/>
        <a:lstStyle/>
        <a:p>
          <a:endParaRPr lang="bg-BG"/>
        </a:p>
      </dgm:t>
    </dgm:pt>
    <dgm:pt modelId="{9F159F8B-8F3C-4023-ADF2-8CD5B4D46B5B}" type="pres">
      <dgm:prSet presAssocID="{59E4C7B8-0708-4A30-91F6-5F74AFAD195C}" presName="rootConnector" presStyleLbl="node4" presStyleIdx="1" presStyleCnt="5"/>
      <dgm:spPr/>
      <dgm:t>
        <a:bodyPr/>
        <a:lstStyle/>
        <a:p>
          <a:endParaRPr lang="bg-BG"/>
        </a:p>
      </dgm:t>
    </dgm:pt>
    <dgm:pt modelId="{7933708B-9368-4150-B400-11A1EF3ADD40}" type="pres">
      <dgm:prSet presAssocID="{59E4C7B8-0708-4A30-91F6-5F74AFAD195C}" presName="hierChild4" presStyleCnt="0"/>
      <dgm:spPr/>
    </dgm:pt>
    <dgm:pt modelId="{E9C48503-9B6E-42EB-B18E-68469D4737FF}" type="pres">
      <dgm:prSet presAssocID="{59E4C7B8-0708-4A30-91F6-5F74AFAD195C}" presName="hierChild5" presStyleCnt="0"/>
      <dgm:spPr/>
    </dgm:pt>
    <dgm:pt modelId="{8E3A82A0-8D93-4FB0-85F5-24E6676EE1D8}" type="pres">
      <dgm:prSet presAssocID="{F91FEC38-7949-4C05-B40C-83F4CDA34E43}" presName="Name37" presStyleLbl="parChTrans1D4" presStyleIdx="2" presStyleCnt="5"/>
      <dgm:spPr/>
      <dgm:t>
        <a:bodyPr/>
        <a:lstStyle/>
        <a:p>
          <a:endParaRPr lang="bg-BG"/>
        </a:p>
      </dgm:t>
    </dgm:pt>
    <dgm:pt modelId="{6DDA0E01-8E81-4DFC-A693-D7C1D944403D}" type="pres">
      <dgm:prSet presAssocID="{7A300D59-4A77-49FC-9E97-6BCDC95C472E}" presName="hierRoot2" presStyleCnt="0">
        <dgm:presLayoutVars>
          <dgm:hierBranch val="init"/>
        </dgm:presLayoutVars>
      </dgm:prSet>
      <dgm:spPr/>
    </dgm:pt>
    <dgm:pt modelId="{ECF6E9E2-0817-416E-9B55-FC075549B67F}" type="pres">
      <dgm:prSet presAssocID="{7A300D59-4A77-49FC-9E97-6BCDC95C472E}" presName="rootComposite" presStyleCnt="0"/>
      <dgm:spPr/>
    </dgm:pt>
    <dgm:pt modelId="{B3139F23-7E2B-4E7F-B720-E223B04901B3}" type="pres">
      <dgm:prSet presAssocID="{7A300D59-4A77-49FC-9E97-6BCDC95C472E}" presName="rootText" presStyleLbl="node4" presStyleIdx="2" presStyleCnt="5">
        <dgm:presLayoutVars>
          <dgm:chPref val="3"/>
        </dgm:presLayoutVars>
      </dgm:prSet>
      <dgm:spPr/>
      <dgm:t>
        <a:bodyPr/>
        <a:lstStyle/>
        <a:p>
          <a:endParaRPr lang="bg-BG"/>
        </a:p>
      </dgm:t>
    </dgm:pt>
    <dgm:pt modelId="{B168BA23-B352-4EB1-B05C-6F3B925C12B4}" type="pres">
      <dgm:prSet presAssocID="{7A300D59-4A77-49FC-9E97-6BCDC95C472E}" presName="rootConnector" presStyleLbl="node4" presStyleIdx="2" presStyleCnt="5"/>
      <dgm:spPr/>
      <dgm:t>
        <a:bodyPr/>
        <a:lstStyle/>
        <a:p>
          <a:endParaRPr lang="bg-BG"/>
        </a:p>
      </dgm:t>
    </dgm:pt>
    <dgm:pt modelId="{14933D68-1B8C-45A9-868D-5399983EDAAF}" type="pres">
      <dgm:prSet presAssocID="{7A300D59-4A77-49FC-9E97-6BCDC95C472E}" presName="hierChild4" presStyleCnt="0"/>
      <dgm:spPr/>
    </dgm:pt>
    <dgm:pt modelId="{5F84D81F-680D-4C81-A5E3-9CC3D1F20DC1}" type="pres">
      <dgm:prSet presAssocID="{7A300D59-4A77-49FC-9E97-6BCDC95C472E}" presName="hierChild5" presStyleCnt="0"/>
      <dgm:spPr/>
    </dgm:pt>
    <dgm:pt modelId="{25BE4D2E-7BF3-4E1D-B90D-F649365B9C32}" type="pres">
      <dgm:prSet presAssocID="{684860F0-8CC7-42BD-A2E4-7D6344775AC4}" presName="hierChild5" presStyleCnt="0"/>
      <dgm:spPr/>
    </dgm:pt>
    <dgm:pt modelId="{10484AD7-7A8C-43D3-AD7A-54756FF04566}" type="pres">
      <dgm:prSet presAssocID="{86E9405C-5DC5-49BB-91E6-83BC0F267CF4}" presName="Name37" presStyleLbl="parChTrans1D3" presStyleIdx="1" presStyleCnt="3"/>
      <dgm:spPr/>
      <dgm:t>
        <a:bodyPr/>
        <a:lstStyle/>
        <a:p>
          <a:endParaRPr lang="bg-BG"/>
        </a:p>
      </dgm:t>
    </dgm:pt>
    <dgm:pt modelId="{A79FA88C-761F-43E6-ABBA-9ABC5A709D28}" type="pres">
      <dgm:prSet presAssocID="{17624203-E358-4487-BA0B-AEF030C44C32}" presName="hierRoot2" presStyleCnt="0">
        <dgm:presLayoutVars>
          <dgm:hierBranch val="init"/>
        </dgm:presLayoutVars>
      </dgm:prSet>
      <dgm:spPr/>
    </dgm:pt>
    <dgm:pt modelId="{993F20AC-BB5B-4DE6-8F41-E3FF638855FE}" type="pres">
      <dgm:prSet presAssocID="{17624203-E358-4487-BA0B-AEF030C44C32}" presName="rootComposite" presStyleCnt="0"/>
      <dgm:spPr/>
    </dgm:pt>
    <dgm:pt modelId="{94C4699A-8EF5-4823-BC81-17BC7D327EAD}" type="pres">
      <dgm:prSet presAssocID="{17624203-E358-4487-BA0B-AEF030C44C32}" presName="rootText" presStyleLbl="node3" presStyleIdx="1" presStyleCnt="3">
        <dgm:presLayoutVars>
          <dgm:chPref val="3"/>
        </dgm:presLayoutVars>
      </dgm:prSet>
      <dgm:spPr/>
      <dgm:t>
        <a:bodyPr/>
        <a:lstStyle/>
        <a:p>
          <a:endParaRPr lang="bg-BG"/>
        </a:p>
      </dgm:t>
    </dgm:pt>
    <dgm:pt modelId="{13A6B3FA-70BA-46C4-87B8-9A035E9CA6BC}" type="pres">
      <dgm:prSet presAssocID="{17624203-E358-4487-BA0B-AEF030C44C32}" presName="rootConnector" presStyleLbl="node3" presStyleIdx="1" presStyleCnt="3"/>
      <dgm:spPr/>
      <dgm:t>
        <a:bodyPr/>
        <a:lstStyle/>
        <a:p>
          <a:endParaRPr lang="bg-BG"/>
        </a:p>
      </dgm:t>
    </dgm:pt>
    <dgm:pt modelId="{78AD6EDC-E1B8-4C86-9328-EC8AA31F60F4}" type="pres">
      <dgm:prSet presAssocID="{17624203-E358-4487-BA0B-AEF030C44C32}" presName="hierChild4" presStyleCnt="0"/>
      <dgm:spPr/>
    </dgm:pt>
    <dgm:pt modelId="{07CEADAA-3459-40AA-91AF-B76305AA5052}" type="pres">
      <dgm:prSet presAssocID="{D84BEA77-6FFE-4DCC-96B3-F9A0F3F9A75D}" presName="Name37" presStyleLbl="parChTrans1D4" presStyleIdx="3" presStyleCnt="5"/>
      <dgm:spPr/>
      <dgm:t>
        <a:bodyPr/>
        <a:lstStyle/>
        <a:p>
          <a:endParaRPr lang="bg-BG"/>
        </a:p>
      </dgm:t>
    </dgm:pt>
    <dgm:pt modelId="{F2F76E51-7789-467C-B67A-5592EF2D6564}" type="pres">
      <dgm:prSet presAssocID="{F37713E9-5613-4F1C-99ED-6372B280FF0D}" presName="hierRoot2" presStyleCnt="0">
        <dgm:presLayoutVars>
          <dgm:hierBranch val="init"/>
        </dgm:presLayoutVars>
      </dgm:prSet>
      <dgm:spPr/>
    </dgm:pt>
    <dgm:pt modelId="{31136889-0192-4A06-A522-341C69851C97}" type="pres">
      <dgm:prSet presAssocID="{F37713E9-5613-4F1C-99ED-6372B280FF0D}" presName="rootComposite" presStyleCnt="0"/>
      <dgm:spPr/>
    </dgm:pt>
    <dgm:pt modelId="{578ED000-D470-4FE0-A5B9-DFFE47968D45}" type="pres">
      <dgm:prSet presAssocID="{F37713E9-5613-4F1C-99ED-6372B280FF0D}" presName="rootText" presStyleLbl="node4" presStyleIdx="3" presStyleCnt="5">
        <dgm:presLayoutVars>
          <dgm:chPref val="3"/>
        </dgm:presLayoutVars>
      </dgm:prSet>
      <dgm:spPr/>
      <dgm:t>
        <a:bodyPr/>
        <a:lstStyle/>
        <a:p>
          <a:endParaRPr lang="bg-BG"/>
        </a:p>
      </dgm:t>
    </dgm:pt>
    <dgm:pt modelId="{6F48354C-9229-484A-AAB8-A289972C1F35}" type="pres">
      <dgm:prSet presAssocID="{F37713E9-5613-4F1C-99ED-6372B280FF0D}" presName="rootConnector" presStyleLbl="node4" presStyleIdx="3" presStyleCnt="5"/>
      <dgm:spPr/>
      <dgm:t>
        <a:bodyPr/>
        <a:lstStyle/>
        <a:p>
          <a:endParaRPr lang="bg-BG"/>
        </a:p>
      </dgm:t>
    </dgm:pt>
    <dgm:pt modelId="{631D8FEA-243F-4AFB-BDF6-3972555115B9}" type="pres">
      <dgm:prSet presAssocID="{F37713E9-5613-4F1C-99ED-6372B280FF0D}" presName="hierChild4" presStyleCnt="0"/>
      <dgm:spPr/>
    </dgm:pt>
    <dgm:pt modelId="{2984E65F-F94B-4CA3-8CEA-9549E98AB0FE}" type="pres">
      <dgm:prSet presAssocID="{F37713E9-5613-4F1C-99ED-6372B280FF0D}" presName="hierChild5" presStyleCnt="0"/>
      <dgm:spPr/>
    </dgm:pt>
    <dgm:pt modelId="{FDDCBF2F-6128-4944-B870-F201EF280FB9}" type="pres">
      <dgm:prSet presAssocID="{17624203-E358-4487-BA0B-AEF030C44C32}" presName="hierChild5" presStyleCnt="0"/>
      <dgm:spPr/>
    </dgm:pt>
    <dgm:pt modelId="{6171F45B-232B-4D54-BEB3-341F40CBC8F6}" type="pres">
      <dgm:prSet presAssocID="{4A257FCD-B174-4941-A41D-38B7B52C550B}" presName="Name37" presStyleLbl="parChTrans1D3" presStyleIdx="2" presStyleCnt="3"/>
      <dgm:spPr/>
      <dgm:t>
        <a:bodyPr/>
        <a:lstStyle/>
        <a:p>
          <a:endParaRPr lang="bg-BG"/>
        </a:p>
      </dgm:t>
    </dgm:pt>
    <dgm:pt modelId="{5B11B1F3-32CF-40F7-A7D9-D39C50C5CF38}" type="pres">
      <dgm:prSet presAssocID="{EA5EA33E-8063-4DD4-B58D-9D896CEEE3A7}" presName="hierRoot2" presStyleCnt="0">
        <dgm:presLayoutVars>
          <dgm:hierBranch val="init"/>
        </dgm:presLayoutVars>
      </dgm:prSet>
      <dgm:spPr/>
    </dgm:pt>
    <dgm:pt modelId="{106035F0-CB1F-4232-9826-45CCE2B52EAD}" type="pres">
      <dgm:prSet presAssocID="{EA5EA33E-8063-4DD4-B58D-9D896CEEE3A7}" presName="rootComposite" presStyleCnt="0"/>
      <dgm:spPr/>
    </dgm:pt>
    <dgm:pt modelId="{7FA172EE-D7BF-4FA2-BBBB-2F4781A2B65F}" type="pres">
      <dgm:prSet presAssocID="{EA5EA33E-8063-4DD4-B58D-9D896CEEE3A7}" presName="rootText" presStyleLbl="node3" presStyleIdx="2" presStyleCnt="3">
        <dgm:presLayoutVars>
          <dgm:chPref val="3"/>
        </dgm:presLayoutVars>
      </dgm:prSet>
      <dgm:spPr/>
      <dgm:t>
        <a:bodyPr/>
        <a:lstStyle/>
        <a:p>
          <a:endParaRPr lang="bg-BG"/>
        </a:p>
      </dgm:t>
    </dgm:pt>
    <dgm:pt modelId="{2CB1D3CE-68B7-4653-859D-D6664B30E312}" type="pres">
      <dgm:prSet presAssocID="{EA5EA33E-8063-4DD4-B58D-9D896CEEE3A7}" presName="rootConnector" presStyleLbl="node3" presStyleIdx="2" presStyleCnt="3"/>
      <dgm:spPr/>
      <dgm:t>
        <a:bodyPr/>
        <a:lstStyle/>
        <a:p>
          <a:endParaRPr lang="bg-BG"/>
        </a:p>
      </dgm:t>
    </dgm:pt>
    <dgm:pt modelId="{DEEDF90B-FB1E-44AF-B924-BDF6F0FBB265}" type="pres">
      <dgm:prSet presAssocID="{EA5EA33E-8063-4DD4-B58D-9D896CEEE3A7}" presName="hierChild4" presStyleCnt="0"/>
      <dgm:spPr/>
    </dgm:pt>
    <dgm:pt modelId="{46322786-5B24-42BB-9BDB-DB4BC78FD3FA}" type="pres">
      <dgm:prSet presAssocID="{EFDE5DF0-C8B5-4F00-8E02-D4F843C70453}" presName="Name37" presStyleLbl="parChTrans1D4" presStyleIdx="4" presStyleCnt="5"/>
      <dgm:spPr/>
      <dgm:t>
        <a:bodyPr/>
        <a:lstStyle/>
        <a:p>
          <a:endParaRPr lang="bg-BG"/>
        </a:p>
      </dgm:t>
    </dgm:pt>
    <dgm:pt modelId="{E5379EFB-C38D-46B5-931B-F29461E8ED7F}" type="pres">
      <dgm:prSet presAssocID="{2E41BFE9-F66F-4230-87B6-0CFBC079CE78}" presName="hierRoot2" presStyleCnt="0">
        <dgm:presLayoutVars>
          <dgm:hierBranch val="init"/>
        </dgm:presLayoutVars>
      </dgm:prSet>
      <dgm:spPr/>
    </dgm:pt>
    <dgm:pt modelId="{EB20647C-EA6C-41AE-80AD-398C48F104E6}" type="pres">
      <dgm:prSet presAssocID="{2E41BFE9-F66F-4230-87B6-0CFBC079CE78}" presName="rootComposite" presStyleCnt="0"/>
      <dgm:spPr/>
    </dgm:pt>
    <dgm:pt modelId="{C6A10D65-E1EC-43E5-A272-A30E04B8B20B}" type="pres">
      <dgm:prSet presAssocID="{2E41BFE9-F66F-4230-87B6-0CFBC079CE78}" presName="rootText" presStyleLbl="node4" presStyleIdx="4" presStyleCnt="5">
        <dgm:presLayoutVars>
          <dgm:chPref val="3"/>
        </dgm:presLayoutVars>
      </dgm:prSet>
      <dgm:spPr/>
      <dgm:t>
        <a:bodyPr/>
        <a:lstStyle/>
        <a:p>
          <a:endParaRPr lang="bg-BG"/>
        </a:p>
      </dgm:t>
    </dgm:pt>
    <dgm:pt modelId="{C35A9EEB-4A06-4CE0-978A-0A61FD36185E}" type="pres">
      <dgm:prSet presAssocID="{2E41BFE9-F66F-4230-87B6-0CFBC079CE78}" presName="rootConnector" presStyleLbl="node4" presStyleIdx="4" presStyleCnt="5"/>
      <dgm:spPr/>
      <dgm:t>
        <a:bodyPr/>
        <a:lstStyle/>
        <a:p>
          <a:endParaRPr lang="bg-BG"/>
        </a:p>
      </dgm:t>
    </dgm:pt>
    <dgm:pt modelId="{F25871F1-5520-4000-829E-FDB468A304BD}" type="pres">
      <dgm:prSet presAssocID="{2E41BFE9-F66F-4230-87B6-0CFBC079CE78}" presName="hierChild4" presStyleCnt="0"/>
      <dgm:spPr/>
    </dgm:pt>
    <dgm:pt modelId="{87560EA8-F2DF-4BF8-8646-9EADE47708D4}" type="pres">
      <dgm:prSet presAssocID="{2E41BFE9-F66F-4230-87B6-0CFBC079CE78}" presName="hierChild5" presStyleCnt="0"/>
      <dgm:spPr/>
    </dgm:pt>
    <dgm:pt modelId="{CCDC6BA7-6AE3-4A41-A369-A93FD6F68AC3}" type="pres">
      <dgm:prSet presAssocID="{EA5EA33E-8063-4DD4-B58D-9D896CEEE3A7}" presName="hierChild5" presStyleCnt="0"/>
      <dgm:spPr/>
    </dgm:pt>
    <dgm:pt modelId="{17E3E60C-A729-4501-960B-A24E2AC5D11A}" type="pres">
      <dgm:prSet presAssocID="{353A3192-9B10-4EE5-9E5D-1612656B9F88}" presName="hierChild5" presStyleCnt="0"/>
      <dgm:spPr/>
    </dgm:pt>
    <dgm:pt modelId="{BD551E47-BB07-48CB-A88E-A2D8C90049AC}" type="pres">
      <dgm:prSet presAssocID="{8DBC2EAA-A757-4FC8-8F1F-4F866C5816E9}" presName="hierChild3" presStyleCnt="0"/>
      <dgm:spPr/>
    </dgm:pt>
  </dgm:ptLst>
  <dgm:cxnLst>
    <dgm:cxn modelId="{495B099A-11A4-4861-BFD0-102CA907CC54}" type="presOf" srcId="{8DBC2EAA-A757-4FC8-8F1F-4F866C5816E9}" destId="{0BA2CDC5-5FC0-4772-A825-355733286F69}" srcOrd="1" destOrd="0" presId="urn:microsoft.com/office/officeart/2005/8/layout/orgChart1"/>
    <dgm:cxn modelId="{77B179A1-F15E-4777-A8CF-5023DC49A1D3}" type="presOf" srcId="{F37713E9-5613-4F1C-99ED-6372B280FF0D}" destId="{6F48354C-9229-484A-AAB8-A289972C1F35}" srcOrd="1" destOrd="0" presId="urn:microsoft.com/office/officeart/2005/8/layout/orgChart1"/>
    <dgm:cxn modelId="{31863B18-1978-4E90-9D80-46C6634514DF}" type="presOf" srcId="{192D4A6D-0998-45CA-9C3C-AC85E5B61A63}" destId="{83B67094-03A2-403D-A60D-01CAFDDBC399}" srcOrd="0" destOrd="0" presId="urn:microsoft.com/office/officeart/2005/8/layout/orgChart1"/>
    <dgm:cxn modelId="{9CD068A5-BEDC-48B2-8C54-E684FF1FFF09}" type="presOf" srcId="{77F5B1BB-3477-4D08-A017-1D41E42002F7}" destId="{6B0D46D4-11A8-4199-9C70-ADF2006B4C06}" srcOrd="0" destOrd="0" presId="urn:microsoft.com/office/officeart/2005/8/layout/orgChart1"/>
    <dgm:cxn modelId="{1BFFA08F-D234-4F02-9130-1C2EB4B48FCB}" type="presOf" srcId="{EFDE5DF0-C8B5-4F00-8E02-D4F843C70453}" destId="{46322786-5B24-42BB-9BDB-DB4BC78FD3FA}" srcOrd="0" destOrd="0" presId="urn:microsoft.com/office/officeart/2005/8/layout/orgChart1"/>
    <dgm:cxn modelId="{DDC8A833-A340-44E8-9387-64976D1933D0}" type="presOf" srcId="{F37713E9-5613-4F1C-99ED-6372B280FF0D}" destId="{578ED000-D470-4FE0-A5B9-DFFE47968D45}" srcOrd="0" destOrd="0" presId="urn:microsoft.com/office/officeart/2005/8/layout/orgChart1"/>
    <dgm:cxn modelId="{F63D95F8-7266-4DB7-ADB3-05F8F27432E0}" type="presOf" srcId="{7A300D59-4A77-49FC-9E97-6BCDC95C472E}" destId="{B168BA23-B352-4EB1-B05C-6F3B925C12B4}" srcOrd="1" destOrd="0" presId="urn:microsoft.com/office/officeart/2005/8/layout/orgChart1"/>
    <dgm:cxn modelId="{FAE735EF-5B94-40C4-9CF4-0EAEF49EFBA5}" srcId="{353A3192-9B10-4EE5-9E5D-1612656B9F88}" destId="{684860F0-8CC7-42BD-A2E4-7D6344775AC4}" srcOrd="0" destOrd="0" parTransId="{77F5B1BB-3477-4D08-A017-1D41E42002F7}" sibTransId="{A06CA6DF-8046-4484-B966-D1CAAD640F65}"/>
    <dgm:cxn modelId="{17678EAC-3F82-4854-A290-071C3AEEB436}" srcId="{684860F0-8CC7-42BD-A2E4-7D6344775AC4}" destId="{59E4C7B8-0708-4A30-91F6-5F74AFAD195C}" srcOrd="1" destOrd="0" parTransId="{192D4A6D-0998-45CA-9C3C-AC85E5B61A63}" sibTransId="{8D0D1CD6-AB82-442D-994C-E1D10E21662D}"/>
    <dgm:cxn modelId="{823E133F-E01A-4F02-8BB5-4B04C81D5ABF}" type="presOf" srcId="{7A300D59-4A77-49FC-9E97-6BCDC95C472E}" destId="{B3139F23-7E2B-4E7F-B720-E223B04901B3}" srcOrd="0" destOrd="0" presId="urn:microsoft.com/office/officeart/2005/8/layout/orgChart1"/>
    <dgm:cxn modelId="{8A1659BC-6302-4981-875B-399670C85340}" type="presOf" srcId="{EA5EA33E-8063-4DD4-B58D-9D896CEEE3A7}" destId="{7FA172EE-D7BF-4FA2-BBBB-2F4781A2B65F}" srcOrd="0" destOrd="0" presId="urn:microsoft.com/office/officeart/2005/8/layout/orgChart1"/>
    <dgm:cxn modelId="{59F0581F-9D3A-4D22-BA9C-B1C2C5E16B4E}" srcId="{5817364F-D5C2-4557-BD59-B823A9CCFC87}" destId="{8DBC2EAA-A757-4FC8-8F1F-4F866C5816E9}" srcOrd="0" destOrd="0" parTransId="{02E0E607-2029-4A2E-B388-D175B60C448F}" sibTransId="{18B2C6F7-4B6D-492C-BE5E-A4ACFB9D4111}"/>
    <dgm:cxn modelId="{B8EA2B46-3481-4FA7-9DE1-5D1FD80B6EA4}" type="presOf" srcId="{59E4C7B8-0708-4A30-91F6-5F74AFAD195C}" destId="{BAF9C7C1-11DF-46D0-9149-07AB91DBB0B9}" srcOrd="0" destOrd="0" presId="urn:microsoft.com/office/officeart/2005/8/layout/orgChart1"/>
    <dgm:cxn modelId="{2DB448D1-1665-4342-A18C-5DAB1B237D82}" srcId="{17624203-E358-4487-BA0B-AEF030C44C32}" destId="{F37713E9-5613-4F1C-99ED-6372B280FF0D}" srcOrd="0" destOrd="0" parTransId="{D84BEA77-6FFE-4DCC-96B3-F9A0F3F9A75D}" sibTransId="{5E639663-A95D-4EC7-96B7-D75CBA93DC6E}"/>
    <dgm:cxn modelId="{2BE4C7BB-62CA-4C82-9FFF-D3340971CF7E}" type="presOf" srcId="{17624203-E358-4487-BA0B-AEF030C44C32}" destId="{94C4699A-8EF5-4823-BC81-17BC7D327EAD}" srcOrd="0" destOrd="0" presId="urn:microsoft.com/office/officeart/2005/8/layout/orgChart1"/>
    <dgm:cxn modelId="{FBCE5B36-FF52-44B1-84D7-49F52860FF6F}" type="presOf" srcId="{8F1BBD20-4B61-40A6-8234-7199A49C7A93}" destId="{A7AEF0C4-7FFE-4EF2-8510-2C3955F75D97}" srcOrd="0" destOrd="0" presId="urn:microsoft.com/office/officeart/2005/8/layout/orgChart1"/>
    <dgm:cxn modelId="{1BA8E124-CDD1-4A3A-B6A5-241B2FB34348}" type="presOf" srcId="{F91FEC38-7949-4C05-B40C-83F4CDA34E43}" destId="{8E3A82A0-8D93-4FB0-85F5-24E6676EE1D8}" srcOrd="0" destOrd="0" presId="urn:microsoft.com/office/officeart/2005/8/layout/orgChart1"/>
    <dgm:cxn modelId="{BBF2675B-6ED7-4FB7-B7C1-38E8D53CAE44}" type="presOf" srcId="{4A257FCD-B174-4941-A41D-38B7B52C550B}" destId="{6171F45B-232B-4D54-BEB3-341F40CBC8F6}" srcOrd="0" destOrd="0" presId="urn:microsoft.com/office/officeart/2005/8/layout/orgChart1"/>
    <dgm:cxn modelId="{572A0A9F-9F86-4BA6-84EE-F62950F7CDA8}" srcId="{684860F0-8CC7-42BD-A2E4-7D6344775AC4}" destId="{7A300D59-4A77-49FC-9E97-6BCDC95C472E}" srcOrd="2" destOrd="0" parTransId="{F91FEC38-7949-4C05-B40C-83F4CDA34E43}" sibTransId="{F0F7CE51-DD0A-4DB6-8F46-B24153DB7CA7}"/>
    <dgm:cxn modelId="{A5A4178B-2FC4-451E-A8A9-8C1A4CCA4A6C}" srcId="{EA5EA33E-8063-4DD4-B58D-9D896CEEE3A7}" destId="{2E41BFE9-F66F-4230-87B6-0CFBC079CE78}" srcOrd="0" destOrd="0" parTransId="{EFDE5DF0-C8B5-4F00-8E02-D4F843C70453}" sibTransId="{757676C9-AE7F-4271-AE5D-2B22524FEEA2}"/>
    <dgm:cxn modelId="{B38DAE79-4B38-4842-81C6-E07EADB4234E}" type="presOf" srcId="{353A3192-9B10-4EE5-9E5D-1612656B9F88}" destId="{6E5B6A72-324E-45FC-B5EB-D1E94E9A6328}" srcOrd="0" destOrd="0" presId="urn:microsoft.com/office/officeart/2005/8/layout/orgChart1"/>
    <dgm:cxn modelId="{27B9F7B5-0A80-468B-8031-2633CDFBDB88}" type="presOf" srcId="{2E41BFE9-F66F-4230-87B6-0CFBC079CE78}" destId="{C6A10D65-E1EC-43E5-A272-A30E04B8B20B}" srcOrd="0" destOrd="0" presId="urn:microsoft.com/office/officeart/2005/8/layout/orgChart1"/>
    <dgm:cxn modelId="{D5B3450D-F13F-42D8-B640-8C856915F166}" type="presOf" srcId="{C5ED8E39-8207-4FF8-A43C-EE49E2CD6F10}" destId="{FADA190A-D991-4944-8C9E-58F2BDC64FE8}" srcOrd="0" destOrd="0" presId="urn:microsoft.com/office/officeart/2005/8/layout/orgChart1"/>
    <dgm:cxn modelId="{1E7CC531-969E-435D-B686-0BA870FDA096}" type="presOf" srcId="{EA5EA33E-8063-4DD4-B58D-9D896CEEE3A7}" destId="{2CB1D3CE-68B7-4653-859D-D6664B30E312}" srcOrd="1" destOrd="0" presId="urn:microsoft.com/office/officeart/2005/8/layout/orgChart1"/>
    <dgm:cxn modelId="{74CD8481-3C0F-43D6-8D8E-5555CC9D2A2E}" type="presOf" srcId="{684860F0-8CC7-42BD-A2E4-7D6344775AC4}" destId="{79F773F5-5559-4E92-9D65-B9C374E4E938}" srcOrd="0" destOrd="0" presId="urn:microsoft.com/office/officeart/2005/8/layout/orgChart1"/>
    <dgm:cxn modelId="{AA04F28D-F535-4EE2-9256-FACA1CD4C647}" type="presOf" srcId="{8F1BBD20-4B61-40A6-8234-7199A49C7A93}" destId="{385E7214-306F-4FE8-855D-AC5DB766DE6D}" srcOrd="1" destOrd="0" presId="urn:microsoft.com/office/officeart/2005/8/layout/orgChart1"/>
    <dgm:cxn modelId="{5FD947CA-309E-4996-9A70-BADA0B6BAAEA}" type="presOf" srcId="{17624203-E358-4487-BA0B-AEF030C44C32}" destId="{13A6B3FA-70BA-46C4-87B8-9A035E9CA6BC}" srcOrd="1" destOrd="0" presId="urn:microsoft.com/office/officeart/2005/8/layout/orgChart1"/>
    <dgm:cxn modelId="{CD5CF50A-6018-44C6-8879-2784EB218ACF}" srcId="{684860F0-8CC7-42BD-A2E4-7D6344775AC4}" destId="{8F1BBD20-4B61-40A6-8234-7199A49C7A93}" srcOrd="0" destOrd="0" parTransId="{6A751C4D-0557-4043-BE2F-4D889820D2B4}" sibTransId="{633F7071-B340-468E-9FB7-16DE4BB4697F}"/>
    <dgm:cxn modelId="{2291C392-04DD-4C74-B733-378F67314D70}" type="presOf" srcId="{353A3192-9B10-4EE5-9E5D-1612656B9F88}" destId="{CB2C3F04-5011-47E6-B88C-1479639F27F5}" srcOrd="1" destOrd="0" presId="urn:microsoft.com/office/officeart/2005/8/layout/orgChart1"/>
    <dgm:cxn modelId="{E34374E7-2824-4A6C-A9EF-90FFEE590109}" type="presOf" srcId="{684860F0-8CC7-42BD-A2E4-7D6344775AC4}" destId="{D0459CC4-48C1-40D2-AFC2-81386B94E0C7}" srcOrd="1" destOrd="0" presId="urn:microsoft.com/office/officeart/2005/8/layout/orgChart1"/>
    <dgm:cxn modelId="{F032B2ED-D29E-4E48-897B-A390E4F96851}" type="presOf" srcId="{D84BEA77-6FFE-4DCC-96B3-F9A0F3F9A75D}" destId="{07CEADAA-3459-40AA-91AF-B76305AA5052}" srcOrd="0" destOrd="0" presId="urn:microsoft.com/office/officeart/2005/8/layout/orgChart1"/>
    <dgm:cxn modelId="{9369C6C1-43ED-4392-BB19-E51663558ECE}" type="presOf" srcId="{59E4C7B8-0708-4A30-91F6-5F74AFAD195C}" destId="{9F159F8B-8F3C-4023-ADF2-8CD5B4D46B5B}" srcOrd="1" destOrd="0" presId="urn:microsoft.com/office/officeart/2005/8/layout/orgChart1"/>
    <dgm:cxn modelId="{BD21CE30-9E9F-4DD2-B7F7-F53F5FEAD5E4}" type="presOf" srcId="{5817364F-D5C2-4557-BD59-B823A9CCFC87}" destId="{CA93F570-D2B8-4780-AEA3-05EBC9059201}" srcOrd="0" destOrd="0" presId="urn:microsoft.com/office/officeart/2005/8/layout/orgChart1"/>
    <dgm:cxn modelId="{06EAC411-F0AE-4976-8CC9-4D0C4CE063D7}" type="presOf" srcId="{6A751C4D-0557-4043-BE2F-4D889820D2B4}" destId="{1603DD9D-625F-458A-8BCD-1731FF441A7D}" srcOrd="0" destOrd="0" presId="urn:microsoft.com/office/officeart/2005/8/layout/orgChart1"/>
    <dgm:cxn modelId="{48E04869-4022-40C2-8973-92F059AA7557}" type="presOf" srcId="{86E9405C-5DC5-49BB-91E6-83BC0F267CF4}" destId="{10484AD7-7A8C-43D3-AD7A-54756FF04566}" srcOrd="0" destOrd="0" presId="urn:microsoft.com/office/officeart/2005/8/layout/orgChart1"/>
    <dgm:cxn modelId="{75C131E6-8DA0-42E3-82CA-82F0055E1751}" srcId="{353A3192-9B10-4EE5-9E5D-1612656B9F88}" destId="{17624203-E358-4487-BA0B-AEF030C44C32}" srcOrd="1" destOrd="0" parTransId="{86E9405C-5DC5-49BB-91E6-83BC0F267CF4}" sibTransId="{F82FEFAD-E4FD-4B83-96D9-2EB24F71A2AB}"/>
    <dgm:cxn modelId="{E88DF6CB-D42F-4DC0-8917-501723F54618}" srcId="{353A3192-9B10-4EE5-9E5D-1612656B9F88}" destId="{EA5EA33E-8063-4DD4-B58D-9D896CEEE3A7}" srcOrd="2" destOrd="0" parTransId="{4A257FCD-B174-4941-A41D-38B7B52C550B}" sibTransId="{63991A77-5254-4669-89C2-4EF0096E39A4}"/>
    <dgm:cxn modelId="{42FF9AFF-A6B0-4024-9A1E-6D82FCCC395C}" type="presOf" srcId="{2E41BFE9-F66F-4230-87B6-0CFBC079CE78}" destId="{C35A9EEB-4A06-4CE0-978A-0A61FD36185E}" srcOrd="1" destOrd="0" presId="urn:microsoft.com/office/officeart/2005/8/layout/orgChart1"/>
    <dgm:cxn modelId="{E6531375-21B5-4720-AE04-77615008A596}" srcId="{8DBC2EAA-A757-4FC8-8F1F-4F866C5816E9}" destId="{353A3192-9B10-4EE5-9E5D-1612656B9F88}" srcOrd="0" destOrd="0" parTransId="{C5ED8E39-8207-4FF8-A43C-EE49E2CD6F10}" sibTransId="{443B283B-267E-4B2E-A7A9-CDA5CBEA7C7D}"/>
    <dgm:cxn modelId="{F8F65B54-3A87-4E66-9B6B-00DF7E2C0968}" type="presOf" srcId="{8DBC2EAA-A757-4FC8-8F1F-4F866C5816E9}" destId="{E891E23B-AD2D-4AA6-80B8-F8F288B728C5}" srcOrd="0" destOrd="0" presId="urn:microsoft.com/office/officeart/2005/8/layout/orgChart1"/>
    <dgm:cxn modelId="{CEA53DF3-8D54-4950-8074-7C25296CDC5F}" type="presParOf" srcId="{CA93F570-D2B8-4780-AEA3-05EBC9059201}" destId="{53517A43-1D63-429B-B09F-0171914EF6ED}" srcOrd="0" destOrd="0" presId="urn:microsoft.com/office/officeart/2005/8/layout/orgChart1"/>
    <dgm:cxn modelId="{04F23EA9-C1B6-46B9-82B4-45282A71BA2D}" type="presParOf" srcId="{53517A43-1D63-429B-B09F-0171914EF6ED}" destId="{84803AB9-9CB4-459E-B24B-96DC19E117D1}" srcOrd="0" destOrd="0" presId="urn:microsoft.com/office/officeart/2005/8/layout/orgChart1"/>
    <dgm:cxn modelId="{46DB1ACD-09AF-45B8-8DA1-54E42A7845DE}" type="presParOf" srcId="{84803AB9-9CB4-459E-B24B-96DC19E117D1}" destId="{E891E23B-AD2D-4AA6-80B8-F8F288B728C5}" srcOrd="0" destOrd="0" presId="urn:microsoft.com/office/officeart/2005/8/layout/orgChart1"/>
    <dgm:cxn modelId="{98A00C9B-C51E-4DAE-AE94-4782CC9B068E}" type="presParOf" srcId="{84803AB9-9CB4-459E-B24B-96DC19E117D1}" destId="{0BA2CDC5-5FC0-4772-A825-355733286F69}" srcOrd="1" destOrd="0" presId="urn:microsoft.com/office/officeart/2005/8/layout/orgChart1"/>
    <dgm:cxn modelId="{4D5098DD-6403-4972-A2E3-7370602E32CB}" type="presParOf" srcId="{53517A43-1D63-429B-B09F-0171914EF6ED}" destId="{9B585B58-791E-4383-B2C6-54C0B6F2DB99}" srcOrd="1" destOrd="0" presId="urn:microsoft.com/office/officeart/2005/8/layout/orgChart1"/>
    <dgm:cxn modelId="{4E57A46E-D59A-4A19-8114-195776D068F7}" type="presParOf" srcId="{9B585B58-791E-4383-B2C6-54C0B6F2DB99}" destId="{FADA190A-D991-4944-8C9E-58F2BDC64FE8}" srcOrd="0" destOrd="0" presId="urn:microsoft.com/office/officeart/2005/8/layout/orgChart1"/>
    <dgm:cxn modelId="{8C984CB7-93EF-4036-A342-35DC04AAEA62}" type="presParOf" srcId="{9B585B58-791E-4383-B2C6-54C0B6F2DB99}" destId="{D2A51480-6E62-4B36-90B6-A1E9DEFD3ED3}" srcOrd="1" destOrd="0" presId="urn:microsoft.com/office/officeart/2005/8/layout/orgChart1"/>
    <dgm:cxn modelId="{E28851F6-63A9-496B-B216-DF22D4266BFB}" type="presParOf" srcId="{D2A51480-6E62-4B36-90B6-A1E9DEFD3ED3}" destId="{06B53B27-090D-49E7-888D-334E09B12277}" srcOrd="0" destOrd="0" presId="urn:microsoft.com/office/officeart/2005/8/layout/orgChart1"/>
    <dgm:cxn modelId="{2ADA6E86-8F21-424B-8851-F525A2550909}" type="presParOf" srcId="{06B53B27-090D-49E7-888D-334E09B12277}" destId="{6E5B6A72-324E-45FC-B5EB-D1E94E9A6328}" srcOrd="0" destOrd="0" presId="urn:microsoft.com/office/officeart/2005/8/layout/orgChart1"/>
    <dgm:cxn modelId="{0F47B3A1-45D7-458E-996B-4261A642CE0F}" type="presParOf" srcId="{06B53B27-090D-49E7-888D-334E09B12277}" destId="{CB2C3F04-5011-47E6-B88C-1479639F27F5}" srcOrd="1" destOrd="0" presId="urn:microsoft.com/office/officeart/2005/8/layout/orgChart1"/>
    <dgm:cxn modelId="{86BB39BF-5457-4D72-BEEC-4E0D83E2BEEA}" type="presParOf" srcId="{D2A51480-6E62-4B36-90B6-A1E9DEFD3ED3}" destId="{491D37E5-DF32-4634-AD39-34CB05A01DD1}" srcOrd="1" destOrd="0" presId="urn:microsoft.com/office/officeart/2005/8/layout/orgChart1"/>
    <dgm:cxn modelId="{E8A23CD5-651C-4E82-950E-A4166077D310}" type="presParOf" srcId="{491D37E5-DF32-4634-AD39-34CB05A01DD1}" destId="{6B0D46D4-11A8-4199-9C70-ADF2006B4C06}" srcOrd="0" destOrd="0" presId="urn:microsoft.com/office/officeart/2005/8/layout/orgChart1"/>
    <dgm:cxn modelId="{9AFEADD2-A218-4294-8180-E4592EF997BA}" type="presParOf" srcId="{491D37E5-DF32-4634-AD39-34CB05A01DD1}" destId="{DD624614-7EA9-44DE-906B-B8A94C06D98D}" srcOrd="1" destOrd="0" presId="urn:microsoft.com/office/officeart/2005/8/layout/orgChart1"/>
    <dgm:cxn modelId="{FE0F4E29-37C1-4FC4-8985-57B139E40608}" type="presParOf" srcId="{DD624614-7EA9-44DE-906B-B8A94C06D98D}" destId="{0D18E20E-8725-4597-8C82-21437EA0CFC0}" srcOrd="0" destOrd="0" presId="urn:microsoft.com/office/officeart/2005/8/layout/orgChart1"/>
    <dgm:cxn modelId="{FE7BD2C1-A28F-491C-A028-00BDA61C3034}" type="presParOf" srcId="{0D18E20E-8725-4597-8C82-21437EA0CFC0}" destId="{79F773F5-5559-4E92-9D65-B9C374E4E938}" srcOrd="0" destOrd="0" presId="urn:microsoft.com/office/officeart/2005/8/layout/orgChart1"/>
    <dgm:cxn modelId="{516EF359-B809-4733-934D-58E8C080C713}" type="presParOf" srcId="{0D18E20E-8725-4597-8C82-21437EA0CFC0}" destId="{D0459CC4-48C1-40D2-AFC2-81386B94E0C7}" srcOrd="1" destOrd="0" presId="urn:microsoft.com/office/officeart/2005/8/layout/orgChart1"/>
    <dgm:cxn modelId="{B8D9218E-20C9-4CDB-8FDA-DE167FDC02FC}" type="presParOf" srcId="{DD624614-7EA9-44DE-906B-B8A94C06D98D}" destId="{997DFA74-09AF-4582-8B71-85D9E09C512C}" srcOrd="1" destOrd="0" presId="urn:microsoft.com/office/officeart/2005/8/layout/orgChart1"/>
    <dgm:cxn modelId="{720AA567-50E1-46C9-A247-0660FC7D8A0D}" type="presParOf" srcId="{997DFA74-09AF-4582-8B71-85D9E09C512C}" destId="{1603DD9D-625F-458A-8BCD-1731FF441A7D}" srcOrd="0" destOrd="0" presId="urn:microsoft.com/office/officeart/2005/8/layout/orgChart1"/>
    <dgm:cxn modelId="{CB5F4E43-903D-4B4D-AE05-FBCDE3B84ED4}" type="presParOf" srcId="{997DFA74-09AF-4582-8B71-85D9E09C512C}" destId="{64FF7034-AB7A-4214-876D-75653536D27C}" srcOrd="1" destOrd="0" presId="urn:microsoft.com/office/officeart/2005/8/layout/orgChart1"/>
    <dgm:cxn modelId="{28B18E38-20BD-4F30-A24C-C2BD3D4782AD}" type="presParOf" srcId="{64FF7034-AB7A-4214-876D-75653536D27C}" destId="{411336CD-217D-42CF-B4F2-E72ECBCEED47}" srcOrd="0" destOrd="0" presId="urn:microsoft.com/office/officeart/2005/8/layout/orgChart1"/>
    <dgm:cxn modelId="{7569FCAA-1415-421C-91FD-E0775D658C5E}" type="presParOf" srcId="{411336CD-217D-42CF-B4F2-E72ECBCEED47}" destId="{A7AEF0C4-7FFE-4EF2-8510-2C3955F75D97}" srcOrd="0" destOrd="0" presId="urn:microsoft.com/office/officeart/2005/8/layout/orgChart1"/>
    <dgm:cxn modelId="{B97C94EB-28E0-4CE8-ADAD-12DEEA05FE76}" type="presParOf" srcId="{411336CD-217D-42CF-B4F2-E72ECBCEED47}" destId="{385E7214-306F-4FE8-855D-AC5DB766DE6D}" srcOrd="1" destOrd="0" presId="urn:microsoft.com/office/officeart/2005/8/layout/orgChart1"/>
    <dgm:cxn modelId="{C747728E-5105-459E-9B21-651137DD2441}" type="presParOf" srcId="{64FF7034-AB7A-4214-876D-75653536D27C}" destId="{B7AFCB6F-8859-4512-815F-25E499E52B58}" srcOrd="1" destOrd="0" presId="urn:microsoft.com/office/officeart/2005/8/layout/orgChart1"/>
    <dgm:cxn modelId="{CA8C72B9-C98D-4FDE-A81A-71EB6282AB91}" type="presParOf" srcId="{64FF7034-AB7A-4214-876D-75653536D27C}" destId="{AFA6518C-96A9-4C30-B691-E388BCE309AE}" srcOrd="2" destOrd="0" presId="urn:microsoft.com/office/officeart/2005/8/layout/orgChart1"/>
    <dgm:cxn modelId="{148612BB-8593-40C6-8589-F02C60ADBD66}" type="presParOf" srcId="{997DFA74-09AF-4582-8B71-85D9E09C512C}" destId="{83B67094-03A2-403D-A60D-01CAFDDBC399}" srcOrd="2" destOrd="0" presId="urn:microsoft.com/office/officeart/2005/8/layout/orgChart1"/>
    <dgm:cxn modelId="{300D3F61-253E-4653-8DB6-A3B904D3810B}" type="presParOf" srcId="{997DFA74-09AF-4582-8B71-85D9E09C512C}" destId="{5880C6A8-5B3A-4B24-B3AD-2A92104D2591}" srcOrd="3" destOrd="0" presId="urn:microsoft.com/office/officeart/2005/8/layout/orgChart1"/>
    <dgm:cxn modelId="{1AEAD13A-D29F-4032-AFE8-A7D606B307D7}" type="presParOf" srcId="{5880C6A8-5B3A-4B24-B3AD-2A92104D2591}" destId="{976847AD-DE02-4F51-9788-2B33853B9E42}" srcOrd="0" destOrd="0" presId="urn:microsoft.com/office/officeart/2005/8/layout/orgChart1"/>
    <dgm:cxn modelId="{23E28D37-5749-4218-98E3-3DBC10A4E3A0}" type="presParOf" srcId="{976847AD-DE02-4F51-9788-2B33853B9E42}" destId="{BAF9C7C1-11DF-46D0-9149-07AB91DBB0B9}" srcOrd="0" destOrd="0" presId="urn:microsoft.com/office/officeart/2005/8/layout/orgChart1"/>
    <dgm:cxn modelId="{7399C8FB-31D3-41C8-8AB9-1D0F211F0F1E}" type="presParOf" srcId="{976847AD-DE02-4F51-9788-2B33853B9E42}" destId="{9F159F8B-8F3C-4023-ADF2-8CD5B4D46B5B}" srcOrd="1" destOrd="0" presId="urn:microsoft.com/office/officeart/2005/8/layout/orgChart1"/>
    <dgm:cxn modelId="{7040A3BA-CA10-47F8-9EF4-183F3EC8B73A}" type="presParOf" srcId="{5880C6A8-5B3A-4B24-B3AD-2A92104D2591}" destId="{7933708B-9368-4150-B400-11A1EF3ADD40}" srcOrd="1" destOrd="0" presId="urn:microsoft.com/office/officeart/2005/8/layout/orgChart1"/>
    <dgm:cxn modelId="{FC494793-F794-4B58-8F93-AB9E5504A6A0}" type="presParOf" srcId="{5880C6A8-5B3A-4B24-B3AD-2A92104D2591}" destId="{E9C48503-9B6E-42EB-B18E-68469D4737FF}" srcOrd="2" destOrd="0" presId="urn:microsoft.com/office/officeart/2005/8/layout/orgChart1"/>
    <dgm:cxn modelId="{7D979A87-3E95-4C0D-BF08-6217E9CE4008}" type="presParOf" srcId="{997DFA74-09AF-4582-8B71-85D9E09C512C}" destId="{8E3A82A0-8D93-4FB0-85F5-24E6676EE1D8}" srcOrd="4" destOrd="0" presId="urn:microsoft.com/office/officeart/2005/8/layout/orgChart1"/>
    <dgm:cxn modelId="{9C74D0D3-E358-41C8-9A37-1A2556D61439}" type="presParOf" srcId="{997DFA74-09AF-4582-8B71-85D9E09C512C}" destId="{6DDA0E01-8E81-4DFC-A693-D7C1D944403D}" srcOrd="5" destOrd="0" presId="urn:microsoft.com/office/officeart/2005/8/layout/orgChart1"/>
    <dgm:cxn modelId="{2B8D791F-AB25-4B1C-91D4-FB11305D624E}" type="presParOf" srcId="{6DDA0E01-8E81-4DFC-A693-D7C1D944403D}" destId="{ECF6E9E2-0817-416E-9B55-FC075549B67F}" srcOrd="0" destOrd="0" presId="urn:microsoft.com/office/officeart/2005/8/layout/orgChart1"/>
    <dgm:cxn modelId="{326EE3AE-7B1C-456E-8324-4DABD5CAA857}" type="presParOf" srcId="{ECF6E9E2-0817-416E-9B55-FC075549B67F}" destId="{B3139F23-7E2B-4E7F-B720-E223B04901B3}" srcOrd="0" destOrd="0" presId="urn:microsoft.com/office/officeart/2005/8/layout/orgChart1"/>
    <dgm:cxn modelId="{0A638C26-2729-4A08-8E41-9ED1130FA31E}" type="presParOf" srcId="{ECF6E9E2-0817-416E-9B55-FC075549B67F}" destId="{B168BA23-B352-4EB1-B05C-6F3B925C12B4}" srcOrd="1" destOrd="0" presId="urn:microsoft.com/office/officeart/2005/8/layout/orgChart1"/>
    <dgm:cxn modelId="{C4B253FC-7310-44ED-B59F-3FB6C46175A1}" type="presParOf" srcId="{6DDA0E01-8E81-4DFC-A693-D7C1D944403D}" destId="{14933D68-1B8C-45A9-868D-5399983EDAAF}" srcOrd="1" destOrd="0" presId="urn:microsoft.com/office/officeart/2005/8/layout/orgChart1"/>
    <dgm:cxn modelId="{ABB3102B-3B32-4F44-B451-DC2341CB86FD}" type="presParOf" srcId="{6DDA0E01-8E81-4DFC-A693-D7C1D944403D}" destId="{5F84D81F-680D-4C81-A5E3-9CC3D1F20DC1}" srcOrd="2" destOrd="0" presId="urn:microsoft.com/office/officeart/2005/8/layout/orgChart1"/>
    <dgm:cxn modelId="{673D0178-F7DE-44E5-91FD-B330EEAC056C}" type="presParOf" srcId="{DD624614-7EA9-44DE-906B-B8A94C06D98D}" destId="{25BE4D2E-7BF3-4E1D-B90D-F649365B9C32}" srcOrd="2" destOrd="0" presId="urn:microsoft.com/office/officeart/2005/8/layout/orgChart1"/>
    <dgm:cxn modelId="{F79855D8-9593-4767-A416-D1313CD9CE5B}" type="presParOf" srcId="{491D37E5-DF32-4634-AD39-34CB05A01DD1}" destId="{10484AD7-7A8C-43D3-AD7A-54756FF04566}" srcOrd="2" destOrd="0" presId="urn:microsoft.com/office/officeart/2005/8/layout/orgChart1"/>
    <dgm:cxn modelId="{BE6A0330-5353-44E9-A1C8-2FB6FB843183}" type="presParOf" srcId="{491D37E5-DF32-4634-AD39-34CB05A01DD1}" destId="{A79FA88C-761F-43E6-ABBA-9ABC5A709D28}" srcOrd="3" destOrd="0" presId="urn:microsoft.com/office/officeart/2005/8/layout/orgChart1"/>
    <dgm:cxn modelId="{4B00C847-B372-41A1-854B-8C08D2C862CE}" type="presParOf" srcId="{A79FA88C-761F-43E6-ABBA-9ABC5A709D28}" destId="{993F20AC-BB5B-4DE6-8F41-E3FF638855FE}" srcOrd="0" destOrd="0" presId="urn:microsoft.com/office/officeart/2005/8/layout/orgChart1"/>
    <dgm:cxn modelId="{3ECF3887-DE64-46D8-84CF-C4CA339850E0}" type="presParOf" srcId="{993F20AC-BB5B-4DE6-8F41-E3FF638855FE}" destId="{94C4699A-8EF5-4823-BC81-17BC7D327EAD}" srcOrd="0" destOrd="0" presId="urn:microsoft.com/office/officeart/2005/8/layout/orgChart1"/>
    <dgm:cxn modelId="{D689FA9E-A9B0-43A3-AF9F-67F248BADF89}" type="presParOf" srcId="{993F20AC-BB5B-4DE6-8F41-E3FF638855FE}" destId="{13A6B3FA-70BA-46C4-87B8-9A035E9CA6BC}" srcOrd="1" destOrd="0" presId="urn:microsoft.com/office/officeart/2005/8/layout/orgChart1"/>
    <dgm:cxn modelId="{3DED9D3A-BC78-4F00-A442-588A4ACB00ED}" type="presParOf" srcId="{A79FA88C-761F-43E6-ABBA-9ABC5A709D28}" destId="{78AD6EDC-E1B8-4C86-9328-EC8AA31F60F4}" srcOrd="1" destOrd="0" presId="urn:microsoft.com/office/officeart/2005/8/layout/orgChart1"/>
    <dgm:cxn modelId="{9E62C650-54BE-454C-A1F6-BD575B731AC3}" type="presParOf" srcId="{78AD6EDC-E1B8-4C86-9328-EC8AA31F60F4}" destId="{07CEADAA-3459-40AA-91AF-B76305AA5052}" srcOrd="0" destOrd="0" presId="urn:microsoft.com/office/officeart/2005/8/layout/orgChart1"/>
    <dgm:cxn modelId="{23437D9F-D31C-4C87-B037-C75906D9FA0A}" type="presParOf" srcId="{78AD6EDC-E1B8-4C86-9328-EC8AA31F60F4}" destId="{F2F76E51-7789-467C-B67A-5592EF2D6564}" srcOrd="1" destOrd="0" presId="urn:microsoft.com/office/officeart/2005/8/layout/orgChart1"/>
    <dgm:cxn modelId="{69E1C743-BF72-40DF-A27E-412294874FEB}" type="presParOf" srcId="{F2F76E51-7789-467C-B67A-5592EF2D6564}" destId="{31136889-0192-4A06-A522-341C69851C97}" srcOrd="0" destOrd="0" presId="urn:microsoft.com/office/officeart/2005/8/layout/orgChart1"/>
    <dgm:cxn modelId="{F4362623-268E-4CF5-9772-FCA26A462731}" type="presParOf" srcId="{31136889-0192-4A06-A522-341C69851C97}" destId="{578ED000-D470-4FE0-A5B9-DFFE47968D45}" srcOrd="0" destOrd="0" presId="urn:microsoft.com/office/officeart/2005/8/layout/orgChart1"/>
    <dgm:cxn modelId="{E69744AB-7507-4F40-844A-39C853CEBF08}" type="presParOf" srcId="{31136889-0192-4A06-A522-341C69851C97}" destId="{6F48354C-9229-484A-AAB8-A289972C1F35}" srcOrd="1" destOrd="0" presId="urn:microsoft.com/office/officeart/2005/8/layout/orgChart1"/>
    <dgm:cxn modelId="{432801D5-7687-4E30-BAAC-2AD5F012653D}" type="presParOf" srcId="{F2F76E51-7789-467C-B67A-5592EF2D6564}" destId="{631D8FEA-243F-4AFB-BDF6-3972555115B9}" srcOrd="1" destOrd="0" presId="urn:microsoft.com/office/officeart/2005/8/layout/orgChart1"/>
    <dgm:cxn modelId="{0DB4C98F-A095-46A1-8106-24FEEEB54CD2}" type="presParOf" srcId="{F2F76E51-7789-467C-B67A-5592EF2D6564}" destId="{2984E65F-F94B-4CA3-8CEA-9549E98AB0FE}" srcOrd="2" destOrd="0" presId="urn:microsoft.com/office/officeart/2005/8/layout/orgChart1"/>
    <dgm:cxn modelId="{E065905E-96BB-433A-8BF4-348E81AC4259}" type="presParOf" srcId="{A79FA88C-761F-43E6-ABBA-9ABC5A709D28}" destId="{FDDCBF2F-6128-4944-B870-F201EF280FB9}" srcOrd="2" destOrd="0" presId="urn:microsoft.com/office/officeart/2005/8/layout/orgChart1"/>
    <dgm:cxn modelId="{18F5F565-5A2F-4571-B8CC-9A69ED811078}" type="presParOf" srcId="{491D37E5-DF32-4634-AD39-34CB05A01DD1}" destId="{6171F45B-232B-4D54-BEB3-341F40CBC8F6}" srcOrd="4" destOrd="0" presId="urn:microsoft.com/office/officeart/2005/8/layout/orgChart1"/>
    <dgm:cxn modelId="{539A14A7-1212-48BA-9E26-78F43C5E3F65}" type="presParOf" srcId="{491D37E5-DF32-4634-AD39-34CB05A01DD1}" destId="{5B11B1F3-32CF-40F7-A7D9-D39C50C5CF38}" srcOrd="5" destOrd="0" presId="urn:microsoft.com/office/officeart/2005/8/layout/orgChart1"/>
    <dgm:cxn modelId="{BA7A8427-0793-4292-8F2E-E89961F21FEF}" type="presParOf" srcId="{5B11B1F3-32CF-40F7-A7D9-D39C50C5CF38}" destId="{106035F0-CB1F-4232-9826-45CCE2B52EAD}" srcOrd="0" destOrd="0" presId="urn:microsoft.com/office/officeart/2005/8/layout/orgChart1"/>
    <dgm:cxn modelId="{815F2AC6-AE52-4922-905B-9D37CEEF4A61}" type="presParOf" srcId="{106035F0-CB1F-4232-9826-45CCE2B52EAD}" destId="{7FA172EE-D7BF-4FA2-BBBB-2F4781A2B65F}" srcOrd="0" destOrd="0" presId="urn:microsoft.com/office/officeart/2005/8/layout/orgChart1"/>
    <dgm:cxn modelId="{83DFF420-E1AA-4E4B-A9F2-C5EBE3533C63}" type="presParOf" srcId="{106035F0-CB1F-4232-9826-45CCE2B52EAD}" destId="{2CB1D3CE-68B7-4653-859D-D6664B30E312}" srcOrd="1" destOrd="0" presId="urn:microsoft.com/office/officeart/2005/8/layout/orgChart1"/>
    <dgm:cxn modelId="{F9AACB6C-2363-4DEE-90E7-554E5475703C}" type="presParOf" srcId="{5B11B1F3-32CF-40F7-A7D9-D39C50C5CF38}" destId="{DEEDF90B-FB1E-44AF-B924-BDF6F0FBB265}" srcOrd="1" destOrd="0" presId="urn:microsoft.com/office/officeart/2005/8/layout/orgChart1"/>
    <dgm:cxn modelId="{42DE164A-EA0F-4D95-BE4E-6CA6935AA2CA}" type="presParOf" srcId="{DEEDF90B-FB1E-44AF-B924-BDF6F0FBB265}" destId="{46322786-5B24-42BB-9BDB-DB4BC78FD3FA}" srcOrd="0" destOrd="0" presId="urn:microsoft.com/office/officeart/2005/8/layout/orgChart1"/>
    <dgm:cxn modelId="{B33921DE-2B6C-41D6-A934-B42BD0ED064D}" type="presParOf" srcId="{DEEDF90B-FB1E-44AF-B924-BDF6F0FBB265}" destId="{E5379EFB-C38D-46B5-931B-F29461E8ED7F}" srcOrd="1" destOrd="0" presId="urn:microsoft.com/office/officeart/2005/8/layout/orgChart1"/>
    <dgm:cxn modelId="{52A04B7C-198A-4EEE-997D-3A5ADF6264C0}" type="presParOf" srcId="{E5379EFB-C38D-46B5-931B-F29461E8ED7F}" destId="{EB20647C-EA6C-41AE-80AD-398C48F104E6}" srcOrd="0" destOrd="0" presId="urn:microsoft.com/office/officeart/2005/8/layout/orgChart1"/>
    <dgm:cxn modelId="{A39C01A2-4EB6-4C1A-BFF1-3DC026E54FA6}" type="presParOf" srcId="{EB20647C-EA6C-41AE-80AD-398C48F104E6}" destId="{C6A10D65-E1EC-43E5-A272-A30E04B8B20B}" srcOrd="0" destOrd="0" presId="urn:microsoft.com/office/officeart/2005/8/layout/orgChart1"/>
    <dgm:cxn modelId="{DD2DBC09-8E58-4FD3-8C22-D2BA3D2D77AD}" type="presParOf" srcId="{EB20647C-EA6C-41AE-80AD-398C48F104E6}" destId="{C35A9EEB-4A06-4CE0-978A-0A61FD36185E}" srcOrd="1" destOrd="0" presId="urn:microsoft.com/office/officeart/2005/8/layout/orgChart1"/>
    <dgm:cxn modelId="{F135CA89-9FC1-4BFB-9757-2BC2434CE766}" type="presParOf" srcId="{E5379EFB-C38D-46B5-931B-F29461E8ED7F}" destId="{F25871F1-5520-4000-829E-FDB468A304BD}" srcOrd="1" destOrd="0" presId="urn:microsoft.com/office/officeart/2005/8/layout/orgChart1"/>
    <dgm:cxn modelId="{B01A0796-9DCD-4ABF-B89C-2305BDD66298}" type="presParOf" srcId="{E5379EFB-C38D-46B5-931B-F29461E8ED7F}" destId="{87560EA8-F2DF-4BF8-8646-9EADE47708D4}" srcOrd="2" destOrd="0" presId="urn:microsoft.com/office/officeart/2005/8/layout/orgChart1"/>
    <dgm:cxn modelId="{3DDF7B1B-E463-452B-9EB3-5F25DC0E35E6}" type="presParOf" srcId="{5B11B1F3-32CF-40F7-A7D9-D39C50C5CF38}" destId="{CCDC6BA7-6AE3-4A41-A369-A93FD6F68AC3}" srcOrd="2" destOrd="0" presId="urn:microsoft.com/office/officeart/2005/8/layout/orgChart1"/>
    <dgm:cxn modelId="{95A02BC8-6F68-499C-B47A-3727D46982AB}" type="presParOf" srcId="{D2A51480-6E62-4B36-90B6-A1E9DEFD3ED3}" destId="{17E3E60C-A729-4501-960B-A24E2AC5D11A}" srcOrd="2" destOrd="0" presId="urn:microsoft.com/office/officeart/2005/8/layout/orgChart1"/>
    <dgm:cxn modelId="{3256E37E-40D3-4BBA-BC8A-6D468095266E}" type="presParOf" srcId="{53517A43-1D63-429B-B09F-0171914EF6ED}" destId="{BD551E47-BB07-48CB-A88E-A2D8C90049A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322786-5B24-42BB-9BDB-DB4BC78FD3FA}">
      <dsp:nvSpPr>
        <dsp:cNvPr id="0" name=""/>
        <dsp:cNvSpPr/>
      </dsp:nvSpPr>
      <dsp:spPr>
        <a:xfrm>
          <a:off x="3540687" y="1743093"/>
          <a:ext cx="136045" cy="417206"/>
        </a:xfrm>
        <a:custGeom>
          <a:avLst/>
          <a:gdLst/>
          <a:ahLst/>
          <a:cxnLst/>
          <a:rect l="0" t="0" r="0" b="0"/>
          <a:pathLst>
            <a:path>
              <a:moveTo>
                <a:pt x="0" y="0"/>
              </a:moveTo>
              <a:lnTo>
                <a:pt x="0" y="417206"/>
              </a:lnTo>
              <a:lnTo>
                <a:pt x="136045" y="4172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71F45B-232B-4D54-BEB3-341F40CBC8F6}">
      <dsp:nvSpPr>
        <dsp:cNvPr id="0" name=""/>
        <dsp:cNvSpPr/>
      </dsp:nvSpPr>
      <dsp:spPr>
        <a:xfrm>
          <a:off x="2806041" y="1099143"/>
          <a:ext cx="1097434" cy="190463"/>
        </a:xfrm>
        <a:custGeom>
          <a:avLst/>
          <a:gdLst/>
          <a:ahLst/>
          <a:cxnLst/>
          <a:rect l="0" t="0" r="0" b="0"/>
          <a:pathLst>
            <a:path>
              <a:moveTo>
                <a:pt x="0" y="0"/>
              </a:moveTo>
              <a:lnTo>
                <a:pt x="0" y="95231"/>
              </a:lnTo>
              <a:lnTo>
                <a:pt x="1097434" y="95231"/>
              </a:lnTo>
              <a:lnTo>
                <a:pt x="1097434" y="1904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CEADAA-3459-40AA-91AF-B76305AA5052}">
      <dsp:nvSpPr>
        <dsp:cNvPr id="0" name=""/>
        <dsp:cNvSpPr/>
      </dsp:nvSpPr>
      <dsp:spPr>
        <a:xfrm>
          <a:off x="2443252" y="1743093"/>
          <a:ext cx="136045" cy="417206"/>
        </a:xfrm>
        <a:custGeom>
          <a:avLst/>
          <a:gdLst/>
          <a:ahLst/>
          <a:cxnLst/>
          <a:rect l="0" t="0" r="0" b="0"/>
          <a:pathLst>
            <a:path>
              <a:moveTo>
                <a:pt x="0" y="0"/>
              </a:moveTo>
              <a:lnTo>
                <a:pt x="0" y="417206"/>
              </a:lnTo>
              <a:lnTo>
                <a:pt x="136045" y="4172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484AD7-7A8C-43D3-AD7A-54756FF04566}">
      <dsp:nvSpPr>
        <dsp:cNvPr id="0" name=""/>
        <dsp:cNvSpPr/>
      </dsp:nvSpPr>
      <dsp:spPr>
        <a:xfrm>
          <a:off x="2760321" y="1099143"/>
          <a:ext cx="91440" cy="190463"/>
        </a:xfrm>
        <a:custGeom>
          <a:avLst/>
          <a:gdLst/>
          <a:ahLst/>
          <a:cxnLst/>
          <a:rect l="0" t="0" r="0" b="0"/>
          <a:pathLst>
            <a:path>
              <a:moveTo>
                <a:pt x="45720" y="0"/>
              </a:moveTo>
              <a:lnTo>
                <a:pt x="45720" y="1904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3A82A0-8D93-4FB0-85F5-24E6676EE1D8}">
      <dsp:nvSpPr>
        <dsp:cNvPr id="0" name=""/>
        <dsp:cNvSpPr/>
      </dsp:nvSpPr>
      <dsp:spPr>
        <a:xfrm>
          <a:off x="1345818" y="1743093"/>
          <a:ext cx="136045" cy="1705105"/>
        </a:xfrm>
        <a:custGeom>
          <a:avLst/>
          <a:gdLst/>
          <a:ahLst/>
          <a:cxnLst/>
          <a:rect l="0" t="0" r="0" b="0"/>
          <a:pathLst>
            <a:path>
              <a:moveTo>
                <a:pt x="0" y="0"/>
              </a:moveTo>
              <a:lnTo>
                <a:pt x="0" y="1705105"/>
              </a:lnTo>
              <a:lnTo>
                <a:pt x="136045" y="1705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B67094-03A2-403D-A60D-01CAFDDBC399}">
      <dsp:nvSpPr>
        <dsp:cNvPr id="0" name=""/>
        <dsp:cNvSpPr/>
      </dsp:nvSpPr>
      <dsp:spPr>
        <a:xfrm>
          <a:off x="1345818" y="1743093"/>
          <a:ext cx="136045" cy="1061155"/>
        </a:xfrm>
        <a:custGeom>
          <a:avLst/>
          <a:gdLst/>
          <a:ahLst/>
          <a:cxnLst/>
          <a:rect l="0" t="0" r="0" b="0"/>
          <a:pathLst>
            <a:path>
              <a:moveTo>
                <a:pt x="0" y="0"/>
              </a:moveTo>
              <a:lnTo>
                <a:pt x="0" y="1061155"/>
              </a:lnTo>
              <a:lnTo>
                <a:pt x="136045" y="10611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03DD9D-625F-458A-8BCD-1731FF441A7D}">
      <dsp:nvSpPr>
        <dsp:cNvPr id="0" name=""/>
        <dsp:cNvSpPr/>
      </dsp:nvSpPr>
      <dsp:spPr>
        <a:xfrm>
          <a:off x="1345818" y="1743093"/>
          <a:ext cx="136045" cy="417206"/>
        </a:xfrm>
        <a:custGeom>
          <a:avLst/>
          <a:gdLst/>
          <a:ahLst/>
          <a:cxnLst/>
          <a:rect l="0" t="0" r="0" b="0"/>
          <a:pathLst>
            <a:path>
              <a:moveTo>
                <a:pt x="0" y="0"/>
              </a:moveTo>
              <a:lnTo>
                <a:pt x="0" y="417206"/>
              </a:lnTo>
              <a:lnTo>
                <a:pt x="136045" y="4172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0D46D4-11A8-4199-9C70-ADF2006B4C06}">
      <dsp:nvSpPr>
        <dsp:cNvPr id="0" name=""/>
        <dsp:cNvSpPr/>
      </dsp:nvSpPr>
      <dsp:spPr>
        <a:xfrm>
          <a:off x="1708606" y="1099143"/>
          <a:ext cx="1097434" cy="190463"/>
        </a:xfrm>
        <a:custGeom>
          <a:avLst/>
          <a:gdLst/>
          <a:ahLst/>
          <a:cxnLst/>
          <a:rect l="0" t="0" r="0" b="0"/>
          <a:pathLst>
            <a:path>
              <a:moveTo>
                <a:pt x="1097434" y="0"/>
              </a:moveTo>
              <a:lnTo>
                <a:pt x="1097434" y="95231"/>
              </a:lnTo>
              <a:lnTo>
                <a:pt x="0" y="95231"/>
              </a:lnTo>
              <a:lnTo>
                <a:pt x="0" y="1904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190A-D991-4944-8C9E-58F2BDC64FE8}">
      <dsp:nvSpPr>
        <dsp:cNvPr id="0" name=""/>
        <dsp:cNvSpPr/>
      </dsp:nvSpPr>
      <dsp:spPr>
        <a:xfrm>
          <a:off x="2760321" y="455194"/>
          <a:ext cx="91440" cy="190463"/>
        </a:xfrm>
        <a:custGeom>
          <a:avLst/>
          <a:gdLst/>
          <a:ahLst/>
          <a:cxnLst/>
          <a:rect l="0" t="0" r="0" b="0"/>
          <a:pathLst>
            <a:path>
              <a:moveTo>
                <a:pt x="45720" y="0"/>
              </a:moveTo>
              <a:lnTo>
                <a:pt x="45720" y="1904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91E23B-AD2D-4AA6-80B8-F8F288B728C5}">
      <dsp:nvSpPr>
        <dsp:cNvPr id="0" name=""/>
        <dsp:cNvSpPr/>
      </dsp:nvSpPr>
      <dsp:spPr>
        <a:xfrm>
          <a:off x="2352555" y="1709"/>
          <a:ext cx="906970" cy="4534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bg-BG" sz="1000" kern="1200"/>
            <a:t>Възложител</a:t>
          </a:r>
        </a:p>
      </dsp:txBody>
      <dsp:txXfrm>
        <a:off x="2352555" y="1709"/>
        <a:ext cx="906970" cy="453485"/>
      </dsp:txXfrm>
    </dsp:sp>
    <dsp:sp modelId="{6E5B6A72-324E-45FC-B5EB-D1E94E9A6328}">
      <dsp:nvSpPr>
        <dsp:cNvPr id="0" name=""/>
        <dsp:cNvSpPr/>
      </dsp:nvSpPr>
      <dsp:spPr>
        <a:xfrm>
          <a:off x="2352555" y="645658"/>
          <a:ext cx="906970" cy="4534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bg-BG" sz="1000" kern="1200"/>
            <a:t>Ръководител на проекта</a:t>
          </a:r>
        </a:p>
      </dsp:txBody>
      <dsp:txXfrm>
        <a:off x="2352555" y="645658"/>
        <a:ext cx="906970" cy="453485"/>
      </dsp:txXfrm>
    </dsp:sp>
    <dsp:sp modelId="{79F773F5-5559-4E92-9D65-B9C374E4E938}">
      <dsp:nvSpPr>
        <dsp:cNvPr id="0" name=""/>
        <dsp:cNvSpPr/>
      </dsp:nvSpPr>
      <dsp:spPr>
        <a:xfrm>
          <a:off x="1255121" y="1289607"/>
          <a:ext cx="906970" cy="4534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bg-BG" sz="1000" kern="1200"/>
            <a:t>Софтуерен архитект</a:t>
          </a:r>
        </a:p>
      </dsp:txBody>
      <dsp:txXfrm>
        <a:off x="1255121" y="1289607"/>
        <a:ext cx="906970" cy="453485"/>
      </dsp:txXfrm>
    </dsp:sp>
    <dsp:sp modelId="{A7AEF0C4-7FFE-4EF2-8510-2C3955F75D97}">
      <dsp:nvSpPr>
        <dsp:cNvPr id="0" name=""/>
        <dsp:cNvSpPr/>
      </dsp:nvSpPr>
      <dsp:spPr>
        <a:xfrm>
          <a:off x="1481863" y="1933556"/>
          <a:ext cx="906970" cy="4534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bg-BG" sz="1000" kern="1200"/>
            <a:t>Дизайнер</a:t>
          </a:r>
        </a:p>
      </dsp:txBody>
      <dsp:txXfrm>
        <a:off x="1481863" y="1933556"/>
        <a:ext cx="906970" cy="453485"/>
      </dsp:txXfrm>
    </dsp:sp>
    <dsp:sp modelId="{BAF9C7C1-11DF-46D0-9149-07AB91DBB0B9}">
      <dsp:nvSpPr>
        <dsp:cNvPr id="0" name=""/>
        <dsp:cNvSpPr/>
      </dsp:nvSpPr>
      <dsp:spPr>
        <a:xfrm>
          <a:off x="1481863" y="2577506"/>
          <a:ext cx="906970" cy="4534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bg-BG" sz="1000" kern="1200"/>
            <a:t>Разработчици</a:t>
          </a:r>
        </a:p>
      </dsp:txBody>
      <dsp:txXfrm>
        <a:off x="1481863" y="2577506"/>
        <a:ext cx="906970" cy="453485"/>
      </dsp:txXfrm>
    </dsp:sp>
    <dsp:sp modelId="{B3139F23-7E2B-4E7F-B720-E223B04901B3}">
      <dsp:nvSpPr>
        <dsp:cNvPr id="0" name=""/>
        <dsp:cNvSpPr/>
      </dsp:nvSpPr>
      <dsp:spPr>
        <a:xfrm>
          <a:off x="1481863" y="3221455"/>
          <a:ext cx="906970" cy="4534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bg-BG" sz="1000" kern="1200"/>
            <a:t>Системен администратор</a:t>
          </a:r>
        </a:p>
      </dsp:txBody>
      <dsp:txXfrm>
        <a:off x="1481863" y="3221455"/>
        <a:ext cx="906970" cy="453485"/>
      </dsp:txXfrm>
    </dsp:sp>
    <dsp:sp modelId="{94C4699A-8EF5-4823-BC81-17BC7D327EAD}">
      <dsp:nvSpPr>
        <dsp:cNvPr id="0" name=""/>
        <dsp:cNvSpPr/>
      </dsp:nvSpPr>
      <dsp:spPr>
        <a:xfrm>
          <a:off x="2352555" y="1289607"/>
          <a:ext cx="906970" cy="4534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bg-BG" sz="1000" kern="1200"/>
            <a:t>Бизнес архитект</a:t>
          </a:r>
        </a:p>
      </dsp:txBody>
      <dsp:txXfrm>
        <a:off x="2352555" y="1289607"/>
        <a:ext cx="906970" cy="453485"/>
      </dsp:txXfrm>
    </dsp:sp>
    <dsp:sp modelId="{578ED000-D470-4FE0-A5B9-DFFE47968D45}">
      <dsp:nvSpPr>
        <dsp:cNvPr id="0" name=""/>
        <dsp:cNvSpPr/>
      </dsp:nvSpPr>
      <dsp:spPr>
        <a:xfrm>
          <a:off x="2579298" y="1933556"/>
          <a:ext cx="906970" cy="4534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bg-BG" sz="1000" kern="1200"/>
            <a:t>Бизнес аналитик</a:t>
          </a:r>
        </a:p>
      </dsp:txBody>
      <dsp:txXfrm>
        <a:off x="2579298" y="1933556"/>
        <a:ext cx="906970" cy="453485"/>
      </dsp:txXfrm>
    </dsp:sp>
    <dsp:sp modelId="{7FA172EE-D7BF-4FA2-BBBB-2F4781A2B65F}">
      <dsp:nvSpPr>
        <dsp:cNvPr id="0" name=""/>
        <dsp:cNvSpPr/>
      </dsp:nvSpPr>
      <dsp:spPr>
        <a:xfrm>
          <a:off x="3449990" y="1289607"/>
          <a:ext cx="906970" cy="4534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bg-BG" sz="1000" kern="1200"/>
            <a:t>Ръководител тестване</a:t>
          </a:r>
        </a:p>
      </dsp:txBody>
      <dsp:txXfrm>
        <a:off x="3449990" y="1289607"/>
        <a:ext cx="906970" cy="453485"/>
      </dsp:txXfrm>
    </dsp:sp>
    <dsp:sp modelId="{C6A10D65-E1EC-43E5-A272-A30E04B8B20B}">
      <dsp:nvSpPr>
        <dsp:cNvPr id="0" name=""/>
        <dsp:cNvSpPr/>
      </dsp:nvSpPr>
      <dsp:spPr>
        <a:xfrm>
          <a:off x="3676733" y="1933556"/>
          <a:ext cx="906970" cy="4534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bg-BG" sz="1000" kern="1200"/>
            <a:t>Тестър</a:t>
          </a:r>
        </a:p>
      </dsp:txBody>
      <dsp:txXfrm>
        <a:off x="3676733" y="1933556"/>
        <a:ext cx="906970" cy="4534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C4616-4406-41A4-86DE-DE5B8C456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Template>
  <TotalTime>11246</TotalTime>
  <Pages>13</Pages>
  <Words>3147</Words>
  <Characters>17938</Characters>
  <Application>Microsoft Office Word</Application>
  <DocSecurity>0</DocSecurity>
  <Lines>149</Lines>
  <Paragraphs>42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Software Development Plan</vt:lpstr>
      <vt:lpstr>Software Development Plan</vt:lpstr>
    </vt:vector>
  </TitlesOfParts>
  <Company>&lt;Company Name&gt;</Company>
  <LinksUpToDate>false</LinksUpToDate>
  <CharactersWithSpaces>21043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Malvina</dc:creator>
  <cp:lastModifiedBy>Malvina Makariewa</cp:lastModifiedBy>
  <cp:revision>25</cp:revision>
  <cp:lastPrinted>1900-12-31T21:00:00Z</cp:lastPrinted>
  <dcterms:created xsi:type="dcterms:W3CDTF">2014-05-18T08:52:00Z</dcterms:created>
  <dcterms:modified xsi:type="dcterms:W3CDTF">2014-07-10T14:18:00Z</dcterms:modified>
</cp:coreProperties>
</file>
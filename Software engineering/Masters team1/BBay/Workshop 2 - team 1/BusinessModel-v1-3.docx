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45F" w:rsidRPr="0020345F" w:rsidRDefault="0020345F">
      <w:pPr>
        <w:pStyle w:val="Title"/>
        <w:jc w:val="right"/>
      </w:pPr>
      <w:r>
        <w:t xml:space="preserve">Система за електронна търговия </w:t>
      </w:r>
      <w:proofErr w:type="spellStart"/>
      <w:r>
        <w:t>Balkan</w:t>
      </w:r>
      <w:proofErr w:type="spellEnd"/>
      <w:r>
        <w:t xml:space="preserve"> </w:t>
      </w:r>
      <w:proofErr w:type="spellStart"/>
      <w:r>
        <w:t>Bay</w:t>
      </w:r>
      <w:proofErr w:type="spellEnd"/>
    </w:p>
    <w:p w:rsidR="00DD02B3" w:rsidRDefault="0020345F">
      <w:pPr>
        <w:pStyle w:val="Title"/>
        <w:jc w:val="right"/>
      </w:pPr>
      <w:r>
        <w:t>Бизнес модел</w:t>
      </w:r>
    </w:p>
    <w:p w:rsidR="0020345F" w:rsidRPr="0020345F" w:rsidRDefault="0020345F" w:rsidP="0020345F"/>
    <w:p w:rsidR="00DD02B3" w:rsidRPr="00463185" w:rsidRDefault="0020345F" w:rsidP="00995832">
      <w:pPr>
        <w:pStyle w:val="Title"/>
        <w:jc w:val="right"/>
        <w:rPr>
          <w:sz w:val="28"/>
          <w:lang w:val="en-US"/>
        </w:rPr>
      </w:pPr>
      <w:r>
        <w:rPr>
          <w:sz w:val="28"/>
        </w:rPr>
        <w:t xml:space="preserve">Версия </w:t>
      </w:r>
      <w:r w:rsidR="00463185">
        <w:rPr>
          <w:sz w:val="28"/>
        </w:rPr>
        <w:t>1.</w:t>
      </w:r>
      <w:ins w:id="0" w:author="Svetlio" w:date="2014-06-07T11:50:00Z">
        <w:r w:rsidR="002473DC">
          <w:rPr>
            <w:sz w:val="28"/>
          </w:rPr>
          <w:t>3</w:t>
        </w:r>
      </w:ins>
      <w:del w:id="1" w:author="Svetlio" w:date="2014-06-07T11:50:00Z">
        <w:r w:rsidR="00463185" w:rsidDel="002473DC">
          <w:rPr>
            <w:sz w:val="28"/>
            <w:lang w:val="en-US"/>
          </w:rPr>
          <w:delText>2</w:delText>
        </w:r>
      </w:del>
    </w:p>
    <w:p w:rsidR="00DD02B3" w:rsidRDefault="00DD02B3"/>
    <w:p w:rsidR="001526C6" w:rsidRDefault="001526C6">
      <w:pPr>
        <w:widowControl/>
        <w:spacing w:line="240" w:lineRule="auto"/>
        <w:rPr>
          <w:ins w:id="2" w:author="Svetlio" w:date="2014-06-07T16:13:00Z"/>
        </w:rPr>
      </w:pPr>
      <w:ins w:id="3" w:author="Svetlio" w:date="2014-06-07T16:13:00Z">
        <w:r>
          <w:br w:type="page"/>
        </w:r>
      </w:ins>
    </w:p>
    <w:p w:rsidR="00DD02B3" w:rsidRDefault="00DD02B3">
      <w:pPr>
        <w:sectPr w:rsidR="00DD02B3" w:rsidSect="001526C6">
          <w:headerReference w:type="default" r:id="rId8"/>
          <w:footerReference w:type="even" r:id="rId9"/>
          <w:type w:val="continuous"/>
          <w:pgSz w:w="12240" w:h="15840" w:code="1"/>
          <w:pgMar w:top="4940" w:right="1440" w:bottom="1440" w:left="1440" w:header="708" w:footer="708" w:gutter="0"/>
          <w:cols w:space="708"/>
          <w:vAlign w:val="center"/>
          <w:sectPrChange w:id="4" w:author="Svetlio" w:date="2014-06-07T16:13:00Z">
            <w:sectPr w:rsidR="00DD02B3" w:rsidSect="001526C6">
              <w:type w:val="nextPage"/>
              <w:pgMar w:top="1440" w:right="1440" w:bottom="1440" w:left="1440" w:header="708" w:footer="708" w:gutter="0"/>
            </w:sectPr>
          </w:sectPrChange>
        </w:sectPr>
      </w:pPr>
    </w:p>
    <w:p w:rsidR="00DD02B3" w:rsidRPr="00EB37A2" w:rsidRDefault="00EB37A2">
      <w:pPr>
        <w:pStyle w:val="Title"/>
      </w:pPr>
      <w: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2B3">
        <w:tc>
          <w:tcPr>
            <w:tcW w:w="230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52" w:type="dxa"/>
          </w:tcPr>
          <w:p w:rsidR="00DD02B3" w:rsidRPr="00EB37A2" w:rsidRDefault="00EB37A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В</w:t>
            </w:r>
            <w:r w:rsidR="005445B0">
              <w:rPr>
                <w:b/>
              </w:rPr>
              <w:t>е</w:t>
            </w:r>
            <w:r>
              <w:rPr>
                <w:b/>
              </w:rPr>
              <w:t>рсия</w:t>
            </w:r>
          </w:p>
        </w:tc>
        <w:tc>
          <w:tcPr>
            <w:tcW w:w="374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30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Автор</w:t>
            </w:r>
          </w:p>
        </w:tc>
      </w:tr>
      <w:tr w:rsidR="00DD02B3">
        <w:tc>
          <w:tcPr>
            <w:tcW w:w="2304" w:type="dxa"/>
          </w:tcPr>
          <w:p w:rsidR="00DD02B3" w:rsidRPr="00140FA0" w:rsidRDefault="00140FA0" w:rsidP="00EB37A2">
            <w:pPr>
              <w:pStyle w:val="Tabletext"/>
            </w:pPr>
            <w:r>
              <w:t>2014.02.15</w:t>
            </w:r>
          </w:p>
        </w:tc>
        <w:tc>
          <w:tcPr>
            <w:tcW w:w="1152" w:type="dxa"/>
          </w:tcPr>
          <w:p w:rsidR="00DD02B3" w:rsidRPr="00140FA0" w:rsidRDefault="00140FA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D02B3" w:rsidRPr="00140FA0" w:rsidRDefault="005445B0" w:rsidP="00140FA0">
            <w:pPr>
              <w:pStyle w:val="Tabletext"/>
            </w:pPr>
            <w:r>
              <w:t>Създаване на докуме</w:t>
            </w:r>
            <w:r w:rsidR="00140FA0">
              <w:t>нта</w:t>
            </w:r>
          </w:p>
        </w:tc>
        <w:tc>
          <w:tcPr>
            <w:tcW w:w="2304" w:type="dxa"/>
          </w:tcPr>
          <w:p w:rsidR="00DD02B3" w:rsidRPr="00140FA0" w:rsidRDefault="00140FA0" w:rsidP="00EB37A2">
            <w:pPr>
              <w:pStyle w:val="Tabletext"/>
            </w:pPr>
            <w:proofErr w:type="spellStart"/>
            <w:r>
              <w:t>Малвина</w:t>
            </w:r>
            <w:proofErr w:type="spellEnd"/>
            <w:r>
              <w:t xml:space="preserve"> </w:t>
            </w:r>
            <w:proofErr w:type="spellStart"/>
            <w:r>
              <w:t>Макариева</w:t>
            </w:r>
            <w:proofErr w:type="spellEnd"/>
          </w:p>
        </w:tc>
      </w:tr>
      <w:tr w:rsidR="00DD02B3">
        <w:tc>
          <w:tcPr>
            <w:tcW w:w="2304" w:type="dxa"/>
          </w:tcPr>
          <w:p w:rsidR="00DD02B3" w:rsidRDefault="00322445">
            <w:pPr>
              <w:pStyle w:val="Tabletext"/>
            </w:pPr>
            <w:r>
              <w:t>2014.03.01</w:t>
            </w:r>
          </w:p>
        </w:tc>
        <w:tc>
          <w:tcPr>
            <w:tcW w:w="1152" w:type="dxa"/>
          </w:tcPr>
          <w:p w:rsidR="00DD02B3" w:rsidRDefault="0032244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DD02B3" w:rsidRPr="00322445" w:rsidRDefault="00322445">
            <w:pPr>
              <w:pStyle w:val="Tabletext"/>
            </w:pPr>
            <w:r>
              <w:t>Ревизиране и добавяне на процеси</w:t>
            </w:r>
          </w:p>
        </w:tc>
        <w:tc>
          <w:tcPr>
            <w:tcW w:w="2304" w:type="dxa"/>
          </w:tcPr>
          <w:p w:rsidR="00DD02B3" w:rsidRPr="00322445" w:rsidRDefault="00322445">
            <w:pPr>
              <w:pStyle w:val="Tabletext"/>
            </w:pPr>
            <w:proofErr w:type="spellStart"/>
            <w:r>
              <w:t>Малвина</w:t>
            </w:r>
            <w:proofErr w:type="spellEnd"/>
            <w:r>
              <w:t xml:space="preserve"> </w:t>
            </w:r>
            <w:proofErr w:type="spellStart"/>
            <w:r>
              <w:t>Макариева</w:t>
            </w:r>
            <w:proofErr w:type="spellEnd"/>
          </w:p>
        </w:tc>
      </w:tr>
      <w:tr w:rsidR="00DD02B3">
        <w:tc>
          <w:tcPr>
            <w:tcW w:w="2304" w:type="dxa"/>
          </w:tcPr>
          <w:p w:rsidR="00DD02B3" w:rsidRPr="00463185" w:rsidRDefault="0046318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2014.03.23</w:t>
            </w:r>
          </w:p>
        </w:tc>
        <w:tc>
          <w:tcPr>
            <w:tcW w:w="1152" w:type="dxa"/>
          </w:tcPr>
          <w:p w:rsidR="00DD02B3" w:rsidRPr="00463185" w:rsidRDefault="0046318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744" w:type="dxa"/>
          </w:tcPr>
          <w:p w:rsidR="00DD02B3" w:rsidRDefault="00463185">
            <w:pPr>
              <w:pStyle w:val="Tabletext"/>
            </w:pPr>
            <w:r>
              <w:t>Промяна в диаграми</w:t>
            </w:r>
          </w:p>
        </w:tc>
        <w:tc>
          <w:tcPr>
            <w:tcW w:w="2304" w:type="dxa"/>
          </w:tcPr>
          <w:p w:rsidR="00DD02B3" w:rsidRDefault="00463185">
            <w:pPr>
              <w:pStyle w:val="Tabletext"/>
            </w:pPr>
            <w:proofErr w:type="spellStart"/>
            <w:r>
              <w:t>Малвина</w:t>
            </w:r>
            <w:proofErr w:type="spellEnd"/>
            <w:r>
              <w:t xml:space="preserve"> </w:t>
            </w:r>
            <w:proofErr w:type="spellStart"/>
            <w:r>
              <w:t>Макариева</w:t>
            </w:r>
            <w:proofErr w:type="spellEnd"/>
          </w:p>
        </w:tc>
      </w:tr>
      <w:tr w:rsidR="00DD02B3">
        <w:tc>
          <w:tcPr>
            <w:tcW w:w="2304" w:type="dxa"/>
          </w:tcPr>
          <w:p w:rsidR="00DD02B3" w:rsidRDefault="00C61127">
            <w:pPr>
              <w:pStyle w:val="Tabletext"/>
            </w:pPr>
            <w:ins w:id="5" w:author="Светослав Николов" w:date="2014-05-16T23:17:00Z">
              <w:r>
                <w:t>2014.0</w:t>
              </w:r>
              <w:del w:id="6" w:author="Svetlio" w:date="2014-06-07T11:51:00Z">
                <w:r w:rsidDel="002473DC">
                  <w:delText>5</w:delText>
                </w:r>
              </w:del>
            </w:ins>
            <w:ins w:id="7" w:author="Svetlio" w:date="2014-06-07T11:51:00Z">
              <w:r w:rsidR="002473DC">
                <w:t>6</w:t>
              </w:r>
            </w:ins>
            <w:ins w:id="8" w:author="Светослав Николов" w:date="2014-05-16T23:17:00Z">
              <w:r>
                <w:t>.</w:t>
              </w:r>
              <w:del w:id="9" w:author="Svetlio" w:date="2014-06-07T11:51:00Z">
                <w:r w:rsidDel="002473DC">
                  <w:delText>15</w:delText>
                </w:r>
              </w:del>
            </w:ins>
            <w:ins w:id="10" w:author="Svetlio" w:date="2014-06-07T11:51:00Z">
              <w:r w:rsidR="002473DC">
                <w:t>07</w:t>
              </w:r>
            </w:ins>
          </w:p>
        </w:tc>
        <w:tc>
          <w:tcPr>
            <w:tcW w:w="1152" w:type="dxa"/>
          </w:tcPr>
          <w:p w:rsidR="00DD02B3" w:rsidRDefault="00C61127">
            <w:pPr>
              <w:pStyle w:val="Tabletext"/>
            </w:pPr>
            <w:ins w:id="11" w:author="Светослав Николов" w:date="2014-05-16T23:17:00Z">
              <w:r>
                <w:t>1.</w:t>
              </w:r>
              <w:del w:id="12" w:author="Svetlio" w:date="2014-06-07T11:51:00Z">
                <w:r w:rsidDel="002473DC">
                  <w:delText>2</w:delText>
                </w:r>
              </w:del>
            </w:ins>
            <w:ins w:id="13" w:author="Svetlio" w:date="2014-06-07T11:51:00Z">
              <w:r w:rsidR="002473DC">
                <w:t>3</w:t>
              </w:r>
            </w:ins>
          </w:p>
        </w:tc>
        <w:tc>
          <w:tcPr>
            <w:tcW w:w="3744" w:type="dxa"/>
          </w:tcPr>
          <w:p w:rsidR="00DD02B3" w:rsidRDefault="00C61127">
            <w:pPr>
              <w:pStyle w:val="Tabletext"/>
            </w:pPr>
            <w:ins w:id="14" w:author="Светослав Николов" w:date="2014-05-16T23:18:00Z">
              <w:del w:id="15" w:author="Svetlio" w:date="2014-06-07T11:51:00Z">
                <w:r w:rsidDel="002473DC">
                  <w:delText>Корекции и неточности</w:delText>
                </w:r>
              </w:del>
            </w:ins>
            <w:ins w:id="16" w:author="Svetlio" w:date="2014-06-07T11:51:00Z">
              <w:r w:rsidR="002473DC">
                <w:t>Корекция на документа</w:t>
              </w:r>
            </w:ins>
          </w:p>
        </w:tc>
        <w:tc>
          <w:tcPr>
            <w:tcW w:w="2304" w:type="dxa"/>
          </w:tcPr>
          <w:p w:rsidR="00DD02B3" w:rsidRDefault="00C61127">
            <w:pPr>
              <w:pStyle w:val="Tabletext"/>
            </w:pPr>
            <w:ins w:id="17" w:author="Светослав Николов" w:date="2014-05-16T23:18:00Z">
              <w:r>
                <w:t>Светослав Николов</w:t>
              </w:r>
            </w:ins>
          </w:p>
        </w:tc>
      </w:tr>
    </w:tbl>
    <w:p w:rsidR="00DD02B3" w:rsidRDefault="00DD02B3"/>
    <w:p w:rsidR="00DD02B3" w:rsidRPr="00EB37A2" w:rsidRDefault="00DD02B3">
      <w:pPr>
        <w:pStyle w:val="Title"/>
      </w:pPr>
      <w:r>
        <w:br w:type="page"/>
      </w:r>
      <w:r w:rsidR="00EB37A2">
        <w:lastRenderedPageBreak/>
        <w:t>Съдържание</w:t>
      </w:r>
    </w:p>
    <w:p w:rsidR="00F7514A" w:rsidRDefault="00086A39">
      <w:pPr>
        <w:pStyle w:val="TOC1"/>
        <w:tabs>
          <w:tab w:val="left" w:pos="432"/>
        </w:tabs>
        <w:rPr>
          <w:ins w:id="18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fldChar w:fldCharType="begin"/>
      </w:r>
      <w:r w:rsidR="00DD02B3">
        <w:instrText xml:space="preserve"> TOC \o "1-3" </w:instrText>
      </w:r>
      <w:r>
        <w:fldChar w:fldCharType="separate"/>
      </w:r>
      <w:ins w:id="19" w:author="Svetlio" w:date="2014-06-07T16:20:00Z">
        <w:r w:rsidR="00F7514A">
          <w:rPr>
            <w:noProof/>
          </w:rPr>
          <w:t>1.</w:t>
        </w:r>
        <w:r w:rsidR="00F7514A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R="00F7514A">
          <w:rPr>
            <w:noProof/>
          </w:rPr>
          <w:t>Представяне</w:t>
        </w:r>
        <w:r w:rsidR="00F7514A">
          <w:rPr>
            <w:noProof/>
          </w:rPr>
          <w:tab/>
        </w:r>
        <w:r w:rsidR="00F7514A">
          <w:rPr>
            <w:noProof/>
          </w:rPr>
          <w:fldChar w:fldCharType="begin"/>
        </w:r>
        <w:r w:rsidR="00F7514A">
          <w:rPr>
            <w:noProof/>
          </w:rPr>
          <w:instrText xml:space="preserve"> PAGEREF _Toc389922976 \h </w:instrText>
        </w:r>
        <w:r w:rsidR="00F7514A">
          <w:rPr>
            <w:noProof/>
          </w:rPr>
        </w:r>
      </w:ins>
      <w:r w:rsidR="00F7514A">
        <w:rPr>
          <w:noProof/>
        </w:rPr>
        <w:fldChar w:fldCharType="separate"/>
      </w:r>
      <w:ins w:id="20" w:author="Svetlio" w:date="2014-06-07T16:20:00Z">
        <w:r w:rsidR="00F7514A">
          <w:rPr>
            <w:noProof/>
          </w:rPr>
          <w:t>5</w:t>
        </w:r>
        <w:r w:rsidR="00F7514A"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21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22" w:author="Svetlio" w:date="2014-06-07T16:20:00Z">
        <w:r>
          <w:rPr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Предназначение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_Toc389922977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3" w:author="Svetlio" w:date="2014-06-07T16:20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24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25" w:author="Svetlio" w:date="2014-06-07T16:20:00Z">
        <w:r>
          <w:rPr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Дефиниции, акроними и абревиатури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_Toc389922978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6" w:author="Svetlio" w:date="2014-06-07T16:20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27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28" w:author="Svetlio" w:date="2014-06-07T16:20:00Z">
        <w:r>
          <w:rPr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Референции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_Toc389922979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9" w:author="Svetlio" w:date="2014-06-07T16:20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30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31" w:author="Svetlio" w:date="2014-06-07T16:20:00Z">
        <w:r>
          <w:rPr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Общ преглед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_Toc389922980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2" w:author="Svetlio" w:date="2014-06-07T16:20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:rsidR="00F7514A" w:rsidRDefault="00F7514A">
      <w:pPr>
        <w:pStyle w:val="TOC1"/>
        <w:tabs>
          <w:tab w:val="left" w:pos="432"/>
        </w:tabs>
        <w:rPr>
          <w:ins w:id="33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34" w:author="Svetlio" w:date="2014-06-07T16:20:00Z">
        <w:r>
          <w:rPr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Бизнес актьори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_Toc389922981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5" w:author="Svetlio" w:date="2014-06-07T16:20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36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37" w:author="Svetlio" w:date="2014-06-07T16:20:00Z">
        <w:r>
          <w:rPr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Системата /актьор/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_Toc389922982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8" w:author="Svetlio" w:date="2014-06-07T16:20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39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40" w:author="Svetlio" w:date="2014-06-07T16:20:00Z">
        <w:r>
          <w:rPr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Системен администратор /актьор/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_Toc389922983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1" w:author="Svetlio" w:date="2014-06-07T16:20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F7514A" w:rsidRDefault="00F7514A">
      <w:pPr>
        <w:pStyle w:val="TOC3"/>
        <w:rPr>
          <w:ins w:id="42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43" w:author="Svetlio" w:date="2014-06-07T16:20:00Z">
        <w:r w:rsidRPr="00255330">
          <w:rPr>
            <w:noProof/>
            <w:lang w:val="en-US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RPr="00255330">
          <w:rPr>
            <w:noProof/>
            <w:lang w:val="en-US"/>
          </w:rPr>
          <w:t>Senior System Administrator /SSA/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_Toc389922984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4" w:author="Svetlio" w:date="2014-06-07T16:20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45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46" w:author="Svetlio" w:date="2014-06-07T16:20:00Z">
        <w:r>
          <w:rPr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Анонимен потребител /актьор/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_Toc389922985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7" w:author="Svetlio" w:date="2014-06-07T16:20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48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49" w:author="Svetlio" w:date="2014-06-07T16:20:00Z">
        <w:r>
          <w:rPr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Физическо лице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_Toc389922986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0" w:author="Svetlio" w:date="2014-06-07T16:20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51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52" w:author="Svetlio" w:date="2014-06-07T16:20:00Z">
        <w:r>
          <w:rPr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Юридическо лице /актьор/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_Toc389922987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3" w:author="Svetlio" w:date="2014-06-07T16:20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F7514A" w:rsidRDefault="00F7514A">
      <w:pPr>
        <w:pStyle w:val="TOC3"/>
        <w:rPr>
          <w:ins w:id="54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55" w:author="Svetlio" w:date="2014-06-07T16:20:00Z">
        <w:r>
          <w:rPr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RPr="00255330">
          <w:rPr>
            <w:noProof/>
            <w:lang w:val="en-US"/>
          </w:rPr>
          <w:t>Master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_Toc389922988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6" w:author="Svetlio" w:date="2014-06-07T16:20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F7514A" w:rsidRDefault="00F7514A">
      <w:pPr>
        <w:pStyle w:val="TOC3"/>
        <w:rPr>
          <w:ins w:id="57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58" w:author="Svetlio" w:date="2014-06-07T16:20:00Z">
        <w:r>
          <w:rPr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Publisher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_Toc389922989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9" w:author="Svetlio" w:date="2014-06-07T16:20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F7514A" w:rsidRDefault="00F7514A">
      <w:pPr>
        <w:pStyle w:val="TOC3"/>
        <w:rPr>
          <w:ins w:id="60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61" w:author="Svetlio" w:date="2014-06-07T16:20:00Z">
        <w:r>
          <w:rPr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Bayer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_Toc389922990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2" w:author="Svetlio" w:date="2014-06-07T16:20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63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64" w:author="Svetlio" w:date="2014-06-07T16:20:00Z">
        <w:r>
          <w:rPr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Потребител /актьор/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_Toc389922991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5" w:author="Svetlio" w:date="2014-06-07T16:20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F7514A" w:rsidRDefault="00F7514A">
      <w:pPr>
        <w:pStyle w:val="TOC3"/>
        <w:rPr>
          <w:ins w:id="66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67" w:author="Svetlio" w:date="2014-06-07T16:20:00Z">
        <w:r>
          <w:rPr>
            <w:noProof/>
          </w:rPr>
          <w:t>2.6.1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Юридическо лице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_Toc389922992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8" w:author="Svetlio" w:date="2014-06-07T16:20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F7514A" w:rsidRDefault="00F7514A">
      <w:pPr>
        <w:pStyle w:val="TOC3"/>
        <w:rPr>
          <w:ins w:id="69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70" w:author="Svetlio" w:date="2014-06-07T16:20:00Z">
        <w:r>
          <w:rPr>
            <w:noProof/>
          </w:rPr>
          <w:t>2.6.2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Физическо лице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_Toc389922993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1" w:author="Svetlio" w:date="2014-06-07T16:20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72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73" w:author="Svetlio" w:date="2014-06-07T16:20:00Z">
        <w:r>
          <w:rPr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Продавач /актьор/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_Toc389922994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4" w:author="Svetlio" w:date="2014-06-07T16:20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75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76" w:author="Svetlio" w:date="2014-06-07T16:20:00Z">
        <w:r>
          <w:rPr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Купувач /актьор/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_Toc389922995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7" w:author="Svetlio" w:date="2014-06-07T16:20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78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79" w:author="Svetlio" w:date="2014-06-07T16:20:00Z">
        <w:r>
          <w:rPr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Facebook /актьор/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_Toc389922996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0" w:author="Svetlio" w:date="2014-06-07T16:20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200"/>
        </w:tabs>
        <w:rPr>
          <w:ins w:id="81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82" w:author="Svetlio" w:date="2014-06-07T16:20:00Z">
        <w:r w:rsidRPr="00255330">
          <w:rPr>
            <w:noProof/>
            <w:lang w:val="en-US"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Платежна система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_Toc389922997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3" w:author="Svetlio" w:date="2014-06-07T16:20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F7514A" w:rsidRDefault="00F7514A">
      <w:pPr>
        <w:pStyle w:val="TOC1"/>
        <w:tabs>
          <w:tab w:val="left" w:pos="432"/>
        </w:tabs>
        <w:rPr>
          <w:ins w:id="84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85" w:author="Svetlio" w:date="2014-06-07T16:20:00Z">
        <w:r>
          <w:rPr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Бизнес процес – Потребителски профил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_Toc389922998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6" w:author="Svetlio" w:date="2014-06-07T16:20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87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88" w:author="Svetlio" w:date="2014-06-07T16:20:00Z">
        <w:r>
          <w:rPr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Цел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_Toc389922999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9" w:author="Svetlio" w:date="2014-06-07T16:20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90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91" w:author="Svetlio" w:date="2014-06-07T16:20:00Z">
        <w:r>
          <w:rPr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Актьори /участници/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_Toc389923000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2" w:author="Svetlio" w:date="2014-06-07T16:20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93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94" w:author="Svetlio" w:date="2014-06-07T16:20:00Z">
        <w:r>
          <w:rPr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Кратко описание на бизнес процеса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_Toc389923001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5" w:author="Svetlio" w:date="2014-06-07T16:20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96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97" w:author="Svetlio" w:date="2014-06-07T16:20:00Z">
        <w:r>
          <w:rPr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Възможност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_Toc389923008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8" w:author="Svetlio" w:date="2014-06-07T16:20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F7514A" w:rsidRDefault="00F7514A">
      <w:pPr>
        <w:pStyle w:val="TOC1"/>
        <w:tabs>
          <w:tab w:val="left" w:pos="432"/>
        </w:tabs>
        <w:rPr>
          <w:ins w:id="99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00" w:author="Svetlio" w:date="2014-06-07T16:20:00Z">
        <w:r>
          <w:rPr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Бизнес процес - Управление на обява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_Toc389923164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1" w:author="Svetlio" w:date="2014-06-07T16:20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02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03" w:author="Svetlio" w:date="2014-06-07T16:20:00Z">
        <w:r>
          <w:rPr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Цел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_Toc389923165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4" w:author="Svetlio" w:date="2014-06-07T16:20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05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06" w:author="Svetlio" w:date="2014-06-07T16:20:00Z">
        <w:r>
          <w:rPr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Актьори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_Toc389923166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7" w:author="Svetlio" w:date="2014-06-07T16:20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08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09" w:author="Svetlio" w:date="2014-06-07T16:20:00Z">
        <w:r>
          <w:rPr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Кратко описание</w:t>
        </w:r>
        <w:r w:rsidRPr="00255330">
          <w:rPr>
            <w:noProof/>
            <w:lang w:val="en-US"/>
          </w:rPr>
          <w:t xml:space="preserve"> </w:t>
        </w:r>
        <w:r>
          <w:rPr>
            <w:noProof/>
          </w:rPr>
          <w:t>на бизнес процеса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_Toc389923169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0" w:author="Svetlio" w:date="2014-06-07T16:20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11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12" w:author="Svetlio" w:date="2014-06-07T16:20:00Z">
        <w:r>
          <w:rPr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Възможност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_Toc389923171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3" w:author="Svetlio" w:date="2014-06-07T16:20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:rsidR="00F7514A" w:rsidRDefault="00F7514A">
      <w:pPr>
        <w:pStyle w:val="TOC1"/>
        <w:tabs>
          <w:tab w:val="left" w:pos="432"/>
        </w:tabs>
        <w:rPr>
          <w:ins w:id="114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15" w:author="Svetlio" w:date="2014-06-07T16:20:00Z">
        <w:r>
          <w:rPr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Бизнес процес – Продажба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_Toc389923210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6" w:author="Svetlio" w:date="2014-06-07T16:20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17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18" w:author="Svetlio" w:date="2014-06-07T16:20:00Z">
        <w:r>
          <w:rPr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Цел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_Toc389923211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9" w:author="Svetlio" w:date="2014-06-07T16:20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20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21" w:author="Svetlio" w:date="2014-06-07T16:20:00Z">
        <w:r>
          <w:rPr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Актьори /участници/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_Toc389923212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2" w:author="Svetlio" w:date="2014-06-07T16:20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23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24" w:author="Svetlio" w:date="2014-06-07T16:20:00Z">
        <w:r>
          <w:rPr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Кратко описание на бизнес процеса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_Toc389923215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5" w:author="Svetlio" w:date="2014-06-07T16:20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26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27" w:author="Svetlio" w:date="2014-06-07T16:20:00Z">
        <w:r>
          <w:rPr>
            <w:noProof/>
            <w:lang w:eastAsia="bg-BG"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  <w:lang w:eastAsia="bg-BG"/>
          </w:rPr>
          <w:t>Възможност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_Toc389923217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8" w:author="Svetlio" w:date="2014-06-07T16:20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:rsidR="00F7514A" w:rsidRDefault="00F7514A">
      <w:pPr>
        <w:pStyle w:val="TOC1"/>
        <w:tabs>
          <w:tab w:val="left" w:pos="432"/>
        </w:tabs>
        <w:rPr>
          <w:ins w:id="129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30" w:author="Svetlio" w:date="2014-06-07T16:20:00Z">
        <w:r>
          <w:rPr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Бизнес процес – Плащане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_Toc389923221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1" w:author="Svetlio" w:date="2014-06-07T16:20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32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33" w:author="Svetlio" w:date="2014-06-07T16:20:00Z">
        <w:r>
          <w:rPr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Цел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_Toc389923222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4" w:author="Svetlio" w:date="2014-06-07T16:20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35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36" w:author="Svetlio" w:date="2014-06-07T16:20:00Z">
        <w:r>
          <w:rPr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Актьори /участници/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_Toc389923223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7" w:author="Svetlio" w:date="2014-06-07T16:20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38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39" w:author="Svetlio" w:date="2014-06-07T16:20:00Z">
        <w:r>
          <w:rPr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Кратко описание на бизнес процеса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_Toc389923226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0" w:author="Svetlio" w:date="2014-06-07T16:20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41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42" w:author="Svetlio" w:date="2014-06-07T16:20:00Z">
        <w:r>
          <w:rPr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Възможност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_Toc389923227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3" w:author="Svetlio" w:date="2014-06-07T16:20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:rsidR="00F7514A" w:rsidRDefault="00F7514A">
      <w:pPr>
        <w:pStyle w:val="TOC1"/>
        <w:tabs>
          <w:tab w:val="left" w:pos="432"/>
        </w:tabs>
        <w:rPr>
          <w:ins w:id="144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45" w:author="Svetlio" w:date="2014-06-07T16:20:00Z">
        <w:r>
          <w:rPr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Бизнес процес – Справки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_Toc389923244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6" w:author="Svetlio" w:date="2014-06-07T16:20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47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48" w:author="Svetlio" w:date="2014-06-07T16:20:00Z">
        <w:r>
          <w:rPr>
            <w:noProof/>
          </w:rPr>
          <w:lastRenderedPageBreak/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Цел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_Toc389923245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9" w:author="Svetlio" w:date="2014-06-07T16:20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50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51" w:author="Svetlio" w:date="2014-06-07T16:20:00Z">
        <w:r>
          <w:rPr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Актьори /участници/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_Toc389923246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52" w:author="Svetlio" w:date="2014-06-07T16:20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53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54" w:author="Svetlio" w:date="2014-06-07T16:20:00Z">
        <w:r>
          <w:rPr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Кратко описание на процеса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_Toc389923247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55" w:author="Svetlio" w:date="2014-06-07T16:20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56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57" w:author="Svetlio" w:date="2014-06-07T16:20:00Z">
        <w:r>
          <w:rPr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Възможност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_Toc389923248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58" w:author="Svetlio" w:date="2014-06-07T16:20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F7514A" w:rsidRDefault="00F7514A">
      <w:pPr>
        <w:pStyle w:val="TOC1"/>
        <w:tabs>
          <w:tab w:val="left" w:pos="432"/>
        </w:tabs>
        <w:rPr>
          <w:ins w:id="159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60" w:author="Svetlio" w:date="2014-06-07T16:20:00Z">
        <w:r>
          <w:rPr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Бизнес процес – Помощ на потребител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_Toc389923269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61" w:author="Svetlio" w:date="2014-06-07T16:20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62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63" w:author="Svetlio" w:date="2014-06-07T16:20:00Z">
        <w:r>
          <w:rPr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Цел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_Toc389923270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64" w:author="Svetlio" w:date="2014-06-07T16:20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65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66" w:author="Svetlio" w:date="2014-06-07T16:20:00Z">
        <w:r>
          <w:rPr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Актьори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_Toc389923271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67" w:author="Svetlio" w:date="2014-06-07T16:20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68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69" w:author="Svetlio" w:date="2014-06-07T16:20:00Z">
        <w:r>
          <w:rPr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</w:rPr>
          <w:t>Кратко описание на бизнес процеса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_Toc389923274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70" w:author="Svetlio" w:date="2014-06-07T16:20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F7514A" w:rsidRDefault="00F7514A">
      <w:pPr>
        <w:pStyle w:val="TOC2"/>
        <w:tabs>
          <w:tab w:val="left" w:pos="1000"/>
        </w:tabs>
        <w:rPr>
          <w:ins w:id="171" w:author="Svetlio" w:date="2014-06-07T16:20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ins w:id="172" w:author="Svetlio" w:date="2014-06-07T16:20:00Z">
        <w:r>
          <w:rPr>
            <w:noProof/>
            <w:lang w:eastAsia="bg-BG"/>
          </w:rPr>
          <w:t>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>
          <w:rPr>
            <w:noProof/>
            <w:lang w:eastAsia="bg-BG"/>
          </w:rPr>
          <w:t>Възможност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_Toc389923275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73" w:author="Svetlio" w:date="2014-06-07T16:20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2B241D" w:rsidDel="001526C6" w:rsidRDefault="002B241D">
      <w:pPr>
        <w:pStyle w:val="TOC1"/>
        <w:tabs>
          <w:tab w:val="left" w:pos="432"/>
        </w:tabs>
        <w:rPr>
          <w:del w:id="17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175" w:author="Svetlio" w:date="2014-06-07T16:12:00Z">
        <w:r w:rsidDel="001526C6">
          <w:rPr>
            <w:noProof/>
          </w:rPr>
          <w:delText>1.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Представяне</w:delText>
        </w:r>
        <w:r w:rsidDel="001526C6">
          <w:rPr>
            <w:noProof/>
          </w:rPr>
          <w:tab/>
          <w:delText>6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17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177" w:author="Svetlio" w:date="2014-06-07T16:12:00Z">
        <w:r w:rsidDel="001526C6">
          <w:rPr>
            <w:noProof/>
          </w:rPr>
          <w:delText>1.1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Предназначение</w:delText>
        </w:r>
        <w:r w:rsidDel="001526C6">
          <w:rPr>
            <w:noProof/>
          </w:rPr>
          <w:tab/>
          <w:delText>6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17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179" w:author="Svetlio" w:date="2014-06-07T16:12:00Z">
        <w:r w:rsidDel="001526C6">
          <w:rPr>
            <w:noProof/>
          </w:rPr>
          <w:delText>1.2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Дефиниции, акроними и абревиатури</w:delText>
        </w:r>
        <w:r w:rsidDel="001526C6">
          <w:rPr>
            <w:noProof/>
          </w:rPr>
          <w:tab/>
          <w:delText>6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18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181" w:author="Svetlio" w:date="2014-06-07T16:12:00Z">
        <w:r w:rsidDel="001526C6">
          <w:rPr>
            <w:noProof/>
          </w:rPr>
          <w:delText>1.3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Референции</w:delText>
        </w:r>
        <w:r w:rsidDel="001526C6">
          <w:rPr>
            <w:noProof/>
          </w:rPr>
          <w:tab/>
          <w:delText>6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18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183" w:author="Svetlio" w:date="2014-06-07T16:12:00Z">
        <w:r w:rsidDel="001526C6">
          <w:rPr>
            <w:noProof/>
          </w:rPr>
          <w:delText>1.4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Общ преглед</w:delText>
        </w:r>
        <w:r w:rsidDel="001526C6">
          <w:rPr>
            <w:noProof/>
          </w:rPr>
          <w:tab/>
          <w:delText>6</w:delText>
        </w:r>
      </w:del>
    </w:p>
    <w:p w:rsidR="002B241D" w:rsidDel="001526C6" w:rsidRDefault="002B241D">
      <w:pPr>
        <w:pStyle w:val="TOC1"/>
        <w:tabs>
          <w:tab w:val="left" w:pos="432"/>
        </w:tabs>
        <w:rPr>
          <w:del w:id="18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185" w:author="Svetlio" w:date="2014-06-07T16:12:00Z">
        <w:r w:rsidDel="001526C6">
          <w:rPr>
            <w:noProof/>
          </w:rPr>
          <w:delText>2.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актьори</w:delText>
        </w:r>
        <w:r w:rsidDel="001526C6">
          <w:rPr>
            <w:noProof/>
          </w:rPr>
          <w:tab/>
          <w:delText>6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18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187" w:author="Svetlio" w:date="2014-06-07T16:12:00Z">
        <w:r w:rsidDel="001526C6">
          <w:rPr>
            <w:noProof/>
          </w:rPr>
          <w:delText>2.1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Системата /актьор/</w:delText>
        </w:r>
        <w:r w:rsidDel="001526C6">
          <w:rPr>
            <w:noProof/>
          </w:rPr>
          <w:tab/>
          <w:delText>6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18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189" w:author="Svetlio" w:date="2014-06-07T16:12:00Z">
        <w:r w:rsidDel="001526C6">
          <w:rPr>
            <w:noProof/>
          </w:rPr>
          <w:delText>2.2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Системен администратор /актьор/</w:delText>
        </w:r>
        <w:r w:rsidDel="001526C6">
          <w:rPr>
            <w:noProof/>
          </w:rPr>
          <w:tab/>
          <w:delText>7</w:delText>
        </w:r>
      </w:del>
    </w:p>
    <w:p w:rsidR="002B241D" w:rsidDel="001526C6" w:rsidRDefault="002B241D">
      <w:pPr>
        <w:pStyle w:val="TOC3"/>
        <w:rPr>
          <w:del w:id="19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191" w:author="Svetlio" w:date="2014-06-07T16:12:00Z">
        <w:r w:rsidDel="001526C6">
          <w:rPr>
            <w:noProof/>
          </w:rPr>
          <w:delText>2.2.1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Senior System Administrator /SSA/</w:delText>
        </w:r>
        <w:r w:rsidDel="001526C6">
          <w:rPr>
            <w:noProof/>
          </w:rPr>
          <w:tab/>
          <w:delText>7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19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193" w:author="Svetlio" w:date="2014-06-07T16:12:00Z">
        <w:r w:rsidDel="001526C6">
          <w:rPr>
            <w:noProof/>
          </w:rPr>
          <w:delText>2.3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Анонимен потребител /актьор/</w:delText>
        </w:r>
        <w:r w:rsidDel="001526C6">
          <w:rPr>
            <w:noProof/>
          </w:rPr>
          <w:tab/>
          <w:delText>7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19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195" w:author="Svetlio" w:date="2014-06-07T16:12:00Z">
        <w:r w:rsidDel="001526C6">
          <w:rPr>
            <w:noProof/>
          </w:rPr>
          <w:delText>2.4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Физическо лице</w:delText>
        </w:r>
        <w:r w:rsidDel="001526C6">
          <w:rPr>
            <w:noProof/>
          </w:rPr>
          <w:tab/>
          <w:delText>7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19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197" w:author="Svetlio" w:date="2014-06-07T16:12:00Z">
        <w:r w:rsidDel="001526C6">
          <w:rPr>
            <w:noProof/>
          </w:rPr>
          <w:delText>2.5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Юридическо лице /актьор/</w:delText>
        </w:r>
        <w:r w:rsidDel="001526C6">
          <w:rPr>
            <w:noProof/>
          </w:rPr>
          <w:tab/>
          <w:delText>7</w:delText>
        </w:r>
      </w:del>
    </w:p>
    <w:p w:rsidR="002B241D" w:rsidDel="001526C6" w:rsidRDefault="002B241D">
      <w:pPr>
        <w:pStyle w:val="TOC3"/>
        <w:rPr>
          <w:del w:id="19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199" w:author="Svetlio" w:date="2014-06-07T16:12:00Z">
        <w:r w:rsidDel="001526C6">
          <w:rPr>
            <w:noProof/>
          </w:rPr>
          <w:delText>2.5.1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Master</w:delText>
        </w:r>
        <w:r w:rsidDel="001526C6">
          <w:rPr>
            <w:noProof/>
          </w:rPr>
          <w:tab/>
          <w:delText>7</w:delText>
        </w:r>
      </w:del>
    </w:p>
    <w:p w:rsidR="002B241D" w:rsidDel="001526C6" w:rsidRDefault="002B241D">
      <w:pPr>
        <w:pStyle w:val="TOC3"/>
        <w:rPr>
          <w:del w:id="20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01" w:author="Svetlio" w:date="2014-06-07T16:12:00Z">
        <w:r w:rsidDel="001526C6">
          <w:rPr>
            <w:noProof/>
          </w:rPr>
          <w:delText>2.5.2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Publisher</w:delText>
        </w:r>
        <w:r w:rsidDel="001526C6">
          <w:rPr>
            <w:noProof/>
          </w:rPr>
          <w:tab/>
          <w:delText>7</w:delText>
        </w:r>
      </w:del>
    </w:p>
    <w:p w:rsidR="002B241D" w:rsidDel="001526C6" w:rsidRDefault="002B241D">
      <w:pPr>
        <w:pStyle w:val="TOC3"/>
        <w:rPr>
          <w:del w:id="20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03" w:author="Svetlio" w:date="2014-06-07T16:12:00Z">
        <w:r w:rsidDel="001526C6">
          <w:rPr>
            <w:noProof/>
          </w:rPr>
          <w:delText>2.5.3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Buyer</w:delText>
        </w:r>
        <w:r w:rsidDel="001526C6">
          <w:rPr>
            <w:noProof/>
          </w:rPr>
          <w:tab/>
          <w:delText>7</w:delText>
        </w:r>
      </w:del>
    </w:p>
    <w:p w:rsidR="002B241D" w:rsidDel="001526C6" w:rsidRDefault="002B241D">
      <w:pPr>
        <w:pStyle w:val="TOC3"/>
        <w:rPr>
          <w:del w:id="20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05" w:author="Svetlio" w:date="2014-06-07T16:12:00Z">
        <w:r w:rsidDel="001526C6">
          <w:rPr>
            <w:noProof/>
          </w:rPr>
          <w:delText>2.5.4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Editor</w:delText>
        </w:r>
        <w:r w:rsidDel="001526C6">
          <w:rPr>
            <w:noProof/>
          </w:rPr>
          <w:tab/>
          <w:delText>7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0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07" w:author="Svetlio" w:date="2014-06-07T16:12:00Z">
        <w:r w:rsidDel="001526C6">
          <w:rPr>
            <w:noProof/>
          </w:rPr>
          <w:delText>2.6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Потребител /актьор/</w:delText>
        </w:r>
        <w:r w:rsidDel="001526C6">
          <w:rPr>
            <w:noProof/>
          </w:rPr>
          <w:tab/>
          <w:delText>7</w:delText>
        </w:r>
      </w:del>
    </w:p>
    <w:p w:rsidR="002B241D" w:rsidDel="001526C6" w:rsidRDefault="002B241D">
      <w:pPr>
        <w:pStyle w:val="TOC3"/>
        <w:rPr>
          <w:del w:id="20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09" w:author="Svetlio" w:date="2014-06-07T16:12:00Z">
        <w:r w:rsidDel="001526C6">
          <w:rPr>
            <w:noProof/>
          </w:rPr>
          <w:delText>2.6.1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Юридическо лице</w:delText>
        </w:r>
        <w:r w:rsidDel="001526C6">
          <w:rPr>
            <w:noProof/>
          </w:rPr>
          <w:tab/>
          <w:delText>7</w:delText>
        </w:r>
      </w:del>
    </w:p>
    <w:p w:rsidR="002B241D" w:rsidDel="001526C6" w:rsidRDefault="002B241D">
      <w:pPr>
        <w:pStyle w:val="TOC3"/>
        <w:rPr>
          <w:del w:id="21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11" w:author="Svetlio" w:date="2014-06-07T16:12:00Z">
        <w:r w:rsidDel="001526C6">
          <w:rPr>
            <w:noProof/>
          </w:rPr>
          <w:delText>2.6.2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Физическо лице</w:delText>
        </w:r>
        <w:r w:rsidDel="001526C6">
          <w:rPr>
            <w:noProof/>
          </w:rPr>
          <w:tab/>
          <w:delText>7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1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13" w:author="Svetlio" w:date="2014-06-07T16:12:00Z">
        <w:r w:rsidDel="001526C6">
          <w:rPr>
            <w:noProof/>
          </w:rPr>
          <w:delText>2.7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Продавач /актьор/</w:delText>
        </w:r>
        <w:r w:rsidDel="001526C6">
          <w:rPr>
            <w:noProof/>
          </w:rPr>
          <w:tab/>
          <w:delText>8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1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15" w:author="Svetlio" w:date="2014-06-07T16:12:00Z">
        <w:r w:rsidDel="001526C6">
          <w:rPr>
            <w:noProof/>
          </w:rPr>
          <w:delText>2.8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Купувач /актьор/</w:delText>
        </w:r>
        <w:r w:rsidDel="001526C6">
          <w:rPr>
            <w:noProof/>
          </w:rPr>
          <w:tab/>
          <w:delText>8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1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17" w:author="Svetlio" w:date="2014-06-07T16:12:00Z">
        <w:r w:rsidDel="001526C6">
          <w:rPr>
            <w:noProof/>
          </w:rPr>
          <w:delText>2.9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Facebook /актьор/</w:delText>
        </w:r>
        <w:r w:rsidDel="001526C6">
          <w:rPr>
            <w:noProof/>
          </w:rPr>
          <w:tab/>
          <w:delText>8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21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19" w:author="Svetlio" w:date="2014-06-07T16:12:00Z">
        <w:r w:rsidRPr="007B3CD2" w:rsidDel="001526C6">
          <w:rPr>
            <w:noProof/>
            <w:lang w:val="en-US"/>
          </w:rPr>
          <w:delText>2.10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Банка</w:delText>
        </w:r>
        <w:r w:rsidDel="001526C6">
          <w:rPr>
            <w:noProof/>
          </w:rPr>
          <w:tab/>
          <w:delText>8</w:delText>
        </w:r>
      </w:del>
    </w:p>
    <w:p w:rsidR="002B241D" w:rsidDel="001526C6" w:rsidRDefault="002B241D">
      <w:pPr>
        <w:pStyle w:val="TOC1"/>
        <w:tabs>
          <w:tab w:val="left" w:pos="432"/>
        </w:tabs>
        <w:rPr>
          <w:del w:id="22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21" w:author="Svetlio" w:date="2014-06-07T16:12:00Z">
        <w:r w:rsidDel="001526C6">
          <w:rPr>
            <w:noProof/>
          </w:rPr>
          <w:delText>3.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Регистрация на потребител</w:delText>
        </w:r>
        <w:r w:rsidDel="001526C6">
          <w:rPr>
            <w:noProof/>
          </w:rPr>
          <w:tab/>
          <w:delText>8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2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23" w:author="Svetlio" w:date="2014-06-07T16:12:00Z">
        <w:r w:rsidDel="001526C6">
          <w:rPr>
            <w:noProof/>
          </w:rPr>
          <w:delText>3.1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8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2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25" w:author="Svetlio" w:date="2014-06-07T16:12:00Z">
        <w:r w:rsidDel="001526C6">
          <w:rPr>
            <w:noProof/>
          </w:rPr>
          <w:delText>3.2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 /участници/</w:delText>
        </w:r>
        <w:r w:rsidDel="001526C6">
          <w:rPr>
            <w:noProof/>
          </w:rPr>
          <w:tab/>
          <w:delText>8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2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27" w:author="Svetlio" w:date="2014-06-07T16:12:00Z">
        <w:r w:rsidDel="001526C6">
          <w:rPr>
            <w:noProof/>
          </w:rPr>
          <w:delText>3.3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8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2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29" w:author="Svetlio" w:date="2014-06-07T16:12:00Z">
        <w:r w:rsidDel="001526C6">
          <w:rPr>
            <w:noProof/>
          </w:rPr>
          <w:delText>3.4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работата на процеса</w:delText>
        </w:r>
        <w:r w:rsidDel="001526C6">
          <w:rPr>
            <w:noProof/>
          </w:rPr>
          <w:tab/>
          <w:delText>8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3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31" w:author="Svetlio" w:date="2014-06-07T16:12:00Z">
        <w:r w:rsidDel="001526C6">
          <w:rPr>
            <w:noProof/>
          </w:rPr>
          <w:delText>3.5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</w:delText>
        </w:r>
        <w:r w:rsidDel="001526C6">
          <w:rPr>
            <w:noProof/>
          </w:rPr>
          <w:tab/>
          <w:delText>9</w:delText>
        </w:r>
      </w:del>
    </w:p>
    <w:p w:rsidR="002B241D" w:rsidDel="001526C6" w:rsidRDefault="002B241D">
      <w:pPr>
        <w:pStyle w:val="TOC1"/>
        <w:tabs>
          <w:tab w:val="left" w:pos="432"/>
        </w:tabs>
        <w:rPr>
          <w:del w:id="23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33" w:author="Svetlio" w:date="2014-06-07T16:12:00Z">
        <w:r w:rsidDel="001526C6">
          <w:rPr>
            <w:noProof/>
          </w:rPr>
          <w:delText>4.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Регистрация на ФЛ, чрез уеб форма</w:delText>
        </w:r>
        <w:r w:rsidDel="001526C6">
          <w:rPr>
            <w:noProof/>
          </w:rPr>
          <w:tab/>
          <w:delText>10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3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35" w:author="Svetlio" w:date="2014-06-07T16:12:00Z">
        <w:r w:rsidDel="001526C6">
          <w:rPr>
            <w:noProof/>
          </w:rPr>
          <w:delText>4.1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10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3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37" w:author="Svetlio" w:date="2014-06-07T16:12:00Z">
        <w:r w:rsidDel="001526C6">
          <w:rPr>
            <w:noProof/>
          </w:rPr>
          <w:delText>4.2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 /участници/</w:delText>
        </w:r>
        <w:r w:rsidDel="001526C6">
          <w:rPr>
            <w:noProof/>
          </w:rPr>
          <w:tab/>
          <w:delText>10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3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39" w:author="Svetlio" w:date="2014-06-07T16:12:00Z">
        <w:r w:rsidDel="001526C6">
          <w:rPr>
            <w:noProof/>
          </w:rPr>
          <w:delText>4.3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10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4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41" w:author="Svetlio" w:date="2014-06-07T16:12:00Z">
        <w:r w:rsidDel="001526C6">
          <w:rPr>
            <w:noProof/>
          </w:rPr>
          <w:delText>4.4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работата на процеса</w:delText>
        </w:r>
        <w:r w:rsidDel="001526C6">
          <w:rPr>
            <w:noProof/>
          </w:rPr>
          <w:tab/>
          <w:delText>10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4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43" w:author="Svetlio" w:date="2014-06-07T16:12:00Z">
        <w:r w:rsidDel="001526C6">
          <w:rPr>
            <w:noProof/>
          </w:rPr>
          <w:delText>4.5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</w:delText>
        </w:r>
        <w:r w:rsidDel="001526C6">
          <w:rPr>
            <w:noProof/>
          </w:rPr>
          <w:tab/>
          <w:delText>11</w:delText>
        </w:r>
      </w:del>
    </w:p>
    <w:p w:rsidR="002B241D" w:rsidDel="001526C6" w:rsidRDefault="002B241D">
      <w:pPr>
        <w:pStyle w:val="TOC1"/>
        <w:tabs>
          <w:tab w:val="left" w:pos="432"/>
        </w:tabs>
        <w:rPr>
          <w:del w:id="24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45" w:author="Svetlio" w:date="2014-06-07T16:12:00Z">
        <w:r w:rsidDel="001526C6">
          <w:rPr>
            <w:noProof/>
          </w:rPr>
          <w:delText>5.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–Регистрация на физическо лице, чрез Facebook</w:delText>
        </w:r>
        <w:r w:rsidDel="001526C6">
          <w:rPr>
            <w:noProof/>
          </w:rPr>
          <w:tab/>
          <w:delText>12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4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47" w:author="Svetlio" w:date="2014-06-07T16:12:00Z">
        <w:r w:rsidDel="001526C6">
          <w:rPr>
            <w:noProof/>
          </w:rPr>
          <w:delText>5.1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12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4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49" w:author="Svetlio" w:date="2014-06-07T16:12:00Z">
        <w:r w:rsidDel="001526C6">
          <w:rPr>
            <w:noProof/>
          </w:rPr>
          <w:delText>5.2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 /участници/</w:delText>
        </w:r>
        <w:r w:rsidDel="001526C6">
          <w:rPr>
            <w:noProof/>
          </w:rPr>
          <w:tab/>
          <w:delText>12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5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51" w:author="Svetlio" w:date="2014-06-07T16:12:00Z">
        <w:r w:rsidDel="001526C6">
          <w:rPr>
            <w:noProof/>
          </w:rPr>
          <w:delText>5.3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12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5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53" w:author="Svetlio" w:date="2014-06-07T16:12:00Z">
        <w:r w:rsidDel="001526C6">
          <w:rPr>
            <w:noProof/>
          </w:rPr>
          <w:delText>5.4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работата на процеса</w:delText>
        </w:r>
        <w:r w:rsidDel="001526C6">
          <w:rPr>
            <w:noProof/>
          </w:rPr>
          <w:tab/>
          <w:delText>12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5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55" w:author="Svetlio" w:date="2014-06-07T16:12:00Z">
        <w:r w:rsidDel="001526C6">
          <w:rPr>
            <w:noProof/>
          </w:rPr>
          <w:delText>5.5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</w:delText>
        </w:r>
        <w:r w:rsidDel="001526C6">
          <w:rPr>
            <w:noProof/>
          </w:rPr>
          <w:tab/>
          <w:delText>13</w:delText>
        </w:r>
      </w:del>
    </w:p>
    <w:p w:rsidR="002B241D" w:rsidDel="001526C6" w:rsidRDefault="002B241D">
      <w:pPr>
        <w:pStyle w:val="TOC1"/>
        <w:tabs>
          <w:tab w:val="left" w:pos="432"/>
        </w:tabs>
        <w:rPr>
          <w:del w:id="25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57" w:author="Svetlio" w:date="2014-06-07T16:12:00Z">
        <w:r w:rsidDel="001526C6">
          <w:rPr>
            <w:noProof/>
          </w:rPr>
          <w:delText>6.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Регистрация на юридическо лице</w:delText>
        </w:r>
        <w:r w:rsidDel="001526C6">
          <w:rPr>
            <w:noProof/>
          </w:rPr>
          <w:tab/>
          <w:delText>14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5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59" w:author="Svetlio" w:date="2014-06-07T16:12:00Z">
        <w:r w:rsidDel="001526C6">
          <w:rPr>
            <w:noProof/>
          </w:rPr>
          <w:delText>6.1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14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6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61" w:author="Svetlio" w:date="2014-06-07T16:12:00Z">
        <w:r w:rsidDel="001526C6">
          <w:rPr>
            <w:noProof/>
          </w:rPr>
          <w:delText>6.2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 /участници/</w:delText>
        </w:r>
        <w:r w:rsidDel="001526C6">
          <w:rPr>
            <w:noProof/>
          </w:rPr>
          <w:tab/>
          <w:delText>14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6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63" w:author="Svetlio" w:date="2014-06-07T16:12:00Z">
        <w:r w:rsidDel="001526C6">
          <w:rPr>
            <w:noProof/>
          </w:rPr>
          <w:delText>6.3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14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6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65" w:author="Svetlio" w:date="2014-06-07T16:12:00Z">
        <w:r w:rsidDel="001526C6">
          <w:rPr>
            <w:noProof/>
          </w:rPr>
          <w:delText>6.4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работата на процес</w:delText>
        </w:r>
        <w:r w:rsidDel="001526C6">
          <w:rPr>
            <w:noProof/>
          </w:rPr>
          <w:tab/>
          <w:delText>14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6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67" w:author="Svetlio" w:date="2014-06-07T16:12:00Z">
        <w:r w:rsidDel="001526C6">
          <w:rPr>
            <w:noProof/>
          </w:rPr>
          <w:delText>6.5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</w:delText>
        </w:r>
        <w:r w:rsidDel="001526C6">
          <w:rPr>
            <w:noProof/>
          </w:rPr>
          <w:tab/>
          <w:delText>15</w:delText>
        </w:r>
      </w:del>
    </w:p>
    <w:p w:rsidR="002B241D" w:rsidDel="001526C6" w:rsidRDefault="002B241D">
      <w:pPr>
        <w:pStyle w:val="TOC1"/>
        <w:tabs>
          <w:tab w:val="left" w:pos="432"/>
        </w:tabs>
        <w:rPr>
          <w:del w:id="26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69" w:author="Svetlio" w:date="2014-06-07T16:12:00Z">
        <w:r w:rsidDel="001526C6">
          <w:rPr>
            <w:noProof/>
          </w:rPr>
          <w:delText>7.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Вход в системата</w:delText>
        </w:r>
        <w:r w:rsidDel="001526C6">
          <w:rPr>
            <w:noProof/>
          </w:rPr>
          <w:tab/>
          <w:delText>16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7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71" w:author="Svetlio" w:date="2014-06-07T16:12:00Z">
        <w:r w:rsidDel="001526C6">
          <w:rPr>
            <w:noProof/>
          </w:rPr>
          <w:delText>7.1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16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7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73" w:author="Svetlio" w:date="2014-06-07T16:12:00Z">
        <w:r w:rsidDel="001526C6">
          <w:rPr>
            <w:noProof/>
          </w:rPr>
          <w:delText>7.2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 /участници/</w:delText>
        </w:r>
        <w:r w:rsidDel="001526C6">
          <w:rPr>
            <w:noProof/>
          </w:rPr>
          <w:tab/>
          <w:delText>16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7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75" w:author="Svetlio" w:date="2014-06-07T16:12:00Z">
        <w:r w:rsidDel="001526C6">
          <w:rPr>
            <w:noProof/>
          </w:rPr>
          <w:delText>7.3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16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7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77" w:author="Svetlio" w:date="2014-06-07T16:12:00Z">
        <w:r w:rsidDel="001526C6">
          <w:rPr>
            <w:noProof/>
          </w:rPr>
          <w:delText>7.4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работата на процеса</w:delText>
        </w:r>
        <w:r w:rsidDel="001526C6">
          <w:rPr>
            <w:noProof/>
          </w:rPr>
          <w:tab/>
          <w:delText>16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7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79" w:author="Svetlio" w:date="2014-06-07T16:12:00Z">
        <w:r w:rsidDel="001526C6">
          <w:rPr>
            <w:noProof/>
          </w:rPr>
          <w:delText>7.5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</w:delText>
        </w:r>
        <w:r w:rsidDel="001526C6">
          <w:rPr>
            <w:noProof/>
          </w:rPr>
          <w:tab/>
          <w:delText>17</w:delText>
        </w:r>
      </w:del>
    </w:p>
    <w:p w:rsidR="002B241D" w:rsidDel="001526C6" w:rsidRDefault="002B241D">
      <w:pPr>
        <w:pStyle w:val="TOC1"/>
        <w:tabs>
          <w:tab w:val="left" w:pos="432"/>
        </w:tabs>
        <w:rPr>
          <w:del w:id="28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81" w:author="Svetlio" w:date="2014-06-07T16:12:00Z">
        <w:r w:rsidDel="001526C6">
          <w:rPr>
            <w:noProof/>
          </w:rPr>
          <w:delText>8.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Смяна на забравена парола на ФЛ</w:delText>
        </w:r>
        <w:r w:rsidDel="001526C6">
          <w:rPr>
            <w:noProof/>
          </w:rPr>
          <w:tab/>
          <w:delText>18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8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83" w:author="Svetlio" w:date="2014-06-07T16:12:00Z">
        <w:r w:rsidDel="001526C6">
          <w:rPr>
            <w:noProof/>
          </w:rPr>
          <w:delText>8.1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18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8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85" w:author="Svetlio" w:date="2014-06-07T16:12:00Z">
        <w:r w:rsidDel="001526C6">
          <w:rPr>
            <w:noProof/>
          </w:rPr>
          <w:delText>8.2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</w:delText>
        </w:r>
        <w:r w:rsidDel="001526C6">
          <w:rPr>
            <w:noProof/>
          </w:rPr>
          <w:tab/>
          <w:delText>18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8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87" w:author="Svetlio" w:date="2014-06-07T16:12:00Z">
        <w:r w:rsidDel="001526C6">
          <w:rPr>
            <w:noProof/>
          </w:rPr>
          <w:delText>8.3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18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8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89" w:author="Svetlio" w:date="2014-06-07T16:12:00Z">
        <w:r w:rsidDel="001526C6">
          <w:rPr>
            <w:noProof/>
          </w:rPr>
          <w:delText>8.4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протичането на бизнес процеса</w:delText>
        </w:r>
        <w:r w:rsidDel="001526C6">
          <w:rPr>
            <w:noProof/>
          </w:rPr>
          <w:tab/>
          <w:delText>18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9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91" w:author="Svetlio" w:date="2014-06-07T16:12:00Z">
        <w:r w:rsidDel="001526C6">
          <w:rPr>
            <w:noProof/>
          </w:rPr>
          <w:delText>8.5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</w:delText>
        </w:r>
        <w:r w:rsidDel="001526C6">
          <w:rPr>
            <w:noProof/>
          </w:rPr>
          <w:tab/>
          <w:delText>19</w:delText>
        </w:r>
      </w:del>
    </w:p>
    <w:p w:rsidR="002B241D" w:rsidDel="001526C6" w:rsidRDefault="002B241D">
      <w:pPr>
        <w:pStyle w:val="TOC1"/>
        <w:tabs>
          <w:tab w:val="left" w:pos="432"/>
        </w:tabs>
        <w:rPr>
          <w:del w:id="29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93" w:author="Svetlio" w:date="2014-06-07T16:12:00Z">
        <w:r w:rsidDel="001526C6">
          <w:rPr>
            <w:noProof/>
          </w:rPr>
          <w:delText>9.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–Редактиране на акаунт</w:delText>
        </w:r>
        <w:r w:rsidDel="001526C6">
          <w:rPr>
            <w:noProof/>
          </w:rPr>
          <w:tab/>
          <w:delText>20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9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95" w:author="Svetlio" w:date="2014-06-07T16:12:00Z">
        <w:r w:rsidDel="001526C6">
          <w:rPr>
            <w:noProof/>
          </w:rPr>
          <w:delText>9.1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20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9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97" w:author="Svetlio" w:date="2014-06-07T16:12:00Z">
        <w:r w:rsidDel="001526C6">
          <w:rPr>
            <w:noProof/>
          </w:rPr>
          <w:delText>9.2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 /участници/</w:delText>
        </w:r>
        <w:r w:rsidDel="001526C6">
          <w:rPr>
            <w:noProof/>
          </w:rPr>
          <w:tab/>
          <w:delText>20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29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299" w:author="Svetlio" w:date="2014-06-07T16:12:00Z">
        <w:r w:rsidDel="001526C6">
          <w:rPr>
            <w:noProof/>
          </w:rPr>
          <w:delText>9.3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20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30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01" w:author="Svetlio" w:date="2014-06-07T16:12:00Z">
        <w:r w:rsidDel="001526C6">
          <w:rPr>
            <w:noProof/>
          </w:rPr>
          <w:delText>9.4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протичането на процеса</w:delText>
        </w:r>
        <w:r w:rsidDel="001526C6">
          <w:rPr>
            <w:noProof/>
          </w:rPr>
          <w:tab/>
          <w:delText>20</w:delText>
        </w:r>
      </w:del>
    </w:p>
    <w:p w:rsidR="002B241D" w:rsidDel="001526C6" w:rsidRDefault="002B241D">
      <w:pPr>
        <w:pStyle w:val="TOC2"/>
        <w:tabs>
          <w:tab w:val="left" w:pos="1000"/>
        </w:tabs>
        <w:rPr>
          <w:del w:id="30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03" w:author="Svetlio" w:date="2014-06-07T16:12:00Z">
        <w:r w:rsidDel="001526C6">
          <w:rPr>
            <w:noProof/>
          </w:rPr>
          <w:delText>9.5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</w:delText>
        </w:r>
        <w:r w:rsidDel="001526C6">
          <w:rPr>
            <w:noProof/>
          </w:rPr>
          <w:tab/>
          <w:delText>21</w:delText>
        </w:r>
      </w:del>
    </w:p>
    <w:p w:rsidR="002B241D" w:rsidDel="001526C6" w:rsidRDefault="002B241D">
      <w:pPr>
        <w:pStyle w:val="TOC1"/>
        <w:tabs>
          <w:tab w:val="left" w:pos="864"/>
        </w:tabs>
        <w:rPr>
          <w:del w:id="30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05" w:author="Svetlio" w:date="2014-06-07T16:12:00Z">
        <w:r w:rsidDel="001526C6">
          <w:rPr>
            <w:noProof/>
          </w:rPr>
          <w:delText>10.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Изтриване профил на ФЛ</w:delText>
        </w:r>
        <w:r w:rsidDel="001526C6">
          <w:rPr>
            <w:noProof/>
          </w:rPr>
          <w:tab/>
          <w:delText>22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0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07" w:author="Svetlio" w:date="2014-06-07T16:12:00Z">
        <w:r w:rsidDel="001526C6">
          <w:rPr>
            <w:noProof/>
          </w:rPr>
          <w:delText>10.1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22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0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09" w:author="Svetlio" w:date="2014-06-07T16:12:00Z">
        <w:r w:rsidDel="001526C6">
          <w:rPr>
            <w:noProof/>
          </w:rPr>
          <w:delText>10.2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 /участници/</w:delText>
        </w:r>
        <w:r w:rsidDel="001526C6">
          <w:rPr>
            <w:noProof/>
          </w:rPr>
          <w:tab/>
          <w:delText>22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1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11" w:author="Svetlio" w:date="2014-06-07T16:12:00Z">
        <w:r w:rsidDel="001526C6">
          <w:rPr>
            <w:noProof/>
          </w:rPr>
          <w:delText>10.3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22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1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13" w:author="Svetlio" w:date="2014-06-07T16:12:00Z">
        <w:r w:rsidDel="001526C6">
          <w:rPr>
            <w:noProof/>
          </w:rPr>
          <w:delText>10.4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протичането на бизнес процеса</w:delText>
        </w:r>
        <w:r w:rsidDel="001526C6">
          <w:rPr>
            <w:noProof/>
          </w:rPr>
          <w:tab/>
          <w:delText>22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1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15" w:author="Svetlio" w:date="2014-06-07T16:12:00Z">
        <w:r w:rsidDel="001526C6">
          <w:rPr>
            <w:noProof/>
          </w:rPr>
          <w:delText>10.5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</w:delText>
        </w:r>
        <w:r w:rsidDel="001526C6">
          <w:rPr>
            <w:noProof/>
          </w:rPr>
          <w:tab/>
          <w:delText>23</w:delText>
        </w:r>
      </w:del>
    </w:p>
    <w:p w:rsidR="002B241D" w:rsidDel="001526C6" w:rsidRDefault="002B241D">
      <w:pPr>
        <w:pStyle w:val="TOC1"/>
        <w:tabs>
          <w:tab w:val="left" w:pos="864"/>
        </w:tabs>
        <w:rPr>
          <w:del w:id="31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17" w:author="Svetlio" w:date="2014-06-07T16:12:00Z">
        <w:r w:rsidDel="001526C6">
          <w:rPr>
            <w:noProof/>
          </w:rPr>
          <w:delText>11.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–Публикуване на обява</w:delText>
        </w:r>
        <w:r w:rsidDel="001526C6">
          <w:rPr>
            <w:noProof/>
          </w:rPr>
          <w:tab/>
          <w:delText>24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1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19" w:author="Svetlio" w:date="2014-06-07T16:12:00Z">
        <w:r w:rsidDel="001526C6">
          <w:rPr>
            <w:noProof/>
          </w:rPr>
          <w:delText>11.1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24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2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21" w:author="Svetlio" w:date="2014-06-07T16:12:00Z">
        <w:r w:rsidDel="001526C6">
          <w:rPr>
            <w:noProof/>
          </w:rPr>
          <w:delText>11.2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</w:delText>
        </w:r>
        <w:r w:rsidDel="001526C6">
          <w:rPr>
            <w:noProof/>
          </w:rPr>
          <w:tab/>
          <w:delText>24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2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23" w:author="Svetlio" w:date="2014-06-07T16:12:00Z">
        <w:r w:rsidDel="001526C6">
          <w:rPr>
            <w:noProof/>
          </w:rPr>
          <w:delText>11.3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24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2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25" w:author="Svetlio" w:date="2014-06-07T16:12:00Z">
        <w:r w:rsidDel="001526C6">
          <w:rPr>
            <w:noProof/>
          </w:rPr>
          <w:delText>11.4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протичането на бизнес процеса</w:delText>
        </w:r>
        <w:r w:rsidDel="001526C6">
          <w:rPr>
            <w:noProof/>
          </w:rPr>
          <w:tab/>
          <w:delText>24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2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27" w:author="Svetlio" w:date="2014-06-07T16:12:00Z">
        <w:r w:rsidDel="001526C6">
          <w:rPr>
            <w:noProof/>
          </w:rPr>
          <w:delText>11.5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</w:delText>
        </w:r>
        <w:r w:rsidDel="001526C6">
          <w:rPr>
            <w:noProof/>
          </w:rPr>
          <w:tab/>
          <w:delText>25</w:delText>
        </w:r>
      </w:del>
    </w:p>
    <w:p w:rsidR="002B241D" w:rsidDel="001526C6" w:rsidRDefault="002B241D">
      <w:pPr>
        <w:pStyle w:val="TOC1"/>
        <w:tabs>
          <w:tab w:val="left" w:pos="864"/>
        </w:tabs>
        <w:rPr>
          <w:del w:id="32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29" w:author="Svetlio" w:date="2014-06-07T16:12:00Z">
        <w:r w:rsidDel="001526C6">
          <w:rPr>
            <w:noProof/>
          </w:rPr>
          <w:delText>12.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Изтриване на обява</w:delText>
        </w:r>
        <w:r w:rsidDel="001526C6">
          <w:rPr>
            <w:noProof/>
          </w:rPr>
          <w:tab/>
          <w:delText>26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3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31" w:author="Svetlio" w:date="2014-06-07T16:12:00Z">
        <w:r w:rsidDel="001526C6">
          <w:rPr>
            <w:noProof/>
          </w:rPr>
          <w:delText>12.1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26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3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33" w:author="Svetlio" w:date="2014-06-07T16:12:00Z">
        <w:r w:rsidDel="001526C6">
          <w:rPr>
            <w:noProof/>
          </w:rPr>
          <w:delText>12.2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</w:delText>
        </w:r>
        <w:r w:rsidDel="001526C6">
          <w:rPr>
            <w:noProof/>
          </w:rPr>
          <w:tab/>
          <w:delText>26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3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35" w:author="Svetlio" w:date="2014-06-07T16:12:00Z">
        <w:r w:rsidDel="001526C6">
          <w:rPr>
            <w:noProof/>
          </w:rPr>
          <w:delText>12.3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26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3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37" w:author="Svetlio" w:date="2014-06-07T16:12:00Z">
        <w:r w:rsidDel="001526C6">
          <w:rPr>
            <w:noProof/>
          </w:rPr>
          <w:delText>12.4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протичането на бизнес процеса</w:delText>
        </w:r>
        <w:r w:rsidDel="001526C6">
          <w:rPr>
            <w:noProof/>
          </w:rPr>
          <w:tab/>
          <w:delText>26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3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39" w:author="Svetlio" w:date="2014-06-07T16:12:00Z">
        <w:r w:rsidDel="001526C6">
          <w:rPr>
            <w:noProof/>
          </w:rPr>
          <w:delText>12.5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Възможности</w:delText>
        </w:r>
        <w:r w:rsidDel="001526C6">
          <w:rPr>
            <w:noProof/>
          </w:rPr>
          <w:tab/>
          <w:delText>27</w:delText>
        </w:r>
      </w:del>
    </w:p>
    <w:p w:rsidR="002B241D" w:rsidDel="001526C6" w:rsidRDefault="002B241D">
      <w:pPr>
        <w:pStyle w:val="TOC1"/>
        <w:tabs>
          <w:tab w:val="left" w:pos="864"/>
        </w:tabs>
        <w:rPr>
          <w:del w:id="34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41" w:author="Svetlio" w:date="2014-06-07T16:12:00Z">
        <w:r w:rsidDel="001526C6">
          <w:rPr>
            <w:noProof/>
          </w:rPr>
          <w:delText>13.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Търсене в каталог</w:delText>
        </w:r>
        <w:r w:rsidDel="001526C6">
          <w:rPr>
            <w:noProof/>
          </w:rPr>
          <w:tab/>
          <w:delText>28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4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43" w:author="Svetlio" w:date="2014-06-07T16:12:00Z">
        <w:r w:rsidDel="001526C6">
          <w:rPr>
            <w:noProof/>
          </w:rPr>
          <w:delText>13.1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28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4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45" w:author="Svetlio" w:date="2014-06-07T16:12:00Z">
        <w:r w:rsidDel="001526C6">
          <w:rPr>
            <w:noProof/>
          </w:rPr>
          <w:delText>13.2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</w:delText>
        </w:r>
        <w:r w:rsidDel="001526C6">
          <w:rPr>
            <w:noProof/>
          </w:rPr>
          <w:tab/>
          <w:delText>28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4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47" w:author="Svetlio" w:date="2014-06-07T16:12:00Z">
        <w:r w:rsidDel="001526C6">
          <w:rPr>
            <w:noProof/>
          </w:rPr>
          <w:delText>13.3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28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4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49" w:author="Svetlio" w:date="2014-06-07T16:12:00Z">
        <w:r w:rsidDel="001526C6">
          <w:rPr>
            <w:noProof/>
          </w:rPr>
          <w:delText>13.4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протичането на бизнес процеса</w:delText>
        </w:r>
        <w:r w:rsidDel="001526C6">
          <w:rPr>
            <w:noProof/>
          </w:rPr>
          <w:tab/>
          <w:delText>28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5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51" w:author="Svetlio" w:date="2014-06-07T16:12:00Z">
        <w:r w:rsidDel="001526C6">
          <w:rPr>
            <w:noProof/>
          </w:rPr>
          <w:delText>13.5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Възможности</w:delText>
        </w:r>
        <w:r w:rsidDel="001526C6">
          <w:rPr>
            <w:noProof/>
          </w:rPr>
          <w:tab/>
          <w:delText>29</w:delText>
        </w:r>
      </w:del>
    </w:p>
    <w:p w:rsidR="002B241D" w:rsidDel="001526C6" w:rsidRDefault="002B241D">
      <w:pPr>
        <w:pStyle w:val="TOC1"/>
        <w:tabs>
          <w:tab w:val="left" w:pos="864"/>
        </w:tabs>
        <w:rPr>
          <w:del w:id="35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53" w:author="Svetlio" w:date="2014-06-07T16:12:00Z">
        <w:r w:rsidDel="001526C6">
          <w:rPr>
            <w:noProof/>
          </w:rPr>
          <w:delText>14.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Покупко-продажба</w:delText>
        </w:r>
        <w:r w:rsidDel="001526C6">
          <w:rPr>
            <w:noProof/>
          </w:rPr>
          <w:tab/>
          <w:delText>30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5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55" w:author="Svetlio" w:date="2014-06-07T16:12:00Z">
        <w:r w:rsidDel="001526C6">
          <w:rPr>
            <w:noProof/>
          </w:rPr>
          <w:delText>14.1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30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5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57" w:author="Svetlio" w:date="2014-06-07T16:12:00Z">
        <w:r w:rsidDel="001526C6">
          <w:rPr>
            <w:noProof/>
          </w:rPr>
          <w:delText>14.2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 /участници/</w:delText>
        </w:r>
        <w:r w:rsidDel="001526C6">
          <w:rPr>
            <w:noProof/>
          </w:rPr>
          <w:tab/>
          <w:delText>30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5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59" w:author="Svetlio" w:date="2014-06-07T16:12:00Z">
        <w:r w:rsidDel="001526C6">
          <w:rPr>
            <w:noProof/>
          </w:rPr>
          <w:delText>14.3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30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6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61" w:author="Svetlio" w:date="2014-06-07T16:12:00Z">
        <w:r w:rsidDel="001526C6">
          <w:rPr>
            <w:noProof/>
          </w:rPr>
          <w:delText>14.4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бизнес процеса</w:delText>
        </w:r>
        <w:r w:rsidDel="001526C6">
          <w:rPr>
            <w:noProof/>
          </w:rPr>
          <w:tab/>
          <w:delText>30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6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63" w:author="Svetlio" w:date="2014-06-07T16:12:00Z">
        <w:r w:rsidDel="001526C6">
          <w:rPr>
            <w:noProof/>
            <w:lang w:eastAsia="bg-BG"/>
          </w:rPr>
          <w:delText>14.5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  <w:lang w:eastAsia="bg-BG"/>
          </w:rPr>
          <w:delText>Възможност</w:delText>
        </w:r>
        <w:r w:rsidDel="001526C6">
          <w:rPr>
            <w:noProof/>
          </w:rPr>
          <w:tab/>
          <w:delText>31</w:delText>
        </w:r>
      </w:del>
    </w:p>
    <w:p w:rsidR="002B241D" w:rsidDel="001526C6" w:rsidRDefault="002B241D">
      <w:pPr>
        <w:pStyle w:val="TOC1"/>
        <w:tabs>
          <w:tab w:val="left" w:pos="864"/>
        </w:tabs>
        <w:rPr>
          <w:del w:id="36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65" w:author="Svetlio" w:date="2014-06-07T16:12:00Z">
        <w:r w:rsidDel="001526C6">
          <w:rPr>
            <w:noProof/>
          </w:rPr>
          <w:delText>15.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Извършване на плащане</w:delText>
        </w:r>
        <w:r w:rsidDel="001526C6">
          <w:rPr>
            <w:noProof/>
          </w:rPr>
          <w:tab/>
          <w:delText>32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6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67" w:author="Svetlio" w:date="2014-06-07T16:12:00Z">
        <w:r w:rsidDel="001526C6">
          <w:rPr>
            <w:noProof/>
          </w:rPr>
          <w:delText>15.1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32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6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69" w:author="Svetlio" w:date="2014-06-07T16:12:00Z">
        <w:r w:rsidDel="001526C6">
          <w:rPr>
            <w:noProof/>
          </w:rPr>
          <w:delText>15.2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 /участници/</w:delText>
        </w:r>
        <w:r w:rsidDel="001526C6">
          <w:rPr>
            <w:noProof/>
          </w:rPr>
          <w:tab/>
          <w:delText>32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7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71" w:author="Svetlio" w:date="2014-06-07T16:12:00Z">
        <w:r w:rsidDel="001526C6">
          <w:rPr>
            <w:noProof/>
          </w:rPr>
          <w:delText>15.3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32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7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73" w:author="Svetlio" w:date="2014-06-07T16:12:00Z">
        <w:r w:rsidDel="001526C6">
          <w:rPr>
            <w:noProof/>
          </w:rPr>
          <w:delText>15.4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работата на процеса</w:delText>
        </w:r>
        <w:r w:rsidDel="001526C6">
          <w:rPr>
            <w:noProof/>
          </w:rPr>
          <w:tab/>
          <w:delText>32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7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75" w:author="Svetlio" w:date="2014-06-07T16:12:00Z">
        <w:r w:rsidDel="001526C6">
          <w:rPr>
            <w:noProof/>
          </w:rPr>
          <w:delText>15.5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</w:delText>
        </w:r>
        <w:r w:rsidDel="001526C6">
          <w:rPr>
            <w:noProof/>
          </w:rPr>
          <w:tab/>
          <w:delText>33</w:delText>
        </w:r>
      </w:del>
    </w:p>
    <w:p w:rsidR="002B241D" w:rsidDel="001526C6" w:rsidRDefault="002B241D">
      <w:pPr>
        <w:pStyle w:val="TOC1"/>
        <w:tabs>
          <w:tab w:val="left" w:pos="864"/>
        </w:tabs>
        <w:rPr>
          <w:del w:id="37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77" w:author="Svetlio" w:date="2014-06-07T16:12:00Z">
        <w:r w:rsidDel="001526C6">
          <w:rPr>
            <w:noProof/>
          </w:rPr>
          <w:delText>16.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Управление на количка</w:delText>
        </w:r>
        <w:r w:rsidDel="001526C6">
          <w:rPr>
            <w:noProof/>
          </w:rPr>
          <w:tab/>
          <w:delText>34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7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79" w:author="Svetlio" w:date="2014-06-07T16:12:00Z">
        <w:r w:rsidDel="001526C6">
          <w:rPr>
            <w:noProof/>
          </w:rPr>
          <w:delText>16.1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34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8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81" w:author="Svetlio" w:date="2014-06-07T16:12:00Z">
        <w:r w:rsidDel="001526C6">
          <w:rPr>
            <w:noProof/>
          </w:rPr>
          <w:delText>16.2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 /участници/</w:delText>
        </w:r>
        <w:r w:rsidDel="001526C6">
          <w:rPr>
            <w:noProof/>
          </w:rPr>
          <w:tab/>
          <w:delText>34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8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83" w:author="Svetlio" w:date="2014-06-07T16:12:00Z">
        <w:r w:rsidDel="001526C6">
          <w:rPr>
            <w:noProof/>
          </w:rPr>
          <w:delText>16.3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34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8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85" w:author="Svetlio" w:date="2014-06-07T16:12:00Z">
        <w:r w:rsidDel="001526C6">
          <w:rPr>
            <w:noProof/>
          </w:rPr>
          <w:delText>16.4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работата на процеса</w:delText>
        </w:r>
        <w:r w:rsidDel="001526C6">
          <w:rPr>
            <w:noProof/>
          </w:rPr>
          <w:tab/>
          <w:delText>34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8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87" w:author="Svetlio" w:date="2014-06-07T16:12:00Z">
        <w:r w:rsidDel="001526C6">
          <w:rPr>
            <w:noProof/>
          </w:rPr>
          <w:delText>16.5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</w:delText>
        </w:r>
        <w:r w:rsidDel="001526C6">
          <w:rPr>
            <w:noProof/>
          </w:rPr>
          <w:tab/>
          <w:delText>35</w:delText>
        </w:r>
      </w:del>
    </w:p>
    <w:p w:rsidR="002B241D" w:rsidDel="001526C6" w:rsidRDefault="002B241D">
      <w:pPr>
        <w:pStyle w:val="TOC1"/>
        <w:tabs>
          <w:tab w:val="left" w:pos="864"/>
        </w:tabs>
        <w:rPr>
          <w:del w:id="38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89" w:author="Svetlio" w:date="2014-06-07T16:12:00Z">
        <w:r w:rsidDel="001526C6">
          <w:rPr>
            <w:noProof/>
          </w:rPr>
          <w:delText>17.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Справки</w:delText>
        </w:r>
        <w:r w:rsidDel="001526C6">
          <w:rPr>
            <w:noProof/>
          </w:rPr>
          <w:tab/>
          <w:delText>36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9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91" w:author="Svetlio" w:date="2014-06-07T16:12:00Z">
        <w:r w:rsidDel="001526C6">
          <w:rPr>
            <w:noProof/>
          </w:rPr>
          <w:delText>17.1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36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9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93" w:author="Svetlio" w:date="2014-06-07T16:12:00Z">
        <w:r w:rsidDel="001526C6">
          <w:rPr>
            <w:noProof/>
          </w:rPr>
          <w:delText>17.2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 /участници/</w:delText>
        </w:r>
        <w:r w:rsidDel="001526C6">
          <w:rPr>
            <w:noProof/>
          </w:rPr>
          <w:tab/>
          <w:delText>36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9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95" w:author="Svetlio" w:date="2014-06-07T16:12:00Z">
        <w:r w:rsidDel="001526C6">
          <w:rPr>
            <w:noProof/>
          </w:rPr>
          <w:delText>17.3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36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9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97" w:author="Svetlio" w:date="2014-06-07T16:12:00Z">
        <w:r w:rsidDel="001526C6">
          <w:rPr>
            <w:noProof/>
          </w:rPr>
          <w:delText>17.4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работата на процеса</w:delText>
        </w:r>
        <w:r w:rsidDel="001526C6">
          <w:rPr>
            <w:noProof/>
          </w:rPr>
          <w:tab/>
          <w:delText>36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39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399" w:author="Svetlio" w:date="2014-06-07T16:12:00Z">
        <w:r w:rsidDel="001526C6">
          <w:rPr>
            <w:noProof/>
          </w:rPr>
          <w:delText>17.5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</w:delText>
        </w:r>
        <w:r w:rsidDel="001526C6">
          <w:rPr>
            <w:noProof/>
          </w:rPr>
          <w:tab/>
          <w:delText>37</w:delText>
        </w:r>
      </w:del>
    </w:p>
    <w:p w:rsidR="002B241D" w:rsidDel="001526C6" w:rsidRDefault="002B241D">
      <w:pPr>
        <w:pStyle w:val="TOC1"/>
        <w:tabs>
          <w:tab w:val="left" w:pos="864"/>
        </w:tabs>
        <w:rPr>
          <w:del w:id="40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401" w:author="Svetlio" w:date="2014-06-07T16:12:00Z">
        <w:r w:rsidDel="001526C6">
          <w:rPr>
            <w:noProof/>
          </w:rPr>
          <w:delText>18.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Управление на профил</w:delText>
        </w:r>
        <w:r w:rsidDel="001526C6">
          <w:rPr>
            <w:noProof/>
          </w:rPr>
          <w:tab/>
          <w:delText>38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40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403" w:author="Svetlio" w:date="2014-06-07T16:12:00Z">
        <w:r w:rsidDel="001526C6">
          <w:rPr>
            <w:noProof/>
          </w:rPr>
          <w:delText>18.1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38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40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405" w:author="Svetlio" w:date="2014-06-07T16:12:00Z">
        <w:r w:rsidDel="001526C6">
          <w:rPr>
            <w:noProof/>
          </w:rPr>
          <w:delText>18.2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 /участници/</w:delText>
        </w:r>
        <w:r w:rsidDel="001526C6">
          <w:rPr>
            <w:noProof/>
          </w:rPr>
          <w:tab/>
          <w:delText>38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40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407" w:author="Svetlio" w:date="2014-06-07T16:12:00Z">
        <w:r w:rsidDel="001526C6">
          <w:rPr>
            <w:noProof/>
          </w:rPr>
          <w:delText>18.3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38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40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409" w:author="Svetlio" w:date="2014-06-07T16:12:00Z">
        <w:r w:rsidDel="001526C6">
          <w:rPr>
            <w:noProof/>
          </w:rPr>
          <w:delText>18.4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работата на процеса</w:delText>
        </w:r>
        <w:r w:rsidDel="001526C6">
          <w:rPr>
            <w:noProof/>
          </w:rPr>
          <w:tab/>
          <w:delText>38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41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411" w:author="Svetlio" w:date="2014-06-07T16:12:00Z">
        <w:r w:rsidDel="001526C6">
          <w:rPr>
            <w:noProof/>
          </w:rPr>
          <w:delText>18.5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Възможност</w:delText>
        </w:r>
        <w:r w:rsidDel="001526C6">
          <w:rPr>
            <w:noProof/>
          </w:rPr>
          <w:tab/>
          <w:delText>39</w:delText>
        </w:r>
      </w:del>
    </w:p>
    <w:p w:rsidR="002B241D" w:rsidDel="001526C6" w:rsidRDefault="002B241D">
      <w:pPr>
        <w:pStyle w:val="TOC1"/>
        <w:tabs>
          <w:tab w:val="left" w:pos="864"/>
        </w:tabs>
        <w:rPr>
          <w:del w:id="41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413" w:author="Svetlio" w:date="2014-06-07T16:12:00Z">
        <w:r w:rsidDel="001526C6">
          <w:rPr>
            <w:noProof/>
          </w:rPr>
          <w:delText>19.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Бизнес процес – Помощ за потребителя</w:delText>
        </w:r>
        <w:r w:rsidDel="001526C6">
          <w:rPr>
            <w:noProof/>
          </w:rPr>
          <w:tab/>
          <w:delText>40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414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415" w:author="Svetlio" w:date="2014-06-07T16:12:00Z">
        <w:r w:rsidDel="001526C6">
          <w:rPr>
            <w:noProof/>
          </w:rPr>
          <w:delText>19.1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Цел</w:delText>
        </w:r>
        <w:r w:rsidDel="001526C6">
          <w:rPr>
            <w:noProof/>
          </w:rPr>
          <w:tab/>
          <w:delText>40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416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417" w:author="Svetlio" w:date="2014-06-07T16:12:00Z">
        <w:r w:rsidDel="001526C6">
          <w:rPr>
            <w:noProof/>
          </w:rPr>
          <w:delText>19.2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Актьори</w:delText>
        </w:r>
        <w:r w:rsidDel="001526C6">
          <w:rPr>
            <w:noProof/>
          </w:rPr>
          <w:tab/>
          <w:delText>40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418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419" w:author="Svetlio" w:date="2014-06-07T16:12:00Z">
        <w:r w:rsidDel="001526C6">
          <w:rPr>
            <w:noProof/>
          </w:rPr>
          <w:delText>19.3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Собственик на процеса</w:delText>
        </w:r>
        <w:r w:rsidDel="001526C6">
          <w:rPr>
            <w:noProof/>
          </w:rPr>
          <w:tab/>
          <w:delText>40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420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421" w:author="Svetlio" w:date="2014-06-07T16:12:00Z">
        <w:r w:rsidDel="001526C6">
          <w:rPr>
            <w:noProof/>
          </w:rPr>
          <w:delText>19.4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</w:rPr>
          <w:delText>Описание на протичането на бизнес процеса</w:delText>
        </w:r>
        <w:r w:rsidDel="001526C6">
          <w:rPr>
            <w:noProof/>
          </w:rPr>
          <w:tab/>
          <w:delText>40</w:delText>
        </w:r>
      </w:del>
    </w:p>
    <w:p w:rsidR="002B241D" w:rsidDel="001526C6" w:rsidRDefault="002B241D">
      <w:pPr>
        <w:pStyle w:val="TOC2"/>
        <w:tabs>
          <w:tab w:val="left" w:pos="1200"/>
        </w:tabs>
        <w:rPr>
          <w:del w:id="422" w:author="Svetlio" w:date="2014-06-07T16:12:00Z"/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del w:id="423" w:author="Svetlio" w:date="2014-06-07T16:12:00Z">
        <w:r w:rsidDel="001526C6">
          <w:rPr>
            <w:noProof/>
            <w:lang w:eastAsia="bg-BG"/>
          </w:rPr>
          <w:delText>19.5</w:delText>
        </w:r>
        <w:r w:rsidDel="001526C6">
          <w:rPr>
            <w:rFonts w:asciiTheme="minorHAnsi" w:eastAsiaTheme="minorEastAsia" w:hAnsiTheme="minorHAnsi" w:cstheme="minorBidi"/>
            <w:noProof/>
            <w:sz w:val="22"/>
            <w:szCs w:val="22"/>
            <w:lang w:eastAsia="bg-BG"/>
          </w:rPr>
          <w:tab/>
        </w:r>
        <w:r w:rsidDel="001526C6">
          <w:rPr>
            <w:noProof/>
            <w:lang w:eastAsia="bg-BG"/>
          </w:rPr>
          <w:delText>Възможност</w:delText>
        </w:r>
        <w:r w:rsidDel="001526C6">
          <w:rPr>
            <w:noProof/>
          </w:rPr>
          <w:tab/>
          <w:delText>41</w:delText>
        </w:r>
      </w:del>
    </w:p>
    <w:p w:rsidR="00DD02B3" w:rsidRDefault="00086A39">
      <w:pPr>
        <w:pStyle w:val="Title"/>
      </w:pPr>
      <w:r>
        <w:fldChar w:fldCharType="end"/>
      </w:r>
      <w:r w:rsidR="00DD02B3">
        <w:br w:type="page"/>
      </w:r>
      <w:r w:rsidR="00EB37A2">
        <w:lastRenderedPageBreak/>
        <w:t>Бизнес модел</w:t>
      </w:r>
    </w:p>
    <w:p w:rsidR="00DD02B3" w:rsidRPr="00EB37A2" w:rsidRDefault="00EB37A2" w:rsidP="00B23DD7">
      <w:pPr>
        <w:pStyle w:val="Heading1"/>
        <w:jc w:val="both"/>
      </w:pPr>
      <w:bookmarkStart w:id="424" w:name="_Toc389922976"/>
      <w:r w:rsidRPr="00945481">
        <w:t>Представяне</w:t>
      </w:r>
      <w:bookmarkEnd w:id="424"/>
    </w:p>
    <w:p w:rsidR="00DD02B3" w:rsidRDefault="00EB37A2" w:rsidP="00B23DD7">
      <w:pPr>
        <w:pStyle w:val="Heading2"/>
        <w:jc w:val="both"/>
      </w:pPr>
      <w:bookmarkStart w:id="425" w:name="_Toc389922977"/>
      <w:r>
        <w:t>Предназначение</w:t>
      </w:r>
      <w:bookmarkEnd w:id="425"/>
    </w:p>
    <w:p w:rsidR="00B013D3" w:rsidRPr="00B013D3" w:rsidRDefault="00B013D3" w:rsidP="00B23DD7">
      <w:pPr>
        <w:ind w:left="720"/>
        <w:jc w:val="both"/>
      </w:pPr>
      <w:r>
        <w:t xml:space="preserve">Предназначението на този документ е да се опише информацията за представените по-долу бизнес процеси и техните диаграми. Да се разяснят и опишат актьорите участващи в процесите и да се изяснят техните роли. </w:t>
      </w:r>
    </w:p>
    <w:p w:rsidR="00DD02B3" w:rsidRDefault="00943CA1" w:rsidP="00B23DD7">
      <w:pPr>
        <w:pStyle w:val="Heading2"/>
        <w:jc w:val="both"/>
      </w:pPr>
      <w:bookmarkStart w:id="426" w:name="_Toc389922978"/>
      <w:r>
        <w:t>Дефиниции</w:t>
      </w:r>
      <w:r w:rsidR="00EB37A2">
        <w:t xml:space="preserve">, </w:t>
      </w:r>
      <w:proofErr w:type="spellStart"/>
      <w:r w:rsidR="00EB37A2">
        <w:t>акроними</w:t>
      </w:r>
      <w:proofErr w:type="spellEnd"/>
      <w:r w:rsidR="00EB37A2">
        <w:t xml:space="preserve"> и </w:t>
      </w:r>
      <w:r w:rsidR="00B368BC">
        <w:t>абревиатури</w:t>
      </w:r>
      <w:bookmarkEnd w:id="426"/>
    </w:p>
    <w:p w:rsidR="008A5535" w:rsidRPr="008A5535" w:rsidRDefault="008A5535" w:rsidP="00B23DD7">
      <w:pPr>
        <w:pStyle w:val="BodyText"/>
        <w:jc w:val="both"/>
      </w:pPr>
      <w:r>
        <w:t xml:space="preserve">Информация за </w:t>
      </w:r>
      <w:r w:rsidR="00B368BC">
        <w:t xml:space="preserve">използваните определения, </w:t>
      </w:r>
      <w:proofErr w:type="spellStart"/>
      <w:r w:rsidR="00B368BC">
        <w:t>акроними</w:t>
      </w:r>
      <w:proofErr w:type="spellEnd"/>
      <w:r w:rsidR="00B368BC">
        <w:t xml:space="preserve"> и абревиатури по време на разработката на цели</w:t>
      </w:r>
      <w:r w:rsidR="00CD0707">
        <w:t>ят проект на</w:t>
      </w:r>
      <w:r w:rsidR="00B368BC">
        <w:t xml:space="preserve"> система за електронна търговия може</w:t>
      </w:r>
      <w:del w:id="427" w:author="Светослав Николов" w:date="2014-05-16T22:25:00Z">
        <w:r w:rsidR="00B368BC" w:rsidDel="00D041C6">
          <w:delText>те</w:delText>
        </w:r>
      </w:del>
      <w:r w:rsidR="00B368BC">
        <w:t xml:space="preserve"> да</w:t>
      </w:r>
      <w:ins w:id="428" w:author="Светослав Николов" w:date="2014-05-16T22:25:00Z">
        <w:r w:rsidR="00D041C6">
          <w:t xml:space="preserve"> се намери</w:t>
        </w:r>
      </w:ins>
      <w:del w:id="429" w:author="Светослав Николов" w:date="2014-05-16T22:25:00Z">
        <w:r w:rsidR="00B368BC" w:rsidDel="00D041C6">
          <w:delText xml:space="preserve"> намерите</w:delText>
        </w:r>
      </w:del>
      <w:r w:rsidR="00B368BC">
        <w:t xml:space="preserve"> в специализирания документ „Речник“.</w:t>
      </w:r>
    </w:p>
    <w:p w:rsidR="00DD02B3" w:rsidRDefault="001F4F0E" w:rsidP="00B23DD7">
      <w:pPr>
        <w:pStyle w:val="Heading2"/>
        <w:jc w:val="both"/>
      </w:pPr>
      <w:bookmarkStart w:id="430" w:name="_Toc389922979"/>
      <w:r>
        <w:t>Референции</w:t>
      </w:r>
      <w:bookmarkEnd w:id="430"/>
    </w:p>
    <w:p w:rsidR="001F4F0E" w:rsidRPr="001F4F0E" w:rsidRDefault="001F4F0E" w:rsidP="00B23DD7">
      <w:pPr>
        <w:pStyle w:val="BodyText"/>
        <w:jc w:val="both"/>
      </w:pPr>
      <w:r>
        <w:t>Подробен преглед на „Спецификацията на софтуерните изисквания“ на Системата за електронна търговия –</w:t>
      </w:r>
      <w:proofErr w:type="spellStart"/>
      <w:r>
        <w:t>Balkan</w:t>
      </w:r>
      <w:proofErr w:type="spellEnd"/>
      <w:r>
        <w:t xml:space="preserve"> </w:t>
      </w:r>
      <w:proofErr w:type="spellStart"/>
      <w:r>
        <w:t>Bay</w:t>
      </w:r>
      <w:proofErr w:type="spellEnd"/>
      <w:r>
        <w:t>.</w:t>
      </w:r>
    </w:p>
    <w:p w:rsidR="00DD02B3" w:rsidRPr="003534BB" w:rsidRDefault="00995832" w:rsidP="00B23DD7">
      <w:pPr>
        <w:pStyle w:val="Heading2"/>
        <w:jc w:val="both"/>
      </w:pPr>
      <w:bookmarkStart w:id="431" w:name="_Toc389922980"/>
      <w:r>
        <w:t>Общ п</w:t>
      </w:r>
      <w:r w:rsidR="00EB37A2">
        <w:t>реглед</w:t>
      </w:r>
      <w:bookmarkEnd w:id="431"/>
    </w:p>
    <w:p w:rsidR="00995832" w:rsidRDefault="00995832" w:rsidP="00B23DD7">
      <w:pPr>
        <w:pStyle w:val="BodyText"/>
        <w:jc w:val="both"/>
      </w:pPr>
      <w:r>
        <w:t>В документа са представени основни</w:t>
      </w:r>
      <w:r w:rsidR="00CD0707">
        <w:t>те</w:t>
      </w:r>
      <w:r>
        <w:t xml:space="preserve"> бизн</w:t>
      </w:r>
      <w:r w:rsidR="003534BB">
        <w:t>ес процес</w:t>
      </w:r>
      <w:r w:rsidR="001C014B">
        <w:t>и</w:t>
      </w:r>
      <w:r w:rsidR="003534BB">
        <w:t xml:space="preserve"> в системата за електр</w:t>
      </w:r>
      <w:r>
        <w:t xml:space="preserve">онна търговия – </w:t>
      </w:r>
      <w:proofErr w:type="spellStart"/>
      <w:r>
        <w:t>Balkan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. </w:t>
      </w:r>
      <w:r w:rsidR="00CD0707">
        <w:t xml:space="preserve">Целта на процесите, актьорите </w:t>
      </w:r>
      <w:r>
        <w:t>и фигурите</w:t>
      </w:r>
      <w:r w:rsidR="00CD0707">
        <w:t xml:space="preserve"> на протичане на процеса</w:t>
      </w:r>
      <w:r>
        <w:t xml:space="preserve"> са описани </w:t>
      </w:r>
      <w:r w:rsidR="00CD0707">
        <w:t>в</w:t>
      </w:r>
      <w:r>
        <w:t xml:space="preserve"> следните процеси:</w:t>
      </w:r>
    </w:p>
    <w:p w:rsidR="00322445" w:rsidDel="00F7514A" w:rsidRDefault="00322445" w:rsidP="00B23DD7">
      <w:pPr>
        <w:pStyle w:val="BodyText"/>
        <w:numPr>
          <w:ilvl w:val="0"/>
          <w:numId w:val="13"/>
        </w:numPr>
        <w:jc w:val="both"/>
        <w:rPr>
          <w:del w:id="432" w:author="Svetlio" w:date="2014-06-07T16:20:00Z"/>
        </w:rPr>
      </w:pPr>
      <w:del w:id="433" w:author="Svetlio" w:date="2014-06-07T16:20:00Z">
        <w:r w:rsidDel="00F7514A">
          <w:delText>Регистрация на потребител</w:delText>
        </w:r>
        <w:r w:rsidR="0080744E" w:rsidDel="00F7514A">
          <w:delText xml:space="preserve"> /обединяващ процес/</w:delText>
        </w:r>
        <w:r w:rsidDel="00F7514A">
          <w:delText xml:space="preserve">; </w:delText>
        </w:r>
      </w:del>
    </w:p>
    <w:p w:rsidR="00322445" w:rsidRPr="00530C45" w:rsidDel="00F7514A" w:rsidRDefault="00322445" w:rsidP="00B23DD7">
      <w:pPr>
        <w:pStyle w:val="BodyText"/>
        <w:numPr>
          <w:ilvl w:val="0"/>
          <w:numId w:val="13"/>
        </w:numPr>
        <w:jc w:val="both"/>
        <w:rPr>
          <w:del w:id="434" w:author="Svetlio" w:date="2014-06-07T16:20:00Z"/>
        </w:rPr>
      </w:pPr>
      <w:del w:id="435" w:author="Svetlio" w:date="2014-06-07T16:20:00Z">
        <w:r w:rsidDel="00F7514A">
          <w:delText>Регистрация на физическо лице</w:delText>
        </w:r>
        <w:r w:rsidR="0080744E" w:rsidDel="00F7514A">
          <w:delText>, чрез уеб</w:delText>
        </w:r>
        <w:r w:rsidDel="00F7514A">
          <w:delText xml:space="preserve"> форма;</w:delText>
        </w:r>
      </w:del>
    </w:p>
    <w:p w:rsidR="00322445" w:rsidRPr="003534BB" w:rsidDel="00F7514A" w:rsidRDefault="00322445" w:rsidP="00B23DD7">
      <w:pPr>
        <w:pStyle w:val="BodyText"/>
        <w:numPr>
          <w:ilvl w:val="0"/>
          <w:numId w:val="13"/>
        </w:numPr>
        <w:jc w:val="both"/>
        <w:rPr>
          <w:del w:id="436" w:author="Svetlio" w:date="2014-06-07T16:20:00Z"/>
        </w:rPr>
      </w:pPr>
      <w:del w:id="437" w:author="Svetlio" w:date="2014-06-07T16:20:00Z">
        <w:r w:rsidDel="00F7514A">
          <w:delText>Регистрация на физическо лице, чрез Facebook;</w:delText>
        </w:r>
      </w:del>
    </w:p>
    <w:p w:rsidR="00322445" w:rsidDel="00F7514A" w:rsidRDefault="00322445" w:rsidP="00B23DD7">
      <w:pPr>
        <w:pStyle w:val="BodyText"/>
        <w:numPr>
          <w:ilvl w:val="0"/>
          <w:numId w:val="13"/>
        </w:numPr>
        <w:jc w:val="both"/>
        <w:rPr>
          <w:del w:id="438" w:author="Svetlio" w:date="2014-06-07T16:20:00Z"/>
        </w:rPr>
      </w:pPr>
      <w:del w:id="439" w:author="Svetlio" w:date="2014-06-07T16:20:00Z">
        <w:r w:rsidDel="00F7514A">
          <w:delText>Регистрация на юридическо лице;</w:delText>
        </w:r>
      </w:del>
    </w:p>
    <w:p w:rsidR="00322445" w:rsidDel="00F7514A" w:rsidRDefault="00322445" w:rsidP="00B23DD7">
      <w:pPr>
        <w:pStyle w:val="BodyText"/>
        <w:numPr>
          <w:ilvl w:val="0"/>
          <w:numId w:val="13"/>
        </w:numPr>
        <w:jc w:val="both"/>
        <w:rPr>
          <w:del w:id="440" w:author="Svetlio" w:date="2014-06-07T16:20:00Z"/>
        </w:rPr>
      </w:pPr>
      <w:del w:id="441" w:author="Svetlio" w:date="2014-06-07T16:20:00Z">
        <w:r w:rsidDel="00F7514A">
          <w:delText>Вход в системата;</w:delText>
        </w:r>
      </w:del>
    </w:p>
    <w:p w:rsidR="00322445" w:rsidDel="00F7514A" w:rsidRDefault="00322445" w:rsidP="00B23DD7">
      <w:pPr>
        <w:pStyle w:val="BodyText"/>
        <w:numPr>
          <w:ilvl w:val="0"/>
          <w:numId w:val="13"/>
        </w:numPr>
        <w:jc w:val="both"/>
        <w:rPr>
          <w:del w:id="442" w:author="Svetlio" w:date="2014-06-07T16:20:00Z"/>
        </w:rPr>
      </w:pPr>
      <w:del w:id="443" w:author="Svetlio" w:date="2014-06-07T16:20:00Z">
        <w:r w:rsidDel="00F7514A">
          <w:delText>Смяна на забравена парола;</w:delText>
        </w:r>
      </w:del>
    </w:p>
    <w:p w:rsidR="0080744E" w:rsidRPr="0080744E" w:rsidDel="00F7514A" w:rsidRDefault="0080744E" w:rsidP="00B23DD7">
      <w:pPr>
        <w:pStyle w:val="BodyText"/>
        <w:numPr>
          <w:ilvl w:val="0"/>
          <w:numId w:val="13"/>
        </w:numPr>
        <w:jc w:val="both"/>
        <w:rPr>
          <w:del w:id="444" w:author="Svetlio" w:date="2014-06-07T16:20:00Z"/>
        </w:rPr>
      </w:pPr>
      <w:del w:id="445" w:author="Svetlio" w:date="2014-06-07T16:20:00Z">
        <w:r w:rsidDel="00F7514A">
          <w:delText xml:space="preserve">Редактиране на </w:delText>
        </w:r>
        <w:r w:rsidR="007E39B3" w:rsidDel="00F7514A">
          <w:delText>акаунт</w:delText>
        </w:r>
        <w:r w:rsidDel="00F7514A">
          <w:delText>;</w:delText>
        </w:r>
      </w:del>
    </w:p>
    <w:p w:rsidR="00322445" w:rsidDel="00F7514A" w:rsidRDefault="00322445" w:rsidP="00B23DD7">
      <w:pPr>
        <w:pStyle w:val="BodyText"/>
        <w:numPr>
          <w:ilvl w:val="0"/>
          <w:numId w:val="13"/>
        </w:numPr>
        <w:jc w:val="both"/>
        <w:rPr>
          <w:del w:id="446" w:author="Svetlio" w:date="2014-06-07T16:20:00Z"/>
        </w:rPr>
      </w:pPr>
      <w:del w:id="447" w:author="Svetlio" w:date="2014-06-07T16:20:00Z">
        <w:r w:rsidDel="00F7514A">
          <w:delText>Изтриване профил на ФЛ;</w:delText>
        </w:r>
      </w:del>
    </w:p>
    <w:p w:rsidR="00322445" w:rsidDel="00F7514A" w:rsidRDefault="00322445" w:rsidP="00B23DD7">
      <w:pPr>
        <w:pStyle w:val="BodyText"/>
        <w:numPr>
          <w:ilvl w:val="0"/>
          <w:numId w:val="13"/>
        </w:numPr>
        <w:jc w:val="both"/>
        <w:rPr>
          <w:del w:id="448" w:author="Svetlio" w:date="2014-06-07T16:20:00Z"/>
        </w:rPr>
      </w:pPr>
      <w:del w:id="449" w:author="Svetlio" w:date="2014-06-07T16:20:00Z">
        <w:r w:rsidDel="00F7514A">
          <w:delText>Публикуване на обява;</w:delText>
        </w:r>
      </w:del>
    </w:p>
    <w:p w:rsidR="00322445" w:rsidDel="00F7514A" w:rsidRDefault="00322445" w:rsidP="00B23DD7">
      <w:pPr>
        <w:pStyle w:val="BodyText"/>
        <w:numPr>
          <w:ilvl w:val="0"/>
          <w:numId w:val="13"/>
        </w:numPr>
        <w:jc w:val="both"/>
        <w:rPr>
          <w:del w:id="450" w:author="Svetlio" w:date="2014-06-07T16:20:00Z"/>
        </w:rPr>
      </w:pPr>
      <w:del w:id="451" w:author="Svetlio" w:date="2014-06-07T16:20:00Z">
        <w:r w:rsidDel="00F7514A">
          <w:delText>Изтриване на обява;</w:delText>
        </w:r>
      </w:del>
    </w:p>
    <w:p w:rsidR="00322445" w:rsidRPr="00530C45" w:rsidDel="00F7514A" w:rsidRDefault="00322445" w:rsidP="00B23DD7">
      <w:pPr>
        <w:pStyle w:val="BodyText"/>
        <w:numPr>
          <w:ilvl w:val="0"/>
          <w:numId w:val="13"/>
        </w:numPr>
        <w:jc w:val="both"/>
        <w:rPr>
          <w:del w:id="452" w:author="Svetlio" w:date="2014-06-07T16:20:00Z"/>
        </w:rPr>
      </w:pPr>
      <w:del w:id="453" w:author="Svetlio" w:date="2014-06-07T16:20:00Z">
        <w:r w:rsidDel="00F7514A">
          <w:delText>Търсене в каталог;</w:delText>
        </w:r>
      </w:del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del w:id="454" w:author="Svetlio" w:date="2014-06-07T16:21:00Z">
        <w:r w:rsidDel="00F7514A">
          <w:delText>Покупко-продажба</w:delText>
        </w:r>
        <w:r w:rsidR="0080744E" w:rsidDel="00F7514A">
          <w:delText xml:space="preserve"> /обединяващ процес/</w:delText>
        </w:r>
      </w:del>
      <w:ins w:id="455" w:author="Svetlio" w:date="2014-06-07T16:21:00Z">
        <w:r w:rsidR="00F7514A">
          <w:t>Потребителски профил</w:t>
        </w:r>
      </w:ins>
      <w:r>
        <w:t>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del w:id="456" w:author="Svetlio" w:date="2014-06-07T16:21:00Z">
        <w:r w:rsidDel="00F7514A">
          <w:delText>Извършване на плащане</w:delText>
        </w:r>
      </w:del>
      <w:ins w:id="457" w:author="Svetlio" w:date="2014-06-07T16:21:00Z">
        <w:r w:rsidR="00F7514A">
          <w:t>Управление на обява</w:t>
        </w:r>
      </w:ins>
      <w:r>
        <w:t>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  <w:rPr>
          <w:ins w:id="458" w:author="Svetlio" w:date="2014-06-07T16:22:00Z"/>
        </w:rPr>
      </w:pPr>
      <w:del w:id="459" w:author="Svetlio" w:date="2014-06-07T16:21:00Z">
        <w:r w:rsidDel="00F7514A">
          <w:delText>Управление на количка</w:delText>
        </w:r>
        <w:r w:rsidR="0080744E" w:rsidDel="00F7514A">
          <w:delText xml:space="preserve"> /обединяващ процес/</w:delText>
        </w:r>
      </w:del>
      <w:ins w:id="460" w:author="Svetlio" w:date="2014-06-07T16:21:00Z">
        <w:r w:rsidR="00F7514A">
          <w:t>Продажба</w:t>
        </w:r>
      </w:ins>
      <w:r>
        <w:t>;</w:t>
      </w:r>
    </w:p>
    <w:p w:rsidR="00F7514A" w:rsidRDefault="00F7514A" w:rsidP="00B23DD7">
      <w:pPr>
        <w:pStyle w:val="BodyText"/>
        <w:numPr>
          <w:ilvl w:val="0"/>
          <w:numId w:val="13"/>
        </w:numPr>
        <w:jc w:val="both"/>
      </w:pPr>
      <w:ins w:id="461" w:author="Svetlio" w:date="2014-06-07T16:22:00Z">
        <w:r>
          <w:t>Плащане;</w:t>
        </w:r>
      </w:ins>
    </w:p>
    <w:p w:rsidR="007E39B3" w:rsidDel="00F7514A" w:rsidRDefault="007E39B3" w:rsidP="00B23DD7">
      <w:pPr>
        <w:pStyle w:val="BodyText"/>
        <w:numPr>
          <w:ilvl w:val="0"/>
          <w:numId w:val="13"/>
        </w:numPr>
        <w:jc w:val="both"/>
        <w:rPr>
          <w:del w:id="462" w:author="Svetlio" w:date="2014-06-07T16:22:00Z"/>
        </w:rPr>
      </w:pPr>
      <w:del w:id="463" w:author="Svetlio" w:date="2014-06-07T16:22:00Z">
        <w:r w:rsidDel="00F7514A">
          <w:delText>Справка</w:delText>
        </w:r>
      </w:del>
      <w:ins w:id="464" w:author="Svetlio" w:date="2014-06-07T16:22:00Z">
        <w:r w:rsidR="00F7514A">
          <w:t>Справки;</w:t>
        </w:r>
      </w:ins>
      <w:del w:id="465" w:author="Svetlio" w:date="2014-06-07T16:22:00Z">
        <w:r w:rsidDel="00F7514A">
          <w:delText>;</w:delText>
        </w:r>
      </w:del>
    </w:p>
    <w:p w:rsidR="00322445" w:rsidRDefault="00322445" w:rsidP="00F7514A">
      <w:pPr>
        <w:pStyle w:val="BodyText"/>
        <w:numPr>
          <w:ilvl w:val="0"/>
          <w:numId w:val="13"/>
        </w:numPr>
        <w:jc w:val="both"/>
        <w:pPrChange w:id="466" w:author="Svetlio" w:date="2014-06-07T16:22:00Z">
          <w:pPr>
            <w:pStyle w:val="BodyText"/>
            <w:numPr>
              <w:numId w:val="13"/>
            </w:numPr>
            <w:ind w:left="1440" w:hanging="360"/>
            <w:jc w:val="both"/>
          </w:pPr>
        </w:pPrChange>
      </w:pPr>
      <w:del w:id="467" w:author="Svetlio" w:date="2014-06-07T16:22:00Z">
        <w:r w:rsidDel="00F7514A">
          <w:delText>Управление на профил</w:delText>
        </w:r>
        <w:r w:rsidR="0080744E" w:rsidDel="00F7514A">
          <w:delText xml:space="preserve"> /обединяващ процес/</w:delText>
        </w:r>
        <w:r w:rsidR="007E39B3" w:rsidDel="00F7514A">
          <w:delText>;</w:delText>
        </w:r>
      </w:del>
    </w:p>
    <w:p w:rsidR="00322445" w:rsidRPr="00995832" w:rsidDel="00385CE2" w:rsidRDefault="00322445" w:rsidP="00B23DD7">
      <w:pPr>
        <w:pStyle w:val="BodyText"/>
        <w:numPr>
          <w:ilvl w:val="0"/>
          <w:numId w:val="13"/>
        </w:numPr>
        <w:jc w:val="both"/>
        <w:rPr>
          <w:del w:id="468" w:author="Svetlio" w:date="2014-06-07T16:22:00Z"/>
        </w:rPr>
      </w:pPr>
      <w:r>
        <w:t xml:space="preserve">Помощ </w:t>
      </w:r>
      <w:del w:id="469" w:author="Svetlio" w:date="2014-06-07T16:22:00Z">
        <w:r w:rsidDel="00F7514A">
          <w:delText xml:space="preserve">за </w:delText>
        </w:r>
      </w:del>
      <w:ins w:id="470" w:author="Svetlio" w:date="2014-06-07T16:22:00Z">
        <w:r w:rsidR="00F7514A">
          <w:t xml:space="preserve">на </w:t>
        </w:r>
      </w:ins>
      <w:r>
        <w:t>потребител</w:t>
      </w:r>
      <w:del w:id="471" w:author="Svetlio" w:date="2014-06-07T16:22:00Z">
        <w:r w:rsidDel="00F7514A">
          <w:delText>ят</w:delText>
        </w:r>
      </w:del>
      <w:ins w:id="472" w:author="Svetlio" w:date="2014-06-07T16:22:00Z">
        <w:r w:rsidR="00385CE2">
          <w:t>.</w:t>
        </w:r>
      </w:ins>
      <w:del w:id="473" w:author="Svetlio" w:date="2014-06-07T16:22:00Z">
        <w:r w:rsidDel="00385CE2">
          <w:delText>.</w:delText>
        </w:r>
      </w:del>
    </w:p>
    <w:p w:rsidR="00322445" w:rsidRDefault="00322445" w:rsidP="00385CE2">
      <w:pPr>
        <w:pStyle w:val="BodyText"/>
        <w:numPr>
          <w:ilvl w:val="0"/>
          <w:numId w:val="13"/>
        </w:numPr>
        <w:jc w:val="both"/>
        <w:pPrChange w:id="474" w:author="Svetlio" w:date="2014-06-07T16:22:00Z">
          <w:pPr>
            <w:pStyle w:val="BodyText"/>
            <w:jc w:val="both"/>
          </w:pPr>
        </w:pPrChange>
      </w:pPr>
    </w:p>
    <w:p w:rsidR="00DD02B3" w:rsidRDefault="00EB37A2" w:rsidP="00B23DD7">
      <w:pPr>
        <w:pStyle w:val="Heading1"/>
        <w:jc w:val="both"/>
      </w:pPr>
      <w:bookmarkStart w:id="475" w:name="_Toc389922981"/>
      <w:r>
        <w:t>Бизнес актьори</w:t>
      </w:r>
      <w:bookmarkEnd w:id="475"/>
    </w:p>
    <w:p w:rsidR="005E2855" w:rsidRDefault="005E2855" w:rsidP="00B23DD7">
      <w:pPr>
        <w:pStyle w:val="Heading2"/>
        <w:jc w:val="both"/>
      </w:pPr>
      <w:bookmarkStart w:id="476" w:name="_Ref381694624"/>
      <w:bookmarkStart w:id="477" w:name="_Toc389922982"/>
      <w:r>
        <w:t>Системата /актьор/</w:t>
      </w:r>
      <w:bookmarkEnd w:id="476"/>
      <w:bookmarkEnd w:id="477"/>
    </w:p>
    <w:p w:rsidR="005E2855" w:rsidRDefault="005E2855" w:rsidP="00B23DD7">
      <w:pPr>
        <w:ind w:left="720"/>
        <w:jc w:val="both"/>
      </w:pPr>
      <w:r>
        <w:t>Системата е среда</w:t>
      </w:r>
      <w:del w:id="478" w:author="Светослав Николов" w:date="2014-05-16T22:26:00Z">
        <w:r w:rsidDel="00D041C6">
          <w:delText>та</w:delText>
        </w:r>
      </w:del>
      <w:r>
        <w:t>, в която се изпълняват заявките на потребителите и им се връща съответния</w:t>
      </w:r>
      <w:del w:id="479" w:author="Светослав Николов" w:date="2014-05-16T22:27:00Z">
        <w:r w:rsidDel="00D041C6">
          <w:delText>т</w:delText>
        </w:r>
      </w:del>
      <w:r>
        <w:t xml:space="preserve"> отговор.</w:t>
      </w:r>
    </w:p>
    <w:p w:rsidR="00EF638D" w:rsidRDefault="00EF638D" w:rsidP="00B23DD7">
      <w:pPr>
        <w:pStyle w:val="Heading2"/>
        <w:jc w:val="both"/>
      </w:pPr>
      <w:bookmarkStart w:id="480" w:name="_Ref380276282"/>
      <w:bookmarkStart w:id="481" w:name="_Toc389922983"/>
      <w:r>
        <w:t>Системен администратор /актьор/</w:t>
      </w:r>
      <w:bookmarkEnd w:id="480"/>
      <w:bookmarkEnd w:id="481"/>
    </w:p>
    <w:p w:rsidR="00EF638D" w:rsidRPr="00D041C6" w:rsidRDefault="00EF638D" w:rsidP="00B23DD7">
      <w:pPr>
        <w:pStyle w:val="Heading3"/>
        <w:jc w:val="both"/>
        <w:rPr>
          <w:lang w:val="en-US"/>
          <w:rPrChange w:id="482" w:author="Светослав Николов" w:date="2014-05-16T22:30:00Z">
            <w:rPr/>
          </w:rPrChange>
        </w:rPr>
      </w:pPr>
      <w:bookmarkStart w:id="483" w:name="_Toc389922984"/>
      <w:r w:rsidRPr="00D041C6">
        <w:rPr>
          <w:lang w:val="en-US"/>
          <w:rPrChange w:id="484" w:author="Светослав Николов" w:date="2014-05-16T22:30:00Z">
            <w:rPr/>
          </w:rPrChange>
        </w:rPr>
        <w:t>Senior System Administrator /SSA/</w:t>
      </w:r>
      <w:bookmarkEnd w:id="483"/>
    </w:p>
    <w:p w:rsidR="00EF638D" w:rsidRPr="00CD5AAB" w:rsidRDefault="00EF638D" w:rsidP="00B23DD7">
      <w:pPr>
        <w:ind w:left="720"/>
        <w:jc w:val="both"/>
      </w:pPr>
      <w:r>
        <w:t xml:space="preserve"> Главният системен администратор има пълен достъп до системата. Създава корпоративните /юридически лица/ клиенти и възстановява забравени пароли.</w:t>
      </w:r>
    </w:p>
    <w:p w:rsidR="00140FA0" w:rsidRDefault="00140FA0" w:rsidP="00B23DD7">
      <w:pPr>
        <w:pStyle w:val="Heading2"/>
        <w:jc w:val="both"/>
      </w:pPr>
      <w:bookmarkStart w:id="485" w:name="_Toc389922985"/>
      <w:r>
        <w:t>Анонимен потребител</w:t>
      </w:r>
      <w:r w:rsidR="00A535EE">
        <w:t xml:space="preserve"> /актьор/</w:t>
      </w:r>
      <w:bookmarkEnd w:id="485"/>
    </w:p>
    <w:p w:rsidR="00140FA0" w:rsidRDefault="00140FA0" w:rsidP="00B23DD7">
      <w:pPr>
        <w:ind w:left="720"/>
        <w:jc w:val="both"/>
      </w:pPr>
      <w:r w:rsidRPr="00140FA0">
        <w:t xml:space="preserve">Анонимният потребител </w:t>
      </w:r>
      <w:r>
        <w:t>е всеки посетител на системата, който няма</w:t>
      </w:r>
      <w:r w:rsidR="00C53248">
        <w:t xml:space="preserve"> регистрация</w:t>
      </w:r>
      <w:r>
        <w:t xml:space="preserve"> или не е влязъл в потребителския</w:t>
      </w:r>
      <w:r w:rsidR="00C53248">
        <w:t>т си</w:t>
      </w:r>
      <w:r>
        <w:t xml:space="preserve"> профил. Неговите права се ограничават до разглеждането на </w:t>
      </w:r>
      <w:r w:rsidR="00C53248">
        <w:t xml:space="preserve">каталога в  </w:t>
      </w:r>
      <w:r>
        <w:t>Системата</w:t>
      </w:r>
      <w:r w:rsidR="00E17E99">
        <w:t xml:space="preserve"> за електронна търговия и ползването на помощно</w:t>
      </w:r>
      <w:del w:id="486" w:author="Светослав Николов" w:date="2014-05-16T22:27:00Z">
        <w:r w:rsidR="00E17E99" w:rsidDel="00D041C6">
          <w:delText>то</w:delText>
        </w:r>
      </w:del>
      <w:r w:rsidR="00E17E99">
        <w:t xml:space="preserve"> меню.</w:t>
      </w:r>
      <w:r w:rsidR="00C53248">
        <w:t xml:space="preserve"> </w:t>
      </w:r>
    </w:p>
    <w:p w:rsidR="00C83FF5" w:rsidRDefault="00C83FF5" w:rsidP="00B23DD7">
      <w:pPr>
        <w:pStyle w:val="Heading2"/>
        <w:jc w:val="both"/>
      </w:pPr>
      <w:bookmarkStart w:id="487" w:name="_Toc389922986"/>
      <w:r>
        <w:t>Физическо лице</w:t>
      </w:r>
      <w:bookmarkEnd w:id="487"/>
    </w:p>
    <w:p w:rsidR="00C83FF5" w:rsidRDefault="00003BF9" w:rsidP="00B23DD7">
      <w:pPr>
        <w:ind w:left="720"/>
        <w:jc w:val="both"/>
      </w:pPr>
      <w:r>
        <w:t>Физическо лице /ФЛ/  е всяко лице</w:t>
      </w:r>
      <w:r w:rsidR="005E41F2">
        <w:rPr>
          <w:lang w:val="en-US"/>
        </w:rPr>
        <w:t>,</w:t>
      </w:r>
      <w:r>
        <w:t xml:space="preserve"> което </w:t>
      </w:r>
      <w:r w:rsidR="00075507">
        <w:t>е регистрира</w:t>
      </w:r>
      <w:r>
        <w:t>но в системата</w:t>
      </w:r>
      <w:del w:id="488" w:author="Светослав Николов" w:date="2014-05-16T22:28:00Z">
        <w:r w:rsidR="006B765C" w:rsidDel="00D041C6">
          <w:rPr>
            <w:lang w:val="en-US"/>
          </w:rPr>
          <w:delText>,</w:delText>
        </w:r>
      </w:del>
      <w:ins w:id="489" w:author="Светослав Николов" w:date="2014-05-16T22:28:00Z">
        <w:r w:rsidR="00D041C6">
          <w:t>.</w:t>
        </w:r>
      </w:ins>
      <w:r>
        <w:t xml:space="preserve"> </w:t>
      </w:r>
      <w:del w:id="490" w:author="Светослав Николов" w:date="2014-05-16T22:28:00Z">
        <w:r w:rsidDel="00D041C6">
          <w:delText xml:space="preserve">той </w:delText>
        </w:r>
      </w:del>
      <w:ins w:id="491" w:author="Светослав Николов" w:date="2014-05-16T22:28:00Z">
        <w:r w:rsidR="00D041C6">
          <w:t xml:space="preserve">Той </w:t>
        </w:r>
      </w:ins>
      <w:r>
        <w:t xml:space="preserve">може </w:t>
      </w:r>
      <w:r w:rsidR="00075507">
        <w:t>да продава и</w:t>
      </w:r>
      <w:del w:id="492" w:author="Светослав Николов" w:date="2014-05-16T22:28:00Z">
        <w:r w:rsidR="00075507" w:rsidDel="00D041C6">
          <w:delText xml:space="preserve"> да</w:delText>
        </w:r>
      </w:del>
      <w:r w:rsidR="00075507">
        <w:t xml:space="preserve"> купува </w:t>
      </w:r>
      <w:r>
        <w:t xml:space="preserve">различни артикули </w:t>
      </w:r>
      <w:r w:rsidR="00075507">
        <w:t xml:space="preserve"> през системата.</w:t>
      </w:r>
    </w:p>
    <w:p w:rsidR="00C83FF5" w:rsidRPr="001E433C" w:rsidRDefault="00C83FF5" w:rsidP="00B23DD7">
      <w:pPr>
        <w:pStyle w:val="Heading2"/>
        <w:jc w:val="both"/>
      </w:pPr>
      <w:bookmarkStart w:id="493" w:name="_Ref380270800"/>
      <w:bookmarkStart w:id="494" w:name="_Ref380271589"/>
      <w:bookmarkStart w:id="495" w:name="_Toc389922987"/>
      <w:r w:rsidRPr="001E433C">
        <w:t>Юридическо лице /актьор/</w:t>
      </w:r>
      <w:bookmarkEnd w:id="493"/>
      <w:bookmarkEnd w:id="494"/>
      <w:bookmarkEnd w:id="495"/>
    </w:p>
    <w:p w:rsidR="00C83FF5" w:rsidRPr="001E433C" w:rsidRDefault="00C83FF5" w:rsidP="00B23DD7">
      <w:pPr>
        <w:ind w:left="720"/>
        <w:jc w:val="both"/>
      </w:pPr>
      <w:r w:rsidRPr="001E433C">
        <w:t xml:space="preserve">Юридическото лице /ЮЛ/ може да бъде всяка фирма, която желае да продава, чрез </w:t>
      </w:r>
      <w:del w:id="496" w:author="Светослав Николов" w:date="2014-05-16T22:28:00Z">
        <w:r w:rsidRPr="001E433C" w:rsidDel="00D041C6">
          <w:delText xml:space="preserve">нашата </w:delText>
        </w:r>
      </w:del>
      <w:r w:rsidRPr="001E433C">
        <w:t>система</w:t>
      </w:r>
      <w:ins w:id="497" w:author="Светослав Николов" w:date="2014-05-16T22:28:00Z">
        <w:r w:rsidR="00D041C6">
          <w:t>та</w:t>
        </w:r>
      </w:ins>
      <w:r w:rsidRPr="001E433C">
        <w:t xml:space="preserve">. С нея се сключва договор, който описва цялостните отношения между фирмата и Системата за електронна </w:t>
      </w:r>
      <w:r w:rsidRPr="001E433C">
        <w:lastRenderedPageBreak/>
        <w:t xml:space="preserve">търговия – </w:t>
      </w:r>
      <w:proofErr w:type="spellStart"/>
      <w:r w:rsidRPr="001E433C">
        <w:t>Balkan</w:t>
      </w:r>
      <w:proofErr w:type="spellEnd"/>
      <w:r w:rsidRPr="001E433C">
        <w:t xml:space="preserve"> </w:t>
      </w:r>
      <w:proofErr w:type="spellStart"/>
      <w:r w:rsidRPr="001E433C">
        <w:t>Bay</w:t>
      </w:r>
      <w:proofErr w:type="spellEnd"/>
      <w:r w:rsidRPr="001E433C">
        <w:t xml:space="preserve">. </w:t>
      </w:r>
    </w:p>
    <w:p w:rsidR="00C83FF5" w:rsidRPr="001E433C" w:rsidRDefault="00C83FF5" w:rsidP="00B23DD7">
      <w:pPr>
        <w:ind w:left="720"/>
        <w:jc w:val="both"/>
      </w:pPr>
      <w:del w:id="498" w:author="Svetlio" w:date="2014-06-07T16:24:00Z">
        <w:r w:rsidRPr="001E433C" w:rsidDel="00283E45">
          <w:delText>С едно потребителско име</w:delText>
        </w:r>
        <w:r w:rsidR="006B765C" w:rsidDel="00283E45">
          <w:rPr>
            <w:lang w:val="en-US"/>
          </w:rPr>
          <w:delText>,</w:delText>
        </w:r>
      </w:del>
      <w:ins w:id="499" w:author="Svetlio" w:date="2014-06-07T16:24:00Z">
        <w:r w:rsidR="00283E45">
          <w:t>Фирмата има</w:t>
        </w:r>
      </w:ins>
      <w:del w:id="500" w:author="Svetlio" w:date="2014-06-07T16:24:00Z">
        <w:r w:rsidRPr="001E433C" w:rsidDel="00283E45">
          <w:delText xml:space="preserve"> те</w:delText>
        </w:r>
      </w:del>
      <w:r w:rsidRPr="001E433C">
        <w:t xml:space="preserve"> </w:t>
      </w:r>
      <w:ins w:id="501" w:author="Svetlio" w:date="2014-06-07T16:24:00Z">
        <w:r w:rsidR="00283E45">
          <w:t>н</w:t>
        </w:r>
      </w:ins>
      <w:del w:id="502" w:author="Svetlio" w:date="2014-06-07T16:24:00Z">
        <w:r w:rsidRPr="001E433C" w:rsidDel="00283E45">
          <w:delText>имат н</w:delText>
        </w:r>
      </w:del>
      <w:r w:rsidRPr="001E433C">
        <w:t xml:space="preserve">яколко акаунта, които се </w:t>
      </w:r>
      <w:del w:id="503" w:author="Svetlio" w:date="2014-06-07T16:24:00Z">
        <w:r w:rsidRPr="001E433C" w:rsidDel="00283E45">
          <w:delText>отличават с различни пароли</w:delText>
        </w:r>
      </w:del>
      <w:ins w:id="504" w:author="Svetlio" w:date="2014-06-07T16:24:00Z">
        <w:r w:rsidR="00283E45">
          <w:t xml:space="preserve">обединяват </w:t>
        </w:r>
      </w:ins>
      <w:ins w:id="505" w:author="Svetlio" w:date="2014-06-07T16:25:00Z">
        <w:r w:rsidR="00F86D5E">
          <w:t>по</w:t>
        </w:r>
      </w:ins>
      <w:ins w:id="506" w:author="Svetlio" w:date="2014-06-07T16:24:00Z">
        <w:r w:rsidR="00F86D5E">
          <w:t xml:space="preserve"> ЕИК</w:t>
        </w:r>
      </w:ins>
      <w:r w:rsidRPr="001E433C">
        <w:t>. Всеки един от тях има различни права</w:t>
      </w:r>
      <w:r>
        <w:t>. Паролата на всеки един акаунт ще бъде валидна за определен период от време</w:t>
      </w:r>
      <w:r w:rsidRPr="001E433C">
        <w:t>:</w:t>
      </w:r>
    </w:p>
    <w:p w:rsidR="00C83FF5" w:rsidRDefault="00C83FF5" w:rsidP="00B23DD7">
      <w:pPr>
        <w:pStyle w:val="Heading3"/>
        <w:jc w:val="both"/>
      </w:pPr>
      <w:bookmarkStart w:id="507" w:name="_Toc389922988"/>
      <w:r w:rsidRPr="00D041C6">
        <w:rPr>
          <w:lang w:val="en-US"/>
          <w:rPrChange w:id="508" w:author="Светослав Николов" w:date="2014-05-16T22:30:00Z">
            <w:rPr/>
          </w:rPrChange>
        </w:rPr>
        <w:t>Master</w:t>
      </w:r>
      <w:bookmarkEnd w:id="507"/>
    </w:p>
    <w:p w:rsidR="00C83FF5" w:rsidRPr="001E433C" w:rsidRDefault="00C83FF5" w:rsidP="00B23DD7">
      <w:pPr>
        <w:ind w:left="720"/>
        <w:jc w:val="both"/>
      </w:pPr>
      <w:r>
        <w:t>И</w:t>
      </w:r>
      <w:r w:rsidRPr="001E433C">
        <w:t xml:space="preserve">ма всички административни права върху личната страницата на ЮЛ, без да пазарува. Той  е един единствен профил за цялата фирма. </w:t>
      </w:r>
      <w:del w:id="509" w:author="Svetlio" w:date="2014-06-07T16:26:00Z">
        <w:r w:rsidRPr="001E433C" w:rsidDel="00F86D5E">
          <w:delText xml:space="preserve">Може да променя страницата им, </w:delText>
        </w:r>
        <w:r w:rsidDel="00F86D5E">
          <w:delText>м</w:delText>
        </w:r>
      </w:del>
      <w:ins w:id="510" w:author="Svetlio" w:date="2014-06-07T16:26:00Z">
        <w:r w:rsidR="00F86D5E">
          <w:t>М</w:t>
        </w:r>
      </w:ins>
      <w:r>
        <w:t xml:space="preserve">оже да публикува, да изтрива </w:t>
      </w:r>
      <w:r w:rsidRPr="001E433C">
        <w:t>и да редактира</w:t>
      </w:r>
      <w:ins w:id="511" w:author="Svetlio" w:date="2014-06-07T16:26:00Z">
        <w:r w:rsidR="00F86D5E">
          <w:t xml:space="preserve"> обяви</w:t>
        </w:r>
      </w:ins>
      <w:r w:rsidRPr="001E433C">
        <w:t>. Ако фирмите искат допълнителни акаунти /продавач и редактор/</w:t>
      </w:r>
      <w:r w:rsidR="006B765C">
        <w:rPr>
          <w:lang w:val="en-US"/>
        </w:rPr>
        <w:t>,</w:t>
      </w:r>
      <w:r w:rsidRPr="001E433C">
        <w:t xml:space="preserve"> то се попълва уеб форма и се изпраща към администратор за одобрение</w:t>
      </w:r>
      <w:del w:id="512" w:author="Svetlio" w:date="2014-06-07T16:26:00Z">
        <w:r w:rsidRPr="001E433C" w:rsidDel="00F86D5E">
          <w:delText>. За всеки допълнителен акаунт извън договорените се запла</w:delText>
        </w:r>
        <w:r w:rsidDel="00F86D5E">
          <w:delText>ща определената сума в договора</w:delText>
        </w:r>
      </w:del>
      <w:r>
        <w:t>.</w:t>
      </w:r>
    </w:p>
    <w:p w:rsidR="00C83FF5" w:rsidRDefault="00C83FF5" w:rsidP="00B23DD7">
      <w:pPr>
        <w:pStyle w:val="Heading3"/>
        <w:jc w:val="both"/>
      </w:pPr>
      <w:bookmarkStart w:id="513" w:name="_Toc389922989"/>
      <w:r>
        <w:t>Publisher</w:t>
      </w:r>
      <w:bookmarkEnd w:id="513"/>
    </w:p>
    <w:p w:rsidR="00C83FF5" w:rsidRPr="001E433C" w:rsidRDefault="00C83FF5" w:rsidP="00B23DD7">
      <w:pPr>
        <w:ind w:firstLine="720"/>
        <w:jc w:val="both"/>
      </w:pPr>
      <w:r>
        <w:t>Н</w:t>
      </w:r>
      <w:r w:rsidRPr="001E433C">
        <w:t xml:space="preserve">еговите права са ограничени до </w:t>
      </w:r>
      <w:del w:id="514" w:author="Svetlio" w:date="2014-06-07T16:27:00Z">
        <w:r w:rsidRPr="001E433C" w:rsidDel="00F86D5E">
          <w:delText>публ</w:delText>
        </w:r>
        <w:r w:rsidDel="00F86D5E">
          <w:delText xml:space="preserve">икация </w:delText>
        </w:r>
      </w:del>
      <w:ins w:id="515" w:author="Svetlio" w:date="2014-06-07T16:27:00Z">
        <w:r w:rsidR="00F86D5E">
          <w:t>регистрация</w:t>
        </w:r>
        <w:r w:rsidR="00F86D5E">
          <w:t xml:space="preserve"> </w:t>
        </w:r>
      </w:ins>
      <w:r>
        <w:t xml:space="preserve">на </w:t>
      </w:r>
      <w:ins w:id="516" w:author="Svetlio" w:date="2014-06-07T16:27:00Z">
        <w:r w:rsidR="00F86D5E">
          <w:t>обяви</w:t>
        </w:r>
      </w:ins>
      <w:del w:id="517" w:author="Svetlio" w:date="2014-06-07T16:27:00Z">
        <w:r w:rsidDel="00F86D5E">
          <w:delText>артикули за продажба</w:delText>
        </w:r>
      </w:del>
      <w:r>
        <w:t>.</w:t>
      </w:r>
    </w:p>
    <w:p w:rsidR="00C83FF5" w:rsidRDefault="00C83FF5" w:rsidP="00B23DD7">
      <w:pPr>
        <w:pStyle w:val="Heading3"/>
        <w:jc w:val="both"/>
      </w:pPr>
      <w:del w:id="518" w:author="Светослав Николов" w:date="2014-05-16T22:30:00Z">
        <w:r w:rsidDel="00D041C6">
          <w:delText>Buyer</w:delText>
        </w:r>
      </w:del>
      <w:bookmarkStart w:id="519" w:name="_Toc389922990"/>
      <w:ins w:id="520" w:author="Светослав Николов" w:date="2014-05-16T22:30:00Z">
        <w:r w:rsidR="00D041C6">
          <w:t>Bayer</w:t>
        </w:r>
      </w:ins>
      <w:bookmarkEnd w:id="519"/>
    </w:p>
    <w:p w:rsidR="00C83FF5" w:rsidRPr="00140FA0" w:rsidRDefault="00C83FF5" w:rsidP="002B241D">
      <w:pPr>
        <w:ind w:left="720"/>
        <w:jc w:val="both"/>
      </w:pPr>
      <w:r>
        <w:t>Т</w:t>
      </w:r>
      <w:r w:rsidRPr="001E433C">
        <w:t>ози акаунт е</w:t>
      </w:r>
      <w:r>
        <w:t xml:space="preserve"> един единствен за фирмата. Това ограничение се налага поради големия брой акаунти на ЮЛ. Този профил е единственият, който може да пазарува от</w:t>
      </w:r>
      <w:r w:rsidR="002B241D">
        <w:t xml:space="preserve"> други потребители в системата;</w:t>
      </w:r>
    </w:p>
    <w:p w:rsidR="009D55EA" w:rsidRDefault="009D55EA" w:rsidP="00B23DD7">
      <w:pPr>
        <w:pStyle w:val="Heading2"/>
        <w:jc w:val="both"/>
      </w:pPr>
      <w:bookmarkStart w:id="521" w:name="_Системата_/актьор/"/>
      <w:bookmarkStart w:id="522" w:name="_Системен_администратор_/актьор/"/>
      <w:bookmarkStart w:id="523" w:name="_Потребител_/актьор/"/>
      <w:bookmarkStart w:id="524" w:name="_Ref380276223"/>
      <w:bookmarkStart w:id="525" w:name="_Ref380276238"/>
      <w:bookmarkStart w:id="526" w:name="_Toc389922991"/>
      <w:bookmarkEnd w:id="521"/>
      <w:bookmarkEnd w:id="522"/>
      <w:bookmarkEnd w:id="523"/>
      <w:r>
        <w:t>Потребител</w:t>
      </w:r>
      <w:r w:rsidR="00E61E63">
        <w:t xml:space="preserve"> /актьор/</w:t>
      </w:r>
      <w:bookmarkEnd w:id="524"/>
      <w:bookmarkEnd w:id="525"/>
      <w:bookmarkEnd w:id="526"/>
    </w:p>
    <w:p w:rsidR="009D55EA" w:rsidRDefault="009D55EA" w:rsidP="00B23DD7">
      <w:pPr>
        <w:ind w:left="720"/>
        <w:jc w:val="both"/>
      </w:pPr>
      <w:r>
        <w:t>Потребите</w:t>
      </w:r>
      <w:r w:rsidR="001C014B">
        <w:t>лите</w:t>
      </w:r>
      <w:r>
        <w:t xml:space="preserve"> за </w:t>
      </w:r>
      <w:del w:id="527" w:author="Светослав Николов" w:date="2014-05-16T22:30:00Z">
        <w:r w:rsidDel="00D041C6">
          <w:delText xml:space="preserve">нашата </w:delText>
        </w:r>
      </w:del>
      <w:r>
        <w:t>система</w:t>
      </w:r>
      <w:ins w:id="528" w:author="Светослав Николов" w:date="2014-05-16T22:30:00Z">
        <w:r w:rsidR="00D041C6">
          <w:t>та</w:t>
        </w:r>
      </w:ins>
      <w:r>
        <w:t xml:space="preserve"> са всички регистрирани потребители</w:t>
      </w:r>
      <w:ins w:id="529" w:author="Светослав Николов" w:date="2014-05-16T22:31:00Z">
        <w:r w:rsidR="00D041C6">
          <w:t>,</w:t>
        </w:r>
      </w:ins>
      <w:r>
        <w:t xml:space="preserve"> в това число спада</w:t>
      </w:r>
      <w:r w:rsidR="00F459BB">
        <w:t>т</w:t>
      </w:r>
      <w:r>
        <w:t xml:space="preserve"> физически /ФЛ/ и юридически лица /ЮЛ/ със съответните им права. </w:t>
      </w:r>
    </w:p>
    <w:p w:rsidR="00EF638D" w:rsidRDefault="006C36E5" w:rsidP="00B23DD7">
      <w:pPr>
        <w:pStyle w:val="Heading3"/>
        <w:jc w:val="both"/>
      </w:pPr>
      <w:bookmarkStart w:id="530" w:name="_Toc389922992"/>
      <w:r>
        <w:t>Юридическо лице</w:t>
      </w:r>
      <w:bookmarkEnd w:id="530"/>
    </w:p>
    <w:p w:rsidR="009D55EA" w:rsidRPr="00E61E63" w:rsidRDefault="00656008" w:rsidP="00B23DD7">
      <w:pPr>
        <w:ind w:left="720"/>
        <w:jc w:val="both"/>
      </w:pPr>
      <w:r>
        <w:t xml:space="preserve">Ролите са описани в точка </w:t>
      </w:r>
      <w:r w:rsidR="00147190">
        <w:fldChar w:fldCharType="begin"/>
      </w:r>
      <w:r w:rsidR="00147190">
        <w:instrText xml:space="preserve"> REF _Ref380270800 \r \h  \* MERGEFORMAT </w:instrText>
      </w:r>
      <w:r w:rsidR="00147190">
        <w:fldChar w:fldCharType="separate"/>
      </w:r>
      <w:r>
        <w:t>2.5</w:t>
      </w:r>
      <w:r w:rsidR="00147190">
        <w:fldChar w:fldCharType="end"/>
      </w:r>
    </w:p>
    <w:p w:rsidR="00EF638D" w:rsidRDefault="00EF638D" w:rsidP="00B23DD7">
      <w:pPr>
        <w:pStyle w:val="Heading3"/>
        <w:jc w:val="both"/>
      </w:pPr>
      <w:bookmarkStart w:id="531" w:name="_Toc389922993"/>
      <w:r>
        <w:t>Физическо лице</w:t>
      </w:r>
      <w:bookmarkEnd w:id="531"/>
    </w:p>
    <w:p w:rsidR="00E61E63" w:rsidRPr="00E61E63" w:rsidRDefault="00EF638D" w:rsidP="00B23DD7">
      <w:pPr>
        <w:ind w:left="720"/>
        <w:jc w:val="both"/>
      </w:pPr>
      <w:r>
        <w:t>С</w:t>
      </w:r>
      <w:r w:rsidR="006C36E5">
        <w:t>лед регистрация</w:t>
      </w:r>
      <w:r w:rsidR="006B765C">
        <w:t xml:space="preserve"> </w:t>
      </w:r>
      <w:r w:rsidR="00F459BB">
        <w:t xml:space="preserve">той </w:t>
      </w:r>
      <w:r w:rsidR="00E61E63" w:rsidRPr="00E61E63">
        <w:t>мо</w:t>
      </w:r>
      <w:r w:rsidR="006C36E5">
        <w:t>же да редактира</w:t>
      </w:r>
      <w:r w:rsidR="00E61E63" w:rsidRPr="00E61E63">
        <w:t xml:space="preserve"> профила си</w:t>
      </w:r>
      <w:r w:rsidR="006C36E5">
        <w:t>. В</w:t>
      </w:r>
      <w:r w:rsidR="00E61E63">
        <w:t xml:space="preserve"> това число влизат дейности</w:t>
      </w:r>
      <w:del w:id="532" w:author="Светослав Николов" w:date="2014-05-16T22:31:00Z">
        <w:r w:rsidR="00E61E63" w:rsidDel="00D041C6">
          <w:delText>,</w:delText>
        </w:r>
      </w:del>
      <w:r w:rsidR="00E61E63">
        <w:t xml:space="preserve"> като смяна на парола, адрес</w:t>
      </w:r>
      <w:r w:rsidR="001C014B">
        <w:t>,</w:t>
      </w:r>
      <w:r w:rsidR="00E61E63">
        <w:t xml:space="preserve"> телефон</w:t>
      </w:r>
      <w:ins w:id="533" w:author="Svetlio" w:date="2014-06-07T16:28:00Z">
        <w:r w:rsidR="00F86D5E">
          <w:t xml:space="preserve">, </w:t>
        </w:r>
      </w:ins>
      <w:del w:id="534" w:author="Svetlio" w:date="2014-06-07T16:28:00Z">
        <w:r w:rsidR="00E61E63" w:rsidDel="00F86D5E">
          <w:delText xml:space="preserve"> и </w:delText>
        </w:r>
      </w:del>
      <w:del w:id="535" w:author="Светослав Николов" w:date="2014-05-16T22:31:00Z">
        <w:r w:rsidR="00E61E63" w:rsidDel="00D041C6">
          <w:delText>имейл адрес</w:delText>
        </w:r>
      </w:del>
      <w:ins w:id="536" w:author="Светослав Николов" w:date="2014-05-16T22:31:00Z">
        <w:r w:rsidR="00D041C6">
          <w:t>електронна поща</w:t>
        </w:r>
      </w:ins>
      <w:ins w:id="537" w:author="Svetlio" w:date="2014-06-07T16:28:00Z">
        <w:r w:rsidR="00F86D5E">
          <w:t xml:space="preserve"> и др</w:t>
        </w:r>
      </w:ins>
      <w:r w:rsidR="00E61E63">
        <w:t>. Може</w:t>
      </w:r>
      <w:r w:rsidR="00F459BB">
        <w:t xml:space="preserve"> да публикува различни </w:t>
      </w:r>
      <w:del w:id="538" w:author="Svetlio" w:date="2014-06-07T16:28:00Z">
        <w:r w:rsidR="00F459BB" w:rsidDel="00F86D5E">
          <w:delText>артикули</w:delText>
        </w:r>
      </w:del>
      <w:ins w:id="539" w:author="Svetlio" w:date="2014-06-07T16:28:00Z">
        <w:r w:rsidR="00F86D5E">
          <w:t>обяви</w:t>
        </w:r>
      </w:ins>
      <w:r w:rsidR="00F459BB">
        <w:t>, д</w:t>
      </w:r>
      <w:r w:rsidR="00E61E63">
        <w:t>а осъществява поку</w:t>
      </w:r>
      <w:r w:rsidR="00F459BB">
        <w:t>пко-продажба и д</w:t>
      </w:r>
      <w:r w:rsidR="00E61E63">
        <w:t xml:space="preserve">а оставя коментари.   </w:t>
      </w:r>
    </w:p>
    <w:p w:rsidR="007821CA" w:rsidRDefault="007821CA" w:rsidP="00B23DD7">
      <w:pPr>
        <w:pStyle w:val="Heading2"/>
        <w:jc w:val="both"/>
      </w:pPr>
      <w:bookmarkStart w:id="540" w:name="_Toc389922994"/>
      <w:r>
        <w:t>Продавач</w:t>
      </w:r>
      <w:r w:rsidR="0065286A">
        <w:t xml:space="preserve"> /актьор/</w:t>
      </w:r>
      <w:bookmarkEnd w:id="540"/>
    </w:p>
    <w:p w:rsidR="00AF0273" w:rsidRPr="00AF0273" w:rsidRDefault="00AF0273" w:rsidP="00B23DD7">
      <w:pPr>
        <w:ind w:left="720"/>
        <w:jc w:val="both"/>
      </w:pPr>
      <w:r>
        <w:t>Продавачи</w:t>
      </w:r>
      <w:r w:rsidR="001C014B">
        <w:t>те</w:t>
      </w:r>
      <w:r w:rsidR="008E1AF0">
        <w:t xml:space="preserve"> в системата могат да са</w:t>
      </w:r>
      <w:del w:id="541" w:author="Svetlio" w:date="2014-06-07T16:29:00Z">
        <w:r w:rsidDel="00F86D5E">
          <w:delText xml:space="preserve"> </w:delText>
        </w:r>
      </w:del>
      <w:r w:rsidR="0067396D">
        <w:t xml:space="preserve"> всички </w:t>
      </w:r>
      <w:r>
        <w:t>юридически и</w:t>
      </w:r>
      <w:r w:rsidR="008E1AF0">
        <w:t>ли</w:t>
      </w:r>
      <w:r>
        <w:t xml:space="preserve"> физически лица</w:t>
      </w:r>
      <w:r w:rsidR="0067396D">
        <w:t xml:space="preserve"> </w:t>
      </w:r>
      <w:r>
        <w:t xml:space="preserve">с регистрация в системата за електронна търговия </w:t>
      </w:r>
      <w:r w:rsidR="007C1945">
        <w:t xml:space="preserve">– </w:t>
      </w:r>
      <w:proofErr w:type="spellStart"/>
      <w:r w:rsidR="007C1945">
        <w:t>BB</w:t>
      </w:r>
      <w:r>
        <w:t>ay</w:t>
      </w:r>
      <w:proofErr w:type="spellEnd"/>
      <w:r>
        <w:t xml:space="preserve">, </w:t>
      </w:r>
      <w:r w:rsidR="001C014B">
        <w:t>кои</w:t>
      </w:r>
      <w:r>
        <w:t xml:space="preserve">то са публикували </w:t>
      </w:r>
      <w:del w:id="542" w:author="Svetlio" w:date="2014-06-07T16:29:00Z">
        <w:r w:rsidDel="00F86D5E">
          <w:delText xml:space="preserve">артикул </w:delText>
        </w:r>
      </w:del>
      <w:ins w:id="543" w:author="Svetlio" w:date="2014-06-07T16:29:00Z">
        <w:r w:rsidR="00F86D5E">
          <w:t>обява</w:t>
        </w:r>
        <w:r w:rsidR="00F86D5E">
          <w:t xml:space="preserve"> </w:t>
        </w:r>
      </w:ins>
      <w:r>
        <w:t>за продажба</w:t>
      </w:r>
      <w:del w:id="544" w:author="Светослав Николов" w:date="2014-05-16T22:32:00Z">
        <w:r w:rsidDel="00D041C6">
          <w:delText>;</w:delText>
        </w:r>
      </w:del>
      <w:ins w:id="545" w:author="Светослав Николов" w:date="2014-05-16T22:32:00Z">
        <w:r w:rsidR="00D041C6">
          <w:t>.</w:t>
        </w:r>
      </w:ins>
    </w:p>
    <w:p w:rsidR="007821CA" w:rsidRDefault="007821CA" w:rsidP="00B23DD7">
      <w:pPr>
        <w:pStyle w:val="Heading2"/>
        <w:jc w:val="both"/>
      </w:pPr>
      <w:bookmarkStart w:id="546" w:name="_Toc389922995"/>
      <w:r>
        <w:t>Купу</w:t>
      </w:r>
      <w:r w:rsidR="00AF0273">
        <w:t>ва</w:t>
      </w:r>
      <w:r w:rsidR="0065286A">
        <w:t>ч /актьор/</w:t>
      </w:r>
      <w:bookmarkEnd w:id="546"/>
    </w:p>
    <w:p w:rsidR="00AF0273" w:rsidRDefault="00AF0273" w:rsidP="00B23DD7">
      <w:pPr>
        <w:ind w:left="720"/>
        <w:jc w:val="both"/>
      </w:pPr>
      <w:r>
        <w:t xml:space="preserve">Това са всички потребители, които имат регистрация в </w:t>
      </w:r>
      <w:r w:rsidR="00632415">
        <w:t xml:space="preserve">системата. Физически и юридически лица </w:t>
      </w:r>
      <w:r w:rsidR="00AD7A40">
        <w:t>з</w:t>
      </w:r>
      <w:r w:rsidR="005831EE">
        <w:t>аявили</w:t>
      </w:r>
      <w:r w:rsidR="00632415">
        <w:rPr>
          <w:rStyle w:val="CommentReference"/>
        </w:rPr>
        <w:t xml:space="preserve"> ж</w:t>
      </w:r>
      <w:r>
        <w:t xml:space="preserve">елание да закупят артикул от друг потребител на системата.  </w:t>
      </w:r>
    </w:p>
    <w:p w:rsidR="00C83FF5" w:rsidRDefault="00C83FF5" w:rsidP="00B23DD7">
      <w:pPr>
        <w:pStyle w:val="Heading2"/>
        <w:jc w:val="both"/>
      </w:pPr>
      <w:bookmarkStart w:id="547" w:name="_Toc389922996"/>
      <w:proofErr w:type="spellStart"/>
      <w:r>
        <w:t>Facebook</w:t>
      </w:r>
      <w:proofErr w:type="spellEnd"/>
      <w:r>
        <w:t xml:space="preserve"> /актьор/</w:t>
      </w:r>
      <w:bookmarkEnd w:id="547"/>
    </w:p>
    <w:p w:rsidR="00C83FF5" w:rsidRDefault="00C83FF5" w:rsidP="00B23DD7">
      <w:pPr>
        <w:ind w:left="720"/>
        <w:jc w:val="both"/>
      </w:pPr>
      <w:proofErr w:type="spellStart"/>
      <w:r>
        <w:t>Facebook</w:t>
      </w:r>
      <w:proofErr w:type="spellEnd"/>
      <w:r>
        <w:t xml:space="preserve"> е известна социална мрежа, която може да се използва за вписване в други сайтове. </w:t>
      </w:r>
      <w:r w:rsidRPr="00E768A5">
        <w:t xml:space="preserve">В случаите, в които анонимен потребител избере да се регистрира в </w:t>
      </w:r>
      <w:del w:id="548" w:author="Светослав Николов" w:date="2014-05-16T22:33:00Z">
        <w:r w:rsidRPr="00E768A5" w:rsidDel="00D041C6">
          <w:delText xml:space="preserve">нашата </w:delText>
        </w:r>
      </w:del>
      <w:r w:rsidRPr="00E768A5">
        <w:t>система</w:t>
      </w:r>
      <w:ins w:id="549" w:author="Светослав Николов" w:date="2014-05-16T22:33:00Z">
        <w:r w:rsidR="00D041C6">
          <w:t>та</w:t>
        </w:r>
      </w:ins>
      <w:del w:id="550" w:author="Светослав Николов" w:date="2014-05-16T22:34:00Z">
        <w:r w:rsidRPr="00E768A5" w:rsidDel="004925DB">
          <w:delText>,</w:delText>
        </w:r>
      </w:del>
      <w:r w:rsidRPr="00E768A5">
        <w:t xml:space="preserve"> чрез </w:t>
      </w:r>
      <w:r w:rsidRPr="004925DB">
        <w:rPr>
          <w:lang w:val="en-US"/>
          <w:rPrChange w:id="551" w:author="Светослав Николов" w:date="2014-05-16T22:36:00Z">
            <w:rPr/>
          </w:rPrChange>
        </w:rPr>
        <w:t>Facebook</w:t>
      </w:r>
      <w:ins w:id="552" w:author="Светослав Николов" w:date="2014-05-16T22:35:00Z">
        <w:r w:rsidR="004925DB">
          <w:t xml:space="preserve">, то </w:t>
        </w:r>
      </w:ins>
      <w:del w:id="553" w:author="Светослав Николов" w:date="2014-05-16T22:35:00Z">
        <w:r w:rsidRPr="00E768A5" w:rsidDel="004925DB">
          <w:delText>. Т</w:delText>
        </w:r>
      </w:del>
      <w:ins w:id="554" w:author="Светослав Николов" w:date="2014-05-16T22:35:00Z">
        <w:r w:rsidR="004925DB">
          <w:t>т</w:t>
        </w:r>
      </w:ins>
      <w:r w:rsidRPr="00E768A5">
        <w:t xml:space="preserve">ази система комуникира със </w:t>
      </w:r>
      <w:r>
        <w:t>Системата за електронна търговия</w:t>
      </w:r>
      <w:r w:rsidRPr="00E768A5">
        <w:t xml:space="preserve"> </w:t>
      </w:r>
      <w:proofErr w:type="spellStart"/>
      <w:r w:rsidRPr="00E768A5">
        <w:t>BBay</w:t>
      </w:r>
      <w:proofErr w:type="spellEnd"/>
      <w:r w:rsidRPr="00E768A5">
        <w:t xml:space="preserve"> и</w:t>
      </w:r>
      <w:r w:rsidR="009770A6">
        <w:t xml:space="preserve"> се </w:t>
      </w:r>
      <w:del w:id="555" w:author="Светослав Николов" w:date="2014-05-16T22:36:00Z">
        <w:r w:rsidR="009770A6" w:rsidDel="004925DB">
          <w:delText xml:space="preserve"> </w:delText>
        </w:r>
      </w:del>
      <w:r w:rsidR="009770A6">
        <w:t>удостоверяв</w:t>
      </w:r>
      <w:r w:rsidR="00632415">
        <w:t>а</w:t>
      </w:r>
      <w:r w:rsidR="009770A6">
        <w:t>т данните на потребителя</w:t>
      </w:r>
      <w:r w:rsidR="008B7FE5">
        <w:t>,</w:t>
      </w:r>
      <w:r w:rsidR="009770A6">
        <w:t xml:space="preserve"> за</w:t>
      </w:r>
      <w:r>
        <w:t xml:space="preserve"> да може да бъде регистриран</w:t>
      </w:r>
      <w:del w:id="556" w:author="Светослав Николов" w:date="2014-05-16T22:36:00Z">
        <w:r w:rsidDel="004925DB">
          <w:delText xml:space="preserve"> при нас</w:delText>
        </w:r>
      </w:del>
      <w:r>
        <w:t>.</w:t>
      </w:r>
      <w:del w:id="557" w:author="Светослав Николов" w:date="2014-05-16T22:36:00Z">
        <w:r w:rsidDel="004925DB">
          <w:delText xml:space="preserve"> </w:delText>
        </w:r>
      </w:del>
    </w:p>
    <w:p w:rsidR="00C83FF5" w:rsidRDefault="00C83FF5" w:rsidP="00B23DD7">
      <w:pPr>
        <w:pStyle w:val="Heading2"/>
        <w:jc w:val="both"/>
        <w:rPr>
          <w:lang w:val="en-US"/>
        </w:rPr>
      </w:pPr>
      <w:del w:id="558" w:author="Svetlio" w:date="2014-06-07T15:31:00Z">
        <w:r w:rsidDel="00CE4563">
          <w:delText>Банка</w:delText>
        </w:r>
      </w:del>
      <w:bookmarkStart w:id="559" w:name="_Toc389922997"/>
      <w:ins w:id="560" w:author="Svetlio" w:date="2014-06-07T15:31:00Z">
        <w:r w:rsidR="00CE4563">
          <w:t>Платежна система</w:t>
        </w:r>
      </w:ins>
      <w:bookmarkEnd w:id="559"/>
    </w:p>
    <w:p w:rsidR="00075507" w:rsidRPr="00075507" w:rsidRDefault="00075507" w:rsidP="00B23DD7">
      <w:pPr>
        <w:ind w:firstLine="720"/>
        <w:jc w:val="both"/>
      </w:pPr>
      <w:r>
        <w:t xml:space="preserve">Външна система спрямо </w:t>
      </w:r>
      <w:proofErr w:type="spellStart"/>
      <w:r>
        <w:rPr>
          <w:lang w:val="en-US"/>
        </w:rPr>
        <w:t>BBay</w:t>
      </w:r>
      <w:proofErr w:type="spellEnd"/>
      <w:r>
        <w:rPr>
          <w:lang w:val="en-US"/>
        </w:rPr>
        <w:t xml:space="preserve">. </w:t>
      </w:r>
      <w:r>
        <w:t>Използва се за осъществяване плащанията  на потребител</w:t>
      </w:r>
      <w:del w:id="561" w:author="Светослав Николов" w:date="2014-05-16T22:37:00Z">
        <w:r w:rsidDel="004925DB">
          <w:delText>ят</w:delText>
        </w:r>
      </w:del>
      <w:r>
        <w:t xml:space="preserve">. </w:t>
      </w:r>
    </w:p>
    <w:p w:rsidR="006C226A" w:rsidRDefault="006C226A" w:rsidP="00B23DD7">
      <w:pPr>
        <w:pStyle w:val="Heading1"/>
        <w:jc w:val="both"/>
      </w:pPr>
      <w:bookmarkStart w:id="562" w:name="_Toc389922998"/>
      <w:r>
        <w:t xml:space="preserve">Бизнес процес – </w:t>
      </w:r>
      <w:del w:id="563" w:author="Svetlio" w:date="2014-06-07T09:52:00Z">
        <w:r w:rsidDel="00786912">
          <w:delText>Регистрация на п</w:delText>
        </w:r>
      </w:del>
      <w:ins w:id="564" w:author="Svetlio" w:date="2014-06-07T09:52:00Z">
        <w:r w:rsidR="00786912">
          <w:t>П</w:t>
        </w:r>
      </w:ins>
      <w:r>
        <w:t>отребител</w:t>
      </w:r>
      <w:ins w:id="565" w:author="Svetlio" w:date="2014-06-07T09:52:00Z">
        <w:r w:rsidR="00786912">
          <w:t>ски профил</w:t>
        </w:r>
      </w:ins>
      <w:bookmarkEnd w:id="562"/>
    </w:p>
    <w:p w:rsidR="006C226A" w:rsidRDefault="006C226A" w:rsidP="00B23DD7">
      <w:pPr>
        <w:pStyle w:val="Heading2"/>
        <w:jc w:val="both"/>
      </w:pPr>
      <w:bookmarkStart w:id="566" w:name="_Toc389922999"/>
      <w:r>
        <w:t>Цел</w:t>
      </w:r>
      <w:bookmarkEnd w:id="566"/>
    </w:p>
    <w:p w:rsidR="006C226A" w:rsidRPr="006C226A" w:rsidRDefault="006C226A" w:rsidP="00B23DD7">
      <w:pPr>
        <w:ind w:left="720"/>
        <w:jc w:val="both"/>
      </w:pPr>
      <w:r>
        <w:t xml:space="preserve">Целта на процеса е да опише </w:t>
      </w:r>
      <w:del w:id="567" w:author="Svetlio" w:date="2014-06-07T09:53:00Z">
        <w:r w:rsidDel="00786912">
          <w:delText xml:space="preserve">начините за </w:delText>
        </w:r>
      </w:del>
      <w:r>
        <w:t>регистрация</w:t>
      </w:r>
      <w:ins w:id="568" w:author="Svetlio" w:date="2014-06-07T09:54:00Z">
        <w:r w:rsidR="00786912">
          <w:t xml:space="preserve">та, управлението и </w:t>
        </w:r>
      </w:ins>
      <w:ins w:id="569" w:author="Svetlio" w:date="2014-06-07T10:37:00Z">
        <w:r w:rsidR="00D90BF2">
          <w:t>жизнения цикъл</w:t>
        </w:r>
      </w:ins>
      <w:r>
        <w:t xml:space="preserve"> на потребител</w:t>
      </w:r>
      <w:del w:id="570" w:author="Светослав Николов" w:date="2014-05-16T22:37:00Z">
        <w:r w:rsidDel="004925DB">
          <w:delText>и</w:delText>
        </w:r>
      </w:del>
      <w:r>
        <w:t xml:space="preserve"> в системата.</w:t>
      </w:r>
    </w:p>
    <w:p w:rsidR="006C226A" w:rsidRDefault="006C226A" w:rsidP="00B23DD7">
      <w:pPr>
        <w:pStyle w:val="Heading2"/>
        <w:jc w:val="both"/>
      </w:pPr>
      <w:bookmarkStart w:id="571" w:name="_Toc389923000"/>
      <w:r>
        <w:t>Актьори /участници/</w:t>
      </w:r>
      <w:bookmarkEnd w:id="571"/>
    </w:p>
    <w:p w:rsidR="006C226A" w:rsidRDefault="00E950BB" w:rsidP="00B23DD7">
      <w:pPr>
        <w:pStyle w:val="ListParagraph"/>
        <w:numPr>
          <w:ilvl w:val="0"/>
          <w:numId w:val="17"/>
        </w:numPr>
        <w:jc w:val="both"/>
      </w:pPr>
      <w:r>
        <w:t>Система</w:t>
      </w:r>
      <w:del w:id="572" w:author="Svetlio" w:date="2014-06-07T16:30:00Z">
        <w:r w:rsidDel="00F86D5E">
          <w:delText>та</w:delText>
        </w:r>
      </w:del>
      <w:r>
        <w:t>;</w:t>
      </w:r>
    </w:p>
    <w:p w:rsidR="00331ED4" w:rsidRPr="006C226A" w:rsidDel="00D76AF8" w:rsidRDefault="00D90BF2">
      <w:pPr>
        <w:pStyle w:val="ListParagraph"/>
        <w:numPr>
          <w:ilvl w:val="0"/>
          <w:numId w:val="17"/>
        </w:numPr>
        <w:jc w:val="both"/>
        <w:rPr>
          <w:del w:id="573" w:author="Svetlio" w:date="2014-06-07T10:42:00Z"/>
        </w:rPr>
      </w:pPr>
      <w:ins w:id="574" w:author="Svetlio" w:date="2014-06-07T10:38:00Z">
        <w:r>
          <w:t>Потребител.</w:t>
        </w:r>
      </w:ins>
      <w:del w:id="575" w:author="Svetlio" w:date="2014-06-07T10:38:00Z">
        <w:r w:rsidR="00331ED4" w:rsidDel="00D90BF2">
          <w:delText xml:space="preserve">Физически </w:delText>
        </w:r>
      </w:del>
      <w:del w:id="576" w:author="Svetlio" w:date="2014-06-07T09:54:00Z">
        <w:r w:rsidR="00331ED4" w:rsidDel="00786912">
          <w:delText xml:space="preserve">и юридически </w:delText>
        </w:r>
      </w:del>
      <w:del w:id="577" w:author="Svetlio" w:date="2014-06-07T10:38:00Z">
        <w:r w:rsidR="00331ED4" w:rsidDel="00D90BF2">
          <w:delText>лица.</w:delText>
        </w:r>
      </w:del>
    </w:p>
    <w:p w:rsidR="006C226A" w:rsidDel="00D76AF8" w:rsidRDefault="006C226A">
      <w:pPr>
        <w:pStyle w:val="ListParagraph"/>
        <w:numPr>
          <w:ilvl w:val="0"/>
          <w:numId w:val="17"/>
        </w:numPr>
        <w:jc w:val="both"/>
        <w:rPr>
          <w:del w:id="578" w:author="Svetlio" w:date="2014-06-07T10:42:00Z"/>
        </w:rPr>
        <w:pPrChange w:id="579" w:author="Svetlio" w:date="2014-06-07T10:42:00Z">
          <w:pPr>
            <w:pStyle w:val="Heading2"/>
            <w:jc w:val="both"/>
          </w:pPr>
        </w:pPrChange>
      </w:pPr>
      <w:del w:id="580" w:author="Svetlio" w:date="2014-06-07T10:42:00Z">
        <w:r w:rsidDel="00D76AF8">
          <w:delText>Собственик на процеса</w:delText>
        </w:r>
      </w:del>
    </w:p>
    <w:p w:rsidR="00331ED4" w:rsidRPr="00331ED4" w:rsidRDefault="00331ED4">
      <w:pPr>
        <w:pStyle w:val="ListParagraph"/>
        <w:numPr>
          <w:ilvl w:val="0"/>
          <w:numId w:val="17"/>
        </w:numPr>
        <w:jc w:val="both"/>
        <w:pPrChange w:id="581" w:author="Svetlio" w:date="2014-06-07T10:42:00Z">
          <w:pPr>
            <w:ind w:left="720"/>
            <w:jc w:val="both"/>
          </w:pPr>
        </w:pPrChange>
      </w:pPr>
      <w:del w:id="582" w:author="Svetlio" w:date="2014-06-07T10:42:00Z">
        <w:r w:rsidDel="00D76AF8">
          <w:delText>Собственик на процеса е бъдещият потребител.</w:delText>
        </w:r>
      </w:del>
    </w:p>
    <w:p w:rsidR="00D76AF8" w:rsidRDefault="00D76AF8">
      <w:pPr>
        <w:pStyle w:val="Heading2"/>
        <w:jc w:val="both"/>
        <w:rPr>
          <w:ins w:id="583" w:author="Svetlio" w:date="2014-06-07T10:44:00Z"/>
        </w:rPr>
        <w:pPrChange w:id="584" w:author="Svetlio" w:date="2014-06-07T09:55:00Z">
          <w:pPr>
            <w:ind w:left="720"/>
            <w:jc w:val="both"/>
          </w:pPr>
        </w:pPrChange>
      </w:pPr>
      <w:bookmarkStart w:id="585" w:name="_Toc389923001"/>
      <w:ins w:id="586" w:author="Svetlio" w:date="2014-06-07T10:44:00Z">
        <w:r>
          <w:lastRenderedPageBreak/>
          <w:t xml:space="preserve">Кратко описание на </w:t>
        </w:r>
      </w:ins>
      <w:ins w:id="587" w:author="Svetlio" w:date="2014-06-07T16:19:00Z">
        <w:r w:rsidR="00083486">
          <w:t xml:space="preserve">бизнес </w:t>
        </w:r>
      </w:ins>
      <w:ins w:id="588" w:author="Svetlio" w:date="2014-06-07T10:44:00Z">
        <w:r>
          <w:t>процеса</w:t>
        </w:r>
        <w:bookmarkEnd w:id="585"/>
      </w:ins>
    </w:p>
    <w:p w:rsidR="00D76AF8" w:rsidRDefault="00D76AF8">
      <w:pPr>
        <w:ind w:left="720"/>
        <w:rPr>
          <w:ins w:id="589" w:author="Svetlio" w:date="2014-06-07T10:47:00Z"/>
        </w:rPr>
        <w:pPrChange w:id="590" w:author="Svetlio" w:date="2014-06-07T10:44:00Z">
          <w:pPr>
            <w:ind w:left="720"/>
            <w:jc w:val="both"/>
          </w:pPr>
        </w:pPrChange>
      </w:pPr>
      <w:ins w:id="591" w:author="Svetlio" w:date="2014-06-07T10:45:00Z">
        <w:r>
          <w:t>Процеса</w:t>
        </w:r>
      </w:ins>
      <w:ins w:id="592" w:author="Svetlio" w:date="2014-06-07T10:46:00Z">
        <w:r>
          <w:t xml:space="preserve"> описва стъпките през, които минава</w:t>
        </w:r>
      </w:ins>
      <w:ins w:id="593" w:author="Svetlio" w:date="2014-06-07T10:45:00Z">
        <w:r>
          <w:t xml:space="preserve"> потребителският профил</w:t>
        </w:r>
      </w:ins>
      <w:ins w:id="594" w:author="Svetlio" w:date="2014-06-07T10:46:00Z">
        <w:r>
          <w:t xml:space="preserve"> по време на </w:t>
        </w:r>
      </w:ins>
      <w:ins w:id="595" w:author="Svetlio" w:date="2014-06-07T10:47:00Z">
        <w:r>
          <w:t>съществуването му в системата</w:t>
        </w:r>
        <w:r w:rsidR="007F6561">
          <w:t>:</w:t>
        </w:r>
      </w:ins>
    </w:p>
    <w:p w:rsidR="007F6561" w:rsidRDefault="007F6561">
      <w:pPr>
        <w:pStyle w:val="ListParagraph"/>
        <w:numPr>
          <w:ilvl w:val="0"/>
          <w:numId w:val="37"/>
        </w:numPr>
        <w:rPr>
          <w:ins w:id="596" w:author="Svetlio" w:date="2014-06-07T10:51:00Z"/>
        </w:rPr>
        <w:pPrChange w:id="597" w:author="Svetlio" w:date="2014-06-07T10:51:00Z">
          <w:pPr>
            <w:ind w:left="720"/>
            <w:jc w:val="both"/>
          </w:pPr>
        </w:pPrChange>
      </w:pPr>
      <w:ins w:id="598" w:author="Svetlio" w:date="2014-06-07T10:51:00Z">
        <w:r>
          <w:t>Създаване на потребителски профил;</w:t>
        </w:r>
      </w:ins>
    </w:p>
    <w:p w:rsidR="007F6561" w:rsidRDefault="007F6561">
      <w:pPr>
        <w:pStyle w:val="ListParagraph"/>
        <w:numPr>
          <w:ilvl w:val="0"/>
          <w:numId w:val="37"/>
        </w:numPr>
        <w:rPr>
          <w:ins w:id="599" w:author="Svetlio" w:date="2014-06-07T10:51:00Z"/>
        </w:rPr>
        <w:pPrChange w:id="600" w:author="Svetlio" w:date="2014-06-07T10:53:00Z">
          <w:pPr>
            <w:ind w:left="720"/>
            <w:jc w:val="both"/>
          </w:pPr>
        </w:pPrChange>
      </w:pPr>
      <w:ins w:id="601" w:author="Svetlio" w:date="2014-06-07T10:52:00Z">
        <w:r>
          <w:t>Корекция</w:t>
        </w:r>
      </w:ins>
      <w:ins w:id="602" w:author="Svetlio" w:date="2014-06-07T10:51:00Z">
        <w:r>
          <w:t xml:space="preserve"> на потребителски профил</w:t>
        </w:r>
      </w:ins>
      <w:ins w:id="603" w:author="Svetlio" w:date="2014-06-07T10:53:00Z">
        <w:r>
          <w:t xml:space="preserve"> – промяна на парола, адрес и др.</w:t>
        </w:r>
      </w:ins>
      <w:ins w:id="604" w:author="Svetlio" w:date="2014-06-07T10:54:00Z">
        <w:r>
          <w:t>;</w:t>
        </w:r>
      </w:ins>
    </w:p>
    <w:p w:rsidR="007F6561" w:rsidRPr="00D76AF8" w:rsidRDefault="007F6561">
      <w:pPr>
        <w:pStyle w:val="ListParagraph"/>
        <w:numPr>
          <w:ilvl w:val="0"/>
          <w:numId w:val="37"/>
        </w:numPr>
        <w:rPr>
          <w:ins w:id="605" w:author="Svetlio" w:date="2014-06-07T10:44:00Z"/>
        </w:rPr>
        <w:pPrChange w:id="606" w:author="Svetlio" w:date="2014-06-07T10:51:00Z">
          <w:pPr>
            <w:ind w:left="720"/>
            <w:jc w:val="both"/>
          </w:pPr>
        </w:pPrChange>
      </w:pPr>
      <w:ins w:id="607" w:author="Svetlio" w:date="2014-06-07T10:52:00Z">
        <w:r>
          <w:t>При липсва на активност, акаунта се деактивира.</w:t>
        </w:r>
      </w:ins>
    </w:p>
    <w:p w:rsidR="006C226A" w:rsidDel="00786912" w:rsidRDefault="006C226A">
      <w:pPr>
        <w:pStyle w:val="Heading2"/>
        <w:numPr>
          <w:ilvl w:val="0"/>
          <w:numId w:val="0"/>
        </w:numPr>
        <w:jc w:val="both"/>
        <w:rPr>
          <w:del w:id="608" w:author="Svetlio" w:date="2014-06-07T09:55:00Z"/>
        </w:rPr>
        <w:pPrChange w:id="609" w:author="Svetlio" w:date="2014-06-07T10:44:00Z">
          <w:pPr>
            <w:pStyle w:val="Heading2"/>
            <w:jc w:val="both"/>
          </w:pPr>
        </w:pPrChange>
      </w:pPr>
      <w:del w:id="610" w:author="Svetlio" w:date="2014-06-07T10:43:00Z">
        <w:r w:rsidDel="00D76AF8">
          <w:delText xml:space="preserve">Описание на работата на </w:delText>
        </w:r>
      </w:del>
      <w:del w:id="611" w:author="Svetlio" w:date="2014-06-07T10:44:00Z">
        <w:r w:rsidDel="00D76AF8">
          <w:delText>процеса</w:delText>
        </w:r>
      </w:del>
      <w:bookmarkStart w:id="612" w:name="_Toc389920925"/>
      <w:bookmarkStart w:id="613" w:name="_Toc389921225"/>
      <w:bookmarkStart w:id="614" w:name="_Toc389921501"/>
      <w:bookmarkStart w:id="615" w:name="_Toc389921802"/>
      <w:bookmarkStart w:id="616" w:name="_Toc389922102"/>
      <w:bookmarkStart w:id="617" w:name="_Toc389922402"/>
      <w:bookmarkStart w:id="618" w:name="_Toc389922702"/>
      <w:bookmarkStart w:id="619" w:name="_Toc389923002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</w:p>
    <w:p w:rsidR="00331ED4" w:rsidDel="00D76AF8" w:rsidRDefault="00331ED4">
      <w:pPr>
        <w:pStyle w:val="Heading2"/>
        <w:numPr>
          <w:ilvl w:val="0"/>
          <w:numId w:val="0"/>
        </w:numPr>
        <w:jc w:val="both"/>
        <w:rPr>
          <w:del w:id="620" w:author="Svetlio" w:date="2014-06-07T10:44:00Z"/>
        </w:rPr>
        <w:pPrChange w:id="621" w:author="Svetlio" w:date="2014-06-07T10:44:00Z">
          <w:pPr>
            <w:ind w:left="720"/>
            <w:jc w:val="both"/>
          </w:pPr>
        </w:pPrChange>
      </w:pPr>
      <w:del w:id="622" w:author="Svetlio" w:date="2014-06-07T09:55:00Z">
        <w:r w:rsidDel="00786912">
          <w:delText>Системата установява от какъв вид е потребителя.</w:delText>
        </w:r>
      </w:del>
      <w:bookmarkStart w:id="623" w:name="_Toc389920926"/>
      <w:bookmarkStart w:id="624" w:name="_Toc389921226"/>
      <w:bookmarkStart w:id="625" w:name="_Toc389921502"/>
      <w:bookmarkStart w:id="626" w:name="_Toc389921803"/>
      <w:bookmarkStart w:id="627" w:name="_Toc389922103"/>
      <w:bookmarkStart w:id="628" w:name="_Toc389922403"/>
      <w:bookmarkStart w:id="629" w:name="_Toc389922703"/>
      <w:bookmarkStart w:id="630" w:name="_Toc389923003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:rsidR="00331ED4" w:rsidDel="00D76AF8" w:rsidRDefault="00331ED4" w:rsidP="00B23DD7">
      <w:pPr>
        <w:pStyle w:val="ListParagraph"/>
        <w:numPr>
          <w:ilvl w:val="0"/>
          <w:numId w:val="18"/>
        </w:numPr>
        <w:jc w:val="both"/>
        <w:rPr>
          <w:del w:id="631" w:author="Svetlio" w:date="2014-06-07T10:43:00Z"/>
        </w:rPr>
      </w:pPr>
      <w:del w:id="632" w:author="Svetlio" w:date="2014-06-07T10:43:00Z">
        <w:r w:rsidDel="00D76AF8">
          <w:delText>Основното разделение на юридически и физически лица. Ако потребителят е юридическо лице се изпълнява съответния процес по регистрация</w:delText>
        </w:r>
        <w:r w:rsidR="00972038" w:rsidDel="00D76AF8">
          <w:delText>;</w:delText>
        </w:r>
        <w:bookmarkStart w:id="633" w:name="_Toc389920927"/>
        <w:bookmarkStart w:id="634" w:name="_Toc389921227"/>
        <w:bookmarkStart w:id="635" w:name="_Toc389921503"/>
        <w:bookmarkStart w:id="636" w:name="_Toc389921804"/>
        <w:bookmarkStart w:id="637" w:name="_Toc389922104"/>
        <w:bookmarkStart w:id="638" w:name="_Toc389922404"/>
        <w:bookmarkStart w:id="639" w:name="_Toc389922704"/>
        <w:bookmarkStart w:id="640" w:name="_Toc389923004"/>
        <w:bookmarkEnd w:id="633"/>
        <w:bookmarkEnd w:id="634"/>
        <w:bookmarkEnd w:id="635"/>
        <w:bookmarkEnd w:id="636"/>
        <w:bookmarkEnd w:id="637"/>
        <w:bookmarkEnd w:id="638"/>
        <w:bookmarkEnd w:id="639"/>
        <w:bookmarkEnd w:id="640"/>
      </w:del>
    </w:p>
    <w:p w:rsidR="00331ED4" w:rsidDel="00D76AF8" w:rsidRDefault="00331ED4" w:rsidP="00B23DD7">
      <w:pPr>
        <w:pStyle w:val="ListParagraph"/>
        <w:numPr>
          <w:ilvl w:val="0"/>
          <w:numId w:val="18"/>
        </w:numPr>
        <w:jc w:val="both"/>
        <w:rPr>
          <w:del w:id="641" w:author="Svetlio" w:date="2014-06-07T10:43:00Z"/>
        </w:rPr>
      </w:pPr>
      <w:del w:id="642" w:author="Svetlio" w:date="2014-06-07T10:43:00Z">
        <w:r w:rsidDel="00D76AF8">
          <w:delText>В случай, че анонимният потребител, който иска да се регистрира не е юридическ</w:delText>
        </w:r>
        <w:r w:rsidR="00FF338B" w:rsidDel="00D76AF8">
          <w:delText>о</w:delText>
        </w:r>
        <w:r w:rsidDel="00D76AF8">
          <w:delText xml:space="preserve"> лице има две възможности за регистрация;</w:delText>
        </w:r>
        <w:bookmarkStart w:id="643" w:name="_Toc389920928"/>
        <w:bookmarkStart w:id="644" w:name="_Toc389921228"/>
        <w:bookmarkStart w:id="645" w:name="_Toc389921504"/>
        <w:bookmarkStart w:id="646" w:name="_Toc389921805"/>
        <w:bookmarkStart w:id="647" w:name="_Toc389922105"/>
        <w:bookmarkStart w:id="648" w:name="_Toc389922405"/>
        <w:bookmarkStart w:id="649" w:name="_Toc389922705"/>
        <w:bookmarkStart w:id="650" w:name="_Toc389923005"/>
        <w:bookmarkEnd w:id="643"/>
        <w:bookmarkEnd w:id="644"/>
        <w:bookmarkEnd w:id="645"/>
        <w:bookmarkEnd w:id="646"/>
        <w:bookmarkEnd w:id="647"/>
        <w:bookmarkEnd w:id="648"/>
        <w:bookmarkEnd w:id="649"/>
        <w:bookmarkEnd w:id="650"/>
      </w:del>
    </w:p>
    <w:p w:rsidR="00331ED4" w:rsidDel="00D76AF8" w:rsidRDefault="00331ED4" w:rsidP="00B23DD7">
      <w:pPr>
        <w:pStyle w:val="ListParagraph"/>
        <w:numPr>
          <w:ilvl w:val="0"/>
          <w:numId w:val="18"/>
        </w:numPr>
        <w:jc w:val="both"/>
        <w:rPr>
          <w:del w:id="651" w:author="Svetlio" w:date="2014-06-07T10:43:00Z"/>
        </w:rPr>
      </w:pPr>
      <w:del w:id="652" w:author="Svetlio" w:date="2014-06-07T10:43:00Z">
        <w:r w:rsidDel="00D76AF8">
          <w:delText>Физическо лице може да се регистрира, чрез попълване на уеб форма в системата. Ако потребителя е избрал този начин се изпълнява процеса по регистрация, чрез уеб форма;</w:delText>
        </w:r>
        <w:bookmarkStart w:id="653" w:name="_Toc389920929"/>
        <w:bookmarkStart w:id="654" w:name="_Toc389921229"/>
        <w:bookmarkStart w:id="655" w:name="_Toc389921505"/>
        <w:bookmarkStart w:id="656" w:name="_Toc389921806"/>
        <w:bookmarkStart w:id="657" w:name="_Toc389922106"/>
        <w:bookmarkStart w:id="658" w:name="_Toc389922406"/>
        <w:bookmarkStart w:id="659" w:name="_Toc389922706"/>
        <w:bookmarkStart w:id="660" w:name="_Toc389923006"/>
        <w:bookmarkEnd w:id="653"/>
        <w:bookmarkEnd w:id="654"/>
        <w:bookmarkEnd w:id="655"/>
        <w:bookmarkEnd w:id="656"/>
        <w:bookmarkEnd w:id="657"/>
        <w:bookmarkEnd w:id="658"/>
        <w:bookmarkEnd w:id="659"/>
        <w:bookmarkEnd w:id="660"/>
      </w:del>
    </w:p>
    <w:p w:rsidR="00331ED4" w:rsidRPr="00331ED4" w:rsidDel="00D76AF8" w:rsidRDefault="00331ED4" w:rsidP="00B23DD7">
      <w:pPr>
        <w:pStyle w:val="ListParagraph"/>
        <w:numPr>
          <w:ilvl w:val="0"/>
          <w:numId w:val="18"/>
        </w:numPr>
        <w:jc w:val="both"/>
        <w:rPr>
          <w:del w:id="661" w:author="Svetlio" w:date="2014-06-07T10:43:00Z"/>
        </w:rPr>
      </w:pPr>
      <w:del w:id="662" w:author="Svetlio" w:date="2014-06-07T10:43:00Z">
        <w:r w:rsidDel="00D76AF8">
          <w:delText>Ако физическото лице желае може да се регистрира и с профила си във F</w:delText>
        </w:r>
        <w:r w:rsidR="00DF3784" w:rsidDel="00D76AF8">
          <w:delText>a</w:delText>
        </w:r>
        <w:r w:rsidDel="00D76AF8">
          <w:delText>cebook.  Стъпките необходими за регистрация по този начин можете да</w:delText>
        </w:r>
      </w:del>
      <w:ins w:id="663" w:author="Светослав Николов" w:date="2014-05-16T22:38:00Z">
        <w:del w:id="664" w:author="Svetlio" w:date="2014-06-07T10:43:00Z">
          <w:r w:rsidR="004925DB" w:rsidDel="00D76AF8">
            <w:delText xml:space="preserve"> се види</w:delText>
          </w:r>
        </w:del>
      </w:ins>
      <w:del w:id="665" w:author="Svetlio" w:date="2014-06-07T10:43:00Z">
        <w:r w:rsidDel="00D76AF8">
          <w:delText xml:space="preserve"> видите в процеса наречен „Регистрация на ФЛ, чрез Facebook”.</w:delText>
        </w:r>
        <w:bookmarkStart w:id="666" w:name="_Toc389920930"/>
        <w:bookmarkStart w:id="667" w:name="_Toc389921230"/>
        <w:bookmarkStart w:id="668" w:name="_Toc389921506"/>
        <w:bookmarkStart w:id="669" w:name="_Toc389921807"/>
        <w:bookmarkStart w:id="670" w:name="_Toc389922107"/>
        <w:bookmarkStart w:id="671" w:name="_Toc389922407"/>
        <w:bookmarkStart w:id="672" w:name="_Toc389922707"/>
        <w:bookmarkStart w:id="673" w:name="_Toc389923007"/>
        <w:bookmarkEnd w:id="666"/>
        <w:bookmarkEnd w:id="667"/>
        <w:bookmarkEnd w:id="668"/>
        <w:bookmarkEnd w:id="669"/>
        <w:bookmarkEnd w:id="670"/>
        <w:bookmarkEnd w:id="671"/>
        <w:bookmarkEnd w:id="672"/>
        <w:bookmarkEnd w:id="673"/>
      </w:del>
    </w:p>
    <w:p w:rsidR="00B46FA3" w:rsidDel="009712B3" w:rsidRDefault="00B46FA3" w:rsidP="006C226A">
      <w:pPr>
        <w:pStyle w:val="Heading2"/>
        <w:rPr>
          <w:del w:id="674" w:author="Svetlio" w:date="2014-06-07T11:04:00Z"/>
        </w:rPr>
        <w:sectPr w:rsidR="00B46FA3" w:rsidDel="009712B3" w:rsidSect="006C3E32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272"/>
          <w:sectPrChange w:id="681" w:author="Svetlio" w:date="2014-06-07T15:39:00Z">
            <w:sectPr w:rsidR="00B46FA3" w:rsidDel="009712B3" w:rsidSect="006C3E32">
              <w:type w:val="nextPage"/>
              <w:pgMar w:top="1440" w:right="1440" w:bottom="1440" w:left="1440" w:header="708" w:footer="708" w:gutter="0"/>
            </w:sectPr>
          </w:sectPrChange>
        </w:sectPr>
      </w:pPr>
    </w:p>
    <w:p w:rsidR="006C226A" w:rsidRDefault="006C226A" w:rsidP="00B46FA3">
      <w:pPr>
        <w:pStyle w:val="Heading2"/>
      </w:pPr>
      <w:bookmarkStart w:id="682" w:name="_Toc389923008"/>
      <w:r>
        <w:t>Възможност</w:t>
      </w:r>
      <w:bookmarkEnd w:id="682"/>
    </w:p>
    <w:p w:rsidR="00331ED4" w:rsidRDefault="00331ED4" w:rsidP="00B46FA3">
      <w:pPr>
        <w:keepNext/>
        <w:jc w:val="center"/>
        <w:rPr>
          <w:ins w:id="683" w:author="Svetlio" w:date="2014-06-07T11:05:00Z"/>
        </w:rPr>
      </w:pPr>
      <w:del w:id="684" w:author="Svetlio" w:date="2014-06-07T09:50:00Z">
        <w:r w:rsidDel="00786912">
          <w:rPr>
            <w:noProof/>
            <w:lang w:eastAsia="bg-BG"/>
          </w:rPr>
          <w:drawing>
            <wp:inline distT="0" distB="0" distL="0" distR="0" wp14:anchorId="4089C584" wp14:editId="006B2981">
              <wp:extent cx="8240233" cy="5514750"/>
              <wp:effectExtent l="0" t="0" r="8890" b="0"/>
              <wp:docPr id="31" name="Picture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251359" cy="55221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685" w:author="Svetlio" w:date="2014-06-07T09:53:00Z">
        <w:r w:rsidR="00786912" w:rsidRPr="00786912">
          <w:rPr>
            <w:noProof/>
            <w:lang w:eastAsia="bg-BG"/>
          </w:rPr>
          <w:drawing>
            <wp:inline distT="0" distB="0" distL="0" distR="0" wp14:anchorId="2A23F775" wp14:editId="40D902D2">
              <wp:extent cx="5943600" cy="2151325"/>
              <wp:effectExtent l="0" t="0" r="0" b="190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15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712B3" w:rsidRPr="002473DC" w:rsidRDefault="002473DC">
      <w:pPr>
        <w:pStyle w:val="Caption"/>
        <w:jc w:val="center"/>
        <w:rPr>
          <w:ins w:id="686" w:author="Svetlio" w:date="2014-06-07T11:07:00Z"/>
          <w:b w:val="0"/>
          <w:color w:val="000000" w:themeColor="text1"/>
          <w:rPrChange w:id="687" w:author="Svetlio" w:date="2014-06-07T11:47:00Z">
            <w:rPr>
              <w:ins w:id="688" w:author="Svetlio" w:date="2014-06-07T11:07:00Z"/>
              <w:b/>
              <w:color w:val="000000" w:themeColor="text1"/>
            </w:rPr>
          </w:rPrChange>
        </w:rPr>
        <w:pPrChange w:id="689" w:author="Svetlio" w:date="2014-06-07T11:47:00Z">
          <w:pPr>
            <w:keepNext/>
            <w:jc w:val="center"/>
          </w:pPr>
        </w:pPrChange>
      </w:pPr>
      <w:ins w:id="690" w:author="Svetlio" w:date="2014-06-07T11:46:00Z">
        <w:r w:rsidRPr="002473DC">
          <w:rPr>
            <w:color w:val="000000" w:themeColor="text1"/>
            <w:rPrChange w:id="691" w:author="Svetlio" w:date="2014-06-07T11:47:00Z">
              <w:rPr>
                <w:b/>
                <w:bCs/>
              </w:rPr>
            </w:rPrChange>
          </w:rPr>
          <w:t xml:space="preserve">Фигура </w:t>
        </w:r>
        <w:r w:rsidRPr="002473DC">
          <w:rPr>
            <w:color w:val="000000" w:themeColor="text1"/>
            <w:rPrChange w:id="692" w:author="Svetlio" w:date="2014-06-07T11:47:00Z">
              <w:rPr>
                <w:b/>
                <w:bCs/>
              </w:rPr>
            </w:rPrChange>
          </w:rPr>
          <w:fldChar w:fldCharType="begin"/>
        </w:r>
        <w:r w:rsidRPr="002473DC">
          <w:rPr>
            <w:color w:val="000000" w:themeColor="text1"/>
            <w:rPrChange w:id="693" w:author="Svetlio" w:date="2014-06-07T11:47:00Z">
              <w:rPr>
                <w:b/>
                <w:bCs/>
              </w:rPr>
            </w:rPrChange>
          </w:rPr>
          <w:instrText xml:space="preserve"> SEQ Фигура \* ARABIC </w:instrText>
        </w:r>
      </w:ins>
      <w:r w:rsidRPr="002473DC">
        <w:rPr>
          <w:color w:val="000000" w:themeColor="text1"/>
          <w:rPrChange w:id="694" w:author="Svetlio" w:date="2014-06-07T11:47:00Z">
            <w:rPr>
              <w:b/>
              <w:bCs/>
            </w:rPr>
          </w:rPrChange>
        </w:rPr>
        <w:fldChar w:fldCharType="separate"/>
      </w:r>
      <w:ins w:id="695" w:author="Svetlio" w:date="2014-06-07T16:08:00Z">
        <w:r w:rsidR="00E83CFF">
          <w:rPr>
            <w:noProof/>
            <w:color w:val="000000" w:themeColor="text1"/>
          </w:rPr>
          <w:t>1</w:t>
        </w:r>
      </w:ins>
      <w:ins w:id="696" w:author="Svetlio" w:date="2014-06-07T11:46:00Z">
        <w:r w:rsidRPr="002473DC">
          <w:rPr>
            <w:color w:val="000000" w:themeColor="text1"/>
            <w:rPrChange w:id="697" w:author="Svetlio" w:date="2014-06-07T11:47:00Z">
              <w:rPr>
                <w:b/>
                <w:bCs/>
              </w:rPr>
            </w:rPrChange>
          </w:rPr>
          <w:fldChar w:fldCharType="end"/>
        </w:r>
        <w:r w:rsidRPr="002473DC">
          <w:rPr>
            <w:color w:val="000000" w:themeColor="text1"/>
            <w:rPrChange w:id="698" w:author="Svetlio" w:date="2014-06-07T11:47:00Z">
              <w:rPr>
                <w:b/>
                <w:bCs/>
              </w:rPr>
            </w:rPrChange>
          </w:rPr>
          <w:t xml:space="preserve"> Потребителски профил</w:t>
        </w:r>
      </w:ins>
    </w:p>
    <w:p w:rsidR="009712B3" w:rsidRPr="009712B3" w:rsidDel="002473DC" w:rsidRDefault="009712B3">
      <w:pPr>
        <w:keepNext/>
        <w:rPr>
          <w:del w:id="699" w:author="Svetlio" w:date="2014-06-07T11:49:00Z"/>
          <w:b/>
          <w:color w:val="000000" w:themeColor="text1"/>
          <w:rPrChange w:id="700" w:author="Svetlio" w:date="2014-06-07T11:05:00Z">
            <w:rPr>
              <w:del w:id="701" w:author="Svetlio" w:date="2014-06-07T11:49:00Z"/>
            </w:rPr>
          </w:rPrChange>
        </w:rPr>
        <w:pPrChange w:id="702" w:author="Svetlio" w:date="2014-06-07T11:07:00Z">
          <w:pPr>
            <w:keepNext/>
            <w:jc w:val="center"/>
          </w:pPr>
        </w:pPrChange>
      </w:pPr>
      <w:bookmarkStart w:id="703" w:name="_Toc389920932"/>
      <w:bookmarkStart w:id="704" w:name="_Toc389921232"/>
      <w:bookmarkStart w:id="705" w:name="_Toc389921508"/>
      <w:bookmarkStart w:id="706" w:name="_Toc389921809"/>
      <w:bookmarkStart w:id="707" w:name="_Toc389922109"/>
      <w:bookmarkStart w:id="708" w:name="_Toc389922409"/>
      <w:bookmarkStart w:id="709" w:name="_Toc389922709"/>
      <w:bookmarkStart w:id="710" w:name="_Toc389923009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p w:rsidR="00331ED4" w:rsidRPr="00786912" w:rsidDel="00786912" w:rsidRDefault="00B46FA3" w:rsidP="00B46FA3">
      <w:pPr>
        <w:pStyle w:val="Caption"/>
        <w:jc w:val="center"/>
        <w:rPr>
          <w:del w:id="711" w:author="Svetlio" w:date="2014-06-07T09:52:00Z"/>
          <w:color w:val="000000" w:themeColor="text1"/>
          <w:rPrChange w:id="712" w:author="Svetlio" w:date="2014-06-07T09:52:00Z">
            <w:rPr>
              <w:del w:id="713" w:author="Svetlio" w:date="2014-06-07T09:52:00Z"/>
            </w:rPr>
          </w:rPrChange>
        </w:rPr>
      </w:pPr>
      <w:del w:id="714" w:author="Svetlio" w:date="2014-06-07T11:05:00Z">
        <w:r w:rsidRPr="00786912" w:rsidDel="009712B3">
          <w:rPr>
            <w:b w:val="0"/>
            <w:bCs w:val="0"/>
            <w:color w:val="000000" w:themeColor="text1"/>
            <w:rPrChange w:id="715" w:author="Svetlio" w:date="2014-06-07T09:52:00Z">
              <w:rPr>
                <w:b w:val="0"/>
                <w:bCs w:val="0"/>
              </w:rPr>
            </w:rPrChange>
          </w:rPr>
          <w:delText xml:space="preserve">Фигура </w:delText>
        </w:r>
        <w:r w:rsidR="00786912" w:rsidRPr="00786912" w:rsidDel="009712B3">
          <w:rPr>
            <w:b w:val="0"/>
            <w:bCs w:val="0"/>
            <w:color w:val="000000" w:themeColor="text1"/>
            <w:rPrChange w:id="716" w:author="Svetlio" w:date="2014-06-07T09:52:00Z">
              <w:rPr>
                <w:b w:val="0"/>
                <w:bCs w:val="0"/>
                <w:noProof/>
              </w:rPr>
            </w:rPrChange>
          </w:rPr>
          <w:fldChar w:fldCharType="begin"/>
        </w:r>
        <w:r w:rsidR="00786912" w:rsidRPr="00786912" w:rsidDel="009712B3">
          <w:rPr>
            <w:b w:val="0"/>
            <w:bCs w:val="0"/>
            <w:color w:val="000000" w:themeColor="text1"/>
            <w:rPrChange w:id="717" w:author="Svetlio" w:date="2014-06-07T09:52:00Z">
              <w:rPr>
                <w:b w:val="0"/>
                <w:bCs w:val="0"/>
              </w:rPr>
            </w:rPrChange>
          </w:rPr>
          <w:delInstrText xml:space="preserve"> SEQ Figure \* ARABIC </w:delInstrText>
        </w:r>
        <w:r w:rsidR="00786912" w:rsidRPr="00786912" w:rsidDel="009712B3">
          <w:rPr>
            <w:b w:val="0"/>
            <w:bCs w:val="0"/>
            <w:color w:val="000000" w:themeColor="text1"/>
            <w:rPrChange w:id="718" w:author="Svetlio" w:date="2014-06-07T09:52:00Z">
              <w:rPr>
                <w:b w:val="0"/>
                <w:bCs w:val="0"/>
                <w:noProof/>
              </w:rPr>
            </w:rPrChange>
          </w:rPr>
          <w:fldChar w:fldCharType="separate"/>
        </w:r>
        <w:r w:rsidR="00C968C7" w:rsidRPr="00786912" w:rsidDel="009712B3">
          <w:rPr>
            <w:b w:val="0"/>
            <w:bCs w:val="0"/>
            <w:noProof/>
            <w:color w:val="000000" w:themeColor="text1"/>
            <w:rPrChange w:id="719" w:author="Svetlio" w:date="2014-06-07T09:52:00Z">
              <w:rPr>
                <w:b w:val="0"/>
                <w:bCs w:val="0"/>
                <w:noProof/>
              </w:rPr>
            </w:rPrChange>
          </w:rPr>
          <w:delText>1</w:delText>
        </w:r>
        <w:r w:rsidR="00786912" w:rsidRPr="00786912" w:rsidDel="009712B3">
          <w:rPr>
            <w:b w:val="0"/>
            <w:bCs w:val="0"/>
            <w:noProof/>
            <w:color w:val="000000" w:themeColor="text1"/>
            <w:rPrChange w:id="720" w:author="Svetlio" w:date="2014-06-07T09:52:00Z">
              <w:rPr>
                <w:b w:val="0"/>
                <w:bCs w:val="0"/>
                <w:noProof/>
              </w:rPr>
            </w:rPrChange>
          </w:rPr>
          <w:fldChar w:fldCharType="end"/>
        </w:r>
        <w:r w:rsidRPr="00786912" w:rsidDel="009712B3">
          <w:rPr>
            <w:b w:val="0"/>
            <w:bCs w:val="0"/>
            <w:color w:val="000000" w:themeColor="text1"/>
            <w:rPrChange w:id="721" w:author="Svetlio" w:date="2014-06-07T09:52:00Z">
              <w:rPr>
                <w:b w:val="0"/>
                <w:bCs w:val="0"/>
              </w:rPr>
            </w:rPrChange>
          </w:rPr>
          <w:delText xml:space="preserve"> </w:delText>
        </w:r>
      </w:del>
      <w:del w:id="722" w:author="Svetlio" w:date="2014-06-07T09:52:00Z">
        <w:r w:rsidRPr="00786912" w:rsidDel="00786912">
          <w:rPr>
            <w:b w:val="0"/>
            <w:bCs w:val="0"/>
            <w:color w:val="000000" w:themeColor="text1"/>
            <w:rPrChange w:id="723" w:author="Svetlio" w:date="2014-06-07T09:52:00Z">
              <w:rPr>
                <w:b w:val="0"/>
                <w:bCs w:val="0"/>
              </w:rPr>
            </w:rPrChange>
          </w:rPr>
          <w:delText>Регистрация на п</w:delText>
        </w:r>
      </w:del>
      <w:del w:id="724" w:author="Svetlio" w:date="2014-06-07T11:05:00Z">
        <w:r w:rsidRPr="00786912" w:rsidDel="009712B3">
          <w:rPr>
            <w:b w:val="0"/>
            <w:bCs w:val="0"/>
            <w:color w:val="000000" w:themeColor="text1"/>
            <w:rPrChange w:id="725" w:author="Svetlio" w:date="2014-06-07T09:52:00Z">
              <w:rPr>
                <w:b w:val="0"/>
                <w:bCs w:val="0"/>
              </w:rPr>
            </w:rPrChange>
          </w:rPr>
          <w:delText>отребител</w:delText>
        </w:r>
      </w:del>
      <w:bookmarkStart w:id="726" w:name="_Toc389920933"/>
      <w:bookmarkStart w:id="727" w:name="_Toc389921233"/>
      <w:bookmarkStart w:id="728" w:name="_Toc389921509"/>
      <w:bookmarkStart w:id="729" w:name="_Toc389921810"/>
      <w:bookmarkStart w:id="730" w:name="_Toc389922110"/>
      <w:bookmarkStart w:id="731" w:name="_Toc389922410"/>
      <w:bookmarkStart w:id="732" w:name="_Toc389922710"/>
      <w:bookmarkStart w:id="733" w:name="_Toc389923010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</w:p>
    <w:p w:rsidR="00283E45" w:rsidRDefault="00283E45">
      <w:pPr>
        <w:pStyle w:val="Caption"/>
        <w:jc w:val="center"/>
        <w:rPr>
          <w:del w:id="734" w:author="Svetlio" w:date="2014-06-07T11:05:00Z"/>
          <w:color w:val="000000" w:themeColor="text1"/>
          <w:rPrChange w:id="735" w:author="Svetlio" w:date="2014-06-07T09:52:00Z">
            <w:rPr>
              <w:del w:id="736" w:author="Svetlio" w:date="2014-06-07T11:05:00Z"/>
            </w:rPr>
          </w:rPrChange>
        </w:rPr>
        <w:sectPr w:rsidR="00283E45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737" w:author="Svetlio" w:date="2014-06-07T15:39:00Z">
            <w:sectPr w:rsidR="00283E45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  <w:pPrChange w:id="738" w:author="Svetlio" w:date="2014-06-07T09:52:00Z">
          <w:pPr>
            <w:pStyle w:val="Heading1"/>
          </w:pPr>
        </w:pPrChange>
      </w:pPr>
    </w:p>
    <w:p w:rsidR="00EB37A2" w:rsidDel="007F6561" w:rsidRDefault="00EB37A2" w:rsidP="00B23DD7">
      <w:pPr>
        <w:pStyle w:val="Heading1"/>
        <w:jc w:val="both"/>
        <w:rPr>
          <w:del w:id="739" w:author="Svetlio" w:date="2014-06-07T10:56:00Z"/>
        </w:rPr>
      </w:pPr>
      <w:del w:id="740" w:author="Svetlio" w:date="2014-06-07T10:56:00Z">
        <w:r w:rsidDel="007F6561">
          <w:delText xml:space="preserve">Бизнес процес – </w:delText>
        </w:r>
        <w:r w:rsidR="007F744D" w:rsidDel="007F6561">
          <w:delText xml:space="preserve">Регистрация на ФЛ, чрез </w:delText>
        </w:r>
        <w:r w:rsidR="00510BA4" w:rsidDel="007F6561">
          <w:delText>уеб</w:delText>
        </w:r>
        <w:r w:rsidR="007F744D" w:rsidDel="007F6561">
          <w:delText xml:space="preserve"> форма</w:delText>
        </w:r>
        <w:bookmarkStart w:id="741" w:name="_Toc389920934"/>
        <w:bookmarkStart w:id="742" w:name="_Toc389921234"/>
        <w:bookmarkStart w:id="743" w:name="_Toc389921510"/>
        <w:bookmarkStart w:id="744" w:name="_Toc389921811"/>
        <w:bookmarkStart w:id="745" w:name="_Toc389922111"/>
        <w:bookmarkStart w:id="746" w:name="_Toc389922411"/>
        <w:bookmarkStart w:id="747" w:name="_Toc389922711"/>
        <w:bookmarkStart w:id="748" w:name="_Toc389923011"/>
        <w:bookmarkEnd w:id="741"/>
        <w:bookmarkEnd w:id="742"/>
        <w:bookmarkEnd w:id="743"/>
        <w:bookmarkEnd w:id="744"/>
        <w:bookmarkEnd w:id="745"/>
        <w:bookmarkEnd w:id="746"/>
        <w:bookmarkEnd w:id="747"/>
        <w:bookmarkEnd w:id="748"/>
      </w:del>
    </w:p>
    <w:p w:rsidR="00EB37A2" w:rsidDel="007F6561" w:rsidRDefault="00EB37A2" w:rsidP="00B23DD7">
      <w:pPr>
        <w:pStyle w:val="Heading2"/>
        <w:jc w:val="both"/>
        <w:rPr>
          <w:del w:id="749" w:author="Svetlio" w:date="2014-06-07T10:56:00Z"/>
        </w:rPr>
      </w:pPr>
      <w:del w:id="750" w:author="Svetlio" w:date="2014-06-07T10:56:00Z">
        <w:r w:rsidDel="007F6561">
          <w:delText>Цел</w:delText>
        </w:r>
        <w:bookmarkStart w:id="751" w:name="_Toc389920935"/>
        <w:bookmarkStart w:id="752" w:name="_Toc389921235"/>
        <w:bookmarkStart w:id="753" w:name="_Toc389921511"/>
        <w:bookmarkStart w:id="754" w:name="_Toc389921812"/>
        <w:bookmarkStart w:id="755" w:name="_Toc389922112"/>
        <w:bookmarkStart w:id="756" w:name="_Toc389922412"/>
        <w:bookmarkStart w:id="757" w:name="_Toc389922712"/>
        <w:bookmarkStart w:id="758" w:name="_Toc389923012"/>
        <w:bookmarkEnd w:id="751"/>
        <w:bookmarkEnd w:id="752"/>
        <w:bookmarkEnd w:id="753"/>
        <w:bookmarkEnd w:id="754"/>
        <w:bookmarkEnd w:id="755"/>
        <w:bookmarkEnd w:id="756"/>
        <w:bookmarkEnd w:id="757"/>
        <w:bookmarkEnd w:id="758"/>
      </w:del>
    </w:p>
    <w:p w:rsidR="008F4B65" w:rsidDel="007F6561" w:rsidRDefault="008F4B65" w:rsidP="00B23DD7">
      <w:pPr>
        <w:ind w:left="720"/>
        <w:jc w:val="both"/>
        <w:rPr>
          <w:del w:id="759" w:author="Svetlio" w:date="2014-06-07T10:56:00Z"/>
        </w:rPr>
      </w:pPr>
      <w:del w:id="760" w:author="Svetlio" w:date="2014-06-07T10:56:00Z">
        <w:r w:rsidDel="007F6561">
          <w:delText xml:space="preserve">Целта на процеса на регистрация на ФЛ, чрез наша </w:delText>
        </w:r>
      </w:del>
      <w:ins w:id="761" w:author="Светослав Николов" w:date="2014-05-16T22:40:00Z">
        <w:del w:id="762" w:author="Svetlio" w:date="2014-06-07T10:56:00Z">
          <w:r w:rsidR="004925DB" w:rsidDel="007F6561">
            <w:delText xml:space="preserve">уеб </w:delText>
          </w:r>
        </w:del>
      </w:ins>
      <w:del w:id="763" w:author="Svetlio" w:date="2014-06-07T10:56:00Z">
        <w:r w:rsidDel="007F6561">
          <w:delText>форма е</w:delText>
        </w:r>
        <w:r w:rsidR="00603F26" w:rsidDel="007F6561">
          <w:delText xml:space="preserve"> анонимният потребител</w:delText>
        </w:r>
        <w:r w:rsidDel="007F6561">
          <w:delText xml:space="preserve"> </w:delText>
        </w:r>
        <w:r w:rsidR="00306082" w:rsidDel="007F6561">
          <w:delText xml:space="preserve">да </w:delText>
        </w:r>
        <w:r w:rsidDel="007F6561">
          <w:delText>стане известен за систе</w:delText>
        </w:r>
        <w:r w:rsidR="00306082" w:rsidDel="007F6561">
          <w:delText xml:space="preserve">мата. В следствие на това свое </w:delText>
        </w:r>
        <w:r w:rsidDel="007F6561">
          <w:delText>д</w:delText>
        </w:r>
        <w:r w:rsidR="00306082" w:rsidDel="007F6561">
          <w:delText>е</w:delText>
        </w:r>
        <w:r w:rsidDel="007F6561">
          <w:delText>йствие, той ще получи възможността да публикува и да пазарува от системата за електронна търговия BBay</w:delText>
        </w:r>
        <w:r w:rsidR="00306082" w:rsidDel="007F6561">
          <w:delText>.</w:delText>
        </w:r>
        <w:r w:rsidR="00603F26" w:rsidDel="007F6561">
          <w:delText xml:space="preserve"> Необходимото</w:delText>
        </w:r>
        <w:r w:rsidR="007F3E90" w:rsidDel="007F6561">
          <w:delText xml:space="preserve"> действие</w:delText>
        </w:r>
        <w:r w:rsidR="00306082" w:rsidDel="007F6561">
          <w:delText xml:space="preserve"> за регистрация </w:delText>
        </w:r>
        <w:r w:rsidR="007F3E90" w:rsidDel="007F6561">
          <w:delText>е попълване</w:delText>
        </w:r>
        <w:r w:rsidR="00306082" w:rsidDel="007F6561">
          <w:delText xml:space="preserve"> на наша</w:delText>
        </w:r>
        <w:r w:rsidR="007F3E90" w:rsidDel="007F6561">
          <w:delText>та</w:delText>
        </w:r>
        <w:r w:rsidR="00603F26" w:rsidDel="007F6561">
          <w:delText xml:space="preserve"> уеб форма</w:delText>
        </w:r>
      </w:del>
      <w:ins w:id="764" w:author="Светослав Николов" w:date="2014-05-16T22:40:00Z">
        <w:del w:id="765" w:author="Svetlio" w:date="2014-06-07T10:56:00Z">
          <w:r w:rsidR="004925DB" w:rsidDel="007F6561">
            <w:delText>та</w:delText>
          </w:r>
        </w:del>
      </w:ins>
      <w:del w:id="766" w:author="Svetlio" w:date="2014-06-07T10:56:00Z">
        <w:r w:rsidR="00603F26" w:rsidDel="007F6561">
          <w:delText>. След обработката н</w:delText>
        </w:r>
        <w:r w:rsidR="00306082" w:rsidDel="007F6561">
          <w:delText>а данните от система се изпраща електронн</w:delText>
        </w:r>
        <w:r w:rsidR="007F3E90" w:rsidDel="007F6561">
          <w:delText xml:space="preserve">о писмо </w:delText>
        </w:r>
        <w:r w:rsidR="00306082" w:rsidDel="007F6561">
          <w:delText xml:space="preserve">за потвърждение на имейла. Потвърждаването активира профила. </w:delText>
        </w:r>
        <w:bookmarkStart w:id="767" w:name="_Toc389920936"/>
        <w:bookmarkStart w:id="768" w:name="_Toc389921236"/>
        <w:bookmarkStart w:id="769" w:name="_Toc389921512"/>
        <w:bookmarkStart w:id="770" w:name="_Toc389921813"/>
        <w:bookmarkStart w:id="771" w:name="_Toc389922113"/>
        <w:bookmarkStart w:id="772" w:name="_Toc389922413"/>
        <w:bookmarkStart w:id="773" w:name="_Toc389922713"/>
        <w:bookmarkStart w:id="774" w:name="_Toc389923013"/>
        <w:bookmarkEnd w:id="767"/>
        <w:bookmarkEnd w:id="768"/>
        <w:bookmarkEnd w:id="769"/>
        <w:bookmarkEnd w:id="770"/>
        <w:bookmarkEnd w:id="771"/>
        <w:bookmarkEnd w:id="772"/>
        <w:bookmarkEnd w:id="773"/>
        <w:bookmarkEnd w:id="774"/>
      </w:del>
    </w:p>
    <w:p w:rsidR="008F4B65" w:rsidDel="007F6561" w:rsidRDefault="008F4B65" w:rsidP="00B23DD7">
      <w:pPr>
        <w:pStyle w:val="Heading2"/>
        <w:jc w:val="both"/>
        <w:rPr>
          <w:del w:id="775" w:author="Svetlio" w:date="2014-06-07T10:56:00Z"/>
        </w:rPr>
      </w:pPr>
      <w:del w:id="776" w:author="Svetlio" w:date="2014-06-07T10:56:00Z">
        <w:r w:rsidDel="007F6561">
          <w:delText>Актьори /участници/</w:delText>
        </w:r>
        <w:bookmarkStart w:id="777" w:name="_Toc389920937"/>
        <w:bookmarkStart w:id="778" w:name="_Toc389921237"/>
        <w:bookmarkStart w:id="779" w:name="_Toc389921513"/>
        <w:bookmarkStart w:id="780" w:name="_Toc389921814"/>
        <w:bookmarkStart w:id="781" w:name="_Toc389922114"/>
        <w:bookmarkStart w:id="782" w:name="_Toc389922414"/>
        <w:bookmarkStart w:id="783" w:name="_Toc389922714"/>
        <w:bookmarkStart w:id="784" w:name="_Toc389923014"/>
        <w:bookmarkEnd w:id="777"/>
        <w:bookmarkEnd w:id="778"/>
        <w:bookmarkEnd w:id="779"/>
        <w:bookmarkEnd w:id="780"/>
        <w:bookmarkEnd w:id="781"/>
        <w:bookmarkEnd w:id="782"/>
        <w:bookmarkEnd w:id="783"/>
        <w:bookmarkEnd w:id="784"/>
      </w:del>
    </w:p>
    <w:p w:rsidR="008F4B65" w:rsidDel="007F6561" w:rsidRDefault="00954831" w:rsidP="00B23DD7">
      <w:pPr>
        <w:pStyle w:val="ListParagraph"/>
        <w:numPr>
          <w:ilvl w:val="0"/>
          <w:numId w:val="2"/>
        </w:numPr>
        <w:jc w:val="both"/>
        <w:rPr>
          <w:del w:id="785" w:author="Svetlio" w:date="2014-06-07T10:56:00Z"/>
        </w:rPr>
      </w:pPr>
      <w:del w:id="786" w:author="Svetlio" w:date="2014-06-07T10:56:00Z">
        <w:r w:rsidDel="007F6561">
          <w:delText>Физическо лице</w:delText>
        </w:r>
        <w:r w:rsidR="008F4B65" w:rsidDel="007F6561">
          <w:delText>;</w:delText>
        </w:r>
        <w:bookmarkStart w:id="787" w:name="_Toc389920938"/>
        <w:bookmarkStart w:id="788" w:name="_Toc389921238"/>
        <w:bookmarkStart w:id="789" w:name="_Toc389921514"/>
        <w:bookmarkStart w:id="790" w:name="_Toc389921815"/>
        <w:bookmarkStart w:id="791" w:name="_Toc389922115"/>
        <w:bookmarkStart w:id="792" w:name="_Toc389922415"/>
        <w:bookmarkStart w:id="793" w:name="_Toc389922715"/>
        <w:bookmarkStart w:id="794" w:name="_Toc389923015"/>
        <w:bookmarkEnd w:id="787"/>
        <w:bookmarkEnd w:id="788"/>
        <w:bookmarkEnd w:id="789"/>
        <w:bookmarkEnd w:id="790"/>
        <w:bookmarkEnd w:id="791"/>
        <w:bookmarkEnd w:id="792"/>
        <w:bookmarkEnd w:id="793"/>
        <w:bookmarkEnd w:id="794"/>
      </w:del>
    </w:p>
    <w:p w:rsidR="008F4B65" w:rsidDel="007F6561" w:rsidRDefault="004F1156" w:rsidP="00B23DD7">
      <w:pPr>
        <w:pStyle w:val="ListParagraph"/>
        <w:numPr>
          <w:ilvl w:val="0"/>
          <w:numId w:val="2"/>
        </w:numPr>
        <w:jc w:val="both"/>
        <w:rPr>
          <w:del w:id="795" w:author="Svetlio" w:date="2014-06-07T10:56:00Z"/>
        </w:rPr>
      </w:pPr>
      <w:del w:id="796" w:author="Svetlio" w:date="2014-06-07T10:56:00Z">
        <w:r w:rsidDel="007F6561">
          <w:delText>Системата</w:delText>
        </w:r>
        <w:r w:rsidR="008F4B65" w:rsidDel="007F6561">
          <w:delText>.</w:delText>
        </w:r>
        <w:bookmarkStart w:id="797" w:name="_Toc389920939"/>
        <w:bookmarkStart w:id="798" w:name="_Toc389921239"/>
        <w:bookmarkStart w:id="799" w:name="_Toc389921515"/>
        <w:bookmarkStart w:id="800" w:name="_Toc389921816"/>
        <w:bookmarkStart w:id="801" w:name="_Toc389922116"/>
        <w:bookmarkStart w:id="802" w:name="_Toc389922416"/>
        <w:bookmarkStart w:id="803" w:name="_Toc389922716"/>
        <w:bookmarkStart w:id="804" w:name="_Toc389923016"/>
        <w:bookmarkEnd w:id="797"/>
        <w:bookmarkEnd w:id="798"/>
        <w:bookmarkEnd w:id="799"/>
        <w:bookmarkEnd w:id="800"/>
        <w:bookmarkEnd w:id="801"/>
        <w:bookmarkEnd w:id="802"/>
        <w:bookmarkEnd w:id="803"/>
        <w:bookmarkEnd w:id="804"/>
      </w:del>
    </w:p>
    <w:p w:rsidR="008F4B65" w:rsidDel="007F6561" w:rsidRDefault="008F4B65" w:rsidP="00B23DD7">
      <w:pPr>
        <w:pStyle w:val="Heading2"/>
        <w:jc w:val="both"/>
        <w:rPr>
          <w:del w:id="805" w:author="Svetlio" w:date="2014-06-07T10:56:00Z"/>
        </w:rPr>
      </w:pPr>
      <w:del w:id="806" w:author="Svetlio" w:date="2014-06-07T10:56:00Z">
        <w:r w:rsidDel="007F6561">
          <w:delText>Собственик на процеса</w:delText>
        </w:r>
        <w:bookmarkStart w:id="807" w:name="_Toc389920940"/>
        <w:bookmarkStart w:id="808" w:name="_Toc389921240"/>
        <w:bookmarkStart w:id="809" w:name="_Toc389921516"/>
        <w:bookmarkStart w:id="810" w:name="_Toc389921817"/>
        <w:bookmarkStart w:id="811" w:name="_Toc389922117"/>
        <w:bookmarkStart w:id="812" w:name="_Toc389922417"/>
        <w:bookmarkStart w:id="813" w:name="_Toc389922717"/>
        <w:bookmarkStart w:id="814" w:name="_Toc389923017"/>
        <w:bookmarkEnd w:id="807"/>
        <w:bookmarkEnd w:id="808"/>
        <w:bookmarkEnd w:id="809"/>
        <w:bookmarkEnd w:id="810"/>
        <w:bookmarkEnd w:id="811"/>
        <w:bookmarkEnd w:id="812"/>
        <w:bookmarkEnd w:id="813"/>
        <w:bookmarkEnd w:id="814"/>
      </w:del>
    </w:p>
    <w:p w:rsidR="008F4B65" w:rsidDel="007F6561" w:rsidRDefault="00954831" w:rsidP="00B23DD7">
      <w:pPr>
        <w:ind w:left="720"/>
        <w:jc w:val="both"/>
        <w:rPr>
          <w:del w:id="815" w:author="Svetlio" w:date="2014-06-07T10:56:00Z"/>
        </w:rPr>
      </w:pPr>
      <w:del w:id="816" w:author="Svetlio" w:date="2014-06-07T10:56:00Z">
        <w:r w:rsidDel="007F6561">
          <w:delText>Физическото лице</w:delText>
        </w:r>
        <w:r w:rsidR="008F4B65" w:rsidDel="007F6561">
          <w:delText xml:space="preserve"> е собственик на процеса. Той първи </w:delText>
        </w:r>
        <w:r w:rsidR="00306082" w:rsidDel="007F6561">
          <w:delText>инициира</w:delText>
        </w:r>
        <w:r w:rsidR="008F4B65" w:rsidDel="007F6561">
          <w:delText xml:space="preserve"> дейс</w:delText>
        </w:r>
        <w:r w:rsidDel="007F6561">
          <w:delText>твие, което е спрямо системата. П</w:delText>
        </w:r>
        <w:r w:rsidR="00510BA4" w:rsidDel="007F6561">
          <w:delText>отребител</w:delText>
        </w:r>
        <w:r w:rsidDel="007F6561">
          <w:delText>ят</w:delText>
        </w:r>
        <w:r w:rsidR="00603F26" w:rsidDel="007F6561">
          <w:delText xml:space="preserve"> </w:delText>
        </w:r>
        <w:r w:rsidR="008F4B65" w:rsidDel="007F6561">
          <w:delText>изпълнява необ</w:delText>
        </w:r>
        <w:r w:rsidR="009C01B2" w:rsidDel="007F6561">
          <w:delText>ходимите стъпки за регистрация</w:delText>
        </w:r>
        <w:r w:rsidR="008F4B65" w:rsidDel="007F6561">
          <w:delText xml:space="preserve"> и след обработката на системата той потвърждава регистрацията си. </w:delText>
        </w:r>
        <w:bookmarkStart w:id="817" w:name="_Toc389920941"/>
        <w:bookmarkStart w:id="818" w:name="_Toc389921241"/>
        <w:bookmarkStart w:id="819" w:name="_Toc389921517"/>
        <w:bookmarkStart w:id="820" w:name="_Toc389921818"/>
        <w:bookmarkStart w:id="821" w:name="_Toc389922118"/>
        <w:bookmarkStart w:id="822" w:name="_Toc389922418"/>
        <w:bookmarkStart w:id="823" w:name="_Toc389922718"/>
        <w:bookmarkStart w:id="824" w:name="_Toc389923018"/>
        <w:bookmarkEnd w:id="817"/>
        <w:bookmarkEnd w:id="818"/>
        <w:bookmarkEnd w:id="819"/>
        <w:bookmarkEnd w:id="820"/>
        <w:bookmarkEnd w:id="821"/>
        <w:bookmarkEnd w:id="822"/>
        <w:bookmarkEnd w:id="823"/>
        <w:bookmarkEnd w:id="824"/>
      </w:del>
    </w:p>
    <w:p w:rsidR="00E060FF" w:rsidRPr="00322445" w:rsidDel="007F6561" w:rsidRDefault="008F4B65" w:rsidP="00B23DD7">
      <w:pPr>
        <w:pStyle w:val="Heading2"/>
        <w:jc w:val="both"/>
        <w:rPr>
          <w:del w:id="825" w:author="Svetlio" w:date="2014-06-07T10:56:00Z"/>
        </w:rPr>
      </w:pPr>
      <w:del w:id="826" w:author="Svetlio" w:date="2014-06-07T10:56:00Z">
        <w:r w:rsidDel="007F6561">
          <w:delText>Описание на работата на процеса</w:delText>
        </w:r>
        <w:bookmarkStart w:id="827" w:name="_Toc389920942"/>
        <w:bookmarkStart w:id="828" w:name="_Toc389921242"/>
        <w:bookmarkStart w:id="829" w:name="_Toc389921518"/>
        <w:bookmarkStart w:id="830" w:name="_Toc389921819"/>
        <w:bookmarkStart w:id="831" w:name="_Toc389922119"/>
        <w:bookmarkStart w:id="832" w:name="_Toc389922419"/>
        <w:bookmarkStart w:id="833" w:name="_Toc389922719"/>
        <w:bookmarkStart w:id="834" w:name="_Toc389923019"/>
        <w:bookmarkEnd w:id="827"/>
        <w:bookmarkEnd w:id="828"/>
        <w:bookmarkEnd w:id="829"/>
        <w:bookmarkEnd w:id="830"/>
        <w:bookmarkEnd w:id="831"/>
        <w:bookmarkEnd w:id="832"/>
        <w:bookmarkEnd w:id="833"/>
        <w:bookmarkEnd w:id="834"/>
      </w:del>
    </w:p>
    <w:p w:rsidR="00322445" w:rsidRPr="00306082" w:rsidDel="007F6561" w:rsidRDefault="00322445" w:rsidP="00B23DD7">
      <w:pPr>
        <w:ind w:left="720"/>
        <w:jc w:val="both"/>
        <w:rPr>
          <w:del w:id="835" w:author="Svetlio" w:date="2014-06-07T10:56:00Z"/>
        </w:rPr>
      </w:pPr>
      <w:del w:id="836" w:author="Svetlio" w:date="2014-06-07T10:56:00Z">
        <w:r w:rsidDel="007F6561">
          <w:delText>За стартирането на процеса е необходимо да има потребите</w:delText>
        </w:r>
        <w:r w:rsidR="00510BA4" w:rsidDel="007F6561">
          <w:delText>л, който желае да се регистрира.</w:delText>
        </w:r>
        <w:bookmarkStart w:id="837" w:name="_Toc389920943"/>
        <w:bookmarkStart w:id="838" w:name="_Toc389921243"/>
        <w:bookmarkStart w:id="839" w:name="_Toc389921519"/>
        <w:bookmarkStart w:id="840" w:name="_Toc389921820"/>
        <w:bookmarkStart w:id="841" w:name="_Toc389922120"/>
        <w:bookmarkStart w:id="842" w:name="_Toc389922420"/>
        <w:bookmarkStart w:id="843" w:name="_Toc389922720"/>
        <w:bookmarkStart w:id="844" w:name="_Toc389923020"/>
        <w:bookmarkEnd w:id="837"/>
        <w:bookmarkEnd w:id="838"/>
        <w:bookmarkEnd w:id="839"/>
        <w:bookmarkEnd w:id="840"/>
        <w:bookmarkEnd w:id="841"/>
        <w:bookmarkEnd w:id="842"/>
        <w:bookmarkEnd w:id="843"/>
        <w:bookmarkEnd w:id="844"/>
      </w:del>
    </w:p>
    <w:p w:rsidR="00322445" w:rsidRPr="00E9299E" w:rsidDel="007F6561" w:rsidRDefault="00322445" w:rsidP="00B23DD7">
      <w:pPr>
        <w:pStyle w:val="ListParagraph"/>
        <w:numPr>
          <w:ilvl w:val="0"/>
          <w:numId w:val="3"/>
        </w:numPr>
        <w:jc w:val="both"/>
        <w:rPr>
          <w:del w:id="845" w:author="Svetlio" w:date="2014-06-07T10:56:00Z"/>
        </w:rPr>
      </w:pPr>
      <w:del w:id="846" w:author="Svetlio" w:date="2014-06-07T10:56:00Z">
        <w:r w:rsidDel="007F6561">
          <w:delText>Потребителят попълва данните си за регистрация;</w:delText>
        </w:r>
        <w:bookmarkStart w:id="847" w:name="_Toc389920944"/>
        <w:bookmarkStart w:id="848" w:name="_Toc389921244"/>
        <w:bookmarkStart w:id="849" w:name="_Toc389921520"/>
        <w:bookmarkStart w:id="850" w:name="_Toc389921821"/>
        <w:bookmarkStart w:id="851" w:name="_Toc389922121"/>
        <w:bookmarkStart w:id="852" w:name="_Toc389922421"/>
        <w:bookmarkStart w:id="853" w:name="_Toc389922721"/>
        <w:bookmarkStart w:id="854" w:name="_Toc389923021"/>
        <w:bookmarkEnd w:id="847"/>
        <w:bookmarkEnd w:id="848"/>
        <w:bookmarkEnd w:id="849"/>
        <w:bookmarkEnd w:id="850"/>
        <w:bookmarkEnd w:id="851"/>
        <w:bookmarkEnd w:id="852"/>
        <w:bookmarkEnd w:id="853"/>
        <w:bookmarkEnd w:id="854"/>
      </w:del>
    </w:p>
    <w:p w:rsidR="00322445" w:rsidDel="007F6561" w:rsidRDefault="00322445" w:rsidP="00B23DD7">
      <w:pPr>
        <w:pStyle w:val="ListParagraph"/>
        <w:numPr>
          <w:ilvl w:val="0"/>
          <w:numId w:val="3"/>
        </w:numPr>
        <w:jc w:val="both"/>
        <w:rPr>
          <w:del w:id="855" w:author="Svetlio" w:date="2014-06-07T10:56:00Z"/>
        </w:rPr>
      </w:pPr>
      <w:del w:id="856" w:author="Svetlio" w:date="2014-06-07T10:56:00Z">
        <w:r w:rsidDel="007F6561">
          <w:delText>Системата проверява коректността на определени данни, като изискванията за паролата</w:delText>
        </w:r>
        <w:r w:rsidR="00662AE0" w:rsidDel="007F6561">
          <w:delText>, електронната поща, въведени ли са всички задължителни полета и др.</w:delText>
        </w:r>
        <w:r w:rsidDel="007F6561">
          <w:delText>;</w:delText>
        </w:r>
        <w:bookmarkStart w:id="857" w:name="_Toc389920945"/>
        <w:bookmarkStart w:id="858" w:name="_Toc389921245"/>
        <w:bookmarkStart w:id="859" w:name="_Toc389921521"/>
        <w:bookmarkStart w:id="860" w:name="_Toc389921822"/>
        <w:bookmarkStart w:id="861" w:name="_Toc389922122"/>
        <w:bookmarkStart w:id="862" w:name="_Toc389922422"/>
        <w:bookmarkStart w:id="863" w:name="_Toc389922722"/>
        <w:bookmarkStart w:id="864" w:name="_Toc389923022"/>
        <w:bookmarkEnd w:id="857"/>
        <w:bookmarkEnd w:id="858"/>
        <w:bookmarkEnd w:id="859"/>
        <w:bookmarkEnd w:id="860"/>
        <w:bookmarkEnd w:id="861"/>
        <w:bookmarkEnd w:id="862"/>
        <w:bookmarkEnd w:id="863"/>
        <w:bookmarkEnd w:id="864"/>
      </w:del>
    </w:p>
    <w:p w:rsidR="00322445" w:rsidDel="007F6561" w:rsidRDefault="00322445" w:rsidP="00B23DD7">
      <w:pPr>
        <w:pStyle w:val="ListParagraph"/>
        <w:numPr>
          <w:ilvl w:val="0"/>
          <w:numId w:val="3"/>
        </w:numPr>
        <w:jc w:val="both"/>
        <w:rPr>
          <w:del w:id="865" w:author="Svetlio" w:date="2014-06-07T10:56:00Z"/>
        </w:rPr>
      </w:pPr>
      <w:del w:id="866" w:author="Svetlio" w:date="2014-06-07T10:56:00Z">
        <w:r w:rsidDel="007F6561">
          <w:delText>Ако данните не са к</w:delText>
        </w:r>
        <w:r w:rsidR="00B02C5E" w:rsidDel="007F6561">
          <w:delText>оректни се показва съобщение,</w:delText>
        </w:r>
        <w:r w:rsidDel="007F6561">
          <w:delText xml:space="preserve"> което информира анонимния</w:delText>
        </w:r>
        <w:r w:rsidR="00B02C5E" w:rsidDel="007F6561">
          <w:delText>т</w:delText>
        </w:r>
        <w:r w:rsidDel="007F6561">
          <w:delText xml:space="preserve"> потребител за грешни данни и след това го пита дали иска да продължи с регистрацията;</w:delText>
        </w:r>
        <w:bookmarkStart w:id="867" w:name="_Toc389920946"/>
        <w:bookmarkStart w:id="868" w:name="_Toc389921246"/>
        <w:bookmarkStart w:id="869" w:name="_Toc389921522"/>
        <w:bookmarkStart w:id="870" w:name="_Toc389921823"/>
        <w:bookmarkStart w:id="871" w:name="_Toc389922123"/>
        <w:bookmarkStart w:id="872" w:name="_Toc389922423"/>
        <w:bookmarkStart w:id="873" w:name="_Toc389922723"/>
        <w:bookmarkStart w:id="874" w:name="_Toc389923023"/>
        <w:bookmarkEnd w:id="867"/>
        <w:bookmarkEnd w:id="868"/>
        <w:bookmarkEnd w:id="869"/>
        <w:bookmarkEnd w:id="870"/>
        <w:bookmarkEnd w:id="871"/>
        <w:bookmarkEnd w:id="872"/>
        <w:bookmarkEnd w:id="873"/>
        <w:bookmarkEnd w:id="874"/>
      </w:del>
    </w:p>
    <w:p w:rsidR="00322445" w:rsidDel="007F6561" w:rsidRDefault="00322445" w:rsidP="00B23DD7">
      <w:pPr>
        <w:pStyle w:val="ListParagraph"/>
        <w:numPr>
          <w:ilvl w:val="0"/>
          <w:numId w:val="3"/>
        </w:numPr>
        <w:jc w:val="both"/>
        <w:rPr>
          <w:del w:id="875" w:author="Svetlio" w:date="2014-06-07T10:56:00Z"/>
        </w:rPr>
      </w:pPr>
      <w:del w:id="876" w:author="Svetlio" w:date="2014-06-07T10:56:00Z">
        <w:r w:rsidDel="007F6561">
          <w:delText>Ако иска да продължи с регистрацията се връща отново в модула за регистрация и нанася корекциите;</w:delText>
        </w:r>
        <w:bookmarkStart w:id="877" w:name="_Toc389920947"/>
        <w:bookmarkStart w:id="878" w:name="_Toc389921247"/>
        <w:bookmarkStart w:id="879" w:name="_Toc389921523"/>
        <w:bookmarkStart w:id="880" w:name="_Toc389921824"/>
        <w:bookmarkStart w:id="881" w:name="_Toc389922124"/>
        <w:bookmarkStart w:id="882" w:name="_Toc389922424"/>
        <w:bookmarkStart w:id="883" w:name="_Toc389922724"/>
        <w:bookmarkStart w:id="884" w:name="_Toc389923024"/>
        <w:bookmarkEnd w:id="877"/>
        <w:bookmarkEnd w:id="878"/>
        <w:bookmarkEnd w:id="879"/>
        <w:bookmarkEnd w:id="880"/>
        <w:bookmarkEnd w:id="881"/>
        <w:bookmarkEnd w:id="882"/>
        <w:bookmarkEnd w:id="883"/>
        <w:bookmarkEnd w:id="884"/>
      </w:del>
    </w:p>
    <w:p w:rsidR="00322445" w:rsidDel="007F6561" w:rsidRDefault="00322445" w:rsidP="00B23DD7">
      <w:pPr>
        <w:pStyle w:val="ListParagraph"/>
        <w:numPr>
          <w:ilvl w:val="0"/>
          <w:numId w:val="3"/>
        </w:numPr>
        <w:jc w:val="both"/>
        <w:rPr>
          <w:del w:id="885" w:author="Svetlio" w:date="2014-06-07T10:56:00Z"/>
        </w:rPr>
      </w:pPr>
      <w:del w:id="886" w:author="Svetlio" w:date="2014-06-07T10:56:00Z">
        <w:r w:rsidDel="007F6561">
          <w:delText xml:space="preserve">Ако </w:delText>
        </w:r>
        <w:r w:rsidR="00B02C5E" w:rsidDel="007F6561">
          <w:delText>потребителят не желае</w:delText>
        </w:r>
        <w:r w:rsidDel="007F6561">
          <w:delText xml:space="preserve"> да продължи процеса на регистрация</w:delText>
        </w:r>
        <w:r w:rsidR="009E7804" w:rsidDel="007F6561">
          <w:delText>,</w:delText>
        </w:r>
        <w:r w:rsidDel="007F6561">
          <w:delText xml:space="preserve"> той приключва;</w:delText>
        </w:r>
        <w:bookmarkStart w:id="887" w:name="_Toc389920948"/>
        <w:bookmarkStart w:id="888" w:name="_Toc389921248"/>
        <w:bookmarkStart w:id="889" w:name="_Toc389921524"/>
        <w:bookmarkStart w:id="890" w:name="_Toc389921825"/>
        <w:bookmarkStart w:id="891" w:name="_Toc389922125"/>
        <w:bookmarkStart w:id="892" w:name="_Toc389922425"/>
        <w:bookmarkStart w:id="893" w:name="_Toc389922725"/>
        <w:bookmarkStart w:id="894" w:name="_Toc389923025"/>
        <w:bookmarkEnd w:id="887"/>
        <w:bookmarkEnd w:id="888"/>
        <w:bookmarkEnd w:id="889"/>
        <w:bookmarkEnd w:id="890"/>
        <w:bookmarkEnd w:id="891"/>
        <w:bookmarkEnd w:id="892"/>
        <w:bookmarkEnd w:id="893"/>
        <w:bookmarkEnd w:id="894"/>
      </w:del>
    </w:p>
    <w:p w:rsidR="00322445" w:rsidDel="007F6561" w:rsidRDefault="00322445" w:rsidP="00B23DD7">
      <w:pPr>
        <w:pStyle w:val="ListParagraph"/>
        <w:numPr>
          <w:ilvl w:val="0"/>
          <w:numId w:val="3"/>
        </w:numPr>
        <w:jc w:val="both"/>
        <w:rPr>
          <w:del w:id="895" w:author="Svetlio" w:date="2014-06-07T10:56:00Z"/>
        </w:rPr>
      </w:pPr>
      <w:del w:id="896" w:author="Svetlio" w:date="2014-06-07T10:56:00Z">
        <w:r w:rsidDel="007F6561">
          <w:delText xml:space="preserve">Ако </w:delText>
        </w:r>
        <w:r w:rsidR="00B02C5E" w:rsidDel="007F6561">
          <w:delText xml:space="preserve">въведените </w:delText>
        </w:r>
        <w:r w:rsidR="009E7804" w:rsidDel="007F6561">
          <w:delText>данни</w:delText>
        </w:r>
        <w:r w:rsidDel="007F6561">
          <w:delText xml:space="preserve"> са коректни се изпраща електронно писмо на посочения от анонимния потребител електронен адрес. Това писмо е за активация на потребителският акаунт;</w:delText>
        </w:r>
        <w:bookmarkStart w:id="897" w:name="_Toc389920949"/>
        <w:bookmarkStart w:id="898" w:name="_Toc389921249"/>
        <w:bookmarkStart w:id="899" w:name="_Toc389921525"/>
        <w:bookmarkStart w:id="900" w:name="_Toc389921826"/>
        <w:bookmarkStart w:id="901" w:name="_Toc389922126"/>
        <w:bookmarkStart w:id="902" w:name="_Toc389922426"/>
        <w:bookmarkStart w:id="903" w:name="_Toc389922726"/>
        <w:bookmarkStart w:id="904" w:name="_Toc389923026"/>
        <w:bookmarkEnd w:id="897"/>
        <w:bookmarkEnd w:id="898"/>
        <w:bookmarkEnd w:id="899"/>
        <w:bookmarkEnd w:id="900"/>
        <w:bookmarkEnd w:id="901"/>
        <w:bookmarkEnd w:id="902"/>
        <w:bookmarkEnd w:id="903"/>
        <w:bookmarkEnd w:id="904"/>
      </w:del>
    </w:p>
    <w:p w:rsidR="00322445" w:rsidDel="007F6561" w:rsidRDefault="00322445" w:rsidP="00B23DD7">
      <w:pPr>
        <w:pStyle w:val="ListParagraph"/>
        <w:numPr>
          <w:ilvl w:val="0"/>
          <w:numId w:val="3"/>
        </w:numPr>
        <w:jc w:val="both"/>
        <w:rPr>
          <w:del w:id="905" w:author="Svetlio" w:date="2014-06-07T10:56:00Z"/>
        </w:rPr>
      </w:pPr>
      <w:del w:id="906" w:author="Svetlio" w:date="2014-06-07T10:56:00Z">
        <w:r w:rsidRPr="00322445" w:rsidDel="007F6561">
          <w:delText>Ако не се влезе във „връзката“</w:delText>
        </w:r>
      </w:del>
      <w:ins w:id="907" w:author="Светослав Николов" w:date="2014-05-16T22:43:00Z">
        <w:del w:id="908" w:author="Svetlio" w:date="2014-06-07T10:56:00Z">
          <w:r w:rsidR="004925DB" w:rsidDel="007F6561">
            <w:delText xml:space="preserve"> изпратена</w:delText>
          </w:r>
        </w:del>
      </w:ins>
      <w:del w:id="909" w:author="Svetlio" w:date="2014-06-07T10:56:00Z">
        <w:r w:rsidRPr="00322445" w:rsidDel="007F6561">
          <w:delText xml:space="preserve"> в писмото до 24 часа</w:delText>
        </w:r>
      </w:del>
      <w:ins w:id="910" w:author="Светослав Николов" w:date="2014-05-16T22:43:00Z">
        <w:del w:id="911" w:author="Svetlio" w:date="2014-06-07T10:56:00Z">
          <w:r w:rsidR="004925DB" w:rsidDel="007F6561">
            <w:delText>,</w:delText>
          </w:r>
        </w:del>
      </w:ins>
      <w:del w:id="912" w:author="Svetlio" w:date="2014-06-07T10:56:00Z">
        <w:r w:rsidRPr="00322445" w:rsidDel="007F6561">
          <w:delText xml:space="preserve"> профила няма да се активира и данните за него ще бъдат изтрити.</w:delText>
        </w:r>
        <w:bookmarkStart w:id="913" w:name="_Toc389920950"/>
        <w:bookmarkStart w:id="914" w:name="_Toc389921250"/>
        <w:bookmarkStart w:id="915" w:name="_Toc389921526"/>
        <w:bookmarkStart w:id="916" w:name="_Toc389921827"/>
        <w:bookmarkStart w:id="917" w:name="_Toc389922127"/>
        <w:bookmarkStart w:id="918" w:name="_Toc389922427"/>
        <w:bookmarkStart w:id="919" w:name="_Toc389922727"/>
        <w:bookmarkStart w:id="920" w:name="_Toc389923027"/>
        <w:bookmarkEnd w:id="913"/>
        <w:bookmarkEnd w:id="914"/>
        <w:bookmarkEnd w:id="915"/>
        <w:bookmarkEnd w:id="916"/>
        <w:bookmarkEnd w:id="917"/>
        <w:bookmarkEnd w:id="918"/>
        <w:bookmarkEnd w:id="919"/>
        <w:bookmarkEnd w:id="920"/>
      </w:del>
    </w:p>
    <w:p w:rsidR="00322445" w:rsidRPr="00322445" w:rsidDel="007F6561" w:rsidRDefault="00322445">
      <w:pPr>
        <w:pStyle w:val="ListParagraph"/>
        <w:numPr>
          <w:ilvl w:val="0"/>
          <w:numId w:val="3"/>
        </w:numPr>
        <w:rPr>
          <w:del w:id="921" w:author="Svetlio" w:date="2014-06-07T10:56:00Z"/>
        </w:rPr>
        <w:sectPr w:rsidR="00322445" w:rsidRPr="00322445" w:rsidDel="007F6561" w:rsidSect="006C3E32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272"/>
          <w:sectPrChange w:id="922" w:author="Svetlio" w:date="2014-06-07T15:39:00Z">
            <w:sectPr w:rsidR="00322445" w:rsidRPr="00322445" w:rsidDel="007F6561" w:rsidSect="006C3E32">
              <w:type w:val="nextPage"/>
              <w:pgMar w:top="1440" w:right="1440" w:bottom="1440" w:left="1440" w:header="708" w:footer="708" w:gutter="0"/>
            </w:sectPr>
          </w:sectPrChange>
        </w:sectPr>
        <w:pPrChange w:id="923" w:author="Светослав Николов" w:date="2014-05-16T22:43:00Z">
          <w:pPr>
            <w:pStyle w:val="ListParagraph"/>
            <w:numPr>
              <w:numId w:val="3"/>
            </w:numPr>
            <w:ind w:left="1440" w:hanging="360"/>
            <w:jc w:val="both"/>
          </w:pPr>
        </w:pPrChange>
      </w:pPr>
      <w:del w:id="924" w:author="Svetlio" w:date="2014-06-07T10:56:00Z">
        <w:r w:rsidRPr="00322445" w:rsidDel="007F6561">
          <w:delText>Ако потребителят е влязъл във „връзката“ на електронното си писмо, системата активира акаунта на потребителя.</w:delText>
        </w:r>
        <w:bookmarkStart w:id="925" w:name="_Toc389920951"/>
        <w:bookmarkStart w:id="926" w:name="_Toc389921251"/>
        <w:bookmarkStart w:id="927" w:name="_Toc389921527"/>
        <w:bookmarkStart w:id="928" w:name="_Toc389921828"/>
        <w:bookmarkStart w:id="929" w:name="_Toc389922128"/>
        <w:bookmarkStart w:id="930" w:name="_Toc389922428"/>
        <w:bookmarkStart w:id="931" w:name="_Toc389922728"/>
        <w:bookmarkStart w:id="932" w:name="_Toc389923028"/>
        <w:bookmarkEnd w:id="925"/>
        <w:bookmarkEnd w:id="926"/>
        <w:bookmarkEnd w:id="927"/>
        <w:bookmarkEnd w:id="928"/>
        <w:bookmarkEnd w:id="929"/>
        <w:bookmarkEnd w:id="930"/>
        <w:bookmarkEnd w:id="931"/>
        <w:bookmarkEnd w:id="932"/>
      </w:del>
    </w:p>
    <w:p w:rsidR="005F401D" w:rsidDel="007F6561" w:rsidRDefault="00AC155E" w:rsidP="005F401D">
      <w:pPr>
        <w:pStyle w:val="Heading2"/>
        <w:rPr>
          <w:del w:id="933" w:author="Svetlio" w:date="2014-06-07T10:56:00Z"/>
        </w:rPr>
      </w:pPr>
      <w:del w:id="934" w:author="Svetlio" w:date="2014-06-07T10:56:00Z">
        <w:r w:rsidDel="007F6561">
          <w:delText>Възможност</w:delText>
        </w:r>
        <w:bookmarkStart w:id="935" w:name="_Toc389920952"/>
        <w:bookmarkStart w:id="936" w:name="_Toc389921252"/>
        <w:bookmarkStart w:id="937" w:name="_Toc389921528"/>
        <w:bookmarkStart w:id="938" w:name="_Toc389921829"/>
        <w:bookmarkStart w:id="939" w:name="_Toc389922129"/>
        <w:bookmarkStart w:id="940" w:name="_Toc389922429"/>
        <w:bookmarkStart w:id="941" w:name="_Toc389922729"/>
        <w:bookmarkStart w:id="942" w:name="_Toc389923029"/>
        <w:bookmarkEnd w:id="935"/>
        <w:bookmarkEnd w:id="936"/>
        <w:bookmarkEnd w:id="937"/>
        <w:bookmarkEnd w:id="938"/>
        <w:bookmarkEnd w:id="939"/>
        <w:bookmarkEnd w:id="940"/>
        <w:bookmarkEnd w:id="941"/>
        <w:bookmarkEnd w:id="942"/>
      </w:del>
    </w:p>
    <w:p w:rsidR="00200C2E" w:rsidDel="007F6561" w:rsidRDefault="00954831" w:rsidP="00E123BB">
      <w:pPr>
        <w:keepNext/>
        <w:jc w:val="center"/>
        <w:rPr>
          <w:del w:id="943" w:author="Svetlio" w:date="2014-06-07T10:56:00Z"/>
        </w:rPr>
      </w:pPr>
      <w:del w:id="944" w:author="Svetlio" w:date="2014-06-07T10:56:00Z">
        <w:r w:rsidDel="007F6561">
          <w:rPr>
            <w:noProof/>
            <w:lang w:eastAsia="bg-BG"/>
          </w:rPr>
          <w:drawing>
            <wp:inline distT="0" distB="0" distL="0" distR="0" wp14:anchorId="604E03EC" wp14:editId="2BF95DC9">
              <wp:extent cx="8229600" cy="4940485"/>
              <wp:effectExtent l="0" t="0" r="0" b="0"/>
              <wp:docPr id="32" name="Picture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229600" cy="4940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945" w:name="_Toc389920953"/>
        <w:bookmarkStart w:id="946" w:name="_Toc389921253"/>
        <w:bookmarkStart w:id="947" w:name="_Toc389921529"/>
        <w:bookmarkStart w:id="948" w:name="_Toc389921830"/>
        <w:bookmarkStart w:id="949" w:name="_Toc389922130"/>
        <w:bookmarkStart w:id="950" w:name="_Toc389922430"/>
        <w:bookmarkStart w:id="951" w:name="_Toc389922730"/>
        <w:bookmarkStart w:id="952" w:name="_Toc389923030"/>
        <w:bookmarkEnd w:id="945"/>
        <w:bookmarkEnd w:id="946"/>
        <w:bookmarkEnd w:id="947"/>
        <w:bookmarkEnd w:id="948"/>
        <w:bookmarkEnd w:id="949"/>
        <w:bookmarkEnd w:id="950"/>
        <w:bookmarkEnd w:id="951"/>
        <w:bookmarkEnd w:id="952"/>
      </w:del>
    </w:p>
    <w:p w:rsidR="000568E4" w:rsidRPr="00200C2E" w:rsidDel="007F6561" w:rsidRDefault="00200C2E" w:rsidP="00200C2E">
      <w:pPr>
        <w:pStyle w:val="Caption"/>
        <w:jc w:val="center"/>
        <w:rPr>
          <w:del w:id="953" w:author="Svetlio" w:date="2014-06-07T10:56:00Z"/>
          <w:highlight w:val="yellow"/>
        </w:rPr>
      </w:pPr>
      <w:del w:id="954" w:author="Svetlio" w:date="2014-06-07T10:56:00Z">
        <w:r w:rsidDel="007F6561">
          <w:delText xml:space="preserve">Фигура </w:delText>
        </w:r>
        <w:r w:rsidR="00786912" w:rsidDel="007F6561">
          <w:rPr>
            <w:b w:val="0"/>
            <w:bCs w:val="0"/>
          </w:rPr>
          <w:fldChar w:fldCharType="begin"/>
        </w:r>
        <w:r w:rsidR="00786912" w:rsidDel="007F6561">
          <w:delInstrText xml:space="preserve"> SEQ Figure \* ARABIC </w:delInstrText>
        </w:r>
        <w:r w:rsidR="00786912" w:rsidDel="007F6561">
          <w:rPr>
            <w:b w:val="0"/>
            <w:bCs w:val="0"/>
          </w:rPr>
          <w:fldChar w:fldCharType="separate"/>
        </w:r>
        <w:r w:rsidR="00C968C7" w:rsidDel="007F6561">
          <w:rPr>
            <w:noProof/>
          </w:rPr>
          <w:delText>2</w:delText>
        </w:r>
        <w:r w:rsidR="00786912" w:rsidDel="007F6561">
          <w:rPr>
            <w:b w:val="0"/>
            <w:bCs w:val="0"/>
            <w:noProof/>
          </w:rPr>
          <w:fldChar w:fldCharType="end"/>
        </w:r>
        <w:r w:rsidR="0011262B" w:rsidDel="007F6561">
          <w:delText xml:space="preserve"> Регистрация на ФЛ, чрез уеб</w:delText>
        </w:r>
        <w:r w:rsidDel="007F6561">
          <w:delText xml:space="preserve"> форма</w:delText>
        </w:r>
        <w:bookmarkStart w:id="955" w:name="_Toc389920954"/>
        <w:bookmarkStart w:id="956" w:name="_Toc389921254"/>
        <w:bookmarkStart w:id="957" w:name="_Toc389921530"/>
        <w:bookmarkStart w:id="958" w:name="_Toc389921831"/>
        <w:bookmarkStart w:id="959" w:name="_Toc389922131"/>
        <w:bookmarkStart w:id="960" w:name="_Toc389922431"/>
        <w:bookmarkStart w:id="961" w:name="_Toc389922731"/>
        <w:bookmarkStart w:id="962" w:name="_Toc389923031"/>
        <w:bookmarkEnd w:id="955"/>
        <w:bookmarkEnd w:id="956"/>
        <w:bookmarkEnd w:id="957"/>
        <w:bookmarkEnd w:id="958"/>
        <w:bookmarkEnd w:id="959"/>
        <w:bookmarkEnd w:id="960"/>
        <w:bookmarkEnd w:id="961"/>
        <w:bookmarkEnd w:id="962"/>
      </w:del>
    </w:p>
    <w:p w:rsidR="00E060FF" w:rsidDel="007F6561" w:rsidRDefault="00E060FF" w:rsidP="00AC155E">
      <w:pPr>
        <w:jc w:val="both"/>
        <w:rPr>
          <w:del w:id="963" w:author="Svetlio" w:date="2014-06-07T10:56:00Z"/>
          <w:highlight w:val="yellow"/>
        </w:rPr>
        <w:sectPr w:rsidR="00E060FF" w:rsidDel="007F6561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964" w:author="Svetlio" w:date="2014-06-07T15:39:00Z">
            <w:sectPr w:rsidR="00E060FF" w:rsidDel="007F6561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</w:pPr>
    </w:p>
    <w:p w:rsidR="00293353" w:rsidDel="007F6561" w:rsidRDefault="00293353" w:rsidP="00B23DD7">
      <w:pPr>
        <w:pStyle w:val="Heading1"/>
        <w:jc w:val="both"/>
        <w:rPr>
          <w:del w:id="965" w:author="Svetlio" w:date="2014-06-07T10:56:00Z"/>
        </w:rPr>
      </w:pPr>
      <w:del w:id="966" w:author="Svetlio" w:date="2014-06-07T10:56:00Z">
        <w:r w:rsidDel="007F6561">
          <w:delText xml:space="preserve">Бизнес процес </w:delText>
        </w:r>
        <w:r w:rsidR="00DD7B53" w:rsidDel="007F6561">
          <w:delText>–</w:delText>
        </w:r>
        <w:r w:rsidR="004F1156" w:rsidDel="007F6561">
          <w:delText>Регистрация на физическо лице</w:delText>
        </w:r>
        <w:r w:rsidR="00DD7B53" w:rsidDel="007F6561">
          <w:delText>, чрез Facebook</w:delText>
        </w:r>
        <w:bookmarkStart w:id="967" w:name="_Toc389920955"/>
        <w:bookmarkStart w:id="968" w:name="_Toc389921255"/>
        <w:bookmarkStart w:id="969" w:name="_Toc389921531"/>
        <w:bookmarkStart w:id="970" w:name="_Toc389921832"/>
        <w:bookmarkStart w:id="971" w:name="_Toc389922132"/>
        <w:bookmarkStart w:id="972" w:name="_Toc389922432"/>
        <w:bookmarkStart w:id="973" w:name="_Toc389922732"/>
        <w:bookmarkStart w:id="974" w:name="_Toc389923032"/>
        <w:bookmarkEnd w:id="967"/>
        <w:bookmarkEnd w:id="968"/>
        <w:bookmarkEnd w:id="969"/>
        <w:bookmarkEnd w:id="970"/>
        <w:bookmarkEnd w:id="971"/>
        <w:bookmarkEnd w:id="972"/>
        <w:bookmarkEnd w:id="973"/>
        <w:bookmarkEnd w:id="974"/>
      </w:del>
    </w:p>
    <w:p w:rsidR="00DD7B53" w:rsidDel="007F6561" w:rsidRDefault="00DD7B53" w:rsidP="00B23DD7">
      <w:pPr>
        <w:pStyle w:val="Heading2"/>
        <w:jc w:val="both"/>
        <w:rPr>
          <w:del w:id="975" w:author="Svetlio" w:date="2014-06-07T10:56:00Z"/>
        </w:rPr>
      </w:pPr>
      <w:del w:id="976" w:author="Svetlio" w:date="2014-06-07T10:56:00Z">
        <w:r w:rsidDel="007F6561">
          <w:delText>Цел</w:delText>
        </w:r>
        <w:bookmarkStart w:id="977" w:name="_Toc389920956"/>
        <w:bookmarkStart w:id="978" w:name="_Toc389921256"/>
        <w:bookmarkStart w:id="979" w:name="_Toc389921532"/>
        <w:bookmarkStart w:id="980" w:name="_Toc389921833"/>
        <w:bookmarkStart w:id="981" w:name="_Toc389922133"/>
        <w:bookmarkStart w:id="982" w:name="_Toc389922433"/>
        <w:bookmarkStart w:id="983" w:name="_Toc389922733"/>
        <w:bookmarkStart w:id="984" w:name="_Toc389923033"/>
        <w:bookmarkEnd w:id="977"/>
        <w:bookmarkEnd w:id="978"/>
        <w:bookmarkEnd w:id="979"/>
        <w:bookmarkEnd w:id="980"/>
        <w:bookmarkEnd w:id="981"/>
        <w:bookmarkEnd w:id="982"/>
        <w:bookmarkEnd w:id="983"/>
        <w:bookmarkEnd w:id="984"/>
      </w:del>
    </w:p>
    <w:p w:rsidR="00562D13" w:rsidRPr="009C01B2" w:rsidDel="007F6561" w:rsidRDefault="00562D13" w:rsidP="00B23DD7">
      <w:pPr>
        <w:ind w:left="720"/>
        <w:jc w:val="both"/>
        <w:rPr>
          <w:del w:id="985" w:author="Svetlio" w:date="2014-06-07T10:56:00Z"/>
        </w:rPr>
      </w:pPr>
      <w:del w:id="986" w:author="Svetlio" w:date="2014-06-07T10:56:00Z">
        <w:r w:rsidRPr="009C01B2" w:rsidDel="007F6561">
          <w:delText>Целта на процеса е да улесни анонимните потребители при регистрацията си в системата за електронна търговия – Balkan Bay</w:delText>
        </w:r>
        <w:r w:rsidR="00603F26" w:rsidRPr="009C01B2" w:rsidDel="007F6561">
          <w:delText xml:space="preserve">, като за </w:delText>
        </w:r>
        <w:r w:rsidR="009C01B2" w:rsidDel="007F6561">
          <w:delText>целта се използват вече съществува</w:delText>
        </w:r>
        <w:r w:rsidR="00603F26" w:rsidRPr="009C01B2" w:rsidDel="007F6561">
          <w:delText>щите профили на потребители в системата на Facebook</w:delText>
        </w:r>
        <w:r w:rsidRPr="009C01B2" w:rsidDel="007F6561">
          <w:delText>. Осъществява се комуникация между системата и сървърите на  Facebook</w:delText>
        </w:r>
        <w:r w:rsidR="003A6F41" w:rsidRPr="009C01B2" w:rsidDel="007F6561">
          <w:delText>,</w:delText>
        </w:r>
        <w:r w:rsidRPr="009C01B2" w:rsidDel="007F6561">
          <w:delText xml:space="preserve"> за да се потвърдят необходимите данни за регистрация. </w:delText>
        </w:r>
        <w:bookmarkStart w:id="987" w:name="_Toc389920957"/>
        <w:bookmarkStart w:id="988" w:name="_Toc389921257"/>
        <w:bookmarkStart w:id="989" w:name="_Toc389921533"/>
        <w:bookmarkStart w:id="990" w:name="_Toc389921834"/>
        <w:bookmarkStart w:id="991" w:name="_Toc389922134"/>
        <w:bookmarkStart w:id="992" w:name="_Toc389922434"/>
        <w:bookmarkStart w:id="993" w:name="_Toc389922734"/>
        <w:bookmarkStart w:id="994" w:name="_Toc389923034"/>
        <w:bookmarkEnd w:id="987"/>
        <w:bookmarkEnd w:id="988"/>
        <w:bookmarkEnd w:id="989"/>
        <w:bookmarkEnd w:id="990"/>
        <w:bookmarkEnd w:id="991"/>
        <w:bookmarkEnd w:id="992"/>
        <w:bookmarkEnd w:id="993"/>
        <w:bookmarkEnd w:id="994"/>
      </w:del>
    </w:p>
    <w:p w:rsidR="00DD7B53" w:rsidDel="007F6561" w:rsidRDefault="00DD7B53" w:rsidP="00B23DD7">
      <w:pPr>
        <w:pStyle w:val="Heading2"/>
        <w:jc w:val="both"/>
        <w:rPr>
          <w:del w:id="995" w:author="Svetlio" w:date="2014-06-07T10:56:00Z"/>
        </w:rPr>
      </w:pPr>
      <w:del w:id="996" w:author="Svetlio" w:date="2014-06-07T10:56:00Z">
        <w:r w:rsidDel="007F6561">
          <w:delText>Актьори</w:delText>
        </w:r>
        <w:r w:rsidR="00EA2B7F" w:rsidDel="007F6561">
          <w:delText xml:space="preserve"> /участници/</w:delText>
        </w:r>
        <w:bookmarkStart w:id="997" w:name="_Toc389920958"/>
        <w:bookmarkStart w:id="998" w:name="_Toc389921258"/>
        <w:bookmarkStart w:id="999" w:name="_Toc389921534"/>
        <w:bookmarkStart w:id="1000" w:name="_Toc389921835"/>
        <w:bookmarkStart w:id="1001" w:name="_Toc389922135"/>
        <w:bookmarkStart w:id="1002" w:name="_Toc389922435"/>
        <w:bookmarkStart w:id="1003" w:name="_Toc389922735"/>
        <w:bookmarkStart w:id="1004" w:name="_Toc389923035"/>
        <w:bookmarkEnd w:id="997"/>
        <w:bookmarkEnd w:id="998"/>
        <w:bookmarkEnd w:id="999"/>
        <w:bookmarkEnd w:id="1000"/>
        <w:bookmarkEnd w:id="1001"/>
        <w:bookmarkEnd w:id="1002"/>
        <w:bookmarkEnd w:id="1003"/>
        <w:bookmarkEnd w:id="1004"/>
      </w:del>
    </w:p>
    <w:p w:rsidR="00DD7B53" w:rsidDel="007F6561" w:rsidRDefault="00DD7B53" w:rsidP="00B23DD7">
      <w:pPr>
        <w:pStyle w:val="ListParagraph"/>
        <w:numPr>
          <w:ilvl w:val="0"/>
          <w:numId w:val="4"/>
        </w:numPr>
        <w:jc w:val="both"/>
        <w:rPr>
          <w:del w:id="1005" w:author="Svetlio" w:date="2014-06-07T10:56:00Z"/>
        </w:rPr>
      </w:pPr>
      <w:del w:id="1006" w:author="Svetlio" w:date="2014-06-07T10:56:00Z">
        <w:r w:rsidDel="007F6561">
          <w:delText>Facebook;</w:delText>
        </w:r>
        <w:bookmarkStart w:id="1007" w:name="_Toc389920959"/>
        <w:bookmarkStart w:id="1008" w:name="_Toc389921259"/>
        <w:bookmarkStart w:id="1009" w:name="_Toc389921535"/>
        <w:bookmarkStart w:id="1010" w:name="_Toc389921836"/>
        <w:bookmarkStart w:id="1011" w:name="_Toc389922136"/>
        <w:bookmarkStart w:id="1012" w:name="_Toc389922436"/>
        <w:bookmarkStart w:id="1013" w:name="_Toc389922736"/>
        <w:bookmarkStart w:id="1014" w:name="_Toc389923036"/>
        <w:bookmarkEnd w:id="1007"/>
        <w:bookmarkEnd w:id="1008"/>
        <w:bookmarkEnd w:id="1009"/>
        <w:bookmarkEnd w:id="1010"/>
        <w:bookmarkEnd w:id="1011"/>
        <w:bookmarkEnd w:id="1012"/>
        <w:bookmarkEnd w:id="1013"/>
        <w:bookmarkEnd w:id="1014"/>
      </w:del>
    </w:p>
    <w:p w:rsidR="00DD7B53" w:rsidDel="007F6561" w:rsidRDefault="00012F47" w:rsidP="00B23DD7">
      <w:pPr>
        <w:pStyle w:val="ListParagraph"/>
        <w:numPr>
          <w:ilvl w:val="0"/>
          <w:numId w:val="4"/>
        </w:numPr>
        <w:jc w:val="both"/>
        <w:rPr>
          <w:del w:id="1015" w:author="Svetlio" w:date="2014-06-07T10:56:00Z"/>
        </w:rPr>
      </w:pPr>
      <w:del w:id="1016" w:author="Svetlio" w:date="2014-06-07T10:56:00Z">
        <w:r w:rsidDel="007F6561">
          <w:delText>Физическо лице</w:delText>
        </w:r>
        <w:r w:rsidR="00DD7B53" w:rsidDel="007F6561">
          <w:delText>;</w:delText>
        </w:r>
        <w:bookmarkStart w:id="1017" w:name="_Toc389920960"/>
        <w:bookmarkStart w:id="1018" w:name="_Toc389921260"/>
        <w:bookmarkStart w:id="1019" w:name="_Toc389921536"/>
        <w:bookmarkStart w:id="1020" w:name="_Toc389921837"/>
        <w:bookmarkStart w:id="1021" w:name="_Toc389922137"/>
        <w:bookmarkStart w:id="1022" w:name="_Toc389922437"/>
        <w:bookmarkStart w:id="1023" w:name="_Toc389922737"/>
        <w:bookmarkStart w:id="1024" w:name="_Toc389923037"/>
        <w:bookmarkEnd w:id="1017"/>
        <w:bookmarkEnd w:id="1018"/>
        <w:bookmarkEnd w:id="1019"/>
        <w:bookmarkEnd w:id="1020"/>
        <w:bookmarkEnd w:id="1021"/>
        <w:bookmarkEnd w:id="1022"/>
        <w:bookmarkEnd w:id="1023"/>
        <w:bookmarkEnd w:id="1024"/>
      </w:del>
    </w:p>
    <w:p w:rsidR="00DD7B53" w:rsidDel="007F6561" w:rsidRDefault="00DD7B53" w:rsidP="00B23DD7">
      <w:pPr>
        <w:pStyle w:val="ListParagraph"/>
        <w:numPr>
          <w:ilvl w:val="0"/>
          <w:numId w:val="4"/>
        </w:numPr>
        <w:jc w:val="both"/>
        <w:rPr>
          <w:del w:id="1025" w:author="Svetlio" w:date="2014-06-07T10:56:00Z"/>
        </w:rPr>
      </w:pPr>
      <w:del w:id="1026" w:author="Svetlio" w:date="2014-06-07T10:56:00Z">
        <w:r w:rsidDel="007F6561">
          <w:delText>Системата.</w:delText>
        </w:r>
        <w:bookmarkStart w:id="1027" w:name="_Toc389920961"/>
        <w:bookmarkStart w:id="1028" w:name="_Toc389921261"/>
        <w:bookmarkStart w:id="1029" w:name="_Toc389921537"/>
        <w:bookmarkStart w:id="1030" w:name="_Toc389921838"/>
        <w:bookmarkStart w:id="1031" w:name="_Toc389922138"/>
        <w:bookmarkStart w:id="1032" w:name="_Toc389922438"/>
        <w:bookmarkStart w:id="1033" w:name="_Toc389922738"/>
        <w:bookmarkStart w:id="1034" w:name="_Toc389923038"/>
        <w:bookmarkEnd w:id="1027"/>
        <w:bookmarkEnd w:id="1028"/>
        <w:bookmarkEnd w:id="1029"/>
        <w:bookmarkEnd w:id="1030"/>
        <w:bookmarkEnd w:id="1031"/>
        <w:bookmarkEnd w:id="1032"/>
        <w:bookmarkEnd w:id="1033"/>
        <w:bookmarkEnd w:id="1034"/>
      </w:del>
    </w:p>
    <w:p w:rsidR="00DD7B53" w:rsidDel="007F6561" w:rsidRDefault="00DD7B53" w:rsidP="00B23DD7">
      <w:pPr>
        <w:pStyle w:val="Heading2"/>
        <w:jc w:val="both"/>
        <w:rPr>
          <w:del w:id="1035" w:author="Svetlio" w:date="2014-06-07T10:56:00Z"/>
        </w:rPr>
      </w:pPr>
      <w:del w:id="1036" w:author="Svetlio" w:date="2014-06-07T10:56:00Z">
        <w:r w:rsidDel="007F6561">
          <w:delText>Собственик на процеса</w:delText>
        </w:r>
        <w:bookmarkStart w:id="1037" w:name="_Toc389920962"/>
        <w:bookmarkStart w:id="1038" w:name="_Toc389921262"/>
        <w:bookmarkStart w:id="1039" w:name="_Toc389921538"/>
        <w:bookmarkStart w:id="1040" w:name="_Toc389921839"/>
        <w:bookmarkStart w:id="1041" w:name="_Toc389922139"/>
        <w:bookmarkStart w:id="1042" w:name="_Toc389922439"/>
        <w:bookmarkStart w:id="1043" w:name="_Toc389922739"/>
        <w:bookmarkStart w:id="1044" w:name="_Toc389923039"/>
        <w:bookmarkEnd w:id="1037"/>
        <w:bookmarkEnd w:id="1038"/>
        <w:bookmarkEnd w:id="1039"/>
        <w:bookmarkEnd w:id="1040"/>
        <w:bookmarkEnd w:id="1041"/>
        <w:bookmarkEnd w:id="1042"/>
        <w:bookmarkEnd w:id="1043"/>
        <w:bookmarkEnd w:id="1044"/>
      </w:del>
    </w:p>
    <w:p w:rsidR="00DD7B53" w:rsidRPr="00DD7B53" w:rsidDel="007F6561" w:rsidRDefault="00DD7B53" w:rsidP="00B23DD7">
      <w:pPr>
        <w:ind w:left="720"/>
        <w:jc w:val="both"/>
        <w:rPr>
          <w:del w:id="1045" w:author="Svetlio" w:date="2014-06-07T10:56:00Z"/>
        </w:rPr>
      </w:pPr>
      <w:del w:id="1046" w:author="Svetlio" w:date="2014-06-07T10:56:00Z">
        <w:r w:rsidDel="007F6561">
          <w:delText>Собственик на процеса е анонимният потребител. Той има желание да се впише в системата</w:delText>
        </w:r>
        <w:r w:rsidR="00562D13" w:rsidDel="007F6561">
          <w:delText>,</w:delText>
        </w:r>
        <w:r w:rsidDel="007F6561">
          <w:delText xml:space="preserve"> като използва вече създадения си акаунт в социалната мрежа Facebook. </w:delText>
        </w:r>
        <w:bookmarkStart w:id="1047" w:name="_Toc389920963"/>
        <w:bookmarkStart w:id="1048" w:name="_Toc389921263"/>
        <w:bookmarkStart w:id="1049" w:name="_Toc389921539"/>
        <w:bookmarkStart w:id="1050" w:name="_Toc389921840"/>
        <w:bookmarkStart w:id="1051" w:name="_Toc389922140"/>
        <w:bookmarkStart w:id="1052" w:name="_Toc389922440"/>
        <w:bookmarkStart w:id="1053" w:name="_Toc389922740"/>
        <w:bookmarkStart w:id="1054" w:name="_Toc389923040"/>
        <w:bookmarkEnd w:id="1047"/>
        <w:bookmarkEnd w:id="1048"/>
        <w:bookmarkEnd w:id="1049"/>
        <w:bookmarkEnd w:id="1050"/>
        <w:bookmarkEnd w:id="1051"/>
        <w:bookmarkEnd w:id="1052"/>
        <w:bookmarkEnd w:id="1053"/>
        <w:bookmarkEnd w:id="1054"/>
      </w:del>
    </w:p>
    <w:p w:rsidR="00DD7B53" w:rsidDel="007F6561" w:rsidRDefault="00DD7B53" w:rsidP="00B23DD7">
      <w:pPr>
        <w:pStyle w:val="Heading2"/>
        <w:jc w:val="both"/>
        <w:rPr>
          <w:del w:id="1055" w:author="Svetlio" w:date="2014-06-07T10:56:00Z"/>
        </w:rPr>
      </w:pPr>
      <w:del w:id="1056" w:author="Svetlio" w:date="2014-06-07T10:56:00Z">
        <w:r w:rsidDel="007F6561">
          <w:delText>Описание на работата на процеса</w:delText>
        </w:r>
        <w:bookmarkStart w:id="1057" w:name="_Toc389920964"/>
        <w:bookmarkStart w:id="1058" w:name="_Toc389921264"/>
        <w:bookmarkStart w:id="1059" w:name="_Toc389921540"/>
        <w:bookmarkStart w:id="1060" w:name="_Toc389921841"/>
        <w:bookmarkStart w:id="1061" w:name="_Toc389922141"/>
        <w:bookmarkStart w:id="1062" w:name="_Toc389922441"/>
        <w:bookmarkStart w:id="1063" w:name="_Toc389922741"/>
        <w:bookmarkStart w:id="1064" w:name="_Toc389923041"/>
        <w:bookmarkEnd w:id="1057"/>
        <w:bookmarkEnd w:id="1058"/>
        <w:bookmarkEnd w:id="1059"/>
        <w:bookmarkEnd w:id="1060"/>
        <w:bookmarkEnd w:id="1061"/>
        <w:bookmarkEnd w:id="1062"/>
        <w:bookmarkEnd w:id="1063"/>
        <w:bookmarkEnd w:id="1064"/>
      </w:del>
    </w:p>
    <w:p w:rsidR="00E05874" w:rsidDel="007F6561" w:rsidRDefault="00562D13" w:rsidP="00B23DD7">
      <w:pPr>
        <w:ind w:left="720"/>
        <w:jc w:val="both"/>
        <w:rPr>
          <w:del w:id="1065" w:author="Svetlio" w:date="2014-06-07T10:56:00Z"/>
        </w:rPr>
      </w:pPr>
      <w:del w:id="1066" w:author="Svetlio" w:date="2014-06-07T10:56:00Z">
        <w:r w:rsidDel="007F6561">
          <w:delText>В началото на процеса е ан</w:delText>
        </w:r>
        <w:r w:rsidR="007E491D" w:rsidDel="007F6561">
          <w:delText>онимният</w:delText>
        </w:r>
        <w:r w:rsidDel="007F6561">
          <w:delText xml:space="preserve"> потребител, който има желание да се р</w:delText>
        </w:r>
        <w:r w:rsidR="00E05874" w:rsidDel="007F6561">
          <w:delText>егистри</w:delText>
        </w:r>
        <w:r w:rsidR="007E491D" w:rsidDel="007F6561">
          <w:delText>ра.</w:delText>
        </w:r>
        <w:bookmarkStart w:id="1067" w:name="_Toc389920965"/>
        <w:bookmarkStart w:id="1068" w:name="_Toc389921265"/>
        <w:bookmarkStart w:id="1069" w:name="_Toc389921541"/>
        <w:bookmarkStart w:id="1070" w:name="_Toc389921842"/>
        <w:bookmarkStart w:id="1071" w:name="_Toc389922142"/>
        <w:bookmarkStart w:id="1072" w:name="_Toc389922442"/>
        <w:bookmarkStart w:id="1073" w:name="_Toc389922742"/>
        <w:bookmarkStart w:id="1074" w:name="_Toc389923042"/>
        <w:bookmarkEnd w:id="1067"/>
        <w:bookmarkEnd w:id="1068"/>
        <w:bookmarkEnd w:id="1069"/>
        <w:bookmarkEnd w:id="1070"/>
        <w:bookmarkEnd w:id="1071"/>
        <w:bookmarkEnd w:id="1072"/>
        <w:bookmarkEnd w:id="1073"/>
        <w:bookmarkEnd w:id="1074"/>
      </w:del>
    </w:p>
    <w:p w:rsidR="00E05874" w:rsidDel="007F6561" w:rsidRDefault="003A6F41" w:rsidP="00B23DD7">
      <w:pPr>
        <w:pStyle w:val="ListParagraph"/>
        <w:numPr>
          <w:ilvl w:val="0"/>
          <w:numId w:val="5"/>
        </w:numPr>
        <w:jc w:val="both"/>
        <w:rPr>
          <w:del w:id="1075" w:author="Svetlio" w:date="2014-06-07T10:56:00Z"/>
        </w:rPr>
      </w:pPr>
      <w:del w:id="1076" w:author="Svetlio" w:date="2014-06-07T10:56:00Z">
        <w:r w:rsidDel="007F6561">
          <w:delText>Анонимния</w:delText>
        </w:r>
        <w:r w:rsidR="00B02C5E" w:rsidDel="007F6561">
          <w:delText>т</w:delText>
        </w:r>
        <w:r w:rsidDel="007F6561">
          <w:delText xml:space="preserve"> потребител влиза в</w:delText>
        </w:r>
        <w:r w:rsidR="00E05874" w:rsidDel="007F6561">
          <w:delText xml:space="preserve"> модула за регистрация на ФЛ /физически лица/ и избира да </w:delText>
        </w:r>
        <w:r w:rsidR="009959B3" w:rsidDel="007F6561">
          <w:delText xml:space="preserve">се регистрира, чрез </w:delText>
        </w:r>
        <w:r w:rsidR="00E05874" w:rsidDel="007F6561">
          <w:delText>Facebook</w:delText>
        </w:r>
        <w:r w:rsidR="009959B3" w:rsidDel="007F6561">
          <w:delText xml:space="preserve"> профила си</w:delText>
        </w:r>
        <w:r w:rsidR="00B02C5E" w:rsidDel="007F6561">
          <w:delText>, за да влезе в системата. Въвежда данните за вход в социалната мрежа;</w:delText>
        </w:r>
        <w:bookmarkStart w:id="1077" w:name="_Toc389920966"/>
        <w:bookmarkStart w:id="1078" w:name="_Toc389921266"/>
        <w:bookmarkStart w:id="1079" w:name="_Toc389921542"/>
        <w:bookmarkStart w:id="1080" w:name="_Toc389921843"/>
        <w:bookmarkStart w:id="1081" w:name="_Toc389922143"/>
        <w:bookmarkStart w:id="1082" w:name="_Toc389922443"/>
        <w:bookmarkStart w:id="1083" w:name="_Toc389922743"/>
        <w:bookmarkStart w:id="1084" w:name="_Toc389923043"/>
        <w:bookmarkEnd w:id="1077"/>
        <w:bookmarkEnd w:id="1078"/>
        <w:bookmarkEnd w:id="1079"/>
        <w:bookmarkEnd w:id="1080"/>
        <w:bookmarkEnd w:id="1081"/>
        <w:bookmarkEnd w:id="1082"/>
        <w:bookmarkEnd w:id="1083"/>
        <w:bookmarkEnd w:id="1084"/>
      </w:del>
    </w:p>
    <w:p w:rsidR="00E05874" w:rsidDel="007F6561" w:rsidRDefault="00E05874" w:rsidP="00B23DD7">
      <w:pPr>
        <w:pStyle w:val="ListParagraph"/>
        <w:numPr>
          <w:ilvl w:val="0"/>
          <w:numId w:val="5"/>
        </w:numPr>
        <w:jc w:val="both"/>
        <w:rPr>
          <w:del w:id="1085" w:author="Svetlio" w:date="2014-06-07T10:56:00Z"/>
        </w:rPr>
      </w:pPr>
      <w:del w:id="1086" w:author="Svetlio" w:date="2014-06-07T10:56:00Z">
        <w:r w:rsidDel="007F6561">
          <w:delText>Данните се изпращат до сървърите на социалната мрежа;</w:delText>
        </w:r>
        <w:bookmarkStart w:id="1087" w:name="_Toc389920967"/>
        <w:bookmarkStart w:id="1088" w:name="_Toc389921267"/>
        <w:bookmarkStart w:id="1089" w:name="_Toc389921543"/>
        <w:bookmarkStart w:id="1090" w:name="_Toc389921844"/>
        <w:bookmarkStart w:id="1091" w:name="_Toc389922144"/>
        <w:bookmarkStart w:id="1092" w:name="_Toc389922444"/>
        <w:bookmarkStart w:id="1093" w:name="_Toc389922744"/>
        <w:bookmarkStart w:id="1094" w:name="_Toc389923044"/>
        <w:bookmarkEnd w:id="1087"/>
        <w:bookmarkEnd w:id="1088"/>
        <w:bookmarkEnd w:id="1089"/>
        <w:bookmarkEnd w:id="1090"/>
        <w:bookmarkEnd w:id="1091"/>
        <w:bookmarkEnd w:id="1092"/>
        <w:bookmarkEnd w:id="1093"/>
        <w:bookmarkEnd w:id="1094"/>
      </w:del>
    </w:p>
    <w:p w:rsidR="00E05874" w:rsidDel="007F6561" w:rsidRDefault="00E05874" w:rsidP="00B23DD7">
      <w:pPr>
        <w:pStyle w:val="ListParagraph"/>
        <w:numPr>
          <w:ilvl w:val="0"/>
          <w:numId w:val="5"/>
        </w:numPr>
        <w:jc w:val="both"/>
        <w:rPr>
          <w:del w:id="1095" w:author="Svetlio" w:date="2014-06-07T10:56:00Z"/>
        </w:rPr>
      </w:pPr>
      <w:del w:id="1096" w:author="Svetlio" w:date="2014-06-07T10:56:00Z">
        <w:r w:rsidDel="007F6561">
          <w:delText>След обработка системата на Facebook връща съобщение</w:delText>
        </w:r>
        <w:r w:rsidR="00C140A9" w:rsidDel="007F6561">
          <w:delText>,</w:delText>
        </w:r>
        <w:r w:rsidDel="007F6561">
          <w:delText xml:space="preserve"> с което потвърждава или н</w:delText>
        </w:r>
        <w:r w:rsidR="00B02C5E" w:rsidDel="007F6561">
          <w:delText>е верността на въведените данни</w:delText>
        </w:r>
        <w:r w:rsidR="00012F47" w:rsidDel="007F6561">
          <w:delText>. Системата обработва това съобщ</w:delText>
        </w:r>
        <w:r w:rsidR="00B02C5E" w:rsidDel="007F6561">
          <w:delText>ение;</w:delText>
        </w:r>
        <w:bookmarkStart w:id="1097" w:name="_Toc389920968"/>
        <w:bookmarkStart w:id="1098" w:name="_Toc389921268"/>
        <w:bookmarkStart w:id="1099" w:name="_Toc389921544"/>
        <w:bookmarkStart w:id="1100" w:name="_Toc389921845"/>
        <w:bookmarkStart w:id="1101" w:name="_Toc389922145"/>
        <w:bookmarkStart w:id="1102" w:name="_Toc389922445"/>
        <w:bookmarkStart w:id="1103" w:name="_Toc389922745"/>
        <w:bookmarkStart w:id="1104" w:name="_Toc389923045"/>
        <w:bookmarkEnd w:id="1097"/>
        <w:bookmarkEnd w:id="1098"/>
        <w:bookmarkEnd w:id="1099"/>
        <w:bookmarkEnd w:id="1100"/>
        <w:bookmarkEnd w:id="1101"/>
        <w:bookmarkEnd w:id="1102"/>
        <w:bookmarkEnd w:id="1103"/>
        <w:bookmarkEnd w:id="1104"/>
      </w:del>
    </w:p>
    <w:p w:rsidR="00E05874" w:rsidDel="007F6561" w:rsidRDefault="00E05874" w:rsidP="00B23DD7">
      <w:pPr>
        <w:pStyle w:val="ListParagraph"/>
        <w:numPr>
          <w:ilvl w:val="0"/>
          <w:numId w:val="5"/>
        </w:numPr>
        <w:jc w:val="both"/>
        <w:rPr>
          <w:del w:id="1105" w:author="Svetlio" w:date="2014-06-07T10:56:00Z"/>
        </w:rPr>
      </w:pPr>
      <w:del w:id="1106" w:author="Svetlio" w:date="2014-06-07T10:56:00Z">
        <w:r w:rsidDel="007F6561">
          <w:delText>Ако не са коректни данните</w:delText>
        </w:r>
        <w:r w:rsidR="009C01B2" w:rsidDel="007F6561">
          <w:delText>,</w:delText>
        </w:r>
        <w:r w:rsidDel="007F6561">
          <w:delText xml:space="preserve"> се връща съотв</w:delText>
        </w:r>
        <w:r w:rsidR="009C01B2" w:rsidDel="007F6561">
          <w:delText>етното съобщение на потребителя</w:delText>
        </w:r>
        <w:r w:rsidDel="007F6561">
          <w:delText xml:space="preserve"> и той може да избере дали да продължи с опитите си да се </w:delText>
        </w:r>
        <w:r w:rsidR="00C140A9" w:rsidDel="007F6561">
          <w:delText xml:space="preserve">регистрира </w:delText>
        </w:r>
        <w:r w:rsidDel="007F6561">
          <w:delText>в системата или да прекъсне;</w:delText>
        </w:r>
        <w:bookmarkStart w:id="1107" w:name="_Toc389920969"/>
        <w:bookmarkStart w:id="1108" w:name="_Toc389921269"/>
        <w:bookmarkStart w:id="1109" w:name="_Toc389921545"/>
        <w:bookmarkStart w:id="1110" w:name="_Toc389921846"/>
        <w:bookmarkStart w:id="1111" w:name="_Toc389922146"/>
        <w:bookmarkStart w:id="1112" w:name="_Toc389922446"/>
        <w:bookmarkStart w:id="1113" w:name="_Toc389922746"/>
        <w:bookmarkStart w:id="1114" w:name="_Toc389923046"/>
        <w:bookmarkEnd w:id="1107"/>
        <w:bookmarkEnd w:id="1108"/>
        <w:bookmarkEnd w:id="1109"/>
        <w:bookmarkEnd w:id="1110"/>
        <w:bookmarkEnd w:id="1111"/>
        <w:bookmarkEnd w:id="1112"/>
        <w:bookmarkEnd w:id="1113"/>
        <w:bookmarkEnd w:id="1114"/>
      </w:del>
    </w:p>
    <w:p w:rsidR="00E05874" w:rsidDel="007F6561" w:rsidRDefault="00E05874" w:rsidP="00B23DD7">
      <w:pPr>
        <w:pStyle w:val="ListParagraph"/>
        <w:numPr>
          <w:ilvl w:val="0"/>
          <w:numId w:val="5"/>
        </w:numPr>
        <w:jc w:val="both"/>
        <w:rPr>
          <w:del w:id="1115" w:author="Svetlio" w:date="2014-06-07T10:56:00Z"/>
        </w:rPr>
      </w:pPr>
      <w:del w:id="1116" w:author="Svetlio" w:date="2014-06-07T10:56:00Z">
        <w:r w:rsidDel="007F6561">
          <w:delText>Ако данните са коректни се вземат необходимите за регистрацията данни;</w:delText>
        </w:r>
        <w:bookmarkStart w:id="1117" w:name="_Toc389920970"/>
        <w:bookmarkStart w:id="1118" w:name="_Toc389921270"/>
        <w:bookmarkStart w:id="1119" w:name="_Toc389921546"/>
        <w:bookmarkStart w:id="1120" w:name="_Toc389921847"/>
        <w:bookmarkStart w:id="1121" w:name="_Toc389922147"/>
        <w:bookmarkStart w:id="1122" w:name="_Toc389922447"/>
        <w:bookmarkStart w:id="1123" w:name="_Toc389922747"/>
        <w:bookmarkStart w:id="1124" w:name="_Toc389923047"/>
        <w:bookmarkEnd w:id="1117"/>
        <w:bookmarkEnd w:id="1118"/>
        <w:bookmarkEnd w:id="1119"/>
        <w:bookmarkEnd w:id="1120"/>
        <w:bookmarkEnd w:id="1121"/>
        <w:bookmarkEnd w:id="1122"/>
        <w:bookmarkEnd w:id="1123"/>
        <w:bookmarkEnd w:id="1124"/>
      </w:del>
    </w:p>
    <w:p w:rsidR="00E05874" w:rsidDel="007F6561" w:rsidRDefault="00E05874" w:rsidP="00B23DD7">
      <w:pPr>
        <w:pStyle w:val="ListParagraph"/>
        <w:numPr>
          <w:ilvl w:val="0"/>
          <w:numId w:val="5"/>
        </w:numPr>
        <w:jc w:val="both"/>
        <w:rPr>
          <w:del w:id="1125" w:author="Svetlio" w:date="2014-06-07T10:56:00Z"/>
        </w:rPr>
      </w:pPr>
      <w:del w:id="1126" w:author="Svetlio" w:date="2014-06-07T10:56:00Z">
        <w:r w:rsidDel="007F6561">
          <w:delText>Активира се профила и процеса приключва.</w:delText>
        </w:r>
        <w:bookmarkStart w:id="1127" w:name="_Toc389920971"/>
        <w:bookmarkStart w:id="1128" w:name="_Toc389921271"/>
        <w:bookmarkStart w:id="1129" w:name="_Toc389921547"/>
        <w:bookmarkStart w:id="1130" w:name="_Toc389921848"/>
        <w:bookmarkStart w:id="1131" w:name="_Toc389922148"/>
        <w:bookmarkStart w:id="1132" w:name="_Toc389922448"/>
        <w:bookmarkStart w:id="1133" w:name="_Toc389922748"/>
        <w:bookmarkStart w:id="1134" w:name="_Toc389923048"/>
        <w:bookmarkEnd w:id="1127"/>
        <w:bookmarkEnd w:id="1128"/>
        <w:bookmarkEnd w:id="1129"/>
        <w:bookmarkEnd w:id="1130"/>
        <w:bookmarkEnd w:id="1131"/>
        <w:bookmarkEnd w:id="1132"/>
        <w:bookmarkEnd w:id="1133"/>
        <w:bookmarkEnd w:id="1134"/>
      </w:del>
    </w:p>
    <w:p w:rsidR="00E05874" w:rsidRPr="00E05874" w:rsidDel="007F6561" w:rsidRDefault="00E05874" w:rsidP="00B23DD7">
      <w:pPr>
        <w:pStyle w:val="ListParagraph"/>
        <w:ind w:left="1440"/>
        <w:jc w:val="both"/>
        <w:rPr>
          <w:del w:id="1135" w:author="Svetlio" w:date="2014-06-07T10:56:00Z"/>
        </w:rPr>
      </w:pPr>
      <w:bookmarkStart w:id="1136" w:name="_Toc389920972"/>
      <w:bookmarkStart w:id="1137" w:name="_Toc389921272"/>
      <w:bookmarkStart w:id="1138" w:name="_Toc389921548"/>
      <w:bookmarkStart w:id="1139" w:name="_Toc389921849"/>
      <w:bookmarkStart w:id="1140" w:name="_Toc389922149"/>
      <w:bookmarkStart w:id="1141" w:name="_Toc389922449"/>
      <w:bookmarkStart w:id="1142" w:name="_Toc389922749"/>
      <w:bookmarkStart w:id="1143" w:name="_Toc389923049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</w:p>
    <w:p w:rsidR="00DD7B53" w:rsidDel="007F6561" w:rsidRDefault="00DD7B53" w:rsidP="00B23DD7">
      <w:pPr>
        <w:jc w:val="both"/>
        <w:rPr>
          <w:del w:id="1144" w:author="Svetlio" w:date="2014-06-07T10:56:00Z"/>
        </w:rPr>
      </w:pPr>
      <w:bookmarkStart w:id="1145" w:name="_Toc389920973"/>
      <w:bookmarkStart w:id="1146" w:name="_Toc389921273"/>
      <w:bookmarkStart w:id="1147" w:name="_Toc389921549"/>
      <w:bookmarkStart w:id="1148" w:name="_Toc389921850"/>
      <w:bookmarkStart w:id="1149" w:name="_Toc389922150"/>
      <w:bookmarkStart w:id="1150" w:name="_Toc389922450"/>
      <w:bookmarkStart w:id="1151" w:name="_Toc389922750"/>
      <w:bookmarkStart w:id="1152" w:name="_Toc389923050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:rsidR="00DD7B53" w:rsidDel="007F6561" w:rsidRDefault="00DD7B53" w:rsidP="00DD7B53">
      <w:pPr>
        <w:keepNext/>
        <w:jc w:val="center"/>
        <w:rPr>
          <w:del w:id="1153" w:author="Svetlio" w:date="2014-06-07T10:56:00Z"/>
        </w:rPr>
        <w:sectPr w:rsidR="00DD7B53" w:rsidDel="007F6561" w:rsidSect="006C3E32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272"/>
          <w:sectPrChange w:id="1154" w:author="Svetlio" w:date="2014-06-07T15:39:00Z">
            <w:sectPr w:rsidR="00DD7B53" w:rsidDel="007F6561" w:rsidSect="006C3E32">
              <w:type w:val="nextPage"/>
              <w:pgMar w:top="1440" w:right="1440" w:bottom="1440" w:left="1440" w:header="708" w:footer="708" w:gutter="0"/>
            </w:sectPr>
          </w:sectPrChange>
        </w:sectPr>
      </w:pPr>
    </w:p>
    <w:p w:rsidR="006C0EC4" w:rsidDel="007F6561" w:rsidRDefault="006C0EC4" w:rsidP="006C0EC4">
      <w:pPr>
        <w:pStyle w:val="Heading2"/>
        <w:rPr>
          <w:del w:id="1155" w:author="Svetlio" w:date="2014-06-07T10:56:00Z"/>
        </w:rPr>
      </w:pPr>
      <w:del w:id="1156" w:author="Svetlio" w:date="2014-06-07T10:56:00Z">
        <w:r w:rsidDel="007F6561">
          <w:delText>Възможност</w:delText>
        </w:r>
        <w:bookmarkStart w:id="1157" w:name="_Toc389920974"/>
        <w:bookmarkStart w:id="1158" w:name="_Toc389921274"/>
        <w:bookmarkStart w:id="1159" w:name="_Toc389921550"/>
        <w:bookmarkStart w:id="1160" w:name="_Toc389921851"/>
        <w:bookmarkStart w:id="1161" w:name="_Toc389922151"/>
        <w:bookmarkStart w:id="1162" w:name="_Toc389922451"/>
        <w:bookmarkStart w:id="1163" w:name="_Toc389922751"/>
        <w:bookmarkStart w:id="1164" w:name="_Toc389923051"/>
        <w:bookmarkEnd w:id="1157"/>
        <w:bookmarkEnd w:id="1158"/>
        <w:bookmarkEnd w:id="1159"/>
        <w:bookmarkEnd w:id="1160"/>
        <w:bookmarkEnd w:id="1161"/>
        <w:bookmarkEnd w:id="1162"/>
        <w:bookmarkEnd w:id="1163"/>
        <w:bookmarkEnd w:id="1164"/>
      </w:del>
    </w:p>
    <w:p w:rsidR="00DD7B53" w:rsidDel="007F6561" w:rsidRDefault="00012F47" w:rsidP="00470A4D">
      <w:pPr>
        <w:pStyle w:val="ListParagraph"/>
        <w:ind w:left="142"/>
        <w:jc w:val="center"/>
        <w:rPr>
          <w:del w:id="1165" w:author="Svetlio" w:date="2014-06-07T10:56:00Z"/>
        </w:rPr>
      </w:pPr>
      <w:del w:id="1166" w:author="Svetlio" w:date="2014-06-07T10:56:00Z">
        <w:r w:rsidDel="007F6561">
          <w:rPr>
            <w:noProof/>
            <w:lang w:eastAsia="bg-BG"/>
          </w:rPr>
          <w:drawing>
            <wp:inline distT="0" distB="0" distL="0" distR="0" wp14:anchorId="188FB4D3" wp14:editId="5C18BD18">
              <wp:extent cx="6826103" cy="5336812"/>
              <wp:effectExtent l="0" t="0" r="0" b="0"/>
              <wp:docPr id="33" name="Picture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30472" cy="53402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1167" w:name="_Toc389920975"/>
        <w:bookmarkStart w:id="1168" w:name="_Toc389921275"/>
        <w:bookmarkStart w:id="1169" w:name="_Toc389921551"/>
        <w:bookmarkStart w:id="1170" w:name="_Toc389921852"/>
        <w:bookmarkStart w:id="1171" w:name="_Toc389922152"/>
        <w:bookmarkStart w:id="1172" w:name="_Toc389922452"/>
        <w:bookmarkStart w:id="1173" w:name="_Toc389922752"/>
        <w:bookmarkStart w:id="1174" w:name="_Toc389923052"/>
        <w:bookmarkEnd w:id="1167"/>
        <w:bookmarkEnd w:id="1168"/>
        <w:bookmarkEnd w:id="1169"/>
        <w:bookmarkEnd w:id="1170"/>
        <w:bookmarkEnd w:id="1171"/>
        <w:bookmarkEnd w:id="1172"/>
        <w:bookmarkEnd w:id="1173"/>
        <w:bookmarkEnd w:id="1174"/>
      </w:del>
    </w:p>
    <w:p w:rsidR="00DD7B53" w:rsidDel="007F6561" w:rsidRDefault="00DD7B53" w:rsidP="00DD7B53">
      <w:pPr>
        <w:pStyle w:val="Caption"/>
        <w:jc w:val="center"/>
        <w:rPr>
          <w:del w:id="1175" w:author="Svetlio" w:date="2014-06-07T10:56:00Z"/>
        </w:rPr>
        <w:sectPr w:rsidR="00DD7B53" w:rsidDel="007F6561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1176" w:author="Svetlio" w:date="2014-06-07T15:39:00Z">
            <w:sectPr w:rsidR="00DD7B53" w:rsidDel="007F6561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</w:pPr>
      <w:del w:id="1177" w:author="Svetlio" w:date="2014-06-07T10:56:00Z">
        <w:r w:rsidDel="007F6561">
          <w:delText xml:space="preserve">Фигура </w:delText>
        </w:r>
        <w:r w:rsidR="00786912" w:rsidDel="007F6561">
          <w:rPr>
            <w:b w:val="0"/>
            <w:bCs w:val="0"/>
          </w:rPr>
          <w:fldChar w:fldCharType="begin"/>
        </w:r>
        <w:r w:rsidR="00786912" w:rsidDel="007F6561">
          <w:delInstrText xml:space="preserve"> SEQ Figure \* ARABIC </w:delInstrText>
        </w:r>
        <w:r w:rsidR="00786912" w:rsidDel="007F6561">
          <w:rPr>
            <w:b w:val="0"/>
            <w:bCs w:val="0"/>
          </w:rPr>
          <w:fldChar w:fldCharType="separate"/>
        </w:r>
        <w:r w:rsidR="00C968C7" w:rsidDel="007F6561">
          <w:rPr>
            <w:noProof/>
          </w:rPr>
          <w:delText>3</w:delText>
        </w:r>
        <w:r w:rsidR="00786912" w:rsidDel="007F6561">
          <w:rPr>
            <w:b w:val="0"/>
            <w:bCs w:val="0"/>
            <w:noProof/>
          </w:rPr>
          <w:fldChar w:fldCharType="end"/>
        </w:r>
        <w:r w:rsidDel="007F6561">
          <w:delText xml:space="preserve"> Регистрация на ФЛ, чрез Facebook</w:delText>
        </w:r>
        <w:bookmarkStart w:id="1178" w:name="_Toc389920976"/>
        <w:bookmarkStart w:id="1179" w:name="_Toc389921276"/>
        <w:bookmarkStart w:id="1180" w:name="_Toc389921552"/>
        <w:bookmarkStart w:id="1181" w:name="_Toc389921853"/>
        <w:bookmarkStart w:id="1182" w:name="_Toc389922153"/>
        <w:bookmarkStart w:id="1183" w:name="_Toc389922453"/>
        <w:bookmarkStart w:id="1184" w:name="_Toc389922753"/>
        <w:bookmarkStart w:id="1185" w:name="_Toc389923053"/>
        <w:bookmarkEnd w:id="1178"/>
        <w:bookmarkEnd w:id="1179"/>
        <w:bookmarkEnd w:id="1180"/>
        <w:bookmarkEnd w:id="1181"/>
        <w:bookmarkEnd w:id="1182"/>
        <w:bookmarkEnd w:id="1183"/>
        <w:bookmarkEnd w:id="1184"/>
        <w:bookmarkEnd w:id="1185"/>
      </w:del>
    </w:p>
    <w:p w:rsidR="00E05874" w:rsidDel="007F6561" w:rsidRDefault="00E05874" w:rsidP="00B23DD7">
      <w:pPr>
        <w:pStyle w:val="Heading1"/>
        <w:jc w:val="both"/>
        <w:rPr>
          <w:del w:id="1186" w:author="Svetlio" w:date="2014-06-07T10:56:00Z"/>
        </w:rPr>
      </w:pPr>
      <w:del w:id="1187" w:author="Svetlio" w:date="2014-06-07T10:56:00Z">
        <w:r w:rsidDel="007F6561">
          <w:delText xml:space="preserve">Бизнес процес – Регистрация на </w:delText>
        </w:r>
        <w:r w:rsidR="004F1156" w:rsidDel="007F6561">
          <w:delText>юридическо лице</w:delText>
        </w:r>
        <w:bookmarkStart w:id="1188" w:name="_Toc389920977"/>
        <w:bookmarkStart w:id="1189" w:name="_Toc389921277"/>
        <w:bookmarkStart w:id="1190" w:name="_Toc389921553"/>
        <w:bookmarkStart w:id="1191" w:name="_Toc389921854"/>
        <w:bookmarkStart w:id="1192" w:name="_Toc389922154"/>
        <w:bookmarkStart w:id="1193" w:name="_Toc389922454"/>
        <w:bookmarkStart w:id="1194" w:name="_Toc389922754"/>
        <w:bookmarkStart w:id="1195" w:name="_Toc389923054"/>
        <w:bookmarkEnd w:id="1188"/>
        <w:bookmarkEnd w:id="1189"/>
        <w:bookmarkEnd w:id="1190"/>
        <w:bookmarkEnd w:id="1191"/>
        <w:bookmarkEnd w:id="1192"/>
        <w:bookmarkEnd w:id="1193"/>
        <w:bookmarkEnd w:id="1194"/>
        <w:bookmarkEnd w:id="1195"/>
      </w:del>
    </w:p>
    <w:p w:rsidR="00E05874" w:rsidDel="007F6561" w:rsidRDefault="00E05874" w:rsidP="00B23DD7">
      <w:pPr>
        <w:pStyle w:val="Heading2"/>
        <w:jc w:val="both"/>
        <w:rPr>
          <w:del w:id="1196" w:author="Svetlio" w:date="2014-06-07T10:56:00Z"/>
        </w:rPr>
      </w:pPr>
      <w:del w:id="1197" w:author="Svetlio" w:date="2014-06-07T10:56:00Z">
        <w:r w:rsidDel="007F6561">
          <w:delText>Цел</w:delText>
        </w:r>
        <w:bookmarkStart w:id="1198" w:name="_Toc389920978"/>
        <w:bookmarkStart w:id="1199" w:name="_Toc389921278"/>
        <w:bookmarkStart w:id="1200" w:name="_Toc389921554"/>
        <w:bookmarkStart w:id="1201" w:name="_Toc389921855"/>
        <w:bookmarkStart w:id="1202" w:name="_Toc389922155"/>
        <w:bookmarkStart w:id="1203" w:name="_Toc389922455"/>
        <w:bookmarkStart w:id="1204" w:name="_Toc389922755"/>
        <w:bookmarkStart w:id="1205" w:name="_Toc389923055"/>
        <w:bookmarkEnd w:id="1198"/>
        <w:bookmarkEnd w:id="1199"/>
        <w:bookmarkEnd w:id="1200"/>
        <w:bookmarkEnd w:id="1201"/>
        <w:bookmarkEnd w:id="1202"/>
        <w:bookmarkEnd w:id="1203"/>
        <w:bookmarkEnd w:id="1204"/>
        <w:bookmarkEnd w:id="1205"/>
      </w:del>
    </w:p>
    <w:p w:rsidR="00D60D60" w:rsidRPr="004B1BF9" w:rsidDel="007F6561" w:rsidRDefault="00D60D60" w:rsidP="00B23DD7">
      <w:pPr>
        <w:ind w:left="720"/>
        <w:jc w:val="both"/>
        <w:rPr>
          <w:del w:id="1206" w:author="Svetlio" w:date="2014-06-07T10:56:00Z"/>
        </w:rPr>
      </w:pPr>
      <w:del w:id="1207" w:author="Svetlio" w:date="2014-06-07T10:56:00Z">
        <w:r w:rsidDel="007F6561">
          <w:delText xml:space="preserve">Бизнес  процеса описва особеностите при регистрация на ЮЛ. Те са много различни от физическите лица поради по-различното разпределение на правата. Докато при ФЛ всичко е централизирано в един човек, тук не е така. </w:delText>
        </w:r>
        <w:r w:rsidR="004B1BF9" w:rsidDel="007F6561">
          <w:delText xml:space="preserve">Ролите за юридическите лица са обяснение в точка </w:delText>
        </w:r>
        <w:r w:rsidR="00147190" w:rsidDel="007F6561">
          <w:fldChar w:fldCharType="begin"/>
        </w:r>
        <w:r w:rsidR="00147190" w:rsidDel="007F6561">
          <w:delInstrText xml:space="preserve"> REF _Ref380270800 \r \h  \* MERGEFORMAT </w:delInstrText>
        </w:r>
        <w:r w:rsidR="00147190" w:rsidDel="007F6561">
          <w:fldChar w:fldCharType="separate"/>
        </w:r>
        <w:r w:rsidR="004B1BF9" w:rsidDel="007F6561">
          <w:delText>2.3.1</w:delText>
        </w:r>
        <w:r w:rsidR="00147190" w:rsidDel="007F6561">
          <w:fldChar w:fldCharType="end"/>
        </w:r>
        <w:r w:rsidR="004B1BF9" w:rsidDel="007F6561">
          <w:delText xml:space="preserve"> От това следва, че регистрацията се прави от администратор. Условие преди регистрацията да се осъществи от администратор е организацията, която иска да се регистрира да е подписала договор за взаимоотношенията си с BBay</w:delText>
        </w:r>
        <w:r w:rsidR="003A6F41" w:rsidDel="007F6561">
          <w:delText>,</w:delText>
        </w:r>
        <w:r w:rsidR="004B1BF9" w:rsidDel="007F6561">
          <w:delText xml:space="preserve"> в който да са определени правата </w:delText>
        </w:r>
        <w:r w:rsidR="005269FA" w:rsidDel="007F6561">
          <w:delText xml:space="preserve">и задълженията на двете страни, </w:delText>
        </w:r>
        <w:r w:rsidR="004B1BF9" w:rsidDel="007F6561">
          <w:delText xml:space="preserve">договорени комисионните </w:delText>
        </w:r>
        <w:r w:rsidR="004B1BF9" w:rsidRPr="00945481" w:rsidDel="007F6561">
          <w:delText>/таксите/</w:delText>
        </w:r>
        <w:r w:rsidR="004B1BF9" w:rsidDel="007F6561">
          <w:delText xml:space="preserve"> за извършваните услуги от системата</w:delText>
        </w:r>
        <w:r w:rsidR="005269FA" w:rsidDel="007F6561">
          <w:delText xml:space="preserve"> и видовете потребители.</w:delText>
        </w:r>
        <w:bookmarkStart w:id="1208" w:name="_Toc389920979"/>
        <w:bookmarkStart w:id="1209" w:name="_Toc389921279"/>
        <w:bookmarkStart w:id="1210" w:name="_Toc389921555"/>
        <w:bookmarkStart w:id="1211" w:name="_Toc389921856"/>
        <w:bookmarkStart w:id="1212" w:name="_Toc389922156"/>
        <w:bookmarkStart w:id="1213" w:name="_Toc389922456"/>
        <w:bookmarkStart w:id="1214" w:name="_Toc389922756"/>
        <w:bookmarkStart w:id="1215" w:name="_Toc389923056"/>
        <w:bookmarkEnd w:id="1208"/>
        <w:bookmarkEnd w:id="1209"/>
        <w:bookmarkEnd w:id="1210"/>
        <w:bookmarkEnd w:id="1211"/>
        <w:bookmarkEnd w:id="1212"/>
        <w:bookmarkEnd w:id="1213"/>
        <w:bookmarkEnd w:id="1214"/>
        <w:bookmarkEnd w:id="1215"/>
      </w:del>
    </w:p>
    <w:p w:rsidR="00E05874" w:rsidDel="007F6561" w:rsidRDefault="00E05874" w:rsidP="00B23DD7">
      <w:pPr>
        <w:pStyle w:val="Heading2"/>
        <w:jc w:val="both"/>
        <w:rPr>
          <w:del w:id="1216" w:author="Svetlio" w:date="2014-06-07T10:56:00Z"/>
        </w:rPr>
      </w:pPr>
      <w:del w:id="1217" w:author="Svetlio" w:date="2014-06-07T10:56:00Z">
        <w:r w:rsidDel="007F6561">
          <w:delText>Актьори</w:delText>
        </w:r>
        <w:r w:rsidR="00EA2B7F" w:rsidDel="007F6561">
          <w:delText xml:space="preserve"> /</w:delText>
        </w:r>
        <w:r w:rsidR="00421BA3" w:rsidDel="007F6561">
          <w:delText>учас</w:delText>
        </w:r>
        <w:r w:rsidR="00973241" w:rsidDel="007F6561">
          <w:delText>т</w:delText>
        </w:r>
        <w:r w:rsidR="00421BA3" w:rsidDel="007F6561">
          <w:delText>ници/</w:delText>
        </w:r>
        <w:bookmarkStart w:id="1218" w:name="_Toc389920980"/>
        <w:bookmarkStart w:id="1219" w:name="_Toc389921280"/>
        <w:bookmarkStart w:id="1220" w:name="_Toc389921556"/>
        <w:bookmarkStart w:id="1221" w:name="_Toc389921857"/>
        <w:bookmarkStart w:id="1222" w:name="_Toc389922157"/>
        <w:bookmarkStart w:id="1223" w:name="_Toc389922457"/>
        <w:bookmarkStart w:id="1224" w:name="_Toc389922757"/>
        <w:bookmarkStart w:id="1225" w:name="_Toc389923057"/>
        <w:bookmarkEnd w:id="1218"/>
        <w:bookmarkEnd w:id="1219"/>
        <w:bookmarkEnd w:id="1220"/>
        <w:bookmarkEnd w:id="1221"/>
        <w:bookmarkEnd w:id="1222"/>
        <w:bookmarkEnd w:id="1223"/>
        <w:bookmarkEnd w:id="1224"/>
        <w:bookmarkEnd w:id="1225"/>
      </w:del>
    </w:p>
    <w:p w:rsidR="004B1BF9" w:rsidDel="007F6561" w:rsidRDefault="004B1BF9" w:rsidP="00B23DD7">
      <w:pPr>
        <w:pStyle w:val="ListParagraph"/>
        <w:numPr>
          <w:ilvl w:val="0"/>
          <w:numId w:val="6"/>
        </w:numPr>
        <w:jc w:val="both"/>
        <w:rPr>
          <w:del w:id="1226" w:author="Svetlio" w:date="2014-06-07T10:56:00Z"/>
        </w:rPr>
      </w:pPr>
      <w:del w:id="1227" w:author="Svetlio" w:date="2014-06-07T10:56:00Z">
        <w:r w:rsidDel="007F6561">
          <w:delText>Юридически лице;</w:delText>
        </w:r>
        <w:bookmarkStart w:id="1228" w:name="_Toc389920981"/>
        <w:bookmarkStart w:id="1229" w:name="_Toc389921281"/>
        <w:bookmarkStart w:id="1230" w:name="_Toc389921557"/>
        <w:bookmarkStart w:id="1231" w:name="_Toc389921858"/>
        <w:bookmarkStart w:id="1232" w:name="_Toc389922158"/>
        <w:bookmarkStart w:id="1233" w:name="_Toc389922458"/>
        <w:bookmarkStart w:id="1234" w:name="_Toc389922758"/>
        <w:bookmarkStart w:id="1235" w:name="_Toc389923058"/>
        <w:bookmarkEnd w:id="1228"/>
        <w:bookmarkEnd w:id="1229"/>
        <w:bookmarkEnd w:id="1230"/>
        <w:bookmarkEnd w:id="1231"/>
        <w:bookmarkEnd w:id="1232"/>
        <w:bookmarkEnd w:id="1233"/>
        <w:bookmarkEnd w:id="1234"/>
        <w:bookmarkEnd w:id="1235"/>
      </w:del>
    </w:p>
    <w:p w:rsidR="004B1BF9" w:rsidDel="007F6561" w:rsidRDefault="004B1BF9" w:rsidP="00B23DD7">
      <w:pPr>
        <w:pStyle w:val="ListParagraph"/>
        <w:numPr>
          <w:ilvl w:val="0"/>
          <w:numId w:val="6"/>
        </w:numPr>
        <w:jc w:val="both"/>
        <w:rPr>
          <w:del w:id="1236" w:author="Svetlio" w:date="2014-06-07T10:56:00Z"/>
        </w:rPr>
      </w:pPr>
      <w:del w:id="1237" w:author="Svetlio" w:date="2014-06-07T10:56:00Z">
        <w:r w:rsidDel="007F6561">
          <w:delText>Системен администратор;</w:delText>
        </w:r>
        <w:bookmarkStart w:id="1238" w:name="_Toc389920982"/>
        <w:bookmarkStart w:id="1239" w:name="_Toc389921282"/>
        <w:bookmarkStart w:id="1240" w:name="_Toc389921558"/>
        <w:bookmarkStart w:id="1241" w:name="_Toc389921859"/>
        <w:bookmarkStart w:id="1242" w:name="_Toc389922159"/>
        <w:bookmarkStart w:id="1243" w:name="_Toc389922459"/>
        <w:bookmarkStart w:id="1244" w:name="_Toc389922759"/>
        <w:bookmarkStart w:id="1245" w:name="_Toc389923059"/>
        <w:bookmarkEnd w:id="1238"/>
        <w:bookmarkEnd w:id="1239"/>
        <w:bookmarkEnd w:id="1240"/>
        <w:bookmarkEnd w:id="1241"/>
        <w:bookmarkEnd w:id="1242"/>
        <w:bookmarkEnd w:id="1243"/>
        <w:bookmarkEnd w:id="1244"/>
        <w:bookmarkEnd w:id="1245"/>
      </w:del>
    </w:p>
    <w:p w:rsidR="004B1BF9" w:rsidRPr="004B1BF9" w:rsidDel="007F6561" w:rsidRDefault="004B1BF9" w:rsidP="00B23DD7">
      <w:pPr>
        <w:pStyle w:val="ListParagraph"/>
        <w:numPr>
          <w:ilvl w:val="0"/>
          <w:numId w:val="6"/>
        </w:numPr>
        <w:jc w:val="both"/>
        <w:rPr>
          <w:del w:id="1246" w:author="Svetlio" w:date="2014-06-07T10:56:00Z"/>
        </w:rPr>
      </w:pPr>
      <w:del w:id="1247" w:author="Svetlio" w:date="2014-06-07T10:56:00Z">
        <w:r w:rsidDel="007F6561">
          <w:delText>Системата.</w:delText>
        </w:r>
        <w:bookmarkStart w:id="1248" w:name="_Toc389920983"/>
        <w:bookmarkStart w:id="1249" w:name="_Toc389921283"/>
        <w:bookmarkStart w:id="1250" w:name="_Toc389921559"/>
        <w:bookmarkStart w:id="1251" w:name="_Toc389921860"/>
        <w:bookmarkStart w:id="1252" w:name="_Toc389922160"/>
        <w:bookmarkStart w:id="1253" w:name="_Toc389922460"/>
        <w:bookmarkStart w:id="1254" w:name="_Toc389922760"/>
        <w:bookmarkStart w:id="1255" w:name="_Toc389923060"/>
        <w:bookmarkEnd w:id="1248"/>
        <w:bookmarkEnd w:id="1249"/>
        <w:bookmarkEnd w:id="1250"/>
        <w:bookmarkEnd w:id="1251"/>
        <w:bookmarkEnd w:id="1252"/>
        <w:bookmarkEnd w:id="1253"/>
        <w:bookmarkEnd w:id="1254"/>
        <w:bookmarkEnd w:id="1255"/>
      </w:del>
    </w:p>
    <w:p w:rsidR="00E05874" w:rsidDel="007F6561" w:rsidRDefault="00E05874" w:rsidP="00B23DD7">
      <w:pPr>
        <w:pStyle w:val="Heading2"/>
        <w:jc w:val="both"/>
        <w:rPr>
          <w:del w:id="1256" w:author="Svetlio" w:date="2014-06-07T10:56:00Z"/>
        </w:rPr>
      </w:pPr>
      <w:del w:id="1257" w:author="Svetlio" w:date="2014-06-07T10:56:00Z">
        <w:r w:rsidDel="007F6561">
          <w:delText>Собственик на процеса</w:delText>
        </w:r>
        <w:bookmarkStart w:id="1258" w:name="_Toc389920984"/>
        <w:bookmarkStart w:id="1259" w:name="_Toc389921284"/>
        <w:bookmarkStart w:id="1260" w:name="_Toc389921560"/>
        <w:bookmarkStart w:id="1261" w:name="_Toc389921861"/>
        <w:bookmarkStart w:id="1262" w:name="_Toc389922161"/>
        <w:bookmarkStart w:id="1263" w:name="_Toc389922461"/>
        <w:bookmarkStart w:id="1264" w:name="_Toc389922761"/>
        <w:bookmarkStart w:id="1265" w:name="_Toc389923061"/>
        <w:bookmarkEnd w:id="1258"/>
        <w:bookmarkEnd w:id="1259"/>
        <w:bookmarkEnd w:id="1260"/>
        <w:bookmarkEnd w:id="1261"/>
        <w:bookmarkEnd w:id="1262"/>
        <w:bookmarkEnd w:id="1263"/>
        <w:bookmarkEnd w:id="1264"/>
        <w:bookmarkEnd w:id="1265"/>
      </w:del>
    </w:p>
    <w:p w:rsidR="004B1BF9" w:rsidRPr="004B1BF9" w:rsidDel="007F6561" w:rsidRDefault="004B1BF9" w:rsidP="00B23DD7">
      <w:pPr>
        <w:ind w:left="720"/>
        <w:jc w:val="both"/>
        <w:rPr>
          <w:del w:id="1266" w:author="Svetlio" w:date="2014-06-07T10:56:00Z"/>
        </w:rPr>
      </w:pPr>
      <w:del w:id="1267" w:author="Svetlio" w:date="2014-06-07T10:56:00Z">
        <w:r w:rsidDel="007F6561">
          <w:delText xml:space="preserve">Собственик на процеса е юридическото лице, което желае да се регистрира в системата, за да се възползва от предлаганите услуги. </w:delText>
        </w:r>
        <w:bookmarkStart w:id="1268" w:name="_Toc389920985"/>
        <w:bookmarkStart w:id="1269" w:name="_Toc389921285"/>
        <w:bookmarkStart w:id="1270" w:name="_Toc389921561"/>
        <w:bookmarkStart w:id="1271" w:name="_Toc389921862"/>
        <w:bookmarkStart w:id="1272" w:name="_Toc389922162"/>
        <w:bookmarkStart w:id="1273" w:name="_Toc389922462"/>
        <w:bookmarkStart w:id="1274" w:name="_Toc389922762"/>
        <w:bookmarkStart w:id="1275" w:name="_Toc389923062"/>
        <w:bookmarkEnd w:id="1268"/>
        <w:bookmarkEnd w:id="1269"/>
        <w:bookmarkEnd w:id="1270"/>
        <w:bookmarkEnd w:id="1271"/>
        <w:bookmarkEnd w:id="1272"/>
        <w:bookmarkEnd w:id="1273"/>
        <w:bookmarkEnd w:id="1274"/>
        <w:bookmarkEnd w:id="1275"/>
      </w:del>
    </w:p>
    <w:p w:rsidR="004B1BF9" w:rsidDel="007F6561" w:rsidRDefault="007D1DA8" w:rsidP="00B23DD7">
      <w:pPr>
        <w:pStyle w:val="Heading2"/>
        <w:jc w:val="both"/>
        <w:rPr>
          <w:del w:id="1276" w:author="Svetlio" w:date="2014-06-07T10:56:00Z"/>
        </w:rPr>
      </w:pPr>
      <w:del w:id="1277" w:author="Svetlio" w:date="2014-06-07T10:56:00Z">
        <w:r w:rsidDel="007F6561">
          <w:delText>Описание на работата на процес</w:delText>
        </w:r>
        <w:bookmarkStart w:id="1278" w:name="_Toc389920986"/>
        <w:bookmarkStart w:id="1279" w:name="_Toc389921286"/>
        <w:bookmarkStart w:id="1280" w:name="_Toc389921562"/>
        <w:bookmarkStart w:id="1281" w:name="_Toc389921863"/>
        <w:bookmarkStart w:id="1282" w:name="_Toc389922163"/>
        <w:bookmarkStart w:id="1283" w:name="_Toc389922463"/>
        <w:bookmarkStart w:id="1284" w:name="_Toc389922763"/>
        <w:bookmarkStart w:id="1285" w:name="_Toc389923063"/>
        <w:bookmarkEnd w:id="1278"/>
        <w:bookmarkEnd w:id="1279"/>
        <w:bookmarkEnd w:id="1280"/>
        <w:bookmarkEnd w:id="1281"/>
        <w:bookmarkEnd w:id="1282"/>
        <w:bookmarkEnd w:id="1283"/>
        <w:bookmarkEnd w:id="1284"/>
        <w:bookmarkEnd w:id="1285"/>
      </w:del>
    </w:p>
    <w:p w:rsidR="00AD5C40" w:rsidRPr="002D0D91" w:rsidDel="007F6561" w:rsidRDefault="004B1BF9" w:rsidP="00B23DD7">
      <w:pPr>
        <w:ind w:left="720"/>
        <w:jc w:val="both"/>
        <w:rPr>
          <w:del w:id="1286" w:author="Svetlio" w:date="2014-06-07T10:56:00Z"/>
        </w:rPr>
      </w:pPr>
      <w:del w:id="1287" w:author="Svetlio" w:date="2014-06-07T10:56:00Z">
        <w:r w:rsidRPr="002D0D91" w:rsidDel="007F6561">
          <w:delText>При стартирането на процеса се приема, че юридическото лице вече е изявило желание</w:delText>
        </w:r>
        <w:r w:rsidR="00C866E8" w:rsidRPr="002D0D91" w:rsidDel="007F6561">
          <w:delText xml:space="preserve"> да се регистрира. Свързало се е организацията представяща системата за електронна търговия BBay.</w:delText>
        </w:r>
        <w:bookmarkStart w:id="1288" w:name="_Toc389920987"/>
        <w:bookmarkStart w:id="1289" w:name="_Toc389921287"/>
        <w:bookmarkStart w:id="1290" w:name="_Toc389921563"/>
        <w:bookmarkStart w:id="1291" w:name="_Toc389921864"/>
        <w:bookmarkStart w:id="1292" w:name="_Toc389922164"/>
        <w:bookmarkStart w:id="1293" w:name="_Toc389922464"/>
        <w:bookmarkStart w:id="1294" w:name="_Toc389922764"/>
        <w:bookmarkStart w:id="1295" w:name="_Toc389923064"/>
        <w:bookmarkEnd w:id="1288"/>
        <w:bookmarkEnd w:id="1289"/>
        <w:bookmarkEnd w:id="1290"/>
        <w:bookmarkEnd w:id="1291"/>
        <w:bookmarkEnd w:id="1292"/>
        <w:bookmarkEnd w:id="1293"/>
        <w:bookmarkEnd w:id="1294"/>
        <w:bookmarkEnd w:id="1295"/>
      </w:del>
    </w:p>
    <w:p w:rsidR="00AD5C40" w:rsidRPr="002D0D91" w:rsidDel="007F6561" w:rsidRDefault="00AD5C40" w:rsidP="00B23DD7">
      <w:pPr>
        <w:pStyle w:val="ListParagraph"/>
        <w:numPr>
          <w:ilvl w:val="0"/>
          <w:numId w:val="14"/>
        </w:numPr>
        <w:jc w:val="both"/>
        <w:rPr>
          <w:del w:id="1296" w:author="Svetlio" w:date="2014-06-07T10:56:00Z"/>
        </w:rPr>
      </w:pPr>
      <w:del w:id="1297" w:author="Svetlio" w:date="2014-06-07T10:56:00Z">
        <w:r w:rsidRPr="002D0D91" w:rsidDel="007F6561">
          <w:delText xml:space="preserve">Юридическото лице се свързва с </w:delText>
        </w:r>
        <w:r w:rsidR="0073772E" w:rsidDel="007F6561">
          <w:delText>представител на организацията. Изготвя се и се подписва договор</w:delText>
        </w:r>
        <w:r w:rsidRPr="002D0D91" w:rsidDel="007F6561">
          <w:delText>;</w:delText>
        </w:r>
        <w:bookmarkStart w:id="1298" w:name="_Toc389920988"/>
        <w:bookmarkStart w:id="1299" w:name="_Toc389921288"/>
        <w:bookmarkStart w:id="1300" w:name="_Toc389921564"/>
        <w:bookmarkStart w:id="1301" w:name="_Toc389921865"/>
        <w:bookmarkStart w:id="1302" w:name="_Toc389922165"/>
        <w:bookmarkStart w:id="1303" w:name="_Toc389922465"/>
        <w:bookmarkStart w:id="1304" w:name="_Toc389922765"/>
        <w:bookmarkStart w:id="1305" w:name="_Toc389923065"/>
        <w:bookmarkEnd w:id="1298"/>
        <w:bookmarkEnd w:id="1299"/>
        <w:bookmarkEnd w:id="1300"/>
        <w:bookmarkEnd w:id="1301"/>
        <w:bookmarkEnd w:id="1302"/>
        <w:bookmarkEnd w:id="1303"/>
        <w:bookmarkEnd w:id="1304"/>
        <w:bookmarkEnd w:id="1305"/>
      </w:del>
    </w:p>
    <w:p w:rsidR="00AD5C40" w:rsidRPr="002D0D91" w:rsidDel="007F6561" w:rsidRDefault="00AD5C40" w:rsidP="00B23DD7">
      <w:pPr>
        <w:pStyle w:val="ListParagraph"/>
        <w:numPr>
          <w:ilvl w:val="0"/>
          <w:numId w:val="14"/>
        </w:numPr>
        <w:jc w:val="both"/>
        <w:rPr>
          <w:del w:id="1306" w:author="Svetlio" w:date="2014-06-07T10:56:00Z"/>
        </w:rPr>
      </w:pPr>
      <w:del w:id="1307" w:author="Svetlio" w:date="2014-06-07T10:56:00Z">
        <w:r w:rsidRPr="002D0D91" w:rsidDel="007F6561">
          <w:delText>А</w:delText>
        </w:r>
        <w:r w:rsidR="002D0D91" w:rsidDel="007F6561">
          <w:delText>д</w:delText>
        </w:r>
        <w:r w:rsidRPr="002D0D91" w:rsidDel="007F6561">
          <w:delText>министратора проверява дали има сключен договор;</w:delText>
        </w:r>
        <w:bookmarkStart w:id="1308" w:name="_Toc389920989"/>
        <w:bookmarkStart w:id="1309" w:name="_Toc389921289"/>
        <w:bookmarkStart w:id="1310" w:name="_Toc389921565"/>
        <w:bookmarkStart w:id="1311" w:name="_Toc389921866"/>
        <w:bookmarkStart w:id="1312" w:name="_Toc389922166"/>
        <w:bookmarkStart w:id="1313" w:name="_Toc389922466"/>
        <w:bookmarkStart w:id="1314" w:name="_Toc389922766"/>
        <w:bookmarkStart w:id="1315" w:name="_Toc389923066"/>
        <w:bookmarkEnd w:id="1308"/>
        <w:bookmarkEnd w:id="1309"/>
        <w:bookmarkEnd w:id="1310"/>
        <w:bookmarkEnd w:id="1311"/>
        <w:bookmarkEnd w:id="1312"/>
        <w:bookmarkEnd w:id="1313"/>
        <w:bookmarkEnd w:id="1314"/>
        <w:bookmarkEnd w:id="1315"/>
      </w:del>
    </w:p>
    <w:p w:rsidR="00AD5C40" w:rsidRPr="002D0D91" w:rsidDel="007F6561" w:rsidRDefault="002D0D91" w:rsidP="00B23DD7">
      <w:pPr>
        <w:pStyle w:val="ListParagraph"/>
        <w:numPr>
          <w:ilvl w:val="0"/>
          <w:numId w:val="14"/>
        </w:numPr>
        <w:jc w:val="both"/>
        <w:rPr>
          <w:del w:id="1316" w:author="Svetlio" w:date="2014-06-07T10:56:00Z"/>
        </w:rPr>
      </w:pPr>
      <w:del w:id="1317" w:author="Svetlio" w:date="2014-06-07T10:56:00Z">
        <w:r w:rsidDel="007F6561">
          <w:delText>Ако няма сключен договор се</w:delText>
        </w:r>
        <w:r w:rsidR="00225ED6" w:rsidDel="007F6561">
          <w:delText xml:space="preserve"> изчаква за</w:delText>
        </w:r>
        <w:r w:rsidR="00B23DD7" w:rsidDel="007F6561">
          <w:rPr>
            <w:lang w:val="en-US"/>
          </w:rPr>
          <w:delText xml:space="preserve"> </w:delText>
        </w:r>
        <w:r w:rsidR="00AD5C40" w:rsidRPr="002D0D91" w:rsidDel="007F6561">
          <w:delText>договаря</w:delText>
        </w:r>
        <w:r w:rsidR="00225ED6" w:rsidDel="007F6561">
          <w:delText>не</w:delText>
        </w:r>
        <w:r w:rsidR="00AD5C40" w:rsidRPr="002D0D91" w:rsidDel="007F6561">
          <w:delText>;</w:delText>
        </w:r>
        <w:bookmarkStart w:id="1318" w:name="_Toc389920990"/>
        <w:bookmarkStart w:id="1319" w:name="_Toc389921290"/>
        <w:bookmarkStart w:id="1320" w:name="_Toc389921566"/>
        <w:bookmarkStart w:id="1321" w:name="_Toc389921867"/>
        <w:bookmarkStart w:id="1322" w:name="_Toc389922167"/>
        <w:bookmarkStart w:id="1323" w:name="_Toc389922467"/>
        <w:bookmarkStart w:id="1324" w:name="_Toc389922767"/>
        <w:bookmarkStart w:id="1325" w:name="_Toc389923067"/>
        <w:bookmarkEnd w:id="1318"/>
        <w:bookmarkEnd w:id="1319"/>
        <w:bookmarkEnd w:id="1320"/>
        <w:bookmarkEnd w:id="1321"/>
        <w:bookmarkEnd w:id="1322"/>
        <w:bookmarkEnd w:id="1323"/>
        <w:bookmarkEnd w:id="1324"/>
        <w:bookmarkEnd w:id="1325"/>
      </w:del>
    </w:p>
    <w:p w:rsidR="00AD5C40" w:rsidRPr="002D0D91" w:rsidDel="007F6561" w:rsidRDefault="00AD5C40" w:rsidP="00B23DD7">
      <w:pPr>
        <w:pStyle w:val="ListParagraph"/>
        <w:numPr>
          <w:ilvl w:val="0"/>
          <w:numId w:val="14"/>
        </w:numPr>
        <w:jc w:val="both"/>
        <w:rPr>
          <w:del w:id="1326" w:author="Svetlio" w:date="2014-06-07T10:56:00Z"/>
        </w:rPr>
      </w:pPr>
      <w:del w:id="1327" w:author="Svetlio" w:date="2014-06-07T10:56:00Z">
        <w:r w:rsidRPr="002D0D91" w:rsidDel="007F6561">
          <w:delText>Ако след предог</w:delText>
        </w:r>
        <w:r w:rsidR="00216A0B" w:rsidDel="007F6561">
          <w:delText>оварянето не е подписан договор</w:delText>
        </w:r>
        <w:r w:rsidRPr="002D0D91" w:rsidDel="007F6561">
          <w:delText xml:space="preserve"> се съобщава на потребителя, че регистрацията е неуспешна;</w:delText>
        </w:r>
        <w:bookmarkStart w:id="1328" w:name="_Toc389920991"/>
        <w:bookmarkStart w:id="1329" w:name="_Toc389921291"/>
        <w:bookmarkStart w:id="1330" w:name="_Toc389921567"/>
        <w:bookmarkStart w:id="1331" w:name="_Toc389921868"/>
        <w:bookmarkStart w:id="1332" w:name="_Toc389922168"/>
        <w:bookmarkStart w:id="1333" w:name="_Toc389922468"/>
        <w:bookmarkStart w:id="1334" w:name="_Toc389922768"/>
        <w:bookmarkStart w:id="1335" w:name="_Toc389923068"/>
        <w:bookmarkEnd w:id="1328"/>
        <w:bookmarkEnd w:id="1329"/>
        <w:bookmarkEnd w:id="1330"/>
        <w:bookmarkEnd w:id="1331"/>
        <w:bookmarkEnd w:id="1332"/>
        <w:bookmarkEnd w:id="1333"/>
        <w:bookmarkEnd w:id="1334"/>
        <w:bookmarkEnd w:id="1335"/>
      </w:del>
    </w:p>
    <w:p w:rsidR="00AC739D" w:rsidRPr="002D0D91" w:rsidDel="007F6561" w:rsidRDefault="0073772E" w:rsidP="00B23DD7">
      <w:pPr>
        <w:pStyle w:val="ListParagraph"/>
        <w:numPr>
          <w:ilvl w:val="0"/>
          <w:numId w:val="14"/>
        </w:numPr>
        <w:jc w:val="both"/>
        <w:rPr>
          <w:del w:id="1336" w:author="Svetlio" w:date="2014-06-07T10:56:00Z"/>
        </w:rPr>
      </w:pPr>
      <w:del w:id="1337" w:author="Svetlio" w:date="2014-06-07T10:56:00Z">
        <w:r w:rsidDel="007F6561">
          <w:delText>Ако с</w:delText>
        </w:r>
        <w:r w:rsidR="00AD5C40" w:rsidRPr="002D0D91" w:rsidDel="007F6561">
          <w:delText xml:space="preserve">лед </w:delText>
        </w:r>
        <w:r w:rsidDel="007F6561">
          <w:delText>редактирането</w:delText>
        </w:r>
        <w:r w:rsidR="00AD5C40" w:rsidRPr="002D0D91" w:rsidDel="007F6561">
          <w:delText xml:space="preserve"> е подписан договор се въвеждат данните за всички потребители </w:delText>
        </w:r>
        <w:r w:rsidR="00AC739D" w:rsidRPr="002D0D91" w:rsidDel="007F6561">
          <w:delText>на юридическото лице;</w:delText>
        </w:r>
        <w:bookmarkStart w:id="1338" w:name="_Toc389920992"/>
        <w:bookmarkStart w:id="1339" w:name="_Toc389921292"/>
        <w:bookmarkStart w:id="1340" w:name="_Toc389921568"/>
        <w:bookmarkStart w:id="1341" w:name="_Toc389921869"/>
        <w:bookmarkStart w:id="1342" w:name="_Toc389922169"/>
        <w:bookmarkStart w:id="1343" w:name="_Toc389922469"/>
        <w:bookmarkStart w:id="1344" w:name="_Toc389922769"/>
        <w:bookmarkStart w:id="1345" w:name="_Toc389923069"/>
        <w:bookmarkEnd w:id="1338"/>
        <w:bookmarkEnd w:id="1339"/>
        <w:bookmarkEnd w:id="1340"/>
        <w:bookmarkEnd w:id="1341"/>
        <w:bookmarkEnd w:id="1342"/>
        <w:bookmarkEnd w:id="1343"/>
        <w:bookmarkEnd w:id="1344"/>
        <w:bookmarkEnd w:id="1345"/>
      </w:del>
    </w:p>
    <w:p w:rsidR="00AC739D" w:rsidRPr="002D0D91" w:rsidDel="007F6561" w:rsidRDefault="00AC739D" w:rsidP="00B23DD7">
      <w:pPr>
        <w:pStyle w:val="ListParagraph"/>
        <w:numPr>
          <w:ilvl w:val="0"/>
          <w:numId w:val="14"/>
        </w:numPr>
        <w:jc w:val="both"/>
        <w:rPr>
          <w:del w:id="1346" w:author="Svetlio" w:date="2014-06-07T10:56:00Z"/>
        </w:rPr>
      </w:pPr>
      <w:del w:id="1347" w:author="Svetlio" w:date="2014-06-07T10:56:00Z">
        <w:r w:rsidRPr="002D0D91" w:rsidDel="007F6561">
          <w:delText>Ако договора е сключен се въвеждат необходимите данни за регистрация на профила на ЮЛ и всичките нег</w:delText>
        </w:r>
        <w:r w:rsidR="002632BF" w:rsidDel="007F6561">
          <w:delText>ови под</w:delText>
        </w:r>
        <w:r w:rsidRPr="002D0D91" w:rsidDel="007F6561">
          <w:delText>профили;</w:delText>
        </w:r>
        <w:bookmarkStart w:id="1348" w:name="_Toc389920993"/>
        <w:bookmarkStart w:id="1349" w:name="_Toc389921293"/>
        <w:bookmarkStart w:id="1350" w:name="_Toc389921569"/>
        <w:bookmarkStart w:id="1351" w:name="_Toc389921870"/>
        <w:bookmarkStart w:id="1352" w:name="_Toc389922170"/>
        <w:bookmarkStart w:id="1353" w:name="_Toc389922470"/>
        <w:bookmarkStart w:id="1354" w:name="_Toc389922770"/>
        <w:bookmarkStart w:id="1355" w:name="_Toc389923070"/>
        <w:bookmarkEnd w:id="1348"/>
        <w:bookmarkEnd w:id="1349"/>
        <w:bookmarkEnd w:id="1350"/>
        <w:bookmarkEnd w:id="1351"/>
        <w:bookmarkEnd w:id="1352"/>
        <w:bookmarkEnd w:id="1353"/>
        <w:bookmarkEnd w:id="1354"/>
        <w:bookmarkEnd w:id="1355"/>
      </w:del>
    </w:p>
    <w:p w:rsidR="00AC739D" w:rsidRPr="002D0D91" w:rsidDel="007F6561" w:rsidRDefault="00AC739D" w:rsidP="00B23DD7">
      <w:pPr>
        <w:pStyle w:val="ListParagraph"/>
        <w:numPr>
          <w:ilvl w:val="0"/>
          <w:numId w:val="14"/>
        </w:numPr>
        <w:jc w:val="both"/>
        <w:rPr>
          <w:del w:id="1356" w:author="Svetlio" w:date="2014-06-07T10:56:00Z"/>
        </w:rPr>
      </w:pPr>
      <w:del w:id="1357" w:author="Svetlio" w:date="2014-06-07T10:56:00Z">
        <w:r w:rsidRPr="002D0D91" w:rsidDel="007F6561">
          <w:delText>Системата проверява дали въведените данни са коректни;</w:delText>
        </w:r>
        <w:bookmarkStart w:id="1358" w:name="_Toc389920994"/>
        <w:bookmarkStart w:id="1359" w:name="_Toc389921294"/>
        <w:bookmarkStart w:id="1360" w:name="_Toc389921570"/>
        <w:bookmarkStart w:id="1361" w:name="_Toc389921871"/>
        <w:bookmarkStart w:id="1362" w:name="_Toc389922171"/>
        <w:bookmarkStart w:id="1363" w:name="_Toc389922471"/>
        <w:bookmarkStart w:id="1364" w:name="_Toc389922771"/>
        <w:bookmarkStart w:id="1365" w:name="_Toc389923071"/>
        <w:bookmarkEnd w:id="1358"/>
        <w:bookmarkEnd w:id="1359"/>
        <w:bookmarkEnd w:id="1360"/>
        <w:bookmarkEnd w:id="1361"/>
        <w:bookmarkEnd w:id="1362"/>
        <w:bookmarkEnd w:id="1363"/>
        <w:bookmarkEnd w:id="1364"/>
        <w:bookmarkEnd w:id="1365"/>
      </w:del>
    </w:p>
    <w:p w:rsidR="00AC739D" w:rsidRPr="002D0D91" w:rsidDel="007F6561" w:rsidRDefault="00AC739D" w:rsidP="00B23DD7">
      <w:pPr>
        <w:pStyle w:val="ListParagraph"/>
        <w:numPr>
          <w:ilvl w:val="0"/>
          <w:numId w:val="14"/>
        </w:numPr>
        <w:jc w:val="both"/>
        <w:rPr>
          <w:del w:id="1366" w:author="Svetlio" w:date="2014-06-07T10:56:00Z"/>
        </w:rPr>
      </w:pPr>
      <w:del w:id="1367" w:author="Svetlio" w:date="2014-06-07T10:56:00Z">
        <w:r w:rsidRPr="002D0D91" w:rsidDel="007F6561">
          <w:delText>Ако не са коректни данните се изписва съобщение за това и Администратора се пита дали иска да продължи с въвеждането;</w:delText>
        </w:r>
        <w:bookmarkStart w:id="1368" w:name="_Toc389920995"/>
        <w:bookmarkStart w:id="1369" w:name="_Toc389921295"/>
        <w:bookmarkStart w:id="1370" w:name="_Toc389921571"/>
        <w:bookmarkStart w:id="1371" w:name="_Toc389921872"/>
        <w:bookmarkStart w:id="1372" w:name="_Toc389922172"/>
        <w:bookmarkStart w:id="1373" w:name="_Toc389922472"/>
        <w:bookmarkStart w:id="1374" w:name="_Toc389922772"/>
        <w:bookmarkStart w:id="1375" w:name="_Toc389923072"/>
        <w:bookmarkEnd w:id="1368"/>
        <w:bookmarkEnd w:id="1369"/>
        <w:bookmarkEnd w:id="1370"/>
        <w:bookmarkEnd w:id="1371"/>
        <w:bookmarkEnd w:id="1372"/>
        <w:bookmarkEnd w:id="1373"/>
        <w:bookmarkEnd w:id="1374"/>
        <w:bookmarkEnd w:id="1375"/>
      </w:del>
    </w:p>
    <w:p w:rsidR="00AC739D" w:rsidRPr="002D0D91" w:rsidDel="007F6561" w:rsidRDefault="00AC739D" w:rsidP="00B23DD7">
      <w:pPr>
        <w:pStyle w:val="ListParagraph"/>
        <w:numPr>
          <w:ilvl w:val="0"/>
          <w:numId w:val="14"/>
        </w:numPr>
        <w:jc w:val="both"/>
        <w:rPr>
          <w:del w:id="1376" w:author="Svetlio" w:date="2014-06-07T10:56:00Z"/>
        </w:rPr>
      </w:pPr>
      <w:del w:id="1377" w:author="Svetlio" w:date="2014-06-07T10:56:00Z">
        <w:r w:rsidRPr="002D0D91" w:rsidDel="007F6561">
          <w:delText xml:space="preserve">Ако </w:delText>
        </w:r>
        <w:r w:rsidR="0073772E" w:rsidDel="007F6561">
          <w:delText xml:space="preserve">администраторът </w:delText>
        </w:r>
        <w:r w:rsidRPr="002D0D91" w:rsidDel="007F6561">
          <w:delText>не иска да продължи</w:delText>
        </w:r>
        <w:r w:rsidR="00700B04" w:rsidDel="007F6561">
          <w:delText>,</w:delText>
        </w:r>
        <w:r w:rsidRPr="002D0D91" w:rsidDel="007F6561">
          <w:delText xml:space="preserve"> процеса приключва;</w:delText>
        </w:r>
        <w:bookmarkStart w:id="1378" w:name="_Toc389920996"/>
        <w:bookmarkStart w:id="1379" w:name="_Toc389921296"/>
        <w:bookmarkStart w:id="1380" w:name="_Toc389921572"/>
        <w:bookmarkStart w:id="1381" w:name="_Toc389921873"/>
        <w:bookmarkStart w:id="1382" w:name="_Toc389922173"/>
        <w:bookmarkStart w:id="1383" w:name="_Toc389922473"/>
        <w:bookmarkStart w:id="1384" w:name="_Toc389922773"/>
        <w:bookmarkStart w:id="1385" w:name="_Toc389923073"/>
        <w:bookmarkEnd w:id="1378"/>
        <w:bookmarkEnd w:id="1379"/>
        <w:bookmarkEnd w:id="1380"/>
        <w:bookmarkEnd w:id="1381"/>
        <w:bookmarkEnd w:id="1382"/>
        <w:bookmarkEnd w:id="1383"/>
        <w:bookmarkEnd w:id="1384"/>
        <w:bookmarkEnd w:id="1385"/>
      </w:del>
    </w:p>
    <w:p w:rsidR="00AC739D" w:rsidRPr="002D0D91" w:rsidDel="007F6561" w:rsidRDefault="00AC739D" w:rsidP="00B23DD7">
      <w:pPr>
        <w:pStyle w:val="ListParagraph"/>
        <w:numPr>
          <w:ilvl w:val="0"/>
          <w:numId w:val="14"/>
        </w:numPr>
        <w:jc w:val="both"/>
        <w:rPr>
          <w:del w:id="1386" w:author="Svetlio" w:date="2014-06-07T10:56:00Z"/>
        </w:rPr>
      </w:pPr>
      <w:del w:id="1387" w:author="Svetlio" w:date="2014-06-07T10:56:00Z">
        <w:r w:rsidRPr="002D0D91" w:rsidDel="007F6561">
          <w:delText xml:space="preserve">Ако </w:delText>
        </w:r>
        <w:r w:rsidR="0073772E" w:rsidDel="007F6561">
          <w:delText xml:space="preserve">администраторът </w:delText>
        </w:r>
        <w:r w:rsidRPr="002D0D91" w:rsidDel="007F6561">
          <w:delText>иска да продължи</w:delText>
        </w:r>
        <w:r w:rsidR="00700B04" w:rsidDel="007F6561">
          <w:delText>,</w:delText>
        </w:r>
        <w:r w:rsidRPr="002D0D91" w:rsidDel="007F6561">
          <w:delText xml:space="preserve"> се връща да редактира профила;</w:delText>
        </w:r>
        <w:bookmarkStart w:id="1388" w:name="_Toc389920997"/>
        <w:bookmarkStart w:id="1389" w:name="_Toc389921297"/>
        <w:bookmarkStart w:id="1390" w:name="_Toc389921573"/>
        <w:bookmarkStart w:id="1391" w:name="_Toc389921874"/>
        <w:bookmarkStart w:id="1392" w:name="_Toc389922174"/>
        <w:bookmarkStart w:id="1393" w:name="_Toc389922474"/>
        <w:bookmarkStart w:id="1394" w:name="_Toc389922774"/>
        <w:bookmarkStart w:id="1395" w:name="_Toc389923074"/>
        <w:bookmarkEnd w:id="1388"/>
        <w:bookmarkEnd w:id="1389"/>
        <w:bookmarkEnd w:id="1390"/>
        <w:bookmarkEnd w:id="1391"/>
        <w:bookmarkEnd w:id="1392"/>
        <w:bookmarkEnd w:id="1393"/>
        <w:bookmarkEnd w:id="1394"/>
        <w:bookmarkEnd w:id="1395"/>
      </w:del>
    </w:p>
    <w:p w:rsidR="002D0D91" w:rsidRPr="002D0D91" w:rsidDel="007F6561" w:rsidRDefault="00AC739D" w:rsidP="00B23DD7">
      <w:pPr>
        <w:pStyle w:val="ListParagraph"/>
        <w:numPr>
          <w:ilvl w:val="0"/>
          <w:numId w:val="14"/>
        </w:numPr>
        <w:jc w:val="both"/>
        <w:rPr>
          <w:del w:id="1396" w:author="Svetlio" w:date="2014-06-07T10:56:00Z"/>
        </w:rPr>
      </w:pPr>
      <w:del w:id="1397" w:author="Svetlio" w:date="2014-06-07T10:56:00Z">
        <w:r w:rsidRPr="002D0D91" w:rsidDel="007F6561">
          <w:delText xml:space="preserve">След редактирането </w:delText>
        </w:r>
        <w:r w:rsidR="002D0D91" w:rsidRPr="002D0D91" w:rsidDel="007F6561">
          <w:delText>отново данните се проверяват;</w:delText>
        </w:r>
        <w:bookmarkStart w:id="1398" w:name="_Toc389920998"/>
        <w:bookmarkStart w:id="1399" w:name="_Toc389921298"/>
        <w:bookmarkStart w:id="1400" w:name="_Toc389921574"/>
        <w:bookmarkStart w:id="1401" w:name="_Toc389921875"/>
        <w:bookmarkStart w:id="1402" w:name="_Toc389922175"/>
        <w:bookmarkStart w:id="1403" w:name="_Toc389922475"/>
        <w:bookmarkStart w:id="1404" w:name="_Toc389922775"/>
        <w:bookmarkStart w:id="1405" w:name="_Toc389923075"/>
        <w:bookmarkEnd w:id="1398"/>
        <w:bookmarkEnd w:id="1399"/>
        <w:bookmarkEnd w:id="1400"/>
        <w:bookmarkEnd w:id="1401"/>
        <w:bookmarkEnd w:id="1402"/>
        <w:bookmarkEnd w:id="1403"/>
        <w:bookmarkEnd w:id="1404"/>
        <w:bookmarkEnd w:id="1405"/>
      </w:del>
    </w:p>
    <w:p w:rsidR="002D0D91" w:rsidRPr="002D0D91" w:rsidDel="007F6561" w:rsidRDefault="002D0D91" w:rsidP="00B23DD7">
      <w:pPr>
        <w:pStyle w:val="ListParagraph"/>
        <w:numPr>
          <w:ilvl w:val="0"/>
          <w:numId w:val="14"/>
        </w:numPr>
        <w:jc w:val="both"/>
        <w:rPr>
          <w:del w:id="1406" w:author="Svetlio" w:date="2014-06-07T10:56:00Z"/>
        </w:rPr>
      </w:pPr>
      <w:del w:id="1407" w:author="Svetlio" w:date="2014-06-07T10:56:00Z">
        <w:r w:rsidRPr="002D0D91" w:rsidDel="007F6561">
          <w:delText>Ако данните са коректни акаунта се активира;</w:delText>
        </w:r>
        <w:bookmarkStart w:id="1408" w:name="_Toc389920999"/>
        <w:bookmarkStart w:id="1409" w:name="_Toc389921299"/>
        <w:bookmarkStart w:id="1410" w:name="_Toc389921575"/>
        <w:bookmarkStart w:id="1411" w:name="_Toc389921876"/>
        <w:bookmarkStart w:id="1412" w:name="_Toc389922176"/>
        <w:bookmarkStart w:id="1413" w:name="_Toc389922476"/>
        <w:bookmarkStart w:id="1414" w:name="_Toc389922776"/>
        <w:bookmarkStart w:id="1415" w:name="_Toc389923076"/>
        <w:bookmarkEnd w:id="1408"/>
        <w:bookmarkEnd w:id="1409"/>
        <w:bookmarkEnd w:id="1410"/>
        <w:bookmarkEnd w:id="1411"/>
        <w:bookmarkEnd w:id="1412"/>
        <w:bookmarkEnd w:id="1413"/>
        <w:bookmarkEnd w:id="1414"/>
        <w:bookmarkEnd w:id="1415"/>
      </w:del>
    </w:p>
    <w:p w:rsidR="00AD5C40" w:rsidRPr="002D0D91" w:rsidDel="007F6561" w:rsidRDefault="00B1000D">
      <w:pPr>
        <w:pStyle w:val="ListParagraph"/>
        <w:numPr>
          <w:ilvl w:val="0"/>
          <w:numId w:val="14"/>
        </w:numPr>
        <w:rPr>
          <w:del w:id="1416" w:author="Svetlio" w:date="2014-06-07T10:56:00Z"/>
        </w:rPr>
        <w:sectPr w:rsidR="00AD5C40" w:rsidRPr="002D0D91" w:rsidDel="007F6561" w:rsidSect="006C3E32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272"/>
          <w:sectPrChange w:id="1417" w:author="Svetlio" w:date="2014-06-07T15:39:00Z">
            <w:sectPr w:rsidR="00AD5C40" w:rsidRPr="002D0D91" w:rsidDel="007F6561" w:rsidSect="006C3E32">
              <w:type w:val="nextPage"/>
              <w:pgMar w:top="1440" w:right="1440" w:bottom="1440" w:left="1440" w:header="708" w:footer="708" w:gutter="0"/>
            </w:sectPr>
          </w:sectPrChange>
        </w:sectPr>
        <w:pPrChange w:id="1418" w:author="Светослав Николов" w:date="2014-05-16T22:49:00Z">
          <w:pPr>
            <w:pStyle w:val="ListParagraph"/>
            <w:numPr>
              <w:numId w:val="14"/>
            </w:numPr>
            <w:ind w:left="1440" w:hanging="360"/>
            <w:jc w:val="both"/>
          </w:pPr>
        </w:pPrChange>
      </w:pPr>
      <w:del w:id="1419" w:author="Svetlio" w:date="2014-06-07T10:56:00Z">
        <w:r w:rsidDel="007F6561">
          <w:delText>Ю</w:delText>
        </w:r>
        <w:r w:rsidR="002D0D91" w:rsidRPr="002D0D91" w:rsidDel="007F6561">
          <w:delText>ридическо</w:delText>
        </w:r>
        <w:r w:rsidDel="007F6561">
          <w:delText>то</w:delText>
        </w:r>
        <w:r w:rsidR="002D0D91" w:rsidRPr="002D0D91" w:rsidDel="007F6561">
          <w:delText xml:space="preserve"> лице получава имейл за добре дошъл в системата.</w:delText>
        </w:r>
        <w:bookmarkStart w:id="1420" w:name="_Toc389921000"/>
        <w:bookmarkStart w:id="1421" w:name="_Toc389921300"/>
        <w:bookmarkStart w:id="1422" w:name="_Toc389921576"/>
        <w:bookmarkStart w:id="1423" w:name="_Toc389921877"/>
        <w:bookmarkStart w:id="1424" w:name="_Toc389922177"/>
        <w:bookmarkStart w:id="1425" w:name="_Toc389922477"/>
        <w:bookmarkStart w:id="1426" w:name="_Toc389922777"/>
        <w:bookmarkStart w:id="1427" w:name="_Toc389923077"/>
        <w:bookmarkEnd w:id="1420"/>
        <w:bookmarkEnd w:id="1421"/>
        <w:bookmarkEnd w:id="1422"/>
        <w:bookmarkEnd w:id="1423"/>
        <w:bookmarkEnd w:id="1424"/>
        <w:bookmarkEnd w:id="1425"/>
        <w:bookmarkEnd w:id="1426"/>
        <w:bookmarkEnd w:id="1427"/>
      </w:del>
    </w:p>
    <w:p w:rsidR="00E05874" w:rsidRPr="00E123BB" w:rsidDel="007F6561" w:rsidRDefault="006C0EC4" w:rsidP="006C0EC4">
      <w:pPr>
        <w:pStyle w:val="Heading2"/>
        <w:rPr>
          <w:del w:id="1428" w:author="Svetlio" w:date="2014-06-07T10:56:00Z"/>
        </w:rPr>
      </w:pPr>
      <w:del w:id="1429" w:author="Svetlio" w:date="2014-06-07T10:56:00Z">
        <w:r w:rsidDel="007F6561">
          <w:delText>Възможност</w:delText>
        </w:r>
        <w:bookmarkStart w:id="1430" w:name="_Toc389921001"/>
        <w:bookmarkStart w:id="1431" w:name="_Toc389921301"/>
        <w:bookmarkStart w:id="1432" w:name="_Toc389921577"/>
        <w:bookmarkStart w:id="1433" w:name="_Toc389921878"/>
        <w:bookmarkStart w:id="1434" w:name="_Toc389922178"/>
        <w:bookmarkStart w:id="1435" w:name="_Toc389922478"/>
        <w:bookmarkStart w:id="1436" w:name="_Toc389922778"/>
        <w:bookmarkStart w:id="1437" w:name="_Toc389923078"/>
        <w:bookmarkEnd w:id="1430"/>
        <w:bookmarkEnd w:id="1431"/>
        <w:bookmarkEnd w:id="1432"/>
        <w:bookmarkEnd w:id="1433"/>
        <w:bookmarkEnd w:id="1434"/>
        <w:bookmarkEnd w:id="1435"/>
        <w:bookmarkEnd w:id="1436"/>
        <w:bookmarkEnd w:id="1437"/>
      </w:del>
    </w:p>
    <w:p w:rsidR="00FC12F5" w:rsidDel="007F6561" w:rsidRDefault="00077B7B" w:rsidP="005044EC">
      <w:pPr>
        <w:keepNext/>
        <w:jc w:val="center"/>
        <w:rPr>
          <w:del w:id="1438" w:author="Svetlio" w:date="2014-06-07T10:56:00Z"/>
        </w:rPr>
      </w:pPr>
      <w:del w:id="1439" w:author="Svetlio" w:date="2014-06-07T10:56:00Z">
        <w:r w:rsidDel="007F6561">
          <w:rPr>
            <w:noProof/>
            <w:lang w:eastAsia="bg-BG"/>
          </w:rPr>
          <w:drawing>
            <wp:inline distT="0" distB="0" distL="0" distR="0" wp14:anchorId="3C1B35A2" wp14:editId="7AE5619D">
              <wp:extent cx="7162800" cy="5501744"/>
              <wp:effectExtent l="0" t="0" r="0" b="381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162800" cy="5501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1440" w:name="_Toc389921002"/>
        <w:bookmarkStart w:id="1441" w:name="_Toc389921302"/>
        <w:bookmarkStart w:id="1442" w:name="_Toc389921578"/>
        <w:bookmarkStart w:id="1443" w:name="_Toc389921879"/>
        <w:bookmarkStart w:id="1444" w:name="_Toc389922179"/>
        <w:bookmarkStart w:id="1445" w:name="_Toc389922479"/>
        <w:bookmarkStart w:id="1446" w:name="_Toc389922779"/>
        <w:bookmarkStart w:id="1447" w:name="_Toc389923079"/>
        <w:bookmarkEnd w:id="1440"/>
        <w:bookmarkEnd w:id="1441"/>
        <w:bookmarkEnd w:id="1442"/>
        <w:bookmarkEnd w:id="1443"/>
        <w:bookmarkEnd w:id="1444"/>
        <w:bookmarkEnd w:id="1445"/>
        <w:bookmarkEnd w:id="1446"/>
        <w:bookmarkEnd w:id="1447"/>
      </w:del>
    </w:p>
    <w:p w:rsidR="005044EC" w:rsidDel="007F6561" w:rsidRDefault="00FC12F5" w:rsidP="007F3E90">
      <w:pPr>
        <w:pStyle w:val="Caption"/>
        <w:jc w:val="center"/>
        <w:rPr>
          <w:del w:id="1448" w:author="Svetlio" w:date="2014-06-07T10:56:00Z"/>
        </w:rPr>
        <w:sectPr w:rsidR="005044EC" w:rsidDel="007F6561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1449" w:author="Svetlio" w:date="2014-06-07T15:39:00Z">
            <w:sectPr w:rsidR="005044EC" w:rsidDel="007F6561" w:rsidSect="006C3E32">
              <w:type w:val="nextPage"/>
              <w:pgSz w:w="15840" w:h="12240" w:orient="landscape"/>
              <w:pgMar w:top="1440" w:right="1440" w:bottom="1276" w:left="1440" w:header="709" w:footer="709" w:gutter="0"/>
            </w:sectPr>
          </w:sectPrChange>
        </w:sectPr>
      </w:pPr>
      <w:del w:id="1450" w:author="Svetlio" w:date="2014-06-07T10:56:00Z">
        <w:r w:rsidDel="007F6561">
          <w:delText xml:space="preserve">Фигура </w:delText>
        </w:r>
        <w:r w:rsidR="00786912" w:rsidDel="007F6561">
          <w:rPr>
            <w:b w:val="0"/>
            <w:bCs w:val="0"/>
          </w:rPr>
          <w:fldChar w:fldCharType="begin"/>
        </w:r>
        <w:r w:rsidR="00786912" w:rsidDel="007F6561">
          <w:delInstrText xml:space="preserve"> SEQ Figure \* ARABIC </w:delInstrText>
        </w:r>
        <w:r w:rsidR="00786912" w:rsidDel="007F6561">
          <w:rPr>
            <w:b w:val="0"/>
            <w:bCs w:val="0"/>
          </w:rPr>
          <w:fldChar w:fldCharType="separate"/>
        </w:r>
        <w:r w:rsidR="00C968C7" w:rsidDel="007F6561">
          <w:rPr>
            <w:noProof/>
          </w:rPr>
          <w:delText>4</w:delText>
        </w:r>
        <w:r w:rsidR="00786912" w:rsidDel="007F6561">
          <w:rPr>
            <w:b w:val="0"/>
            <w:bCs w:val="0"/>
            <w:noProof/>
          </w:rPr>
          <w:fldChar w:fldCharType="end"/>
        </w:r>
        <w:r w:rsidDel="007F6561">
          <w:delText xml:space="preserve"> Регистрация на ЮЛ</w:delText>
        </w:r>
        <w:bookmarkStart w:id="1451" w:name="_Toc389921003"/>
        <w:bookmarkStart w:id="1452" w:name="_Toc389921303"/>
        <w:bookmarkStart w:id="1453" w:name="_Toc389921579"/>
        <w:bookmarkStart w:id="1454" w:name="_Toc389921880"/>
        <w:bookmarkStart w:id="1455" w:name="_Toc389922180"/>
        <w:bookmarkStart w:id="1456" w:name="_Toc389922480"/>
        <w:bookmarkStart w:id="1457" w:name="_Toc389922780"/>
        <w:bookmarkStart w:id="1458" w:name="_Toc389923080"/>
        <w:bookmarkEnd w:id="1451"/>
        <w:bookmarkEnd w:id="1452"/>
        <w:bookmarkEnd w:id="1453"/>
        <w:bookmarkEnd w:id="1454"/>
        <w:bookmarkEnd w:id="1455"/>
        <w:bookmarkEnd w:id="1456"/>
        <w:bookmarkEnd w:id="1457"/>
        <w:bookmarkEnd w:id="1458"/>
      </w:del>
    </w:p>
    <w:p w:rsidR="00467A89" w:rsidDel="007F6561" w:rsidRDefault="00467A89" w:rsidP="006B765C">
      <w:pPr>
        <w:pStyle w:val="Heading1"/>
        <w:jc w:val="both"/>
        <w:rPr>
          <w:del w:id="1459" w:author="Svetlio" w:date="2014-06-07T10:56:00Z"/>
        </w:rPr>
      </w:pPr>
      <w:del w:id="1460" w:author="Svetlio" w:date="2014-06-07T10:56:00Z">
        <w:r w:rsidDel="007F6561">
          <w:delText>Бизнес процес – Вход в системата</w:delText>
        </w:r>
        <w:bookmarkStart w:id="1461" w:name="_Toc389921004"/>
        <w:bookmarkStart w:id="1462" w:name="_Toc389921304"/>
        <w:bookmarkStart w:id="1463" w:name="_Toc389921580"/>
        <w:bookmarkStart w:id="1464" w:name="_Toc389921881"/>
        <w:bookmarkStart w:id="1465" w:name="_Toc389922181"/>
        <w:bookmarkStart w:id="1466" w:name="_Toc389922481"/>
        <w:bookmarkStart w:id="1467" w:name="_Toc389922781"/>
        <w:bookmarkStart w:id="1468" w:name="_Toc389923081"/>
        <w:bookmarkEnd w:id="1461"/>
        <w:bookmarkEnd w:id="1462"/>
        <w:bookmarkEnd w:id="1463"/>
        <w:bookmarkEnd w:id="1464"/>
        <w:bookmarkEnd w:id="1465"/>
        <w:bookmarkEnd w:id="1466"/>
        <w:bookmarkEnd w:id="1467"/>
        <w:bookmarkEnd w:id="1468"/>
      </w:del>
    </w:p>
    <w:p w:rsidR="00467A89" w:rsidDel="007F6561" w:rsidRDefault="00467A89" w:rsidP="006B765C">
      <w:pPr>
        <w:pStyle w:val="Heading2"/>
        <w:jc w:val="both"/>
        <w:rPr>
          <w:del w:id="1469" w:author="Svetlio" w:date="2014-06-07T10:56:00Z"/>
        </w:rPr>
      </w:pPr>
      <w:del w:id="1470" w:author="Svetlio" w:date="2014-06-07T10:56:00Z">
        <w:r w:rsidDel="007F6561">
          <w:delText>Цел</w:delText>
        </w:r>
        <w:bookmarkStart w:id="1471" w:name="_Toc389921005"/>
        <w:bookmarkStart w:id="1472" w:name="_Toc389921305"/>
        <w:bookmarkStart w:id="1473" w:name="_Toc389921581"/>
        <w:bookmarkStart w:id="1474" w:name="_Toc389921882"/>
        <w:bookmarkStart w:id="1475" w:name="_Toc389922182"/>
        <w:bookmarkStart w:id="1476" w:name="_Toc389922482"/>
        <w:bookmarkStart w:id="1477" w:name="_Toc389922782"/>
        <w:bookmarkStart w:id="1478" w:name="_Toc389923082"/>
        <w:bookmarkEnd w:id="1471"/>
        <w:bookmarkEnd w:id="1472"/>
        <w:bookmarkEnd w:id="1473"/>
        <w:bookmarkEnd w:id="1474"/>
        <w:bookmarkEnd w:id="1475"/>
        <w:bookmarkEnd w:id="1476"/>
        <w:bookmarkEnd w:id="1477"/>
        <w:bookmarkEnd w:id="1478"/>
      </w:del>
    </w:p>
    <w:p w:rsidR="000F4C73" w:rsidRPr="000F4C73" w:rsidDel="007F6561" w:rsidRDefault="0055478C" w:rsidP="006B765C">
      <w:pPr>
        <w:ind w:left="720"/>
        <w:jc w:val="both"/>
        <w:rPr>
          <w:del w:id="1479" w:author="Svetlio" w:date="2014-06-07T10:56:00Z"/>
        </w:rPr>
      </w:pPr>
      <w:del w:id="1480" w:author="Svetlio" w:date="2014-06-07T10:56:00Z">
        <w:r w:rsidDel="007F6561">
          <w:delText>Бизнес процесът</w:delText>
        </w:r>
        <w:r w:rsidR="000F4C73" w:rsidDel="007F6561">
          <w:delText xml:space="preserve"> описва стъпките необходими</w:delText>
        </w:r>
        <w:r w:rsidR="003A6F41" w:rsidDel="007F6561">
          <w:delText xml:space="preserve"> за</w:delText>
        </w:r>
        <w:r w:rsidR="000F4C73" w:rsidDel="007F6561">
          <w:delText xml:space="preserve"> един регистриран потребител да </w:delText>
        </w:r>
        <w:r w:rsidDel="007F6561">
          <w:delText xml:space="preserve">влезе </w:delText>
        </w:r>
        <w:r w:rsidR="000F4C73" w:rsidDel="007F6561">
          <w:delText>в системата и да я използва. От потребите</w:delText>
        </w:r>
        <w:r w:rsidDel="007F6561">
          <w:delText>лят</w:delText>
        </w:r>
        <w:r w:rsidR="000F4C73" w:rsidDel="007F6561">
          <w:delText xml:space="preserve"> се изисква да въведе коректни  парола и п</w:delText>
        </w:r>
        <w:r w:rsidDel="007F6561">
          <w:delText>отребителско име, за да влезе в системата</w:delText>
        </w:r>
        <w:r w:rsidR="000F4C73" w:rsidDel="007F6561">
          <w:delText xml:space="preserve">. След </w:delText>
        </w:r>
        <w:r w:rsidR="001C7F3F" w:rsidDel="007F6561">
          <w:delText>това</w:delText>
        </w:r>
        <w:r w:rsidR="000F4C73" w:rsidDel="007F6561">
          <w:delText xml:space="preserve"> в системата потребителя</w:delText>
        </w:r>
        <w:r w:rsidR="004047A5" w:rsidDel="007F6561">
          <w:delText>т</w:delText>
        </w:r>
        <w:r w:rsidR="000F4C73" w:rsidDel="007F6561">
          <w:delText xml:space="preserve"> може да разглежда, публикува, купува и продава различни стоки стига да са в съответствие с приетите от него условия при регистрирането си в сайта, независимо дали е юридическо или физическо лице. </w:delText>
        </w:r>
        <w:bookmarkStart w:id="1481" w:name="_Toc389921006"/>
        <w:bookmarkStart w:id="1482" w:name="_Toc389921306"/>
        <w:bookmarkStart w:id="1483" w:name="_Toc389921582"/>
        <w:bookmarkStart w:id="1484" w:name="_Toc389921883"/>
        <w:bookmarkStart w:id="1485" w:name="_Toc389922183"/>
        <w:bookmarkStart w:id="1486" w:name="_Toc389922483"/>
        <w:bookmarkStart w:id="1487" w:name="_Toc389922783"/>
        <w:bookmarkStart w:id="1488" w:name="_Toc389923083"/>
        <w:bookmarkEnd w:id="1481"/>
        <w:bookmarkEnd w:id="1482"/>
        <w:bookmarkEnd w:id="1483"/>
        <w:bookmarkEnd w:id="1484"/>
        <w:bookmarkEnd w:id="1485"/>
        <w:bookmarkEnd w:id="1486"/>
        <w:bookmarkEnd w:id="1487"/>
        <w:bookmarkEnd w:id="1488"/>
      </w:del>
    </w:p>
    <w:p w:rsidR="00467A89" w:rsidDel="007F6561" w:rsidRDefault="00467A89" w:rsidP="006B765C">
      <w:pPr>
        <w:pStyle w:val="Heading2"/>
        <w:jc w:val="both"/>
        <w:rPr>
          <w:del w:id="1489" w:author="Svetlio" w:date="2014-06-07T10:56:00Z"/>
        </w:rPr>
      </w:pPr>
      <w:del w:id="1490" w:author="Svetlio" w:date="2014-06-07T10:56:00Z">
        <w:r w:rsidDel="007F6561">
          <w:delText>Актьори</w:delText>
        </w:r>
        <w:r w:rsidR="00EA2B7F" w:rsidDel="007F6561">
          <w:delText xml:space="preserve"> /участници/</w:delText>
        </w:r>
        <w:bookmarkStart w:id="1491" w:name="_Toc389921007"/>
        <w:bookmarkStart w:id="1492" w:name="_Toc389921307"/>
        <w:bookmarkStart w:id="1493" w:name="_Toc389921583"/>
        <w:bookmarkStart w:id="1494" w:name="_Toc389921884"/>
        <w:bookmarkStart w:id="1495" w:name="_Toc389922184"/>
        <w:bookmarkStart w:id="1496" w:name="_Toc389922484"/>
        <w:bookmarkStart w:id="1497" w:name="_Toc389922784"/>
        <w:bookmarkStart w:id="1498" w:name="_Toc389923084"/>
        <w:bookmarkEnd w:id="1491"/>
        <w:bookmarkEnd w:id="1492"/>
        <w:bookmarkEnd w:id="1493"/>
        <w:bookmarkEnd w:id="1494"/>
        <w:bookmarkEnd w:id="1495"/>
        <w:bookmarkEnd w:id="1496"/>
        <w:bookmarkEnd w:id="1497"/>
        <w:bookmarkEnd w:id="1498"/>
      </w:del>
    </w:p>
    <w:p w:rsidR="00467A89" w:rsidDel="007F6561" w:rsidRDefault="00467A89" w:rsidP="006B765C">
      <w:pPr>
        <w:pStyle w:val="ListParagraph"/>
        <w:numPr>
          <w:ilvl w:val="0"/>
          <w:numId w:val="7"/>
        </w:numPr>
        <w:jc w:val="both"/>
        <w:rPr>
          <w:del w:id="1499" w:author="Svetlio" w:date="2014-06-07T10:56:00Z"/>
        </w:rPr>
      </w:pPr>
      <w:del w:id="1500" w:author="Svetlio" w:date="2014-06-07T10:56:00Z">
        <w:r w:rsidDel="007F6561">
          <w:delText>Потребител;</w:delText>
        </w:r>
        <w:bookmarkStart w:id="1501" w:name="_Toc389921008"/>
        <w:bookmarkStart w:id="1502" w:name="_Toc389921308"/>
        <w:bookmarkStart w:id="1503" w:name="_Toc389921584"/>
        <w:bookmarkStart w:id="1504" w:name="_Toc389921885"/>
        <w:bookmarkStart w:id="1505" w:name="_Toc389922185"/>
        <w:bookmarkStart w:id="1506" w:name="_Toc389922485"/>
        <w:bookmarkStart w:id="1507" w:name="_Toc389922785"/>
        <w:bookmarkStart w:id="1508" w:name="_Toc389923085"/>
        <w:bookmarkEnd w:id="1501"/>
        <w:bookmarkEnd w:id="1502"/>
        <w:bookmarkEnd w:id="1503"/>
        <w:bookmarkEnd w:id="1504"/>
        <w:bookmarkEnd w:id="1505"/>
        <w:bookmarkEnd w:id="1506"/>
        <w:bookmarkEnd w:id="1507"/>
        <w:bookmarkEnd w:id="1508"/>
      </w:del>
    </w:p>
    <w:p w:rsidR="00467A89" w:rsidRPr="00467A89" w:rsidDel="007F6561" w:rsidRDefault="00467A89" w:rsidP="006B765C">
      <w:pPr>
        <w:pStyle w:val="ListParagraph"/>
        <w:numPr>
          <w:ilvl w:val="0"/>
          <w:numId w:val="7"/>
        </w:numPr>
        <w:jc w:val="both"/>
        <w:rPr>
          <w:del w:id="1509" w:author="Svetlio" w:date="2014-06-07T10:56:00Z"/>
        </w:rPr>
      </w:pPr>
      <w:del w:id="1510" w:author="Svetlio" w:date="2014-06-07T10:56:00Z">
        <w:r w:rsidDel="007F6561">
          <w:delText>Системата.</w:delText>
        </w:r>
        <w:bookmarkStart w:id="1511" w:name="_Toc389921009"/>
        <w:bookmarkStart w:id="1512" w:name="_Toc389921309"/>
        <w:bookmarkStart w:id="1513" w:name="_Toc389921585"/>
        <w:bookmarkStart w:id="1514" w:name="_Toc389921886"/>
        <w:bookmarkStart w:id="1515" w:name="_Toc389922186"/>
        <w:bookmarkStart w:id="1516" w:name="_Toc389922486"/>
        <w:bookmarkStart w:id="1517" w:name="_Toc389922786"/>
        <w:bookmarkStart w:id="1518" w:name="_Toc389923086"/>
        <w:bookmarkEnd w:id="1511"/>
        <w:bookmarkEnd w:id="1512"/>
        <w:bookmarkEnd w:id="1513"/>
        <w:bookmarkEnd w:id="1514"/>
        <w:bookmarkEnd w:id="1515"/>
        <w:bookmarkEnd w:id="1516"/>
        <w:bookmarkEnd w:id="1517"/>
        <w:bookmarkEnd w:id="1518"/>
      </w:del>
    </w:p>
    <w:p w:rsidR="00467A89" w:rsidDel="007F6561" w:rsidRDefault="00467A89" w:rsidP="006B765C">
      <w:pPr>
        <w:pStyle w:val="Heading2"/>
        <w:jc w:val="both"/>
        <w:rPr>
          <w:del w:id="1519" w:author="Svetlio" w:date="2014-06-07T10:56:00Z"/>
        </w:rPr>
      </w:pPr>
      <w:del w:id="1520" w:author="Svetlio" w:date="2014-06-07T10:56:00Z">
        <w:r w:rsidDel="007F6561">
          <w:delText>Собственик на процеса</w:delText>
        </w:r>
        <w:bookmarkStart w:id="1521" w:name="_Toc389921010"/>
        <w:bookmarkStart w:id="1522" w:name="_Toc389921310"/>
        <w:bookmarkStart w:id="1523" w:name="_Toc389921586"/>
        <w:bookmarkStart w:id="1524" w:name="_Toc389921887"/>
        <w:bookmarkStart w:id="1525" w:name="_Toc389922187"/>
        <w:bookmarkStart w:id="1526" w:name="_Toc389922487"/>
        <w:bookmarkStart w:id="1527" w:name="_Toc389922787"/>
        <w:bookmarkStart w:id="1528" w:name="_Toc389923087"/>
        <w:bookmarkEnd w:id="1521"/>
        <w:bookmarkEnd w:id="1522"/>
        <w:bookmarkEnd w:id="1523"/>
        <w:bookmarkEnd w:id="1524"/>
        <w:bookmarkEnd w:id="1525"/>
        <w:bookmarkEnd w:id="1526"/>
        <w:bookmarkEnd w:id="1527"/>
        <w:bookmarkEnd w:id="1528"/>
      </w:del>
    </w:p>
    <w:p w:rsidR="00467A89" w:rsidRPr="00467A89" w:rsidDel="007F6561" w:rsidRDefault="00467A89" w:rsidP="006B765C">
      <w:pPr>
        <w:ind w:left="720"/>
        <w:jc w:val="both"/>
        <w:rPr>
          <w:del w:id="1529" w:author="Svetlio" w:date="2014-06-07T10:56:00Z"/>
        </w:rPr>
      </w:pPr>
      <w:del w:id="1530" w:author="Svetlio" w:date="2014-06-07T10:56:00Z">
        <w:r w:rsidDel="007F6561">
          <w:delText>Собственик на процеса е потребителя</w:delText>
        </w:r>
        <w:r w:rsidR="004047A5" w:rsidDel="007F6561">
          <w:delText>т</w:delText>
        </w:r>
        <w:r w:rsidDel="007F6561">
          <w:delText xml:space="preserve">, който желае да влезе в системата. След като </w:delText>
        </w:r>
        <w:r w:rsidR="000F4C73" w:rsidDel="007F6561">
          <w:delText xml:space="preserve">се потвърдят паролата и потребителското име от системата той </w:delText>
        </w:r>
        <w:r w:rsidR="004047A5" w:rsidDel="007F6561">
          <w:delText>влиза</w:delText>
        </w:r>
        <w:r w:rsidR="000F4C73" w:rsidDel="007F6561">
          <w:delText xml:space="preserve"> в нея.  </w:delText>
        </w:r>
        <w:bookmarkStart w:id="1531" w:name="_Toc389921011"/>
        <w:bookmarkStart w:id="1532" w:name="_Toc389921311"/>
        <w:bookmarkStart w:id="1533" w:name="_Toc389921587"/>
        <w:bookmarkStart w:id="1534" w:name="_Toc389921888"/>
        <w:bookmarkStart w:id="1535" w:name="_Toc389922188"/>
        <w:bookmarkStart w:id="1536" w:name="_Toc389922488"/>
        <w:bookmarkStart w:id="1537" w:name="_Toc389922788"/>
        <w:bookmarkStart w:id="1538" w:name="_Toc389923088"/>
        <w:bookmarkEnd w:id="1531"/>
        <w:bookmarkEnd w:id="1532"/>
        <w:bookmarkEnd w:id="1533"/>
        <w:bookmarkEnd w:id="1534"/>
        <w:bookmarkEnd w:id="1535"/>
        <w:bookmarkEnd w:id="1536"/>
        <w:bookmarkEnd w:id="1537"/>
        <w:bookmarkEnd w:id="1538"/>
      </w:del>
    </w:p>
    <w:p w:rsidR="00467A89" w:rsidRPr="000F4C73" w:rsidDel="007F6561" w:rsidRDefault="00467A89" w:rsidP="006B765C">
      <w:pPr>
        <w:pStyle w:val="Heading2"/>
        <w:jc w:val="both"/>
        <w:rPr>
          <w:del w:id="1539" w:author="Svetlio" w:date="2014-06-07T10:56:00Z"/>
        </w:rPr>
      </w:pPr>
      <w:del w:id="1540" w:author="Svetlio" w:date="2014-06-07T10:56:00Z">
        <w:r w:rsidDel="007F6561">
          <w:delText>Описание на работата на процеса</w:delText>
        </w:r>
        <w:bookmarkStart w:id="1541" w:name="_Toc389921012"/>
        <w:bookmarkStart w:id="1542" w:name="_Toc389921312"/>
        <w:bookmarkStart w:id="1543" w:name="_Toc389921588"/>
        <w:bookmarkStart w:id="1544" w:name="_Toc389921889"/>
        <w:bookmarkStart w:id="1545" w:name="_Toc389922189"/>
        <w:bookmarkStart w:id="1546" w:name="_Toc389922489"/>
        <w:bookmarkStart w:id="1547" w:name="_Toc389922789"/>
        <w:bookmarkStart w:id="1548" w:name="_Toc389923089"/>
        <w:bookmarkEnd w:id="1541"/>
        <w:bookmarkEnd w:id="1542"/>
        <w:bookmarkEnd w:id="1543"/>
        <w:bookmarkEnd w:id="1544"/>
        <w:bookmarkEnd w:id="1545"/>
        <w:bookmarkEnd w:id="1546"/>
        <w:bookmarkEnd w:id="1547"/>
        <w:bookmarkEnd w:id="1548"/>
      </w:del>
    </w:p>
    <w:p w:rsidR="000F4C73" w:rsidDel="007F6561" w:rsidRDefault="000F4C73" w:rsidP="006B765C">
      <w:pPr>
        <w:ind w:left="720"/>
        <w:jc w:val="both"/>
        <w:rPr>
          <w:del w:id="1549" w:author="Svetlio" w:date="2014-06-07T10:56:00Z"/>
        </w:rPr>
      </w:pPr>
      <w:del w:id="1550" w:author="Svetlio" w:date="2014-06-07T10:56:00Z">
        <w:r w:rsidDel="007F6561">
          <w:delText>На входа на този процес потребителя трябва предварително да се е регистрирал и да е потвърдил регистрацията си.</w:delText>
        </w:r>
        <w:bookmarkStart w:id="1551" w:name="_Toc389921013"/>
        <w:bookmarkStart w:id="1552" w:name="_Toc389921313"/>
        <w:bookmarkStart w:id="1553" w:name="_Toc389921589"/>
        <w:bookmarkStart w:id="1554" w:name="_Toc389921890"/>
        <w:bookmarkStart w:id="1555" w:name="_Toc389922190"/>
        <w:bookmarkStart w:id="1556" w:name="_Toc389922490"/>
        <w:bookmarkStart w:id="1557" w:name="_Toc389922790"/>
        <w:bookmarkStart w:id="1558" w:name="_Toc389923090"/>
        <w:bookmarkEnd w:id="1551"/>
        <w:bookmarkEnd w:id="1552"/>
        <w:bookmarkEnd w:id="1553"/>
        <w:bookmarkEnd w:id="1554"/>
        <w:bookmarkEnd w:id="1555"/>
        <w:bookmarkEnd w:id="1556"/>
        <w:bookmarkEnd w:id="1557"/>
        <w:bookmarkEnd w:id="1558"/>
      </w:del>
    </w:p>
    <w:p w:rsidR="000F4C73" w:rsidDel="007F6561" w:rsidRDefault="000F4C73" w:rsidP="006B765C">
      <w:pPr>
        <w:pStyle w:val="ListParagraph"/>
        <w:numPr>
          <w:ilvl w:val="0"/>
          <w:numId w:val="8"/>
        </w:numPr>
        <w:jc w:val="both"/>
        <w:rPr>
          <w:del w:id="1559" w:author="Svetlio" w:date="2014-06-07T10:56:00Z"/>
        </w:rPr>
      </w:pPr>
      <w:del w:id="1560" w:author="Svetlio" w:date="2014-06-07T10:56:00Z">
        <w:r w:rsidDel="007F6561">
          <w:delText>Потребителя трябва да въведе потребителското си име и парола;</w:delText>
        </w:r>
        <w:bookmarkStart w:id="1561" w:name="_Toc389921014"/>
        <w:bookmarkStart w:id="1562" w:name="_Toc389921314"/>
        <w:bookmarkStart w:id="1563" w:name="_Toc389921590"/>
        <w:bookmarkStart w:id="1564" w:name="_Toc389921891"/>
        <w:bookmarkStart w:id="1565" w:name="_Toc389922191"/>
        <w:bookmarkStart w:id="1566" w:name="_Toc389922491"/>
        <w:bookmarkStart w:id="1567" w:name="_Toc389922791"/>
        <w:bookmarkStart w:id="1568" w:name="_Toc389923091"/>
        <w:bookmarkEnd w:id="1561"/>
        <w:bookmarkEnd w:id="1562"/>
        <w:bookmarkEnd w:id="1563"/>
        <w:bookmarkEnd w:id="1564"/>
        <w:bookmarkEnd w:id="1565"/>
        <w:bookmarkEnd w:id="1566"/>
        <w:bookmarkEnd w:id="1567"/>
        <w:bookmarkEnd w:id="1568"/>
      </w:del>
    </w:p>
    <w:p w:rsidR="000F4C73" w:rsidDel="007F6561" w:rsidRDefault="000F4C73" w:rsidP="006B765C">
      <w:pPr>
        <w:pStyle w:val="ListParagraph"/>
        <w:numPr>
          <w:ilvl w:val="0"/>
          <w:numId w:val="8"/>
        </w:numPr>
        <w:jc w:val="both"/>
        <w:rPr>
          <w:del w:id="1569" w:author="Svetlio" w:date="2014-06-07T10:56:00Z"/>
        </w:rPr>
      </w:pPr>
      <w:del w:id="1570" w:author="Svetlio" w:date="2014-06-07T10:56:00Z">
        <w:r w:rsidDel="007F6561">
          <w:delText>Те се проверяват дали фигурират в системата;</w:delText>
        </w:r>
        <w:bookmarkStart w:id="1571" w:name="_Toc389921015"/>
        <w:bookmarkStart w:id="1572" w:name="_Toc389921315"/>
        <w:bookmarkStart w:id="1573" w:name="_Toc389921591"/>
        <w:bookmarkStart w:id="1574" w:name="_Toc389921892"/>
        <w:bookmarkStart w:id="1575" w:name="_Toc389922192"/>
        <w:bookmarkStart w:id="1576" w:name="_Toc389922492"/>
        <w:bookmarkStart w:id="1577" w:name="_Toc389922792"/>
        <w:bookmarkStart w:id="1578" w:name="_Toc389923092"/>
        <w:bookmarkEnd w:id="1571"/>
        <w:bookmarkEnd w:id="1572"/>
        <w:bookmarkEnd w:id="1573"/>
        <w:bookmarkEnd w:id="1574"/>
        <w:bookmarkEnd w:id="1575"/>
        <w:bookmarkEnd w:id="1576"/>
        <w:bookmarkEnd w:id="1577"/>
        <w:bookmarkEnd w:id="1578"/>
      </w:del>
    </w:p>
    <w:p w:rsidR="000F4C73" w:rsidDel="007F6561" w:rsidRDefault="000F4C73" w:rsidP="006B765C">
      <w:pPr>
        <w:pStyle w:val="ListParagraph"/>
        <w:numPr>
          <w:ilvl w:val="0"/>
          <w:numId w:val="8"/>
        </w:numPr>
        <w:jc w:val="both"/>
        <w:rPr>
          <w:del w:id="1579" w:author="Svetlio" w:date="2014-06-07T10:56:00Z"/>
        </w:rPr>
      </w:pPr>
      <w:del w:id="1580" w:author="Svetlio" w:date="2014-06-07T10:56:00Z">
        <w:r w:rsidDel="007F6561">
          <w:delText>Ако ги няма се изписва съ</w:delText>
        </w:r>
        <w:r w:rsidR="000E7597" w:rsidDel="007F6561">
          <w:delText>ответното съобщение за ли</w:delText>
        </w:r>
        <w:r w:rsidDel="007F6561">
          <w:delText>п</w:delText>
        </w:r>
        <w:r w:rsidR="000E7597" w:rsidDel="007F6561">
          <w:delText>са и п</w:delText>
        </w:r>
        <w:r w:rsidDel="007F6561">
          <w:delText>роцеса</w:delText>
        </w:r>
        <w:r w:rsidR="00A54D1F" w:rsidDel="007F6561">
          <w:delText xml:space="preserve"> се прекратява</w:delText>
        </w:r>
        <w:r w:rsidDel="007F6561">
          <w:delText>;</w:delText>
        </w:r>
        <w:bookmarkStart w:id="1581" w:name="_Toc389921016"/>
        <w:bookmarkStart w:id="1582" w:name="_Toc389921316"/>
        <w:bookmarkStart w:id="1583" w:name="_Toc389921592"/>
        <w:bookmarkStart w:id="1584" w:name="_Toc389921893"/>
        <w:bookmarkStart w:id="1585" w:name="_Toc389922193"/>
        <w:bookmarkStart w:id="1586" w:name="_Toc389922493"/>
        <w:bookmarkStart w:id="1587" w:name="_Toc389922793"/>
        <w:bookmarkStart w:id="1588" w:name="_Toc389923093"/>
        <w:bookmarkEnd w:id="1581"/>
        <w:bookmarkEnd w:id="1582"/>
        <w:bookmarkEnd w:id="1583"/>
        <w:bookmarkEnd w:id="1584"/>
        <w:bookmarkEnd w:id="1585"/>
        <w:bookmarkEnd w:id="1586"/>
        <w:bookmarkEnd w:id="1587"/>
        <w:bookmarkEnd w:id="1588"/>
      </w:del>
    </w:p>
    <w:p w:rsidR="000F4C73" w:rsidDel="007F6561" w:rsidRDefault="000F4C73" w:rsidP="006B765C">
      <w:pPr>
        <w:pStyle w:val="ListParagraph"/>
        <w:numPr>
          <w:ilvl w:val="0"/>
          <w:numId w:val="8"/>
        </w:numPr>
        <w:jc w:val="both"/>
        <w:rPr>
          <w:del w:id="1589" w:author="Svetlio" w:date="2014-06-07T10:56:00Z"/>
        </w:rPr>
      </w:pPr>
      <w:del w:id="1590" w:author="Svetlio" w:date="2014-06-07T10:56:00Z">
        <w:r w:rsidDel="007F6561">
          <w:delText xml:space="preserve">Ако </w:delText>
        </w:r>
        <w:r w:rsidR="00E77BEB" w:rsidDel="007F6561">
          <w:delText>данните фигурират се проверява вида на потребителя</w:delText>
        </w:r>
        <w:r w:rsidR="006E4BE8" w:rsidDel="007F6561">
          <w:delText>,</w:delText>
        </w:r>
        <w:r w:rsidR="00E77BEB" w:rsidDel="007F6561">
          <w:delText xml:space="preserve"> който иска да влезе в системата;</w:delText>
        </w:r>
        <w:bookmarkStart w:id="1591" w:name="_Toc389921017"/>
        <w:bookmarkStart w:id="1592" w:name="_Toc389921317"/>
        <w:bookmarkStart w:id="1593" w:name="_Toc389921593"/>
        <w:bookmarkStart w:id="1594" w:name="_Toc389921894"/>
        <w:bookmarkStart w:id="1595" w:name="_Toc389922194"/>
        <w:bookmarkStart w:id="1596" w:name="_Toc389922494"/>
        <w:bookmarkStart w:id="1597" w:name="_Toc389922794"/>
        <w:bookmarkStart w:id="1598" w:name="_Toc389923094"/>
        <w:bookmarkEnd w:id="1591"/>
        <w:bookmarkEnd w:id="1592"/>
        <w:bookmarkEnd w:id="1593"/>
        <w:bookmarkEnd w:id="1594"/>
        <w:bookmarkEnd w:id="1595"/>
        <w:bookmarkEnd w:id="1596"/>
        <w:bookmarkEnd w:id="1597"/>
        <w:bookmarkEnd w:id="1598"/>
      </w:del>
    </w:p>
    <w:p w:rsidR="00E77BEB" w:rsidDel="007F6561" w:rsidRDefault="00E77BEB" w:rsidP="006B765C">
      <w:pPr>
        <w:pStyle w:val="ListParagraph"/>
        <w:numPr>
          <w:ilvl w:val="0"/>
          <w:numId w:val="8"/>
        </w:numPr>
        <w:jc w:val="both"/>
        <w:rPr>
          <w:del w:id="1599" w:author="Svetlio" w:date="2014-06-07T10:56:00Z"/>
        </w:rPr>
      </w:pPr>
      <w:del w:id="1600" w:author="Svetlio" w:date="2014-06-07T10:56:00Z">
        <w:r w:rsidDel="007F6561">
          <w:delText>Ако е физическо лице влиза в системата;</w:delText>
        </w:r>
        <w:bookmarkStart w:id="1601" w:name="_Toc389921018"/>
        <w:bookmarkStart w:id="1602" w:name="_Toc389921318"/>
        <w:bookmarkStart w:id="1603" w:name="_Toc389921594"/>
        <w:bookmarkStart w:id="1604" w:name="_Toc389921895"/>
        <w:bookmarkStart w:id="1605" w:name="_Toc389922195"/>
        <w:bookmarkStart w:id="1606" w:name="_Toc389922495"/>
        <w:bookmarkStart w:id="1607" w:name="_Toc389922795"/>
        <w:bookmarkStart w:id="1608" w:name="_Toc389923095"/>
        <w:bookmarkEnd w:id="1601"/>
        <w:bookmarkEnd w:id="1602"/>
        <w:bookmarkEnd w:id="1603"/>
        <w:bookmarkEnd w:id="1604"/>
        <w:bookmarkEnd w:id="1605"/>
        <w:bookmarkEnd w:id="1606"/>
        <w:bookmarkEnd w:id="1607"/>
        <w:bookmarkEnd w:id="1608"/>
      </w:del>
    </w:p>
    <w:p w:rsidR="00E77BEB" w:rsidDel="007F6561" w:rsidRDefault="00E77BEB" w:rsidP="006B765C">
      <w:pPr>
        <w:pStyle w:val="ListParagraph"/>
        <w:numPr>
          <w:ilvl w:val="0"/>
          <w:numId w:val="8"/>
        </w:numPr>
        <w:jc w:val="both"/>
        <w:rPr>
          <w:del w:id="1609" w:author="Svetlio" w:date="2014-06-07T10:56:00Z"/>
        </w:rPr>
      </w:pPr>
      <w:del w:id="1610" w:author="Svetlio" w:date="2014-06-07T10:56:00Z">
        <w:r w:rsidDel="007F6561">
          <w:delText>Ако е юридическо лице се прави проверка на валидността на паролата му.</w:delText>
        </w:r>
        <w:bookmarkStart w:id="1611" w:name="_Toc389921019"/>
        <w:bookmarkStart w:id="1612" w:name="_Toc389921319"/>
        <w:bookmarkStart w:id="1613" w:name="_Toc389921595"/>
        <w:bookmarkStart w:id="1614" w:name="_Toc389921896"/>
        <w:bookmarkStart w:id="1615" w:name="_Toc389922196"/>
        <w:bookmarkStart w:id="1616" w:name="_Toc389922496"/>
        <w:bookmarkStart w:id="1617" w:name="_Toc389922796"/>
        <w:bookmarkStart w:id="1618" w:name="_Toc389923096"/>
        <w:bookmarkEnd w:id="1611"/>
        <w:bookmarkEnd w:id="1612"/>
        <w:bookmarkEnd w:id="1613"/>
        <w:bookmarkEnd w:id="1614"/>
        <w:bookmarkEnd w:id="1615"/>
        <w:bookmarkEnd w:id="1616"/>
        <w:bookmarkEnd w:id="1617"/>
        <w:bookmarkEnd w:id="1618"/>
      </w:del>
    </w:p>
    <w:p w:rsidR="00E77BEB" w:rsidDel="007F6561" w:rsidRDefault="00E77BEB" w:rsidP="006B765C">
      <w:pPr>
        <w:pStyle w:val="ListParagraph"/>
        <w:numPr>
          <w:ilvl w:val="0"/>
          <w:numId w:val="8"/>
        </w:numPr>
        <w:jc w:val="both"/>
        <w:rPr>
          <w:del w:id="1619" w:author="Svetlio" w:date="2014-06-07T10:56:00Z"/>
        </w:rPr>
      </w:pPr>
      <w:del w:id="1620" w:author="Svetlio" w:date="2014-06-07T10:56:00Z">
        <w:r w:rsidDel="007F6561">
          <w:delText>Ако паролата е изтекла на екрана се изписва съобщение за изтекла парола;</w:delText>
        </w:r>
        <w:bookmarkStart w:id="1621" w:name="_Toc389921020"/>
        <w:bookmarkStart w:id="1622" w:name="_Toc389921320"/>
        <w:bookmarkStart w:id="1623" w:name="_Toc389921596"/>
        <w:bookmarkStart w:id="1624" w:name="_Toc389921897"/>
        <w:bookmarkStart w:id="1625" w:name="_Toc389922197"/>
        <w:bookmarkStart w:id="1626" w:name="_Toc389922497"/>
        <w:bookmarkStart w:id="1627" w:name="_Toc389922797"/>
        <w:bookmarkStart w:id="1628" w:name="_Toc389923097"/>
        <w:bookmarkEnd w:id="1621"/>
        <w:bookmarkEnd w:id="1622"/>
        <w:bookmarkEnd w:id="1623"/>
        <w:bookmarkEnd w:id="1624"/>
        <w:bookmarkEnd w:id="1625"/>
        <w:bookmarkEnd w:id="1626"/>
        <w:bookmarkEnd w:id="1627"/>
        <w:bookmarkEnd w:id="1628"/>
      </w:del>
    </w:p>
    <w:p w:rsidR="00E77BEB" w:rsidDel="007F6561" w:rsidRDefault="00E77BEB" w:rsidP="006B765C">
      <w:pPr>
        <w:pStyle w:val="ListParagraph"/>
        <w:numPr>
          <w:ilvl w:val="0"/>
          <w:numId w:val="8"/>
        </w:numPr>
        <w:jc w:val="both"/>
        <w:rPr>
          <w:del w:id="1629" w:author="Svetlio" w:date="2014-06-07T10:56:00Z"/>
        </w:rPr>
      </w:pPr>
      <w:del w:id="1630" w:author="Svetlio" w:date="2014-06-07T10:56:00Z">
        <w:r w:rsidDel="007F6561">
          <w:delText>Ако не е изтекла потребителя влиза в системата.</w:delText>
        </w:r>
        <w:bookmarkStart w:id="1631" w:name="_Toc389921021"/>
        <w:bookmarkStart w:id="1632" w:name="_Toc389921321"/>
        <w:bookmarkStart w:id="1633" w:name="_Toc389921597"/>
        <w:bookmarkStart w:id="1634" w:name="_Toc389921898"/>
        <w:bookmarkStart w:id="1635" w:name="_Toc389922198"/>
        <w:bookmarkStart w:id="1636" w:name="_Toc389922498"/>
        <w:bookmarkStart w:id="1637" w:name="_Toc389922798"/>
        <w:bookmarkStart w:id="1638" w:name="_Toc389923098"/>
        <w:bookmarkEnd w:id="1631"/>
        <w:bookmarkEnd w:id="1632"/>
        <w:bookmarkEnd w:id="1633"/>
        <w:bookmarkEnd w:id="1634"/>
        <w:bookmarkEnd w:id="1635"/>
        <w:bookmarkEnd w:id="1636"/>
        <w:bookmarkEnd w:id="1637"/>
        <w:bookmarkEnd w:id="1638"/>
      </w:del>
    </w:p>
    <w:p w:rsidR="000F4C73" w:rsidDel="007F6561" w:rsidRDefault="000F4C73" w:rsidP="006B765C">
      <w:pPr>
        <w:jc w:val="both"/>
        <w:rPr>
          <w:del w:id="1639" w:author="Svetlio" w:date="2014-06-07T10:56:00Z"/>
        </w:rPr>
      </w:pPr>
      <w:bookmarkStart w:id="1640" w:name="_Toc389921022"/>
      <w:bookmarkStart w:id="1641" w:name="_Toc389921322"/>
      <w:bookmarkStart w:id="1642" w:name="_Toc389921598"/>
      <w:bookmarkStart w:id="1643" w:name="_Toc389921899"/>
      <w:bookmarkStart w:id="1644" w:name="_Toc389922199"/>
      <w:bookmarkStart w:id="1645" w:name="_Toc389922499"/>
      <w:bookmarkStart w:id="1646" w:name="_Toc389922799"/>
      <w:bookmarkStart w:id="1647" w:name="_Toc38992309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</w:p>
    <w:p w:rsidR="000F4C73" w:rsidRPr="000F4C73" w:rsidDel="007F6561" w:rsidRDefault="000F4C73" w:rsidP="000F4C73">
      <w:pPr>
        <w:rPr>
          <w:del w:id="1648" w:author="Svetlio" w:date="2014-06-07T10:56:00Z"/>
        </w:rPr>
        <w:sectPr w:rsidR="000F4C73" w:rsidRPr="000F4C73" w:rsidDel="007F6561" w:rsidSect="006C3E32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272"/>
          <w:sectPrChange w:id="1649" w:author="Svetlio" w:date="2014-06-07T15:39:00Z">
            <w:sectPr w:rsidR="000F4C73" w:rsidRPr="000F4C73" w:rsidDel="007F6561" w:rsidSect="006C3E32">
              <w:type w:val="nextPage"/>
              <w:pgMar w:top="1440" w:right="1440" w:bottom="1440" w:left="1276" w:header="708" w:footer="708" w:gutter="0"/>
            </w:sectPr>
          </w:sectPrChange>
        </w:sectPr>
      </w:pPr>
    </w:p>
    <w:p w:rsidR="00467A89" w:rsidDel="007F6561" w:rsidRDefault="006C0EC4" w:rsidP="006C0EC4">
      <w:pPr>
        <w:pStyle w:val="Heading2"/>
        <w:rPr>
          <w:del w:id="1650" w:author="Svetlio" w:date="2014-06-07T10:56:00Z"/>
        </w:rPr>
      </w:pPr>
      <w:del w:id="1651" w:author="Svetlio" w:date="2014-06-07T10:56:00Z">
        <w:r w:rsidDel="007F6561">
          <w:delText>Възможност</w:delText>
        </w:r>
        <w:bookmarkStart w:id="1652" w:name="_Toc389921023"/>
        <w:bookmarkStart w:id="1653" w:name="_Toc389921323"/>
        <w:bookmarkStart w:id="1654" w:name="_Toc389921599"/>
        <w:bookmarkStart w:id="1655" w:name="_Toc389921900"/>
        <w:bookmarkStart w:id="1656" w:name="_Toc389922200"/>
        <w:bookmarkStart w:id="1657" w:name="_Toc389922500"/>
        <w:bookmarkStart w:id="1658" w:name="_Toc389922800"/>
        <w:bookmarkStart w:id="1659" w:name="_Toc389923100"/>
        <w:bookmarkEnd w:id="1652"/>
        <w:bookmarkEnd w:id="1653"/>
        <w:bookmarkEnd w:id="1654"/>
        <w:bookmarkEnd w:id="1655"/>
        <w:bookmarkEnd w:id="1656"/>
        <w:bookmarkEnd w:id="1657"/>
        <w:bookmarkEnd w:id="1658"/>
        <w:bookmarkEnd w:id="1659"/>
      </w:del>
    </w:p>
    <w:p w:rsidR="00CD6272" w:rsidDel="007F6561" w:rsidRDefault="00077B7B" w:rsidP="00E123BB">
      <w:pPr>
        <w:keepNext/>
        <w:jc w:val="center"/>
        <w:rPr>
          <w:del w:id="1660" w:author="Svetlio" w:date="2014-06-07T10:56:00Z"/>
        </w:rPr>
      </w:pPr>
      <w:del w:id="1661" w:author="Svetlio" w:date="2014-06-07T10:56:00Z">
        <w:r w:rsidDel="007F6561">
          <w:rPr>
            <w:noProof/>
            <w:lang w:eastAsia="bg-BG"/>
          </w:rPr>
          <w:drawing>
            <wp:inline distT="0" distB="0" distL="0" distR="0" wp14:anchorId="4CDEB51A" wp14:editId="16D68409">
              <wp:extent cx="7321961" cy="5495925"/>
              <wp:effectExtent l="0" t="0" r="0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22636" cy="54964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1662" w:name="_Toc389921024"/>
        <w:bookmarkStart w:id="1663" w:name="_Toc389921324"/>
        <w:bookmarkStart w:id="1664" w:name="_Toc389921600"/>
        <w:bookmarkStart w:id="1665" w:name="_Toc389921901"/>
        <w:bookmarkStart w:id="1666" w:name="_Toc389922201"/>
        <w:bookmarkStart w:id="1667" w:name="_Toc389922501"/>
        <w:bookmarkStart w:id="1668" w:name="_Toc389922801"/>
        <w:bookmarkStart w:id="1669" w:name="_Toc389923101"/>
        <w:bookmarkEnd w:id="1662"/>
        <w:bookmarkEnd w:id="1663"/>
        <w:bookmarkEnd w:id="1664"/>
        <w:bookmarkEnd w:id="1665"/>
        <w:bookmarkEnd w:id="1666"/>
        <w:bookmarkEnd w:id="1667"/>
        <w:bookmarkEnd w:id="1668"/>
        <w:bookmarkEnd w:id="1669"/>
      </w:del>
    </w:p>
    <w:p w:rsidR="00467A89" w:rsidRPr="00CD6272" w:rsidDel="007F6561" w:rsidRDefault="00CD6272" w:rsidP="00345506">
      <w:pPr>
        <w:pStyle w:val="Caption"/>
        <w:jc w:val="center"/>
        <w:rPr>
          <w:del w:id="1670" w:author="Svetlio" w:date="2014-06-07T10:56:00Z"/>
        </w:rPr>
      </w:pPr>
      <w:del w:id="1671" w:author="Svetlio" w:date="2014-06-07T10:56:00Z">
        <w:r w:rsidDel="007F6561">
          <w:delText xml:space="preserve">Фигура </w:delText>
        </w:r>
        <w:r w:rsidR="00786912" w:rsidDel="007F6561">
          <w:rPr>
            <w:b w:val="0"/>
            <w:bCs w:val="0"/>
          </w:rPr>
          <w:fldChar w:fldCharType="begin"/>
        </w:r>
        <w:r w:rsidR="00786912" w:rsidDel="007F6561">
          <w:delInstrText xml:space="preserve"> SEQ Figure \* ARABIC </w:delInstrText>
        </w:r>
        <w:r w:rsidR="00786912" w:rsidDel="007F6561">
          <w:rPr>
            <w:b w:val="0"/>
            <w:bCs w:val="0"/>
          </w:rPr>
          <w:fldChar w:fldCharType="separate"/>
        </w:r>
        <w:r w:rsidR="00C968C7" w:rsidDel="007F6561">
          <w:rPr>
            <w:noProof/>
          </w:rPr>
          <w:delText>5</w:delText>
        </w:r>
        <w:r w:rsidR="00786912" w:rsidDel="007F6561">
          <w:rPr>
            <w:b w:val="0"/>
            <w:bCs w:val="0"/>
            <w:noProof/>
          </w:rPr>
          <w:fldChar w:fldCharType="end"/>
        </w:r>
        <w:r w:rsidDel="007F6561">
          <w:delText xml:space="preserve"> Вход в системата</w:delText>
        </w:r>
        <w:bookmarkStart w:id="1672" w:name="_Toc389921025"/>
        <w:bookmarkStart w:id="1673" w:name="_Toc389921325"/>
        <w:bookmarkStart w:id="1674" w:name="_Toc389921601"/>
        <w:bookmarkStart w:id="1675" w:name="_Toc389921902"/>
        <w:bookmarkStart w:id="1676" w:name="_Toc389922202"/>
        <w:bookmarkStart w:id="1677" w:name="_Toc389922502"/>
        <w:bookmarkStart w:id="1678" w:name="_Toc389922802"/>
        <w:bookmarkStart w:id="1679" w:name="_Toc389923102"/>
        <w:bookmarkEnd w:id="1672"/>
        <w:bookmarkEnd w:id="1673"/>
        <w:bookmarkEnd w:id="1674"/>
        <w:bookmarkEnd w:id="1675"/>
        <w:bookmarkEnd w:id="1676"/>
        <w:bookmarkEnd w:id="1677"/>
        <w:bookmarkEnd w:id="1678"/>
        <w:bookmarkEnd w:id="1679"/>
      </w:del>
    </w:p>
    <w:p w:rsidR="00E123BB" w:rsidRPr="006C0EC4" w:rsidDel="007F6561" w:rsidRDefault="00E123BB" w:rsidP="006C0EC4">
      <w:pPr>
        <w:rPr>
          <w:del w:id="1680" w:author="Svetlio" w:date="2014-06-07T10:56:00Z"/>
          <w:color w:val="4F81BD" w:themeColor="accent1"/>
          <w:sz w:val="18"/>
          <w:szCs w:val="18"/>
        </w:rPr>
        <w:sectPr w:rsidR="00E123BB" w:rsidRPr="006C0EC4" w:rsidDel="007F6561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1681" w:author="Svetlio" w:date="2014-06-07T15:39:00Z">
            <w:sectPr w:rsidR="00E123BB" w:rsidRPr="006C0EC4" w:rsidDel="007F6561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</w:pPr>
    </w:p>
    <w:p w:rsidR="002D1A01" w:rsidDel="007F6561" w:rsidRDefault="002D1A01" w:rsidP="006B765C">
      <w:pPr>
        <w:pStyle w:val="Heading1"/>
        <w:jc w:val="both"/>
        <w:rPr>
          <w:del w:id="1682" w:author="Svetlio" w:date="2014-06-07T10:56:00Z"/>
        </w:rPr>
      </w:pPr>
      <w:del w:id="1683" w:author="Svetlio" w:date="2014-06-07T10:56:00Z">
        <w:r w:rsidDel="007F6561">
          <w:delText xml:space="preserve">Бизнес процес – </w:delText>
        </w:r>
        <w:r w:rsidR="00041DAB" w:rsidDel="007F6561">
          <w:delText>Смяна на забравена парола</w:delText>
        </w:r>
        <w:r w:rsidR="00004C00" w:rsidDel="007F6561">
          <w:delText xml:space="preserve"> на ФЛ</w:delText>
        </w:r>
        <w:bookmarkStart w:id="1684" w:name="_Toc389921026"/>
        <w:bookmarkStart w:id="1685" w:name="_Toc389921326"/>
        <w:bookmarkStart w:id="1686" w:name="_Toc389921602"/>
        <w:bookmarkStart w:id="1687" w:name="_Toc389921903"/>
        <w:bookmarkStart w:id="1688" w:name="_Toc389922203"/>
        <w:bookmarkStart w:id="1689" w:name="_Toc389922503"/>
        <w:bookmarkStart w:id="1690" w:name="_Toc389922803"/>
        <w:bookmarkStart w:id="1691" w:name="_Toc389923103"/>
        <w:bookmarkEnd w:id="1684"/>
        <w:bookmarkEnd w:id="1685"/>
        <w:bookmarkEnd w:id="1686"/>
        <w:bookmarkEnd w:id="1687"/>
        <w:bookmarkEnd w:id="1688"/>
        <w:bookmarkEnd w:id="1689"/>
        <w:bookmarkEnd w:id="1690"/>
        <w:bookmarkEnd w:id="1691"/>
      </w:del>
    </w:p>
    <w:p w:rsidR="002D1A01" w:rsidDel="007F6561" w:rsidRDefault="002D1A01" w:rsidP="006B765C">
      <w:pPr>
        <w:pStyle w:val="Heading2"/>
        <w:jc w:val="both"/>
        <w:rPr>
          <w:del w:id="1692" w:author="Svetlio" w:date="2014-06-07T10:56:00Z"/>
        </w:rPr>
      </w:pPr>
      <w:del w:id="1693" w:author="Svetlio" w:date="2014-06-07T10:56:00Z">
        <w:r w:rsidDel="007F6561">
          <w:delText>Цел</w:delText>
        </w:r>
        <w:bookmarkStart w:id="1694" w:name="_Toc389921027"/>
        <w:bookmarkStart w:id="1695" w:name="_Toc389921327"/>
        <w:bookmarkStart w:id="1696" w:name="_Toc389921603"/>
        <w:bookmarkStart w:id="1697" w:name="_Toc389921904"/>
        <w:bookmarkStart w:id="1698" w:name="_Toc389922204"/>
        <w:bookmarkStart w:id="1699" w:name="_Toc389922504"/>
        <w:bookmarkStart w:id="1700" w:name="_Toc389922804"/>
        <w:bookmarkStart w:id="1701" w:name="_Toc389923104"/>
        <w:bookmarkEnd w:id="1694"/>
        <w:bookmarkEnd w:id="1695"/>
        <w:bookmarkEnd w:id="1696"/>
        <w:bookmarkEnd w:id="1697"/>
        <w:bookmarkEnd w:id="1698"/>
        <w:bookmarkEnd w:id="1699"/>
        <w:bookmarkEnd w:id="1700"/>
        <w:bookmarkEnd w:id="1701"/>
      </w:del>
    </w:p>
    <w:p w:rsidR="00C36327" w:rsidRPr="00C36327" w:rsidDel="007F6561" w:rsidRDefault="00C36327" w:rsidP="00E42516">
      <w:pPr>
        <w:ind w:left="720"/>
        <w:jc w:val="both"/>
        <w:rPr>
          <w:del w:id="1702" w:author="Svetlio" w:date="2014-06-07T10:56:00Z"/>
        </w:rPr>
      </w:pPr>
      <w:del w:id="1703" w:author="Svetlio" w:date="2014-06-07T10:56:00Z">
        <w:r w:rsidDel="007F6561">
          <w:delText xml:space="preserve">Целта на процеса е да опише стъпките необходими да бъдат преминати от физическото лице, което е потребител на системата, за да замени забравената си парола с нова.  </w:delText>
        </w:r>
        <w:bookmarkStart w:id="1704" w:name="_Toc389921028"/>
        <w:bookmarkStart w:id="1705" w:name="_Toc389921328"/>
        <w:bookmarkStart w:id="1706" w:name="_Toc389921604"/>
        <w:bookmarkStart w:id="1707" w:name="_Toc389921905"/>
        <w:bookmarkStart w:id="1708" w:name="_Toc389922205"/>
        <w:bookmarkStart w:id="1709" w:name="_Toc389922505"/>
        <w:bookmarkStart w:id="1710" w:name="_Toc389922805"/>
        <w:bookmarkStart w:id="1711" w:name="_Toc389923105"/>
        <w:bookmarkEnd w:id="1704"/>
        <w:bookmarkEnd w:id="1705"/>
        <w:bookmarkEnd w:id="1706"/>
        <w:bookmarkEnd w:id="1707"/>
        <w:bookmarkEnd w:id="1708"/>
        <w:bookmarkEnd w:id="1709"/>
        <w:bookmarkEnd w:id="1710"/>
        <w:bookmarkEnd w:id="1711"/>
      </w:del>
    </w:p>
    <w:p w:rsidR="002D1A01" w:rsidDel="007F6561" w:rsidRDefault="002D1A01" w:rsidP="006B765C">
      <w:pPr>
        <w:pStyle w:val="Heading2"/>
        <w:jc w:val="both"/>
        <w:rPr>
          <w:del w:id="1712" w:author="Svetlio" w:date="2014-06-07T10:56:00Z"/>
        </w:rPr>
      </w:pPr>
      <w:del w:id="1713" w:author="Svetlio" w:date="2014-06-07T10:56:00Z">
        <w:r w:rsidDel="007F6561">
          <w:delText>Актьори</w:delText>
        </w:r>
        <w:bookmarkStart w:id="1714" w:name="_Toc389921029"/>
        <w:bookmarkStart w:id="1715" w:name="_Toc389921329"/>
        <w:bookmarkStart w:id="1716" w:name="_Toc389921605"/>
        <w:bookmarkStart w:id="1717" w:name="_Toc389921906"/>
        <w:bookmarkStart w:id="1718" w:name="_Toc389922206"/>
        <w:bookmarkStart w:id="1719" w:name="_Toc389922506"/>
        <w:bookmarkStart w:id="1720" w:name="_Toc389922806"/>
        <w:bookmarkStart w:id="1721" w:name="_Toc389923106"/>
        <w:bookmarkEnd w:id="1714"/>
        <w:bookmarkEnd w:id="1715"/>
        <w:bookmarkEnd w:id="1716"/>
        <w:bookmarkEnd w:id="1717"/>
        <w:bookmarkEnd w:id="1718"/>
        <w:bookmarkEnd w:id="1719"/>
        <w:bookmarkEnd w:id="1720"/>
        <w:bookmarkEnd w:id="1721"/>
      </w:del>
    </w:p>
    <w:p w:rsidR="00C36327" w:rsidDel="007F6561" w:rsidRDefault="00C36327" w:rsidP="006B765C">
      <w:pPr>
        <w:pStyle w:val="ListParagraph"/>
        <w:numPr>
          <w:ilvl w:val="0"/>
          <w:numId w:val="15"/>
        </w:numPr>
        <w:jc w:val="both"/>
        <w:rPr>
          <w:del w:id="1722" w:author="Svetlio" w:date="2014-06-07T10:56:00Z"/>
        </w:rPr>
      </w:pPr>
      <w:del w:id="1723" w:author="Svetlio" w:date="2014-06-07T10:56:00Z">
        <w:r w:rsidDel="007F6561">
          <w:delText>Физическо лице;</w:delText>
        </w:r>
        <w:bookmarkStart w:id="1724" w:name="_Toc389921030"/>
        <w:bookmarkStart w:id="1725" w:name="_Toc389921330"/>
        <w:bookmarkStart w:id="1726" w:name="_Toc389921606"/>
        <w:bookmarkStart w:id="1727" w:name="_Toc389921907"/>
        <w:bookmarkStart w:id="1728" w:name="_Toc389922207"/>
        <w:bookmarkStart w:id="1729" w:name="_Toc389922507"/>
        <w:bookmarkStart w:id="1730" w:name="_Toc389922807"/>
        <w:bookmarkStart w:id="1731" w:name="_Toc389923107"/>
        <w:bookmarkEnd w:id="1724"/>
        <w:bookmarkEnd w:id="1725"/>
        <w:bookmarkEnd w:id="1726"/>
        <w:bookmarkEnd w:id="1727"/>
        <w:bookmarkEnd w:id="1728"/>
        <w:bookmarkEnd w:id="1729"/>
        <w:bookmarkEnd w:id="1730"/>
        <w:bookmarkEnd w:id="1731"/>
      </w:del>
    </w:p>
    <w:p w:rsidR="00C36327" w:rsidRPr="00C36327" w:rsidDel="007F6561" w:rsidRDefault="00C36327" w:rsidP="006B765C">
      <w:pPr>
        <w:pStyle w:val="ListParagraph"/>
        <w:numPr>
          <w:ilvl w:val="0"/>
          <w:numId w:val="15"/>
        </w:numPr>
        <w:jc w:val="both"/>
        <w:rPr>
          <w:del w:id="1732" w:author="Svetlio" w:date="2014-06-07T10:56:00Z"/>
        </w:rPr>
      </w:pPr>
      <w:del w:id="1733" w:author="Svetlio" w:date="2014-06-07T10:56:00Z">
        <w:r w:rsidDel="007F6561">
          <w:delText>Системата</w:delText>
        </w:r>
        <w:r w:rsidR="00711A0B" w:rsidDel="007F6561">
          <w:delText>.</w:delText>
        </w:r>
        <w:bookmarkStart w:id="1734" w:name="_Toc389921031"/>
        <w:bookmarkStart w:id="1735" w:name="_Toc389921331"/>
        <w:bookmarkStart w:id="1736" w:name="_Toc389921607"/>
        <w:bookmarkStart w:id="1737" w:name="_Toc389921908"/>
        <w:bookmarkStart w:id="1738" w:name="_Toc389922208"/>
        <w:bookmarkStart w:id="1739" w:name="_Toc389922508"/>
        <w:bookmarkStart w:id="1740" w:name="_Toc389922808"/>
        <w:bookmarkStart w:id="1741" w:name="_Toc389923108"/>
        <w:bookmarkEnd w:id="1734"/>
        <w:bookmarkEnd w:id="1735"/>
        <w:bookmarkEnd w:id="1736"/>
        <w:bookmarkEnd w:id="1737"/>
        <w:bookmarkEnd w:id="1738"/>
        <w:bookmarkEnd w:id="1739"/>
        <w:bookmarkEnd w:id="1740"/>
        <w:bookmarkEnd w:id="1741"/>
      </w:del>
    </w:p>
    <w:p w:rsidR="002D1A01" w:rsidDel="007F6561" w:rsidRDefault="002D1A01" w:rsidP="006B765C">
      <w:pPr>
        <w:pStyle w:val="Heading2"/>
        <w:jc w:val="both"/>
        <w:rPr>
          <w:del w:id="1742" w:author="Svetlio" w:date="2014-06-07T10:56:00Z"/>
        </w:rPr>
      </w:pPr>
      <w:del w:id="1743" w:author="Svetlio" w:date="2014-06-07T10:56:00Z">
        <w:r w:rsidDel="007F6561">
          <w:delText>Собственик на процеса</w:delText>
        </w:r>
        <w:bookmarkStart w:id="1744" w:name="_Toc389921032"/>
        <w:bookmarkStart w:id="1745" w:name="_Toc389921332"/>
        <w:bookmarkStart w:id="1746" w:name="_Toc389921608"/>
        <w:bookmarkStart w:id="1747" w:name="_Toc389921909"/>
        <w:bookmarkStart w:id="1748" w:name="_Toc389922209"/>
        <w:bookmarkStart w:id="1749" w:name="_Toc389922509"/>
        <w:bookmarkStart w:id="1750" w:name="_Toc389922809"/>
        <w:bookmarkStart w:id="1751" w:name="_Toc389923109"/>
        <w:bookmarkEnd w:id="1744"/>
        <w:bookmarkEnd w:id="1745"/>
        <w:bookmarkEnd w:id="1746"/>
        <w:bookmarkEnd w:id="1747"/>
        <w:bookmarkEnd w:id="1748"/>
        <w:bookmarkEnd w:id="1749"/>
        <w:bookmarkEnd w:id="1750"/>
        <w:bookmarkEnd w:id="1751"/>
      </w:del>
    </w:p>
    <w:p w:rsidR="00C36327" w:rsidRPr="00C36327" w:rsidDel="007F6561" w:rsidRDefault="00C36327" w:rsidP="006B765C">
      <w:pPr>
        <w:ind w:left="720"/>
        <w:jc w:val="both"/>
        <w:rPr>
          <w:del w:id="1752" w:author="Svetlio" w:date="2014-06-07T10:56:00Z"/>
        </w:rPr>
      </w:pPr>
      <w:del w:id="1753" w:author="Svetlio" w:date="2014-06-07T10:56:00Z">
        <w:r w:rsidDel="007F6561">
          <w:delText>Собственик на процеса е физическото лице, което е забравило паролата</w:delText>
        </w:r>
        <w:r w:rsidR="00E42516" w:rsidDel="007F6561">
          <w:delText xml:space="preserve"> си</w:delText>
        </w:r>
        <w:r w:rsidDel="007F6561">
          <w:delText xml:space="preserve"> и предприема стъпки за възстановяването </w:delText>
        </w:r>
        <w:r w:rsidR="00E42516" w:rsidDel="007F6561">
          <w:delText>й</w:delText>
        </w:r>
      </w:del>
      <w:ins w:id="1754" w:author="Светослав Николов" w:date="2014-05-16T22:54:00Z">
        <w:del w:id="1755" w:author="Svetlio" w:date="2014-06-07T10:56:00Z">
          <w:r w:rsidR="009611C5" w:rsidDel="007F6561">
            <w:delText>ѝ</w:delText>
          </w:r>
        </w:del>
      </w:ins>
      <w:del w:id="1756" w:author="Svetlio" w:date="2014-06-07T10:56:00Z">
        <w:r w:rsidDel="007F6561">
          <w:delText>.</w:delText>
        </w:r>
        <w:bookmarkStart w:id="1757" w:name="_Toc389921033"/>
        <w:bookmarkStart w:id="1758" w:name="_Toc389921333"/>
        <w:bookmarkStart w:id="1759" w:name="_Toc389921609"/>
        <w:bookmarkStart w:id="1760" w:name="_Toc389921910"/>
        <w:bookmarkStart w:id="1761" w:name="_Toc389922210"/>
        <w:bookmarkStart w:id="1762" w:name="_Toc389922510"/>
        <w:bookmarkStart w:id="1763" w:name="_Toc389922810"/>
        <w:bookmarkStart w:id="1764" w:name="_Toc389923110"/>
        <w:bookmarkEnd w:id="1757"/>
        <w:bookmarkEnd w:id="1758"/>
        <w:bookmarkEnd w:id="1759"/>
        <w:bookmarkEnd w:id="1760"/>
        <w:bookmarkEnd w:id="1761"/>
        <w:bookmarkEnd w:id="1762"/>
        <w:bookmarkEnd w:id="1763"/>
        <w:bookmarkEnd w:id="1764"/>
      </w:del>
    </w:p>
    <w:p w:rsidR="00B77924" w:rsidDel="007F6561" w:rsidRDefault="002D1A01" w:rsidP="006B765C">
      <w:pPr>
        <w:pStyle w:val="Heading2"/>
        <w:jc w:val="both"/>
        <w:rPr>
          <w:del w:id="1765" w:author="Svetlio" w:date="2014-06-07T10:56:00Z"/>
        </w:rPr>
      </w:pPr>
      <w:del w:id="1766" w:author="Svetlio" w:date="2014-06-07T10:56:00Z">
        <w:r w:rsidDel="007F6561">
          <w:delText>Описание на протичането на бизнес процеса</w:delText>
        </w:r>
        <w:bookmarkStart w:id="1767" w:name="_Toc389921034"/>
        <w:bookmarkStart w:id="1768" w:name="_Toc389921334"/>
        <w:bookmarkStart w:id="1769" w:name="_Toc389921610"/>
        <w:bookmarkStart w:id="1770" w:name="_Toc389921911"/>
        <w:bookmarkStart w:id="1771" w:name="_Toc389922211"/>
        <w:bookmarkStart w:id="1772" w:name="_Toc389922511"/>
        <w:bookmarkStart w:id="1773" w:name="_Toc389922811"/>
        <w:bookmarkStart w:id="1774" w:name="_Toc389923111"/>
        <w:bookmarkEnd w:id="1767"/>
        <w:bookmarkEnd w:id="1768"/>
        <w:bookmarkEnd w:id="1769"/>
        <w:bookmarkEnd w:id="1770"/>
        <w:bookmarkEnd w:id="1771"/>
        <w:bookmarkEnd w:id="1772"/>
        <w:bookmarkEnd w:id="1773"/>
        <w:bookmarkEnd w:id="1774"/>
      </w:del>
    </w:p>
    <w:p w:rsidR="00B77924" w:rsidDel="007F6561" w:rsidRDefault="00B77924" w:rsidP="006B765C">
      <w:pPr>
        <w:ind w:left="720"/>
        <w:jc w:val="both"/>
        <w:rPr>
          <w:del w:id="1775" w:author="Svetlio" w:date="2014-06-07T10:56:00Z"/>
        </w:rPr>
      </w:pPr>
      <w:del w:id="1776" w:author="Svetlio" w:date="2014-06-07T10:56:00Z">
        <w:r w:rsidDel="007F6561">
          <w:delText>Потребителя</w:delText>
        </w:r>
        <w:r w:rsidR="00E42516" w:rsidDel="007F6561">
          <w:delText>т</w:delText>
        </w:r>
        <w:r w:rsidDel="007F6561">
          <w:delText xml:space="preserve"> трябва да е влязъл в раздела за забравена парола:</w:delText>
        </w:r>
        <w:bookmarkStart w:id="1777" w:name="_Toc389921035"/>
        <w:bookmarkStart w:id="1778" w:name="_Toc389921335"/>
        <w:bookmarkStart w:id="1779" w:name="_Toc389921611"/>
        <w:bookmarkStart w:id="1780" w:name="_Toc389921912"/>
        <w:bookmarkStart w:id="1781" w:name="_Toc389922212"/>
        <w:bookmarkStart w:id="1782" w:name="_Toc389922512"/>
        <w:bookmarkStart w:id="1783" w:name="_Toc389922812"/>
        <w:bookmarkStart w:id="1784" w:name="_Toc389923112"/>
        <w:bookmarkEnd w:id="1777"/>
        <w:bookmarkEnd w:id="1778"/>
        <w:bookmarkEnd w:id="1779"/>
        <w:bookmarkEnd w:id="1780"/>
        <w:bookmarkEnd w:id="1781"/>
        <w:bookmarkEnd w:id="1782"/>
        <w:bookmarkEnd w:id="1783"/>
        <w:bookmarkEnd w:id="1784"/>
      </w:del>
    </w:p>
    <w:p w:rsidR="00B77924" w:rsidDel="007F6561" w:rsidRDefault="00B77924" w:rsidP="006B765C">
      <w:pPr>
        <w:pStyle w:val="ListParagraph"/>
        <w:numPr>
          <w:ilvl w:val="0"/>
          <w:numId w:val="16"/>
        </w:numPr>
        <w:jc w:val="both"/>
        <w:rPr>
          <w:del w:id="1785" w:author="Svetlio" w:date="2014-06-07T10:56:00Z"/>
        </w:rPr>
      </w:pPr>
      <w:del w:id="1786" w:author="Svetlio" w:date="2014-06-07T10:56:00Z">
        <w:r w:rsidDel="007F6561">
          <w:delText>Потребителя въвежда имейла си;</w:delText>
        </w:r>
        <w:bookmarkStart w:id="1787" w:name="_Toc389921036"/>
        <w:bookmarkStart w:id="1788" w:name="_Toc389921336"/>
        <w:bookmarkStart w:id="1789" w:name="_Toc389921612"/>
        <w:bookmarkStart w:id="1790" w:name="_Toc389921913"/>
        <w:bookmarkStart w:id="1791" w:name="_Toc389922213"/>
        <w:bookmarkStart w:id="1792" w:name="_Toc389922513"/>
        <w:bookmarkStart w:id="1793" w:name="_Toc389922813"/>
        <w:bookmarkStart w:id="1794" w:name="_Toc389923113"/>
        <w:bookmarkEnd w:id="1787"/>
        <w:bookmarkEnd w:id="1788"/>
        <w:bookmarkEnd w:id="1789"/>
        <w:bookmarkEnd w:id="1790"/>
        <w:bookmarkEnd w:id="1791"/>
        <w:bookmarkEnd w:id="1792"/>
        <w:bookmarkEnd w:id="1793"/>
        <w:bookmarkEnd w:id="1794"/>
      </w:del>
    </w:p>
    <w:p w:rsidR="00B77924" w:rsidDel="007F6561" w:rsidRDefault="00B77924" w:rsidP="006B765C">
      <w:pPr>
        <w:pStyle w:val="ListParagraph"/>
        <w:numPr>
          <w:ilvl w:val="0"/>
          <w:numId w:val="16"/>
        </w:numPr>
        <w:jc w:val="both"/>
        <w:rPr>
          <w:del w:id="1795" w:author="Svetlio" w:date="2014-06-07T10:56:00Z"/>
        </w:rPr>
      </w:pPr>
      <w:del w:id="1796" w:author="Svetlio" w:date="2014-06-07T10:56:00Z">
        <w:r w:rsidDel="007F6561">
          <w:delText>Имейла му се проверява дали съществува в базата данни;</w:delText>
        </w:r>
        <w:bookmarkStart w:id="1797" w:name="_Toc389921037"/>
        <w:bookmarkStart w:id="1798" w:name="_Toc389921337"/>
        <w:bookmarkStart w:id="1799" w:name="_Toc389921613"/>
        <w:bookmarkStart w:id="1800" w:name="_Toc389921914"/>
        <w:bookmarkStart w:id="1801" w:name="_Toc389922214"/>
        <w:bookmarkStart w:id="1802" w:name="_Toc389922514"/>
        <w:bookmarkStart w:id="1803" w:name="_Toc389922814"/>
        <w:bookmarkStart w:id="1804" w:name="_Toc389923114"/>
        <w:bookmarkEnd w:id="1797"/>
        <w:bookmarkEnd w:id="1798"/>
        <w:bookmarkEnd w:id="1799"/>
        <w:bookmarkEnd w:id="1800"/>
        <w:bookmarkEnd w:id="1801"/>
        <w:bookmarkEnd w:id="1802"/>
        <w:bookmarkEnd w:id="1803"/>
        <w:bookmarkEnd w:id="1804"/>
      </w:del>
    </w:p>
    <w:p w:rsidR="00B77924" w:rsidDel="007F6561" w:rsidRDefault="00B77924" w:rsidP="006B765C">
      <w:pPr>
        <w:pStyle w:val="ListParagraph"/>
        <w:numPr>
          <w:ilvl w:val="0"/>
          <w:numId w:val="16"/>
        </w:numPr>
        <w:jc w:val="both"/>
        <w:rPr>
          <w:del w:id="1805" w:author="Svetlio" w:date="2014-06-07T10:56:00Z"/>
        </w:rPr>
      </w:pPr>
      <w:del w:id="1806" w:author="Svetlio" w:date="2014-06-07T10:56:00Z">
        <w:r w:rsidDel="007F6561">
          <w:delText>Ако го няма в системата се извежда съответното съобщение;</w:delText>
        </w:r>
        <w:bookmarkStart w:id="1807" w:name="_Toc389921038"/>
        <w:bookmarkStart w:id="1808" w:name="_Toc389921338"/>
        <w:bookmarkStart w:id="1809" w:name="_Toc389921614"/>
        <w:bookmarkStart w:id="1810" w:name="_Toc389921915"/>
        <w:bookmarkStart w:id="1811" w:name="_Toc389922215"/>
        <w:bookmarkStart w:id="1812" w:name="_Toc389922515"/>
        <w:bookmarkStart w:id="1813" w:name="_Toc389922815"/>
        <w:bookmarkStart w:id="1814" w:name="_Toc389923115"/>
        <w:bookmarkEnd w:id="1807"/>
        <w:bookmarkEnd w:id="1808"/>
        <w:bookmarkEnd w:id="1809"/>
        <w:bookmarkEnd w:id="1810"/>
        <w:bookmarkEnd w:id="1811"/>
        <w:bookmarkEnd w:id="1812"/>
        <w:bookmarkEnd w:id="1813"/>
        <w:bookmarkEnd w:id="1814"/>
      </w:del>
    </w:p>
    <w:p w:rsidR="00B77924" w:rsidDel="007F6561" w:rsidRDefault="00B77924" w:rsidP="006B765C">
      <w:pPr>
        <w:pStyle w:val="ListParagraph"/>
        <w:numPr>
          <w:ilvl w:val="0"/>
          <w:numId w:val="16"/>
        </w:numPr>
        <w:jc w:val="both"/>
        <w:rPr>
          <w:del w:id="1815" w:author="Svetlio" w:date="2014-06-07T10:56:00Z"/>
        </w:rPr>
      </w:pPr>
      <w:del w:id="1816" w:author="Svetlio" w:date="2014-06-07T10:56:00Z">
        <w:r w:rsidDel="007F6561">
          <w:delText>Ако е наличен</w:delText>
        </w:r>
        <w:r w:rsidR="00E42516" w:rsidDel="007F6561">
          <w:delText>,</w:delText>
        </w:r>
        <w:r w:rsidDel="007F6561">
          <w:delText xml:space="preserve"> потребителя трябва да въведе отговора на тайния </w:delText>
        </w:r>
      </w:del>
      <w:ins w:id="1817" w:author="Светослав Николов" w:date="2014-05-16T22:54:00Z">
        <w:del w:id="1818" w:author="Svetlio" w:date="2014-06-07T10:56:00Z">
          <w:r w:rsidR="009611C5" w:rsidDel="007F6561">
            <w:delText xml:space="preserve">таен </w:delText>
          </w:r>
        </w:del>
      </w:ins>
      <w:del w:id="1819" w:author="Svetlio" w:date="2014-06-07T10:56:00Z">
        <w:r w:rsidDel="007F6561">
          <w:delText>въпрос, който се въвежда при регистрацията на потребителя;</w:delText>
        </w:r>
        <w:bookmarkStart w:id="1820" w:name="_Toc389921039"/>
        <w:bookmarkStart w:id="1821" w:name="_Toc389921339"/>
        <w:bookmarkStart w:id="1822" w:name="_Toc389921615"/>
        <w:bookmarkStart w:id="1823" w:name="_Toc389921916"/>
        <w:bookmarkStart w:id="1824" w:name="_Toc389922216"/>
        <w:bookmarkStart w:id="1825" w:name="_Toc389922516"/>
        <w:bookmarkStart w:id="1826" w:name="_Toc389922816"/>
        <w:bookmarkStart w:id="1827" w:name="_Toc389923116"/>
        <w:bookmarkEnd w:id="1820"/>
        <w:bookmarkEnd w:id="1821"/>
        <w:bookmarkEnd w:id="1822"/>
        <w:bookmarkEnd w:id="1823"/>
        <w:bookmarkEnd w:id="1824"/>
        <w:bookmarkEnd w:id="1825"/>
        <w:bookmarkEnd w:id="1826"/>
        <w:bookmarkEnd w:id="1827"/>
      </w:del>
    </w:p>
    <w:p w:rsidR="00B77924" w:rsidDel="007F6561" w:rsidRDefault="00B77924" w:rsidP="006B765C">
      <w:pPr>
        <w:pStyle w:val="ListParagraph"/>
        <w:numPr>
          <w:ilvl w:val="0"/>
          <w:numId w:val="16"/>
        </w:numPr>
        <w:jc w:val="both"/>
        <w:rPr>
          <w:del w:id="1828" w:author="Svetlio" w:date="2014-06-07T10:56:00Z"/>
        </w:rPr>
      </w:pPr>
      <w:del w:id="1829" w:author="Svetlio" w:date="2014-06-07T10:56:00Z">
        <w:r w:rsidDel="007F6561">
          <w:delText>Ако отговора е грешен се предоставя възможност на потребителя да повтори действието, като отново въведе отговора.</w:delText>
        </w:r>
        <w:bookmarkStart w:id="1830" w:name="_Toc389921040"/>
        <w:bookmarkStart w:id="1831" w:name="_Toc389921340"/>
        <w:bookmarkStart w:id="1832" w:name="_Toc389921616"/>
        <w:bookmarkStart w:id="1833" w:name="_Toc389921917"/>
        <w:bookmarkStart w:id="1834" w:name="_Toc389922217"/>
        <w:bookmarkStart w:id="1835" w:name="_Toc389922517"/>
        <w:bookmarkStart w:id="1836" w:name="_Toc389922817"/>
        <w:bookmarkStart w:id="1837" w:name="_Toc389923117"/>
        <w:bookmarkEnd w:id="1830"/>
        <w:bookmarkEnd w:id="1831"/>
        <w:bookmarkEnd w:id="1832"/>
        <w:bookmarkEnd w:id="1833"/>
        <w:bookmarkEnd w:id="1834"/>
        <w:bookmarkEnd w:id="1835"/>
        <w:bookmarkEnd w:id="1836"/>
        <w:bookmarkEnd w:id="1837"/>
      </w:del>
    </w:p>
    <w:p w:rsidR="00B77924" w:rsidDel="007F6561" w:rsidRDefault="00B77924" w:rsidP="006B765C">
      <w:pPr>
        <w:pStyle w:val="ListParagraph"/>
        <w:numPr>
          <w:ilvl w:val="0"/>
          <w:numId w:val="16"/>
        </w:numPr>
        <w:jc w:val="both"/>
        <w:rPr>
          <w:del w:id="1838" w:author="Svetlio" w:date="2014-06-07T10:56:00Z"/>
        </w:rPr>
      </w:pPr>
      <w:del w:id="1839" w:author="Svetlio" w:date="2014-06-07T10:56:00Z">
        <w:r w:rsidDel="007F6561">
          <w:delText>Ако не иска да пробва пак</w:delText>
        </w:r>
        <w:r w:rsidR="00E42516" w:rsidDel="007F6561">
          <w:delText>,</w:delText>
        </w:r>
        <w:r w:rsidDel="007F6561">
          <w:delText xml:space="preserve"> процеса приключва;</w:delText>
        </w:r>
        <w:bookmarkStart w:id="1840" w:name="_Toc389921041"/>
        <w:bookmarkStart w:id="1841" w:name="_Toc389921341"/>
        <w:bookmarkStart w:id="1842" w:name="_Toc389921617"/>
        <w:bookmarkStart w:id="1843" w:name="_Toc389921918"/>
        <w:bookmarkStart w:id="1844" w:name="_Toc389922218"/>
        <w:bookmarkStart w:id="1845" w:name="_Toc389922518"/>
        <w:bookmarkStart w:id="1846" w:name="_Toc389922818"/>
        <w:bookmarkStart w:id="1847" w:name="_Toc389923118"/>
        <w:bookmarkEnd w:id="1840"/>
        <w:bookmarkEnd w:id="1841"/>
        <w:bookmarkEnd w:id="1842"/>
        <w:bookmarkEnd w:id="1843"/>
        <w:bookmarkEnd w:id="1844"/>
        <w:bookmarkEnd w:id="1845"/>
        <w:bookmarkEnd w:id="1846"/>
        <w:bookmarkEnd w:id="1847"/>
      </w:del>
    </w:p>
    <w:p w:rsidR="00B77924" w:rsidDel="007F6561" w:rsidRDefault="006B1377" w:rsidP="006B765C">
      <w:pPr>
        <w:pStyle w:val="ListParagraph"/>
        <w:numPr>
          <w:ilvl w:val="0"/>
          <w:numId w:val="16"/>
        </w:numPr>
        <w:jc w:val="both"/>
        <w:rPr>
          <w:del w:id="1848" w:author="Svetlio" w:date="2014-06-07T10:56:00Z"/>
        </w:rPr>
      </w:pPr>
      <w:del w:id="1849" w:author="Svetlio" w:date="2014-06-07T10:56:00Z">
        <w:r w:rsidDel="007F6561">
          <w:delText>Ако отговора на тайният въпрос е верен</w:delText>
        </w:r>
        <w:r w:rsidR="00E42516" w:rsidDel="007F6561">
          <w:delText>,</w:delText>
        </w:r>
        <w:r w:rsidDel="007F6561">
          <w:delText xml:space="preserve"> потребителя въвежда новата си парола;</w:delText>
        </w:r>
        <w:bookmarkStart w:id="1850" w:name="_Toc389921042"/>
        <w:bookmarkStart w:id="1851" w:name="_Toc389921342"/>
        <w:bookmarkStart w:id="1852" w:name="_Toc389921618"/>
        <w:bookmarkStart w:id="1853" w:name="_Toc389921919"/>
        <w:bookmarkStart w:id="1854" w:name="_Toc389922219"/>
        <w:bookmarkStart w:id="1855" w:name="_Toc389922519"/>
        <w:bookmarkStart w:id="1856" w:name="_Toc389922819"/>
        <w:bookmarkStart w:id="1857" w:name="_Toc389923119"/>
        <w:bookmarkEnd w:id="1850"/>
        <w:bookmarkEnd w:id="1851"/>
        <w:bookmarkEnd w:id="1852"/>
        <w:bookmarkEnd w:id="1853"/>
        <w:bookmarkEnd w:id="1854"/>
        <w:bookmarkEnd w:id="1855"/>
        <w:bookmarkEnd w:id="1856"/>
        <w:bookmarkEnd w:id="1857"/>
      </w:del>
    </w:p>
    <w:p w:rsidR="006B1377" w:rsidDel="007F6561" w:rsidRDefault="006B1377" w:rsidP="006B765C">
      <w:pPr>
        <w:pStyle w:val="ListParagraph"/>
        <w:numPr>
          <w:ilvl w:val="0"/>
          <w:numId w:val="16"/>
        </w:numPr>
        <w:jc w:val="both"/>
        <w:rPr>
          <w:del w:id="1858" w:author="Svetlio" w:date="2014-06-07T10:56:00Z"/>
        </w:rPr>
      </w:pPr>
      <w:del w:id="1859" w:author="Svetlio" w:date="2014-06-07T10:56:00Z">
        <w:r w:rsidDel="007F6561">
          <w:delText>Паролата се проверява дали отговаря на политиката за големина и съдържание на паролите в организацията;</w:delText>
        </w:r>
        <w:bookmarkStart w:id="1860" w:name="_Toc389921043"/>
        <w:bookmarkStart w:id="1861" w:name="_Toc389921343"/>
        <w:bookmarkStart w:id="1862" w:name="_Toc389921619"/>
        <w:bookmarkStart w:id="1863" w:name="_Toc389921920"/>
        <w:bookmarkStart w:id="1864" w:name="_Toc389922220"/>
        <w:bookmarkStart w:id="1865" w:name="_Toc389922520"/>
        <w:bookmarkStart w:id="1866" w:name="_Toc389922820"/>
        <w:bookmarkStart w:id="1867" w:name="_Toc389923120"/>
        <w:bookmarkEnd w:id="1860"/>
        <w:bookmarkEnd w:id="1861"/>
        <w:bookmarkEnd w:id="1862"/>
        <w:bookmarkEnd w:id="1863"/>
        <w:bookmarkEnd w:id="1864"/>
        <w:bookmarkEnd w:id="1865"/>
        <w:bookmarkEnd w:id="1866"/>
        <w:bookmarkEnd w:id="1867"/>
      </w:del>
    </w:p>
    <w:p w:rsidR="006B1377" w:rsidDel="007F6561" w:rsidRDefault="006B1377" w:rsidP="006B765C">
      <w:pPr>
        <w:pStyle w:val="ListParagraph"/>
        <w:numPr>
          <w:ilvl w:val="0"/>
          <w:numId w:val="16"/>
        </w:numPr>
        <w:jc w:val="both"/>
        <w:rPr>
          <w:del w:id="1868" w:author="Svetlio" w:date="2014-06-07T10:56:00Z"/>
        </w:rPr>
      </w:pPr>
      <w:del w:id="1869" w:author="Svetlio" w:date="2014-06-07T10:56:00Z">
        <w:r w:rsidDel="007F6561">
          <w:delText>Ако не отговаря се изписва съобщение</w:delText>
        </w:r>
        <w:r w:rsidR="00F16D94" w:rsidDel="007F6561">
          <w:delText>,</w:delText>
        </w:r>
        <w:r w:rsidDel="007F6561">
          <w:delText xml:space="preserve"> с</w:delText>
        </w:r>
        <w:r w:rsidR="00F16D94" w:rsidDel="007F6561">
          <w:delText>лед това</w:delText>
        </w:r>
        <w:r w:rsidDel="007F6561">
          <w:delText xml:space="preserve"> </w:delText>
        </w:r>
        <w:r w:rsidR="008564DF" w:rsidDel="007F6561">
          <w:delText>потребителя</w:delText>
        </w:r>
        <w:r w:rsidR="00873661" w:rsidDel="007F6561">
          <w:delText>т</w:delText>
        </w:r>
        <w:r w:rsidR="008564DF" w:rsidDel="007F6561">
          <w:delText xml:space="preserve"> може да избере дали да продължи или да прекрати процеса по промяна на паролата;</w:delText>
        </w:r>
        <w:bookmarkStart w:id="1870" w:name="_Toc389921044"/>
        <w:bookmarkStart w:id="1871" w:name="_Toc389921344"/>
        <w:bookmarkStart w:id="1872" w:name="_Toc389921620"/>
        <w:bookmarkStart w:id="1873" w:name="_Toc389921921"/>
        <w:bookmarkStart w:id="1874" w:name="_Toc389922221"/>
        <w:bookmarkStart w:id="1875" w:name="_Toc389922521"/>
        <w:bookmarkStart w:id="1876" w:name="_Toc389922821"/>
        <w:bookmarkStart w:id="1877" w:name="_Toc389923121"/>
        <w:bookmarkEnd w:id="1870"/>
        <w:bookmarkEnd w:id="1871"/>
        <w:bookmarkEnd w:id="1872"/>
        <w:bookmarkEnd w:id="1873"/>
        <w:bookmarkEnd w:id="1874"/>
        <w:bookmarkEnd w:id="1875"/>
        <w:bookmarkEnd w:id="1876"/>
        <w:bookmarkEnd w:id="1877"/>
      </w:del>
    </w:p>
    <w:p w:rsidR="008564DF" w:rsidRPr="00B77924" w:rsidDel="007F6561" w:rsidRDefault="00E42516" w:rsidP="006B765C">
      <w:pPr>
        <w:pStyle w:val="ListParagraph"/>
        <w:numPr>
          <w:ilvl w:val="0"/>
          <w:numId w:val="16"/>
        </w:numPr>
        <w:jc w:val="both"/>
        <w:rPr>
          <w:del w:id="1878" w:author="Svetlio" w:date="2014-06-07T10:56:00Z"/>
        </w:rPr>
      </w:pPr>
      <w:del w:id="1879" w:author="Svetlio" w:date="2014-06-07T10:56:00Z">
        <w:r w:rsidDel="007F6561">
          <w:delText>Ако паролата</w:delText>
        </w:r>
        <w:r w:rsidR="008564DF" w:rsidDel="007F6561">
          <w:delText xml:space="preserve"> удовлетворява </w:delText>
        </w:r>
      </w:del>
      <w:ins w:id="1880" w:author="Светослав Николов" w:date="2014-05-16T22:55:00Z">
        <w:del w:id="1881" w:author="Svetlio" w:date="2014-06-07T10:56:00Z">
          <w:r w:rsidR="009611C5" w:rsidDel="007F6561">
            <w:delText xml:space="preserve">изпълнява </w:delText>
          </w:r>
        </w:del>
      </w:ins>
      <w:del w:id="1882" w:author="Svetlio" w:date="2014-06-07T10:56:00Z">
        <w:r w:rsidR="008564DF" w:rsidDel="007F6561">
          <w:delText>условията за дължина и съдържание</w:delText>
        </w:r>
        <w:r w:rsidDel="007F6561">
          <w:delText>, тя</w:delText>
        </w:r>
        <w:r w:rsidR="008564DF" w:rsidDel="007F6561">
          <w:delText xml:space="preserve"> се запаметява в системата и се изписва съответното съобщение.</w:delText>
        </w:r>
        <w:bookmarkStart w:id="1883" w:name="_Toc389921045"/>
        <w:bookmarkStart w:id="1884" w:name="_Toc389921345"/>
        <w:bookmarkStart w:id="1885" w:name="_Toc389921621"/>
        <w:bookmarkStart w:id="1886" w:name="_Toc389921922"/>
        <w:bookmarkStart w:id="1887" w:name="_Toc389922222"/>
        <w:bookmarkStart w:id="1888" w:name="_Toc389922522"/>
        <w:bookmarkStart w:id="1889" w:name="_Toc389922822"/>
        <w:bookmarkStart w:id="1890" w:name="_Toc389923122"/>
        <w:bookmarkEnd w:id="1883"/>
        <w:bookmarkEnd w:id="1884"/>
        <w:bookmarkEnd w:id="1885"/>
        <w:bookmarkEnd w:id="1886"/>
        <w:bookmarkEnd w:id="1887"/>
        <w:bookmarkEnd w:id="1888"/>
        <w:bookmarkEnd w:id="1889"/>
        <w:bookmarkEnd w:id="1890"/>
      </w:del>
    </w:p>
    <w:p w:rsidR="00B77924" w:rsidDel="007F6561" w:rsidRDefault="00B77924" w:rsidP="006B765C">
      <w:pPr>
        <w:jc w:val="both"/>
        <w:rPr>
          <w:del w:id="1891" w:author="Svetlio" w:date="2014-06-07T10:56:00Z"/>
        </w:rPr>
      </w:pPr>
      <w:bookmarkStart w:id="1892" w:name="_Toc389921046"/>
      <w:bookmarkStart w:id="1893" w:name="_Toc389921346"/>
      <w:bookmarkStart w:id="1894" w:name="_Toc389921622"/>
      <w:bookmarkStart w:id="1895" w:name="_Toc389921923"/>
      <w:bookmarkStart w:id="1896" w:name="_Toc389922223"/>
      <w:bookmarkStart w:id="1897" w:name="_Toc389922523"/>
      <w:bookmarkStart w:id="1898" w:name="_Toc389922823"/>
      <w:bookmarkStart w:id="1899" w:name="_Toc389923123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</w:p>
    <w:p w:rsidR="00B77924" w:rsidRPr="00B77924" w:rsidDel="007F6561" w:rsidRDefault="00B77924" w:rsidP="00B77924">
      <w:pPr>
        <w:rPr>
          <w:del w:id="1900" w:author="Svetlio" w:date="2014-06-07T10:56:00Z"/>
        </w:rPr>
        <w:sectPr w:rsidR="00B77924" w:rsidRPr="00B77924" w:rsidDel="007F6561" w:rsidSect="006C3E32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272"/>
          <w:sectPrChange w:id="1901" w:author="Svetlio" w:date="2014-06-07T15:39:00Z">
            <w:sectPr w:rsidR="00B77924" w:rsidRPr="00B77924" w:rsidDel="007F6561" w:rsidSect="006C3E32">
              <w:type w:val="nextPage"/>
              <w:pgMar w:top="1440" w:right="1440" w:bottom="1440" w:left="1440" w:header="709" w:footer="709" w:gutter="0"/>
            </w:sectPr>
          </w:sectPrChange>
        </w:sectPr>
      </w:pPr>
    </w:p>
    <w:p w:rsidR="00004C00" w:rsidDel="007F6561" w:rsidRDefault="00004C00" w:rsidP="00004C00">
      <w:pPr>
        <w:pStyle w:val="Heading2"/>
        <w:rPr>
          <w:del w:id="1902" w:author="Svetlio" w:date="2014-06-07T10:56:00Z"/>
        </w:rPr>
      </w:pPr>
      <w:del w:id="1903" w:author="Svetlio" w:date="2014-06-07T10:56:00Z">
        <w:r w:rsidDel="007F6561">
          <w:delText>Възможност</w:delText>
        </w:r>
        <w:bookmarkStart w:id="1904" w:name="_Toc389921047"/>
        <w:bookmarkStart w:id="1905" w:name="_Toc389921347"/>
        <w:bookmarkStart w:id="1906" w:name="_Toc389921623"/>
        <w:bookmarkStart w:id="1907" w:name="_Toc389921924"/>
        <w:bookmarkStart w:id="1908" w:name="_Toc389922224"/>
        <w:bookmarkStart w:id="1909" w:name="_Toc389922524"/>
        <w:bookmarkStart w:id="1910" w:name="_Toc389922824"/>
        <w:bookmarkStart w:id="1911" w:name="_Toc389923124"/>
        <w:bookmarkEnd w:id="1904"/>
        <w:bookmarkEnd w:id="1905"/>
        <w:bookmarkEnd w:id="1906"/>
        <w:bookmarkEnd w:id="1907"/>
        <w:bookmarkEnd w:id="1908"/>
        <w:bookmarkEnd w:id="1909"/>
        <w:bookmarkEnd w:id="1910"/>
        <w:bookmarkEnd w:id="1911"/>
      </w:del>
    </w:p>
    <w:p w:rsidR="00004C00" w:rsidDel="007F6561" w:rsidRDefault="00041DAB" w:rsidP="00004C00">
      <w:pPr>
        <w:keepNext/>
        <w:jc w:val="center"/>
        <w:rPr>
          <w:del w:id="1912" w:author="Svetlio" w:date="2014-06-07T10:56:00Z"/>
        </w:rPr>
      </w:pPr>
      <w:del w:id="1913" w:author="Svetlio" w:date="2014-06-07T10:56:00Z">
        <w:r w:rsidDel="007F6561">
          <w:rPr>
            <w:noProof/>
            <w:lang w:eastAsia="bg-BG"/>
          </w:rPr>
          <w:drawing>
            <wp:inline distT="0" distB="0" distL="0" distR="0" wp14:anchorId="3E93FBBA" wp14:editId="4E2CD9B9">
              <wp:extent cx="8229600" cy="4629150"/>
              <wp:effectExtent l="0" t="0" r="0" b="0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229600" cy="462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1914" w:name="_Toc389921048"/>
        <w:bookmarkStart w:id="1915" w:name="_Toc389921348"/>
        <w:bookmarkStart w:id="1916" w:name="_Toc389921624"/>
        <w:bookmarkStart w:id="1917" w:name="_Toc389921925"/>
        <w:bookmarkStart w:id="1918" w:name="_Toc389922225"/>
        <w:bookmarkStart w:id="1919" w:name="_Toc389922525"/>
        <w:bookmarkStart w:id="1920" w:name="_Toc389922825"/>
        <w:bookmarkStart w:id="1921" w:name="_Toc389923125"/>
        <w:bookmarkEnd w:id="1914"/>
        <w:bookmarkEnd w:id="1915"/>
        <w:bookmarkEnd w:id="1916"/>
        <w:bookmarkEnd w:id="1917"/>
        <w:bookmarkEnd w:id="1918"/>
        <w:bookmarkEnd w:id="1919"/>
        <w:bookmarkEnd w:id="1920"/>
        <w:bookmarkEnd w:id="1921"/>
      </w:del>
    </w:p>
    <w:p w:rsidR="00004C00" w:rsidRPr="00004C00" w:rsidDel="007F6561" w:rsidRDefault="00004C00" w:rsidP="00004C00">
      <w:pPr>
        <w:pStyle w:val="Caption"/>
        <w:jc w:val="center"/>
        <w:rPr>
          <w:del w:id="1922" w:author="Svetlio" w:date="2014-06-07T10:56:00Z"/>
        </w:rPr>
      </w:pPr>
      <w:del w:id="1923" w:author="Svetlio" w:date="2014-06-07T10:56:00Z">
        <w:r w:rsidDel="007F6561">
          <w:delText xml:space="preserve">Фигура </w:delText>
        </w:r>
        <w:r w:rsidR="00786912" w:rsidDel="007F6561">
          <w:rPr>
            <w:b w:val="0"/>
            <w:bCs w:val="0"/>
          </w:rPr>
          <w:fldChar w:fldCharType="begin"/>
        </w:r>
        <w:r w:rsidR="00786912" w:rsidDel="007F6561">
          <w:delInstrText xml:space="preserve"> SEQ Figure \* ARABIC </w:delInstrText>
        </w:r>
        <w:r w:rsidR="00786912" w:rsidDel="007F6561">
          <w:rPr>
            <w:b w:val="0"/>
            <w:bCs w:val="0"/>
          </w:rPr>
          <w:fldChar w:fldCharType="separate"/>
        </w:r>
        <w:r w:rsidR="00C968C7" w:rsidDel="007F6561">
          <w:rPr>
            <w:noProof/>
          </w:rPr>
          <w:delText>6</w:delText>
        </w:r>
        <w:r w:rsidR="00786912" w:rsidDel="007F6561">
          <w:rPr>
            <w:b w:val="0"/>
            <w:bCs w:val="0"/>
            <w:noProof/>
          </w:rPr>
          <w:fldChar w:fldCharType="end"/>
        </w:r>
        <w:r w:rsidR="00041DAB" w:rsidDel="007F6561">
          <w:delText xml:space="preserve"> Смяна на з</w:delText>
        </w:r>
        <w:r w:rsidDel="007F6561">
          <w:delText>абравена парола на ФЛ</w:delText>
        </w:r>
        <w:bookmarkStart w:id="1924" w:name="_Toc389921049"/>
        <w:bookmarkStart w:id="1925" w:name="_Toc389921349"/>
        <w:bookmarkStart w:id="1926" w:name="_Toc389921625"/>
        <w:bookmarkStart w:id="1927" w:name="_Toc389921926"/>
        <w:bookmarkStart w:id="1928" w:name="_Toc389922226"/>
        <w:bookmarkStart w:id="1929" w:name="_Toc389922526"/>
        <w:bookmarkStart w:id="1930" w:name="_Toc389922826"/>
        <w:bookmarkStart w:id="1931" w:name="_Toc389923126"/>
        <w:bookmarkEnd w:id="1924"/>
        <w:bookmarkEnd w:id="1925"/>
        <w:bookmarkEnd w:id="1926"/>
        <w:bookmarkEnd w:id="1927"/>
        <w:bookmarkEnd w:id="1928"/>
        <w:bookmarkEnd w:id="1929"/>
        <w:bookmarkEnd w:id="1930"/>
        <w:bookmarkEnd w:id="1931"/>
      </w:del>
    </w:p>
    <w:p w:rsidR="00004C00" w:rsidDel="007F6561" w:rsidRDefault="00004C00" w:rsidP="001E49B0">
      <w:pPr>
        <w:pStyle w:val="Heading1"/>
        <w:rPr>
          <w:del w:id="1932" w:author="Svetlio" w:date="2014-06-07T10:56:00Z"/>
        </w:rPr>
        <w:sectPr w:rsidR="00004C00" w:rsidDel="007F6561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1933" w:author="Svetlio" w:date="2014-06-07T15:39:00Z">
            <w:sectPr w:rsidR="00004C00" w:rsidDel="007F6561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</w:pPr>
    </w:p>
    <w:p w:rsidR="00203465" w:rsidDel="007F6561" w:rsidRDefault="00203465" w:rsidP="006B765C">
      <w:pPr>
        <w:pStyle w:val="Heading1"/>
        <w:jc w:val="both"/>
        <w:rPr>
          <w:del w:id="1934" w:author="Svetlio" w:date="2014-06-07T10:56:00Z"/>
        </w:rPr>
      </w:pPr>
      <w:del w:id="1935" w:author="Svetlio" w:date="2014-06-07T10:56:00Z">
        <w:r w:rsidDel="007F6561">
          <w:delText xml:space="preserve">Бизнес процес </w:delText>
        </w:r>
        <w:r w:rsidR="00C968C7" w:rsidDel="007F6561">
          <w:delText>–Редактиране на акаунт</w:delText>
        </w:r>
        <w:bookmarkStart w:id="1936" w:name="_Toc389921050"/>
        <w:bookmarkStart w:id="1937" w:name="_Toc389921350"/>
        <w:bookmarkStart w:id="1938" w:name="_Toc389921626"/>
        <w:bookmarkStart w:id="1939" w:name="_Toc389921927"/>
        <w:bookmarkStart w:id="1940" w:name="_Toc389922227"/>
        <w:bookmarkStart w:id="1941" w:name="_Toc389922527"/>
        <w:bookmarkStart w:id="1942" w:name="_Toc389922827"/>
        <w:bookmarkStart w:id="1943" w:name="_Toc389923127"/>
        <w:bookmarkEnd w:id="1936"/>
        <w:bookmarkEnd w:id="1937"/>
        <w:bookmarkEnd w:id="1938"/>
        <w:bookmarkEnd w:id="1939"/>
        <w:bookmarkEnd w:id="1940"/>
        <w:bookmarkEnd w:id="1941"/>
        <w:bookmarkEnd w:id="1942"/>
        <w:bookmarkEnd w:id="1943"/>
      </w:del>
    </w:p>
    <w:p w:rsidR="00C968C7" w:rsidDel="007F6561" w:rsidRDefault="00C968C7" w:rsidP="006B765C">
      <w:pPr>
        <w:pStyle w:val="Heading2"/>
        <w:jc w:val="both"/>
        <w:rPr>
          <w:del w:id="1944" w:author="Svetlio" w:date="2014-06-07T10:56:00Z"/>
        </w:rPr>
      </w:pPr>
      <w:del w:id="1945" w:author="Svetlio" w:date="2014-06-07T10:56:00Z">
        <w:r w:rsidDel="007F6561">
          <w:delText>Цел</w:delText>
        </w:r>
        <w:bookmarkStart w:id="1946" w:name="_Toc389921051"/>
        <w:bookmarkStart w:id="1947" w:name="_Toc389921351"/>
        <w:bookmarkStart w:id="1948" w:name="_Toc389921627"/>
        <w:bookmarkStart w:id="1949" w:name="_Toc389921928"/>
        <w:bookmarkStart w:id="1950" w:name="_Toc389922228"/>
        <w:bookmarkStart w:id="1951" w:name="_Toc389922528"/>
        <w:bookmarkStart w:id="1952" w:name="_Toc389922828"/>
        <w:bookmarkStart w:id="1953" w:name="_Toc389923128"/>
        <w:bookmarkEnd w:id="1946"/>
        <w:bookmarkEnd w:id="1947"/>
        <w:bookmarkEnd w:id="1948"/>
        <w:bookmarkEnd w:id="1949"/>
        <w:bookmarkEnd w:id="1950"/>
        <w:bookmarkEnd w:id="1951"/>
        <w:bookmarkEnd w:id="1952"/>
        <w:bookmarkEnd w:id="1953"/>
      </w:del>
    </w:p>
    <w:p w:rsidR="00395674" w:rsidRPr="00395674" w:rsidDel="007F6561" w:rsidRDefault="00395674" w:rsidP="006B765C">
      <w:pPr>
        <w:ind w:left="720"/>
        <w:jc w:val="both"/>
        <w:rPr>
          <w:del w:id="1954" w:author="Svetlio" w:date="2014-06-07T10:56:00Z"/>
        </w:rPr>
      </w:pPr>
      <w:del w:id="1955" w:author="Svetlio" w:date="2014-06-07T10:56:00Z">
        <w:r w:rsidDel="007F6561">
          <w:delText>Целта на процеса е да се разгледат стъпките по редакция на акаунта. Редакцията може да е на лични данни за потребителя или на паролата му.</w:delText>
        </w:r>
        <w:bookmarkStart w:id="1956" w:name="_Toc389921052"/>
        <w:bookmarkStart w:id="1957" w:name="_Toc389921352"/>
        <w:bookmarkStart w:id="1958" w:name="_Toc389921628"/>
        <w:bookmarkStart w:id="1959" w:name="_Toc389921929"/>
        <w:bookmarkStart w:id="1960" w:name="_Toc389922229"/>
        <w:bookmarkStart w:id="1961" w:name="_Toc389922529"/>
        <w:bookmarkStart w:id="1962" w:name="_Toc389922829"/>
        <w:bookmarkStart w:id="1963" w:name="_Toc389923129"/>
        <w:bookmarkEnd w:id="1956"/>
        <w:bookmarkEnd w:id="1957"/>
        <w:bookmarkEnd w:id="1958"/>
        <w:bookmarkEnd w:id="1959"/>
        <w:bookmarkEnd w:id="1960"/>
        <w:bookmarkEnd w:id="1961"/>
        <w:bookmarkEnd w:id="1962"/>
        <w:bookmarkEnd w:id="1963"/>
      </w:del>
    </w:p>
    <w:p w:rsidR="00C968C7" w:rsidDel="007F6561" w:rsidRDefault="00C968C7" w:rsidP="006B765C">
      <w:pPr>
        <w:pStyle w:val="Heading2"/>
        <w:jc w:val="both"/>
        <w:rPr>
          <w:del w:id="1964" w:author="Svetlio" w:date="2014-06-07T10:56:00Z"/>
        </w:rPr>
      </w:pPr>
      <w:del w:id="1965" w:author="Svetlio" w:date="2014-06-07T10:56:00Z">
        <w:r w:rsidDel="007F6561">
          <w:delText>Актьори /участници/</w:delText>
        </w:r>
        <w:bookmarkStart w:id="1966" w:name="_Toc389921053"/>
        <w:bookmarkStart w:id="1967" w:name="_Toc389921353"/>
        <w:bookmarkStart w:id="1968" w:name="_Toc389921629"/>
        <w:bookmarkStart w:id="1969" w:name="_Toc389921930"/>
        <w:bookmarkStart w:id="1970" w:name="_Toc389922230"/>
        <w:bookmarkStart w:id="1971" w:name="_Toc389922530"/>
        <w:bookmarkStart w:id="1972" w:name="_Toc389922830"/>
        <w:bookmarkStart w:id="1973" w:name="_Toc389923130"/>
        <w:bookmarkEnd w:id="1966"/>
        <w:bookmarkEnd w:id="1967"/>
        <w:bookmarkEnd w:id="1968"/>
        <w:bookmarkEnd w:id="1969"/>
        <w:bookmarkEnd w:id="1970"/>
        <w:bookmarkEnd w:id="1971"/>
        <w:bookmarkEnd w:id="1972"/>
        <w:bookmarkEnd w:id="1973"/>
      </w:del>
    </w:p>
    <w:p w:rsidR="00395674" w:rsidDel="007F6561" w:rsidRDefault="00395674" w:rsidP="006B765C">
      <w:pPr>
        <w:pStyle w:val="ListParagraph"/>
        <w:numPr>
          <w:ilvl w:val="0"/>
          <w:numId w:val="35"/>
        </w:numPr>
        <w:jc w:val="both"/>
        <w:rPr>
          <w:del w:id="1974" w:author="Svetlio" w:date="2014-06-07T10:56:00Z"/>
        </w:rPr>
      </w:pPr>
      <w:del w:id="1975" w:author="Svetlio" w:date="2014-06-07T10:56:00Z">
        <w:r w:rsidDel="007F6561">
          <w:delText>Физическо лице;</w:delText>
        </w:r>
        <w:bookmarkStart w:id="1976" w:name="_Toc389921054"/>
        <w:bookmarkStart w:id="1977" w:name="_Toc389921354"/>
        <w:bookmarkStart w:id="1978" w:name="_Toc389921630"/>
        <w:bookmarkStart w:id="1979" w:name="_Toc389921931"/>
        <w:bookmarkStart w:id="1980" w:name="_Toc389922231"/>
        <w:bookmarkStart w:id="1981" w:name="_Toc389922531"/>
        <w:bookmarkStart w:id="1982" w:name="_Toc389922831"/>
        <w:bookmarkStart w:id="1983" w:name="_Toc389923131"/>
        <w:bookmarkEnd w:id="1976"/>
        <w:bookmarkEnd w:id="1977"/>
        <w:bookmarkEnd w:id="1978"/>
        <w:bookmarkEnd w:id="1979"/>
        <w:bookmarkEnd w:id="1980"/>
        <w:bookmarkEnd w:id="1981"/>
        <w:bookmarkEnd w:id="1982"/>
        <w:bookmarkEnd w:id="1983"/>
      </w:del>
    </w:p>
    <w:p w:rsidR="00395674" w:rsidRPr="00395674" w:rsidDel="007F6561" w:rsidRDefault="00395674" w:rsidP="006B765C">
      <w:pPr>
        <w:pStyle w:val="ListParagraph"/>
        <w:numPr>
          <w:ilvl w:val="0"/>
          <w:numId w:val="35"/>
        </w:numPr>
        <w:jc w:val="both"/>
        <w:rPr>
          <w:del w:id="1984" w:author="Svetlio" w:date="2014-06-07T10:56:00Z"/>
        </w:rPr>
      </w:pPr>
      <w:del w:id="1985" w:author="Svetlio" w:date="2014-06-07T10:56:00Z">
        <w:r w:rsidDel="007F6561">
          <w:delText>Системата</w:delText>
        </w:r>
        <w:r w:rsidR="00711A0B" w:rsidDel="007F6561">
          <w:delText>.</w:delText>
        </w:r>
        <w:bookmarkStart w:id="1986" w:name="_Toc389921055"/>
        <w:bookmarkStart w:id="1987" w:name="_Toc389921355"/>
        <w:bookmarkStart w:id="1988" w:name="_Toc389921631"/>
        <w:bookmarkStart w:id="1989" w:name="_Toc389921932"/>
        <w:bookmarkStart w:id="1990" w:name="_Toc389922232"/>
        <w:bookmarkStart w:id="1991" w:name="_Toc389922532"/>
        <w:bookmarkStart w:id="1992" w:name="_Toc389922832"/>
        <w:bookmarkStart w:id="1993" w:name="_Toc389923132"/>
        <w:bookmarkEnd w:id="1986"/>
        <w:bookmarkEnd w:id="1987"/>
        <w:bookmarkEnd w:id="1988"/>
        <w:bookmarkEnd w:id="1989"/>
        <w:bookmarkEnd w:id="1990"/>
        <w:bookmarkEnd w:id="1991"/>
        <w:bookmarkEnd w:id="1992"/>
        <w:bookmarkEnd w:id="1993"/>
      </w:del>
    </w:p>
    <w:p w:rsidR="00C968C7" w:rsidDel="007F6561" w:rsidRDefault="00C968C7" w:rsidP="006B765C">
      <w:pPr>
        <w:pStyle w:val="Heading2"/>
        <w:jc w:val="both"/>
        <w:rPr>
          <w:del w:id="1994" w:author="Svetlio" w:date="2014-06-07T10:56:00Z"/>
        </w:rPr>
      </w:pPr>
      <w:del w:id="1995" w:author="Svetlio" w:date="2014-06-07T10:56:00Z">
        <w:r w:rsidDel="007F6561">
          <w:delText>Собственик на процеса</w:delText>
        </w:r>
        <w:bookmarkStart w:id="1996" w:name="_Toc389921056"/>
        <w:bookmarkStart w:id="1997" w:name="_Toc389921356"/>
        <w:bookmarkStart w:id="1998" w:name="_Toc389921632"/>
        <w:bookmarkStart w:id="1999" w:name="_Toc389921933"/>
        <w:bookmarkStart w:id="2000" w:name="_Toc389922233"/>
        <w:bookmarkStart w:id="2001" w:name="_Toc389922533"/>
        <w:bookmarkStart w:id="2002" w:name="_Toc389922833"/>
        <w:bookmarkStart w:id="2003" w:name="_Toc389923133"/>
        <w:bookmarkEnd w:id="1996"/>
        <w:bookmarkEnd w:id="1997"/>
        <w:bookmarkEnd w:id="1998"/>
        <w:bookmarkEnd w:id="1999"/>
        <w:bookmarkEnd w:id="2000"/>
        <w:bookmarkEnd w:id="2001"/>
        <w:bookmarkEnd w:id="2002"/>
        <w:bookmarkEnd w:id="2003"/>
      </w:del>
    </w:p>
    <w:p w:rsidR="00395674" w:rsidRPr="00395674" w:rsidDel="007F6561" w:rsidRDefault="00395674" w:rsidP="006B765C">
      <w:pPr>
        <w:ind w:left="720"/>
        <w:jc w:val="both"/>
        <w:rPr>
          <w:del w:id="2004" w:author="Svetlio" w:date="2014-06-07T10:56:00Z"/>
        </w:rPr>
      </w:pPr>
      <w:del w:id="2005" w:author="Svetlio" w:date="2014-06-07T10:56:00Z">
        <w:r w:rsidDel="007F6561">
          <w:delText xml:space="preserve">Собственик на процеса е физическото лице, което желае да направи </w:delText>
        </w:r>
        <w:r w:rsidR="002B7EED" w:rsidDel="007F6561">
          <w:delText>промяна на личните си данни.</w:delText>
        </w:r>
        <w:bookmarkStart w:id="2006" w:name="_Toc389921057"/>
        <w:bookmarkStart w:id="2007" w:name="_Toc389921357"/>
        <w:bookmarkStart w:id="2008" w:name="_Toc389921633"/>
        <w:bookmarkStart w:id="2009" w:name="_Toc389921934"/>
        <w:bookmarkStart w:id="2010" w:name="_Toc389922234"/>
        <w:bookmarkStart w:id="2011" w:name="_Toc389922534"/>
        <w:bookmarkStart w:id="2012" w:name="_Toc389922834"/>
        <w:bookmarkStart w:id="2013" w:name="_Toc389923134"/>
        <w:bookmarkEnd w:id="2006"/>
        <w:bookmarkEnd w:id="2007"/>
        <w:bookmarkEnd w:id="2008"/>
        <w:bookmarkEnd w:id="2009"/>
        <w:bookmarkEnd w:id="2010"/>
        <w:bookmarkEnd w:id="2011"/>
        <w:bookmarkEnd w:id="2012"/>
        <w:bookmarkEnd w:id="2013"/>
      </w:del>
    </w:p>
    <w:p w:rsidR="00C968C7" w:rsidDel="007F6561" w:rsidRDefault="00C968C7" w:rsidP="006B765C">
      <w:pPr>
        <w:pStyle w:val="Heading2"/>
        <w:jc w:val="both"/>
        <w:rPr>
          <w:del w:id="2014" w:author="Svetlio" w:date="2014-06-07T10:56:00Z"/>
        </w:rPr>
      </w:pPr>
      <w:del w:id="2015" w:author="Svetlio" w:date="2014-06-07T10:56:00Z">
        <w:r w:rsidDel="007F6561">
          <w:delText>Описание на протичането на процеса</w:delText>
        </w:r>
        <w:bookmarkStart w:id="2016" w:name="_Toc389921058"/>
        <w:bookmarkStart w:id="2017" w:name="_Toc389921358"/>
        <w:bookmarkStart w:id="2018" w:name="_Toc389921634"/>
        <w:bookmarkStart w:id="2019" w:name="_Toc389921935"/>
        <w:bookmarkStart w:id="2020" w:name="_Toc389922235"/>
        <w:bookmarkStart w:id="2021" w:name="_Toc389922535"/>
        <w:bookmarkStart w:id="2022" w:name="_Toc389922835"/>
        <w:bookmarkStart w:id="2023" w:name="_Toc389923135"/>
        <w:bookmarkEnd w:id="2016"/>
        <w:bookmarkEnd w:id="2017"/>
        <w:bookmarkEnd w:id="2018"/>
        <w:bookmarkEnd w:id="2019"/>
        <w:bookmarkEnd w:id="2020"/>
        <w:bookmarkEnd w:id="2021"/>
        <w:bookmarkEnd w:id="2022"/>
        <w:bookmarkEnd w:id="2023"/>
      </w:del>
    </w:p>
    <w:p w:rsidR="00395674" w:rsidDel="007F6561" w:rsidRDefault="00395674" w:rsidP="006B765C">
      <w:pPr>
        <w:pStyle w:val="ListParagraph"/>
        <w:numPr>
          <w:ilvl w:val="0"/>
          <w:numId w:val="36"/>
        </w:numPr>
        <w:jc w:val="both"/>
        <w:rPr>
          <w:del w:id="2024" w:author="Svetlio" w:date="2014-06-07T10:56:00Z"/>
        </w:rPr>
      </w:pPr>
      <w:del w:id="2025" w:author="Svetlio" w:date="2014-06-07T10:56:00Z">
        <w:r w:rsidDel="007F6561">
          <w:delText>Потребителят влиза в своя профил и избира да го редактира;</w:delText>
        </w:r>
        <w:bookmarkStart w:id="2026" w:name="_Toc389921059"/>
        <w:bookmarkStart w:id="2027" w:name="_Toc389921359"/>
        <w:bookmarkStart w:id="2028" w:name="_Toc389921635"/>
        <w:bookmarkStart w:id="2029" w:name="_Toc389921936"/>
        <w:bookmarkStart w:id="2030" w:name="_Toc389922236"/>
        <w:bookmarkStart w:id="2031" w:name="_Toc389922536"/>
        <w:bookmarkStart w:id="2032" w:name="_Toc389922836"/>
        <w:bookmarkStart w:id="2033" w:name="_Toc389923136"/>
        <w:bookmarkEnd w:id="2026"/>
        <w:bookmarkEnd w:id="2027"/>
        <w:bookmarkEnd w:id="2028"/>
        <w:bookmarkEnd w:id="2029"/>
        <w:bookmarkEnd w:id="2030"/>
        <w:bookmarkEnd w:id="2031"/>
        <w:bookmarkEnd w:id="2032"/>
        <w:bookmarkEnd w:id="2033"/>
      </w:del>
    </w:p>
    <w:p w:rsidR="00395674" w:rsidDel="007F6561" w:rsidRDefault="00395674" w:rsidP="006B765C">
      <w:pPr>
        <w:pStyle w:val="ListParagraph"/>
        <w:numPr>
          <w:ilvl w:val="0"/>
          <w:numId w:val="36"/>
        </w:numPr>
        <w:jc w:val="both"/>
        <w:rPr>
          <w:del w:id="2034" w:author="Svetlio" w:date="2014-06-07T10:56:00Z"/>
        </w:rPr>
      </w:pPr>
      <w:del w:id="2035" w:author="Svetlio" w:date="2014-06-07T10:56:00Z">
        <w:r w:rsidDel="007F6561">
          <w:delText>Редактирането на профила може да е  на личните му данни или на паролата;</w:delText>
        </w:r>
        <w:bookmarkStart w:id="2036" w:name="_Toc389921060"/>
        <w:bookmarkStart w:id="2037" w:name="_Toc389921360"/>
        <w:bookmarkStart w:id="2038" w:name="_Toc389921636"/>
        <w:bookmarkStart w:id="2039" w:name="_Toc389921937"/>
        <w:bookmarkStart w:id="2040" w:name="_Toc389922237"/>
        <w:bookmarkStart w:id="2041" w:name="_Toc389922537"/>
        <w:bookmarkStart w:id="2042" w:name="_Toc389922837"/>
        <w:bookmarkStart w:id="2043" w:name="_Toc389923137"/>
        <w:bookmarkEnd w:id="2036"/>
        <w:bookmarkEnd w:id="2037"/>
        <w:bookmarkEnd w:id="2038"/>
        <w:bookmarkEnd w:id="2039"/>
        <w:bookmarkEnd w:id="2040"/>
        <w:bookmarkEnd w:id="2041"/>
        <w:bookmarkEnd w:id="2042"/>
        <w:bookmarkEnd w:id="2043"/>
      </w:del>
    </w:p>
    <w:p w:rsidR="00395674" w:rsidDel="007F6561" w:rsidRDefault="00395674" w:rsidP="006B765C">
      <w:pPr>
        <w:pStyle w:val="ListParagraph"/>
        <w:numPr>
          <w:ilvl w:val="0"/>
          <w:numId w:val="36"/>
        </w:numPr>
        <w:jc w:val="both"/>
        <w:rPr>
          <w:del w:id="2044" w:author="Svetlio" w:date="2014-06-07T10:56:00Z"/>
        </w:rPr>
      </w:pPr>
      <w:del w:id="2045" w:author="Svetlio" w:date="2014-06-07T10:56:00Z">
        <w:r w:rsidDel="007F6561">
          <w:delText>Ако потребителя</w:delText>
        </w:r>
        <w:r w:rsidR="000B4311" w:rsidDel="007F6561">
          <w:delText>т</w:delText>
        </w:r>
        <w:r w:rsidDel="007F6561">
          <w:delText xml:space="preserve"> </w:delText>
        </w:r>
        <w:r w:rsidR="00495B8D" w:rsidDel="007F6561">
          <w:delText>избере</w:delText>
        </w:r>
        <w:r w:rsidDel="007F6561">
          <w:delText xml:space="preserve"> р</w:delText>
        </w:r>
        <w:r w:rsidR="000B4311" w:rsidDel="007F6561">
          <w:delText>едакцията на личните си данни т</w:delText>
        </w:r>
        <w:r w:rsidDel="007F6561">
          <w:delText>рябва да ги промени</w:delText>
        </w:r>
        <w:r w:rsidR="00471EAB" w:rsidDel="007F6561">
          <w:delText>. След това системата</w:delText>
        </w:r>
        <w:r w:rsidDel="007F6561">
          <w:delText xml:space="preserve"> г</w:delText>
        </w:r>
        <w:r w:rsidR="00471EAB" w:rsidDel="007F6561">
          <w:delText>и проверява</w:delText>
        </w:r>
        <w:r w:rsidR="000B4311" w:rsidDel="007F6561">
          <w:delText>, ако има такива за кои</w:delText>
        </w:r>
        <w:r w:rsidDel="007F6561">
          <w:delText>то съществуват някакви ограничени</w:delText>
        </w:r>
        <w:r w:rsidR="00471EAB" w:rsidDel="007F6561">
          <w:delText xml:space="preserve">я системата ги проверява. </w:delText>
        </w:r>
        <w:r w:rsidDel="007F6561">
          <w:delText xml:space="preserve"> В случай, че всичко е коректно корекциите в профила се запаметяват. Ако новите данните не са коректни и потребителя не жела</w:delText>
        </w:r>
        <w:r w:rsidR="00A418EE" w:rsidDel="007F6561">
          <w:delText>е</w:delText>
        </w:r>
        <w:r w:rsidDel="007F6561">
          <w:delText xml:space="preserve"> да довърши промяната</w:delText>
        </w:r>
        <w:r w:rsidR="00A418EE" w:rsidDel="007F6561">
          <w:delText>,</w:delText>
        </w:r>
        <w:r w:rsidDel="007F6561">
          <w:delText xml:space="preserve"> процеса прик</w:delText>
        </w:r>
        <w:r w:rsidR="00942EA0" w:rsidDel="007F6561">
          <w:delText>лючва</w:delText>
        </w:r>
        <w:r w:rsidDel="007F6561">
          <w:delText>;</w:delText>
        </w:r>
        <w:bookmarkStart w:id="2046" w:name="_Toc389921061"/>
        <w:bookmarkStart w:id="2047" w:name="_Toc389921361"/>
        <w:bookmarkStart w:id="2048" w:name="_Toc389921637"/>
        <w:bookmarkStart w:id="2049" w:name="_Toc389921938"/>
        <w:bookmarkStart w:id="2050" w:name="_Toc389922238"/>
        <w:bookmarkStart w:id="2051" w:name="_Toc389922538"/>
        <w:bookmarkStart w:id="2052" w:name="_Toc389922838"/>
        <w:bookmarkStart w:id="2053" w:name="_Toc389923138"/>
        <w:bookmarkEnd w:id="2046"/>
        <w:bookmarkEnd w:id="2047"/>
        <w:bookmarkEnd w:id="2048"/>
        <w:bookmarkEnd w:id="2049"/>
        <w:bookmarkEnd w:id="2050"/>
        <w:bookmarkEnd w:id="2051"/>
        <w:bookmarkEnd w:id="2052"/>
        <w:bookmarkEnd w:id="2053"/>
      </w:del>
    </w:p>
    <w:p w:rsidR="00395674" w:rsidDel="007F6561" w:rsidRDefault="00395674" w:rsidP="006B765C">
      <w:pPr>
        <w:pStyle w:val="ListParagraph"/>
        <w:numPr>
          <w:ilvl w:val="0"/>
          <w:numId w:val="36"/>
        </w:numPr>
        <w:jc w:val="both"/>
        <w:rPr>
          <w:del w:id="2054" w:author="Svetlio" w:date="2014-06-07T10:56:00Z"/>
        </w:rPr>
      </w:pPr>
      <w:del w:id="2055" w:author="Svetlio" w:date="2014-06-07T10:56:00Z">
        <w:r w:rsidDel="007F6561">
          <w:delText>Ако потребителя желае да смени паролата си</w:delText>
        </w:r>
      </w:del>
      <w:ins w:id="2056" w:author="Светослав Николов" w:date="2014-05-16T22:58:00Z">
        <w:del w:id="2057" w:author="Svetlio" w:date="2014-06-07T10:56:00Z">
          <w:r w:rsidR="009611C5" w:rsidDel="007F6561">
            <w:delText>,</w:delText>
          </w:r>
        </w:del>
      </w:ins>
      <w:del w:id="2058" w:author="Svetlio" w:date="2014-06-07T10:56:00Z">
        <w:r w:rsidDel="007F6561">
          <w:delText xml:space="preserve"> за целта трябва да въведе текущата си парола. Причината за това е да се осигури по-голяма сигурност и защита от недоброжелатели. </w:delText>
        </w:r>
        <w:bookmarkStart w:id="2059" w:name="_Toc389921062"/>
        <w:bookmarkStart w:id="2060" w:name="_Toc389921362"/>
        <w:bookmarkStart w:id="2061" w:name="_Toc389921638"/>
        <w:bookmarkStart w:id="2062" w:name="_Toc389921939"/>
        <w:bookmarkStart w:id="2063" w:name="_Toc389922239"/>
        <w:bookmarkStart w:id="2064" w:name="_Toc389922539"/>
        <w:bookmarkStart w:id="2065" w:name="_Toc389922839"/>
        <w:bookmarkStart w:id="2066" w:name="_Toc389923139"/>
        <w:bookmarkEnd w:id="2059"/>
        <w:bookmarkEnd w:id="2060"/>
        <w:bookmarkEnd w:id="2061"/>
        <w:bookmarkEnd w:id="2062"/>
        <w:bookmarkEnd w:id="2063"/>
        <w:bookmarkEnd w:id="2064"/>
        <w:bookmarkEnd w:id="2065"/>
        <w:bookmarkEnd w:id="2066"/>
      </w:del>
    </w:p>
    <w:p w:rsidR="00395674" w:rsidDel="007F6561" w:rsidRDefault="00395674" w:rsidP="006B765C">
      <w:pPr>
        <w:pStyle w:val="ListParagraph"/>
        <w:numPr>
          <w:ilvl w:val="0"/>
          <w:numId w:val="36"/>
        </w:numPr>
        <w:jc w:val="both"/>
        <w:rPr>
          <w:del w:id="2067" w:author="Svetlio" w:date="2014-06-07T10:56:00Z"/>
        </w:rPr>
      </w:pPr>
      <w:del w:id="2068" w:author="Svetlio" w:date="2014-06-07T10:56:00Z">
        <w:r w:rsidDel="007F6561">
          <w:delText>Ако паролата премине през проверката на системата потребителя въвежда новата си парола. Тя се проверява дали отговаря на политиката на паролите на системата. След тази проверка се запаметява в базата данни;</w:delText>
        </w:r>
        <w:bookmarkStart w:id="2069" w:name="_Toc389921063"/>
        <w:bookmarkStart w:id="2070" w:name="_Toc389921363"/>
        <w:bookmarkStart w:id="2071" w:name="_Toc389921639"/>
        <w:bookmarkStart w:id="2072" w:name="_Toc389921940"/>
        <w:bookmarkStart w:id="2073" w:name="_Toc389922240"/>
        <w:bookmarkStart w:id="2074" w:name="_Toc389922540"/>
        <w:bookmarkStart w:id="2075" w:name="_Toc389922840"/>
        <w:bookmarkStart w:id="2076" w:name="_Toc389923140"/>
        <w:bookmarkEnd w:id="2069"/>
        <w:bookmarkEnd w:id="2070"/>
        <w:bookmarkEnd w:id="2071"/>
        <w:bookmarkEnd w:id="2072"/>
        <w:bookmarkEnd w:id="2073"/>
        <w:bookmarkEnd w:id="2074"/>
        <w:bookmarkEnd w:id="2075"/>
        <w:bookmarkEnd w:id="2076"/>
      </w:del>
    </w:p>
    <w:p w:rsidR="00395674" w:rsidDel="007F6561" w:rsidRDefault="00395674" w:rsidP="006B765C">
      <w:pPr>
        <w:pStyle w:val="ListParagraph"/>
        <w:numPr>
          <w:ilvl w:val="0"/>
          <w:numId w:val="36"/>
        </w:numPr>
        <w:jc w:val="both"/>
        <w:rPr>
          <w:del w:id="2077" w:author="Svetlio" w:date="2014-06-07T10:56:00Z"/>
        </w:rPr>
      </w:pPr>
      <w:del w:id="2078" w:author="Svetlio" w:date="2014-06-07T10:56:00Z">
        <w:r w:rsidDel="007F6561">
          <w:delText xml:space="preserve">Ако текущата парола не премине през проверката, то потребителя има възможност да продължи с опитите си или да приключи процеса без да е променил паролата си. </w:delText>
        </w:r>
        <w:bookmarkStart w:id="2079" w:name="_Toc389921064"/>
        <w:bookmarkStart w:id="2080" w:name="_Toc389921364"/>
        <w:bookmarkStart w:id="2081" w:name="_Toc389921640"/>
        <w:bookmarkStart w:id="2082" w:name="_Toc389921941"/>
        <w:bookmarkStart w:id="2083" w:name="_Toc389922241"/>
        <w:bookmarkStart w:id="2084" w:name="_Toc389922541"/>
        <w:bookmarkStart w:id="2085" w:name="_Toc389922841"/>
        <w:bookmarkStart w:id="2086" w:name="_Toc389923141"/>
        <w:bookmarkEnd w:id="2079"/>
        <w:bookmarkEnd w:id="2080"/>
        <w:bookmarkEnd w:id="2081"/>
        <w:bookmarkEnd w:id="2082"/>
        <w:bookmarkEnd w:id="2083"/>
        <w:bookmarkEnd w:id="2084"/>
        <w:bookmarkEnd w:id="2085"/>
        <w:bookmarkEnd w:id="2086"/>
      </w:del>
    </w:p>
    <w:p w:rsidR="00395674" w:rsidDel="007F6561" w:rsidRDefault="00395674" w:rsidP="006B765C">
      <w:pPr>
        <w:jc w:val="both"/>
        <w:rPr>
          <w:del w:id="2087" w:author="Svetlio" w:date="2014-06-07T10:56:00Z"/>
        </w:rPr>
      </w:pPr>
      <w:bookmarkStart w:id="2088" w:name="_Toc389921065"/>
      <w:bookmarkStart w:id="2089" w:name="_Toc389921365"/>
      <w:bookmarkStart w:id="2090" w:name="_Toc389921641"/>
      <w:bookmarkStart w:id="2091" w:name="_Toc389921942"/>
      <w:bookmarkStart w:id="2092" w:name="_Toc389922242"/>
      <w:bookmarkStart w:id="2093" w:name="_Toc389922542"/>
      <w:bookmarkStart w:id="2094" w:name="_Toc389922842"/>
      <w:bookmarkStart w:id="2095" w:name="_Toc389923142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</w:p>
    <w:p w:rsidR="00395674" w:rsidRPr="00395674" w:rsidDel="007F6561" w:rsidRDefault="00395674" w:rsidP="00395674">
      <w:pPr>
        <w:rPr>
          <w:del w:id="2096" w:author="Svetlio" w:date="2014-06-07T10:56:00Z"/>
        </w:rPr>
        <w:sectPr w:rsidR="00395674" w:rsidRPr="00395674" w:rsidDel="007F6561" w:rsidSect="006C3E32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272"/>
          <w:sectPrChange w:id="2097" w:author="Svetlio" w:date="2014-06-07T15:39:00Z">
            <w:sectPr w:rsidR="00395674" w:rsidRPr="00395674" w:rsidDel="007F6561" w:rsidSect="006C3E32">
              <w:type w:val="nextPage"/>
              <w:pgMar w:top="1440" w:right="1440" w:bottom="1440" w:left="1440" w:header="709" w:footer="709" w:gutter="0"/>
            </w:sectPr>
          </w:sectPrChange>
        </w:sectPr>
      </w:pPr>
    </w:p>
    <w:p w:rsidR="00C968C7" w:rsidDel="007F6561" w:rsidRDefault="00C968C7" w:rsidP="00C968C7">
      <w:pPr>
        <w:pStyle w:val="Heading2"/>
        <w:rPr>
          <w:del w:id="2098" w:author="Svetlio" w:date="2014-06-07T10:56:00Z"/>
        </w:rPr>
      </w:pPr>
      <w:del w:id="2099" w:author="Svetlio" w:date="2014-06-07T10:56:00Z">
        <w:r w:rsidDel="007F6561">
          <w:delText>Възможност</w:delText>
        </w:r>
        <w:bookmarkStart w:id="2100" w:name="_Toc389921066"/>
        <w:bookmarkStart w:id="2101" w:name="_Toc389921366"/>
        <w:bookmarkStart w:id="2102" w:name="_Toc389921642"/>
        <w:bookmarkStart w:id="2103" w:name="_Toc389921943"/>
        <w:bookmarkStart w:id="2104" w:name="_Toc389922243"/>
        <w:bookmarkStart w:id="2105" w:name="_Toc389922543"/>
        <w:bookmarkStart w:id="2106" w:name="_Toc389922843"/>
        <w:bookmarkStart w:id="2107" w:name="_Toc389923143"/>
        <w:bookmarkEnd w:id="2100"/>
        <w:bookmarkEnd w:id="2101"/>
        <w:bookmarkEnd w:id="2102"/>
        <w:bookmarkEnd w:id="2103"/>
        <w:bookmarkEnd w:id="2104"/>
        <w:bookmarkEnd w:id="2105"/>
        <w:bookmarkEnd w:id="2106"/>
        <w:bookmarkEnd w:id="2107"/>
      </w:del>
    </w:p>
    <w:p w:rsidR="00C968C7" w:rsidDel="007F6561" w:rsidRDefault="00C968C7" w:rsidP="00C968C7">
      <w:pPr>
        <w:pStyle w:val="Caption"/>
        <w:jc w:val="center"/>
        <w:rPr>
          <w:del w:id="2108" w:author="Svetlio" w:date="2014-06-07T10:56:00Z"/>
        </w:rPr>
      </w:pPr>
      <w:del w:id="2109" w:author="Svetlio" w:date="2014-06-07T10:56:00Z">
        <w:r w:rsidDel="007F6561">
          <w:rPr>
            <w:b w:val="0"/>
            <w:bCs w:val="0"/>
            <w:noProof/>
            <w:lang w:eastAsia="bg-BG"/>
          </w:rPr>
          <w:drawing>
            <wp:inline distT="0" distB="0" distL="0" distR="0" wp14:anchorId="29A96F2A" wp14:editId="641A79BE">
              <wp:extent cx="8732128" cy="4603897"/>
              <wp:effectExtent l="0" t="0" r="0" b="635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32128" cy="46038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2110" w:name="_Toc389921067"/>
        <w:bookmarkStart w:id="2111" w:name="_Toc389921367"/>
        <w:bookmarkStart w:id="2112" w:name="_Toc389921643"/>
        <w:bookmarkStart w:id="2113" w:name="_Toc389921944"/>
        <w:bookmarkStart w:id="2114" w:name="_Toc389922244"/>
        <w:bookmarkStart w:id="2115" w:name="_Toc389922544"/>
        <w:bookmarkStart w:id="2116" w:name="_Toc389922844"/>
        <w:bookmarkStart w:id="2117" w:name="_Toc389923144"/>
        <w:bookmarkEnd w:id="2110"/>
        <w:bookmarkEnd w:id="2111"/>
        <w:bookmarkEnd w:id="2112"/>
        <w:bookmarkEnd w:id="2113"/>
        <w:bookmarkEnd w:id="2114"/>
        <w:bookmarkEnd w:id="2115"/>
        <w:bookmarkEnd w:id="2116"/>
        <w:bookmarkEnd w:id="2117"/>
      </w:del>
    </w:p>
    <w:p w:rsidR="00C968C7" w:rsidRPr="00C968C7" w:rsidDel="007F6561" w:rsidRDefault="00C968C7" w:rsidP="00C968C7">
      <w:pPr>
        <w:pStyle w:val="Caption"/>
        <w:jc w:val="center"/>
        <w:rPr>
          <w:del w:id="2118" w:author="Svetlio" w:date="2014-06-07T10:56:00Z"/>
        </w:rPr>
      </w:pPr>
      <w:del w:id="2119" w:author="Svetlio" w:date="2014-06-07T10:56:00Z">
        <w:r w:rsidDel="007F6561">
          <w:delText xml:space="preserve">Фигура </w:delText>
        </w:r>
        <w:r w:rsidR="00786912" w:rsidDel="007F6561">
          <w:rPr>
            <w:b w:val="0"/>
            <w:bCs w:val="0"/>
          </w:rPr>
          <w:fldChar w:fldCharType="begin"/>
        </w:r>
        <w:r w:rsidR="00786912" w:rsidDel="007F6561">
          <w:delInstrText xml:space="preserve"> SEQ Figure \* ARABIC </w:delInstrText>
        </w:r>
        <w:r w:rsidR="00786912" w:rsidDel="007F6561">
          <w:rPr>
            <w:b w:val="0"/>
            <w:bCs w:val="0"/>
          </w:rPr>
          <w:fldChar w:fldCharType="separate"/>
        </w:r>
        <w:r w:rsidDel="007F6561">
          <w:rPr>
            <w:noProof/>
          </w:rPr>
          <w:delText>7</w:delText>
        </w:r>
        <w:r w:rsidR="00786912" w:rsidDel="007F6561">
          <w:rPr>
            <w:b w:val="0"/>
            <w:bCs w:val="0"/>
            <w:noProof/>
          </w:rPr>
          <w:fldChar w:fldCharType="end"/>
        </w:r>
        <w:r w:rsidDel="007F6561">
          <w:delText xml:space="preserve"> Редактиране на акаунт</w:delText>
        </w:r>
        <w:bookmarkStart w:id="2120" w:name="_Toc389921068"/>
        <w:bookmarkStart w:id="2121" w:name="_Toc389921368"/>
        <w:bookmarkStart w:id="2122" w:name="_Toc389921644"/>
        <w:bookmarkStart w:id="2123" w:name="_Toc389921945"/>
        <w:bookmarkStart w:id="2124" w:name="_Toc389922245"/>
        <w:bookmarkStart w:id="2125" w:name="_Toc389922545"/>
        <w:bookmarkStart w:id="2126" w:name="_Toc389922845"/>
        <w:bookmarkStart w:id="2127" w:name="_Toc389923145"/>
        <w:bookmarkEnd w:id="2120"/>
        <w:bookmarkEnd w:id="2121"/>
        <w:bookmarkEnd w:id="2122"/>
        <w:bookmarkEnd w:id="2123"/>
        <w:bookmarkEnd w:id="2124"/>
        <w:bookmarkEnd w:id="2125"/>
        <w:bookmarkEnd w:id="2126"/>
        <w:bookmarkEnd w:id="2127"/>
      </w:del>
    </w:p>
    <w:p w:rsidR="00C968C7" w:rsidDel="007F6561" w:rsidRDefault="00C968C7" w:rsidP="005F684C">
      <w:pPr>
        <w:pStyle w:val="Heading1"/>
        <w:rPr>
          <w:del w:id="2128" w:author="Svetlio" w:date="2014-06-07T10:56:00Z"/>
        </w:rPr>
        <w:sectPr w:rsidR="00C968C7" w:rsidDel="007F6561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2129" w:author="Svetlio" w:date="2014-06-07T15:39:00Z">
            <w:sectPr w:rsidR="00C968C7" w:rsidDel="007F6561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</w:pPr>
    </w:p>
    <w:p w:rsidR="005F684C" w:rsidDel="007F6561" w:rsidRDefault="005F684C" w:rsidP="006B765C">
      <w:pPr>
        <w:pStyle w:val="Heading1"/>
        <w:jc w:val="both"/>
        <w:rPr>
          <w:del w:id="2130" w:author="Svetlio" w:date="2014-06-07T10:56:00Z"/>
        </w:rPr>
      </w:pPr>
      <w:del w:id="2131" w:author="Svetlio" w:date="2014-06-07T10:56:00Z">
        <w:r w:rsidDel="007F6561">
          <w:delText>Бизнес процес – Изтриване профил на ФЛ</w:delText>
        </w:r>
        <w:bookmarkStart w:id="2132" w:name="_Toc389921069"/>
        <w:bookmarkStart w:id="2133" w:name="_Toc389921369"/>
        <w:bookmarkStart w:id="2134" w:name="_Toc389921645"/>
        <w:bookmarkStart w:id="2135" w:name="_Toc389921946"/>
        <w:bookmarkStart w:id="2136" w:name="_Toc389922246"/>
        <w:bookmarkStart w:id="2137" w:name="_Toc389922546"/>
        <w:bookmarkStart w:id="2138" w:name="_Toc389922846"/>
        <w:bookmarkStart w:id="2139" w:name="_Toc389923146"/>
        <w:bookmarkEnd w:id="2132"/>
        <w:bookmarkEnd w:id="2133"/>
        <w:bookmarkEnd w:id="2134"/>
        <w:bookmarkEnd w:id="2135"/>
        <w:bookmarkEnd w:id="2136"/>
        <w:bookmarkEnd w:id="2137"/>
        <w:bookmarkEnd w:id="2138"/>
        <w:bookmarkEnd w:id="2139"/>
      </w:del>
    </w:p>
    <w:p w:rsidR="005F684C" w:rsidDel="007F6561" w:rsidRDefault="005F684C" w:rsidP="006B765C">
      <w:pPr>
        <w:pStyle w:val="Heading2"/>
        <w:jc w:val="both"/>
        <w:rPr>
          <w:del w:id="2140" w:author="Svetlio" w:date="2014-06-07T10:56:00Z"/>
        </w:rPr>
      </w:pPr>
      <w:del w:id="2141" w:author="Svetlio" w:date="2014-06-07T10:56:00Z">
        <w:r w:rsidDel="007F6561">
          <w:delText>Цел</w:delText>
        </w:r>
        <w:bookmarkStart w:id="2142" w:name="_Toc389921070"/>
        <w:bookmarkStart w:id="2143" w:name="_Toc389921370"/>
        <w:bookmarkStart w:id="2144" w:name="_Toc389921646"/>
        <w:bookmarkStart w:id="2145" w:name="_Toc389921947"/>
        <w:bookmarkStart w:id="2146" w:name="_Toc389922247"/>
        <w:bookmarkStart w:id="2147" w:name="_Toc389922547"/>
        <w:bookmarkStart w:id="2148" w:name="_Toc389922847"/>
        <w:bookmarkStart w:id="2149" w:name="_Toc389923147"/>
        <w:bookmarkEnd w:id="2142"/>
        <w:bookmarkEnd w:id="2143"/>
        <w:bookmarkEnd w:id="2144"/>
        <w:bookmarkEnd w:id="2145"/>
        <w:bookmarkEnd w:id="2146"/>
        <w:bookmarkEnd w:id="2147"/>
        <w:bookmarkEnd w:id="2148"/>
        <w:bookmarkEnd w:id="2149"/>
      </w:del>
    </w:p>
    <w:p w:rsidR="005F684C" w:rsidRPr="005F684C" w:rsidDel="007F6561" w:rsidRDefault="005F684C" w:rsidP="006B765C">
      <w:pPr>
        <w:ind w:left="720"/>
        <w:jc w:val="both"/>
        <w:rPr>
          <w:del w:id="2150" w:author="Svetlio" w:date="2014-06-07T10:56:00Z"/>
        </w:rPr>
      </w:pPr>
      <w:del w:id="2151" w:author="Svetlio" w:date="2014-06-07T10:56:00Z">
        <w:r w:rsidDel="007F6561">
          <w:delText>Целта на процеса е да опише процеса по заличаване профила на физическо лице и особеностите по него.</w:delText>
        </w:r>
        <w:bookmarkStart w:id="2152" w:name="_Toc389921071"/>
        <w:bookmarkStart w:id="2153" w:name="_Toc389921371"/>
        <w:bookmarkStart w:id="2154" w:name="_Toc389921647"/>
        <w:bookmarkStart w:id="2155" w:name="_Toc389921948"/>
        <w:bookmarkStart w:id="2156" w:name="_Toc389922248"/>
        <w:bookmarkStart w:id="2157" w:name="_Toc389922548"/>
        <w:bookmarkStart w:id="2158" w:name="_Toc389922848"/>
        <w:bookmarkStart w:id="2159" w:name="_Toc389923148"/>
        <w:bookmarkEnd w:id="2152"/>
        <w:bookmarkEnd w:id="2153"/>
        <w:bookmarkEnd w:id="2154"/>
        <w:bookmarkEnd w:id="2155"/>
        <w:bookmarkEnd w:id="2156"/>
        <w:bookmarkEnd w:id="2157"/>
        <w:bookmarkEnd w:id="2158"/>
        <w:bookmarkEnd w:id="2159"/>
      </w:del>
    </w:p>
    <w:p w:rsidR="005F684C" w:rsidDel="007F6561" w:rsidRDefault="005F684C" w:rsidP="006B765C">
      <w:pPr>
        <w:pStyle w:val="Heading2"/>
        <w:jc w:val="both"/>
        <w:rPr>
          <w:del w:id="2160" w:author="Svetlio" w:date="2014-06-07T10:56:00Z"/>
        </w:rPr>
      </w:pPr>
      <w:del w:id="2161" w:author="Svetlio" w:date="2014-06-07T10:56:00Z">
        <w:r w:rsidDel="007F6561">
          <w:delText>Актьори</w:delText>
        </w:r>
        <w:r w:rsidR="00C968C7" w:rsidDel="007F6561">
          <w:delText xml:space="preserve"> /участници/</w:delText>
        </w:r>
        <w:bookmarkStart w:id="2162" w:name="_Toc389921072"/>
        <w:bookmarkStart w:id="2163" w:name="_Toc389921372"/>
        <w:bookmarkStart w:id="2164" w:name="_Toc389921648"/>
        <w:bookmarkStart w:id="2165" w:name="_Toc389921949"/>
        <w:bookmarkStart w:id="2166" w:name="_Toc389922249"/>
        <w:bookmarkStart w:id="2167" w:name="_Toc389922549"/>
        <w:bookmarkStart w:id="2168" w:name="_Toc389922849"/>
        <w:bookmarkStart w:id="2169" w:name="_Toc389923149"/>
        <w:bookmarkEnd w:id="2162"/>
        <w:bookmarkEnd w:id="2163"/>
        <w:bookmarkEnd w:id="2164"/>
        <w:bookmarkEnd w:id="2165"/>
        <w:bookmarkEnd w:id="2166"/>
        <w:bookmarkEnd w:id="2167"/>
        <w:bookmarkEnd w:id="2168"/>
        <w:bookmarkEnd w:id="2169"/>
      </w:del>
    </w:p>
    <w:p w:rsidR="005F684C" w:rsidDel="007F6561" w:rsidRDefault="005F684C" w:rsidP="006B765C">
      <w:pPr>
        <w:pStyle w:val="ListParagraph"/>
        <w:numPr>
          <w:ilvl w:val="0"/>
          <w:numId w:val="19"/>
        </w:numPr>
        <w:jc w:val="both"/>
        <w:rPr>
          <w:del w:id="2170" w:author="Svetlio" w:date="2014-06-07T10:56:00Z"/>
        </w:rPr>
      </w:pPr>
      <w:del w:id="2171" w:author="Svetlio" w:date="2014-06-07T10:56:00Z">
        <w:r w:rsidDel="007F6561">
          <w:delText>Физическо лице;</w:delText>
        </w:r>
        <w:bookmarkStart w:id="2172" w:name="_Toc389921073"/>
        <w:bookmarkStart w:id="2173" w:name="_Toc389921373"/>
        <w:bookmarkStart w:id="2174" w:name="_Toc389921649"/>
        <w:bookmarkStart w:id="2175" w:name="_Toc389921950"/>
        <w:bookmarkStart w:id="2176" w:name="_Toc389922250"/>
        <w:bookmarkStart w:id="2177" w:name="_Toc389922550"/>
        <w:bookmarkStart w:id="2178" w:name="_Toc389922850"/>
        <w:bookmarkStart w:id="2179" w:name="_Toc389923150"/>
        <w:bookmarkEnd w:id="2172"/>
        <w:bookmarkEnd w:id="2173"/>
        <w:bookmarkEnd w:id="2174"/>
        <w:bookmarkEnd w:id="2175"/>
        <w:bookmarkEnd w:id="2176"/>
        <w:bookmarkEnd w:id="2177"/>
        <w:bookmarkEnd w:id="2178"/>
        <w:bookmarkEnd w:id="2179"/>
      </w:del>
    </w:p>
    <w:p w:rsidR="005F684C" w:rsidRPr="005F684C" w:rsidDel="007F6561" w:rsidRDefault="005F684C" w:rsidP="006B765C">
      <w:pPr>
        <w:pStyle w:val="ListParagraph"/>
        <w:numPr>
          <w:ilvl w:val="0"/>
          <w:numId w:val="19"/>
        </w:numPr>
        <w:jc w:val="both"/>
        <w:rPr>
          <w:del w:id="2180" w:author="Svetlio" w:date="2014-06-07T10:56:00Z"/>
        </w:rPr>
      </w:pPr>
      <w:del w:id="2181" w:author="Svetlio" w:date="2014-06-07T10:56:00Z">
        <w:r w:rsidDel="007F6561">
          <w:delText>Системата.</w:delText>
        </w:r>
        <w:bookmarkStart w:id="2182" w:name="_Toc389921074"/>
        <w:bookmarkStart w:id="2183" w:name="_Toc389921374"/>
        <w:bookmarkStart w:id="2184" w:name="_Toc389921650"/>
        <w:bookmarkStart w:id="2185" w:name="_Toc389921951"/>
        <w:bookmarkStart w:id="2186" w:name="_Toc389922251"/>
        <w:bookmarkStart w:id="2187" w:name="_Toc389922551"/>
        <w:bookmarkStart w:id="2188" w:name="_Toc389922851"/>
        <w:bookmarkStart w:id="2189" w:name="_Toc389923151"/>
        <w:bookmarkEnd w:id="2182"/>
        <w:bookmarkEnd w:id="2183"/>
        <w:bookmarkEnd w:id="2184"/>
        <w:bookmarkEnd w:id="2185"/>
        <w:bookmarkEnd w:id="2186"/>
        <w:bookmarkEnd w:id="2187"/>
        <w:bookmarkEnd w:id="2188"/>
        <w:bookmarkEnd w:id="2189"/>
      </w:del>
    </w:p>
    <w:p w:rsidR="005F684C" w:rsidDel="007F6561" w:rsidRDefault="005F684C" w:rsidP="006B765C">
      <w:pPr>
        <w:pStyle w:val="Heading2"/>
        <w:jc w:val="both"/>
        <w:rPr>
          <w:del w:id="2190" w:author="Svetlio" w:date="2014-06-07T10:56:00Z"/>
        </w:rPr>
      </w:pPr>
      <w:del w:id="2191" w:author="Svetlio" w:date="2014-06-07T10:56:00Z">
        <w:r w:rsidDel="007F6561">
          <w:delText>Собственик на процеса</w:delText>
        </w:r>
        <w:bookmarkStart w:id="2192" w:name="_Toc389921075"/>
        <w:bookmarkStart w:id="2193" w:name="_Toc389921375"/>
        <w:bookmarkStart w:id="2194" w:name="_Toc389921651"/>
        <w:bookmarkStart w:id="2195" w:name="_Toc389921952"/>
        <w:bookmarkStart w:id="2196" w:name="_Toc389922252"/>
        <w:bookmarkStart w:id="2197" w:name="_Toc389922552"/>
        <w:bookmarkStart w:id="2198" w:name="_Toc389922852"/>
        <w:bookmarkStart w:id="2199" w:name="_Toc389923152"/>
        <w:bookmarkEnd w:id="2192"/>
        <w:bookmarkEnd w:id="2193"/>
        <w:bookmarkEnd w:id="2194"/>
        <w:bookmarkEnd w:id="2195"/>
        <w:bookmarkEnd w:id="2196"/>
        <w:bookmarkEnd w:id="2197"/>
        <w:bookmarkEnd w:id="2198"/>
        <w:bookmarkEnd w:id="2199"/>
      </w:del>
    </w:p>
    <w:p w:rsidR="005F684C" w:rsidRPr="005F684C" w:rsidDel="007F6561" w:rsidRDefault="005F684C" w:rsidP="006B765C">
      <w:pPr>
        <w:ind w:left="720"/>
        <w:jc w:val="both"/>
        <w:rPr>
          <w:del w:id="2200" w:author="Svetlio" w:date="2014-06-07T10:56:00Z"/>
        </w:rPr>
      </w:pPr>
      <w:del w:id="2201" w:author="Svetlio" w:date="2014-06-07T10:56:00Z">
        <w:r w:rsidDel="007F6561">
          <w:delText xml:space="preserve">Собственик на процеса е физическото лице, което желае да заличи профила си. </w:delText>
        </w:r>
        <w:bookmarkStart w:id="2202" w:name="_Toc389921076"/>
        <w:bookmarkStart w:id="2203" w:name="_Toc389921376"/>
        <w:bookmarkStart w:id="2204" w:name="_Toc389921652"/>
        <w:bookmarkStart w:id="2205" w:name="_Toc389921953"/>
        <w:bookmarkStart w:id="2206" w:name="_Toc389922253"/>
        <w:bookmarkStart w:id="2207" w:name="_Toc389922553"/>
        <w:bookmarkStart w:id="2208" w:name="_Toc389922853"/>
        <w:bookmarkStart w:id="2209" w:name="_Toc389923153"/>
        <w:bookmarkEnd w:id="2202"/>
        <w:bookmarkEnd w:id="2203"/>
        <w:bookmarkEnd w:id="2204"/>
        <w:bookmarkEnd w:id="2205"/>
        <w:bookmarkEnd w:id="2206"/>
        <w:bookmarkEnd w:id="2207"/>
        <w:bookmarkEnd w:id="2208"/>
        <w:bookmarkEnd w:id="2209"/>
      </w:del>
    </w:p>
    <w:p w:rsidR="005F684C" w:rsidDel="007F6561" w:rsidRDefault="005F684C" w:rsidP="006B765C">
      <w:pPr>
        <w:pStyle w:val="Heading2"/>
        <w:jc w:val="both"/>
        <w:rPr>
          <w:del w:id="2210" w:author="Svetlio" w:date="2014-06-07T10:56:00Z"/>
        </w:rPr>
      </w:pPr>
      <w:del w:id="2211" w:author="Svetlio" w:date="2014-06-07T10:56:00Z">
        <w:r w:rsidDel="007F6561">
          <w:delText>Описание на протичането на бизнес процеса</w:delText>
        </w:r>
        <w:bookmarkStart w:id="2212" w:name="_Toc389921077"/>
        <w:bookmarkStart w:id="2213" w:name="_Toc389921377"/>
        <w:bookmarkStart w:id="2214" w:name="_Toc389921653"/>
        <w:bookmarkStart w:id="2215" w:name="_Toc389921954"/>
        <w:bookmarkStart w:id="2216" w:name="_Toc389922254"/>
        <w:bookmarkStart w:id="2217" w:name="_Toc389922554"/>
        <w:bookmarkStart w:id="2218" w:name="_Toc389922854"/>
        <w:bookmarkStart w:id="2219" w:name="_Toc389923154"/>
        <w:bookmarkEnd w:id="2212"/>
        <w:bookmarkEnd w:id="2213"/>
        <w:bookmarkEnd w:id="2214"/>
        <w:bookmarkEnd w:id="2215"/>
        <w:bookmarkEnd w:id="2216"/>
        <w:bookmarkEnd w:id="2217"/>
        <w:bookmarkEnd w:id="2218"/>
        <w:bookmarkEnd w:id="2219"/>
      </w:del>
    </w:p>
    <w:p w:rsidR="005F684C" w:rsidDel="007F6561" w:rsidRDefault="005F684C" w:rsidP="006B765C">
      <w:pPr>
        <w:pStyle w:val="ListParagraph"/>
        <w:numPr>
          <w:ilvl w:val="0"/>
          <w:numId w:val="20"/>
        </w:numPr>
        <w:jc w:val="both"/>
        <w:rPr>
          <w:del w:id="2220" w:author="Svetlio" w:date="2014-06-07T10:56:00Z"/>
        </w:rPr>
      </w:pPr>
      <w:del w:id="2221" w:author="Svetlio" w:date="2014-06-07T10:56:00Z">
        <w:r w:rsidDel="007F6561">
          <w:delText>Потребителят дава заявка за изтриването на неговия профил. Тази функция е достъпна</w:delText>
        </w:r>
        <w:r w:rsidR="00A418EE" w:rsidDel="007F6561">
          <w:delText>,</w:delText>
        </w:r>
        <w:r w:rsidDel="007F6561">
          <w:delText xml:space="preserve"> след като той влезе в модула за управление на профила;</w:delText>
        </w:r>
        <w:bookmarkStart w:id="2222" w:name="_Toc389921078"/>
        <w:bookmarkStart w:id="2223" w:name="_Toc389921378"/>
        <w:bookmarkStart w:id="2224" w:name="_Toc389921654"/>
        <w:bookmarkStart w:id="2225" w:name="_Toc389921955"/>
        <w:bookmarkStart w:id="2226" w:name="_Toc389922255"/>
        <w:bookmarkStart w:id="2227" w:name="_Toc389922555"/>
        <w:bookmarkStart w:id="2228" w:name="_Toc389922855"/>
        <w:bookmarkStart w:id="2229" w:name="_Toc389923155"/>
        <w:bookmarkEnd w:id="2222"/>
        <w:bookmarkEnd w:id="2223"/>
        <w:bookmarkEnd w:id="2224"/>
        <w:bookmarkEnd w:id="2225"/>
        <w:bookmarkEnd w:id="2226"/>
        <w:bookmarkEnd w:id="2227"/>
        <w:bookmarkEnd w:id="2228"/>
        <w:bookmarkEnd w:id="2229"/>
      </w:del>
    </w:p>
    <w:p w:rsidR="005F684C" w:rsidDel="007F6561" w:rsidRDefault="00E87254" w:rsidP="006B765C">
      <w:pPr>
        <w:pStyle w:val="ListParagraph"/>
        <w:numPr>
          <w:ilvl w:val="0"/>
          <w:numId w:val="20"/>
        </w:numPr>
        <w:jc w:val="both"/>
        <w:rPr>
          <w:del w:id="2230" w:author="Svetlio" w:date="2014-06-07T10:56:00Z"/>
        </w:rPr>
      </w:pPr>
      <w:del w:id="2231" w:author="Svetlio" w:date="2014-06-07T10:56:00Z">
        <w:r w:rsidDel="007F6561">
          <w:delText>Потребителят трябва да по</w:delText>
        </w:r>
        <w:r w:rsidR="005F684C" w:rsidDel="007F6561">
          <w:delText>твърди</w:delText>
        </w:r>
        <w:r w:rsidDel="007F6561">
          <w:delText>, че е сигурен в желанието си да изтрие профила си;</w:delText>
        </w:r>
        <w:bookmarkStart w:id="2232" w:name="_Toc389921079"/>
        <w:bookmarkStart w:id="2233" w:name="_Toc389921379"/>
        <w:bookmarkStart w:id="2234" w:name="_Toc389921655"/>
        <w:bookmarkStart w:id="2235" w:name="_Toc389921956"/>
        <w:bookmarkStart w:id="2236" w:name="_Toc389922256"/>
        <w:bookmarkStart w:id="2237" w:name="_Toc389922556"/>
        <w:bookmarkStart w:id="2238" w:name="_Toc389922856"/>
        <w:bookmarkStart w:id="2239" w:name="_Toc389923156"/>
        <w:bookmarkEnd w:id="2232"/>
        <w:bookmarkEnd w:id="2233"/>
        <w:bookmarkEnd w:id="2234"/>
        <w:bookmarkEnd w:id="2235"/>
        <w:bookmarkEnd w:id="2236"/>
        <w:bookmarkEnd w:id="2237"/>
        <w:bookmarkEnd w:id="2238"/>
        <w:bookmarkEnd w:id="2239"/>
      </w:del>
    </w:p>
    <w:p w:rsidR="00E87254" w:rsidDel="007F6561" w:rsidRDefault="00E87254" w:rsidP="006B765C">
      <w:pPr>
        <w:pStyle w:val="ListParagraph"/>
        <w:numPr>
          <w:ilvl w:val="0"/>
          <w:numId w:val="20"/>
        </w:numPr>
        <w:jc w:val="both"/>
        <w:rPr>
          <w:del w:id="2240" w:author="Svetlio" w:date="2014-06-07T10:56:00Z"/>
        </w:rPr>
      </w:pPr>
      <w:del w:id="2241" w:author="Svetlio" w:date="2014-06-07T10:56:00Z">
        <w:r w:rsidDel="007F6561">
          <w:delText xml:space="preserve">Ако не желае да изтрие профила си и избере </w:delText>
        </w:r>
      </w:del>
      <w:ins w:id="2242" w:author="Светослав Николов" w:date="2014-05-16T23:01:00Z">
        <w:del w:id="2243" w:author="Svetlio" w:date="2014-06-07T10:56:00Z">
          <w:r w:rsidR="009611C5" w:rsidDel="007F6561">
            <w:delText>„</w:delText>
          </w:r>
        </w:del>
      </w:ins>
      <w:del w:id="2244" w:author="Svetlio" w:date="2014-06-07T10:56:00Z">
        <w:r w:rsidDel="007F6561">
          <w:delText>не</w:delText>
        </w:r>
      </w:del>
      <w:ins w:id="2245" w:author="Светослав Николов" w:date="2014-05-16T23:01:00Z">
        <w:del w:id="2246" w:author="Svetlio" w:date="2014-06-07T10:56:00Z">
          <w:r w:rsidR="009611C5" w:rsidDel="007F6561">
            <w:delText>“</w:delText>
          </w:r>
        </w:del>
      </w:ins>
      <w:del w:id="2247" w:author="Svetlio" w:date="2014-06-07T10:56:00Z">
        <w:r w:rsidDel="007F6561">
          <w:delText>, то тогава се изписва съобщение за неуспешно изтриване и процеса приключва;</w:delText>
        </w:r>
        <w:bookmarkStart w:id="2248" w:name="_Toc389921080"/>
        <w:bookmarkStart w:id="2249" w:name="_Toc389921380"/>
        <w:bookmarkStart w:id="2250" w:name="_Toc389921656"/>
        <w:bookmarkStart w:id="2251" w:name="_Toc389921957"/>
        <w:bookmarkStart w:id="2252" w:name="_Toc389922257"/>
        <w:bookmarkStart w:id="2253" w:name="_Toc389922557"/>
        <w:bookmarkStart w:id="2254" w:name="_Toc389922857"/>
        <w:bookmarkStart w:id="2255" w:name="_Toc389923157"/>
        <w:bookmarkEnd w:id="2248"/>
        <w:bookmarkEnd w:id="2249"/>
        <w:bookmarkEnd w:id="2250"/>
        <w:bookmarkEnd w:id="2251"/>
        <w:bookmarkEnd w:id="2252"/>
        <w:bookmarkEnd w:id="2253"/>
        <w:bookmarkEnd w:id="2254"/>
        <w:bookmarkEnd w:id="2255"/>
      </w:del>
    </w:p>
    <w:p w:rsidR="00E87254" w:rsidDel="007F6561" w:rsidRDefault="00E87254" w:rsidP="006B765C">
      <w:pPr>
        <w:pStyle w:val="ListParagraph"/>
        <w:numPr>
          <w:ilvl w:val="0"/>
          <w:numId w:val="20"/>
        </w:numPr>
        <w:jc w:val="both"/>
        <w:rPr>
          <w:del w:id="2256" w:author="Svetlio" w:date="2014-06-07T10:56:00Z"/>
        </w:rPr>
      </w:pPr>
      <w:del w:id="2257" w:author="Svetlio" w:date="2014-06-07T10:56:00Z">
        <w:r w:rsidDel="007F6561">
          <w:delText>Ако потребителя потвърди желанието си за изтриване на профила</w:delText>
        </w:r>
        <w:r w:rsidR="00A418EE" w:rsidDel="007F6561">
          <w:delText>,</w:delText>
        </w:r>
        <w:r w:rsidDel="007F6561">
          <w:delText xml:space="preserve"> той трябва да въведе повторно паролата си. Тя се проверя</w:delText>
        </w:r>
      </w:del>
      <w:ins w:id="2258" w:author="Светослав Николов" w:date="2014-05-16T23:01:00Z">
        <w:del w:id="2259" w:author="Svetlio" w:date="2014-06-07T10:56:00Z">
          <w:r w:rsidR="009611C5" w:rsidDel="007F6561">
            <w:delText>ва</w:delText>
          </w:r>
        </w:del>
      </w:ins>
      <w:del w:id="2260" w:author="Svetlio" w:date="2014-06-07T10:56:00Z">
        <w:r w:rsidDel="007F6561">
          <w:delText xml:space="preserve"> от системата и ако не е валидна процеса приключва. Ако е валидна системата проверява дали има активни поръчки. Под активни п</w:delText>
        </w:r>
        <w:r w:rsidR="00A418EE" w:rsidDel="007F6561">
          <w:delText>оръчки се разбират, такива в кои</w:delText>
        </w:r>
        <w:r w:rsidDel="007F6561">
          <w:delText>то потребителя е продавач. Ако има такива</w:delText>
        </w:r>
        <w:r w:rsidR="00A418EE" w:rsidDel="007F6561">
          <w:delText>,</w:delText>
        </w:r>
        <w:r w:rsidDel="007F6561">
          <w:delText xml:space="preserve"> изтриването не е успешно и процеса приключва. Ако няма активни поръчки, статуса на профила се променя на „неактивен“;</w:delText>
        </w:r>
        <w:bookmarkStart w:id="2261" w:name="_Toc389921081"/>
        <w:bookmarkStart w:id="2262" w:name="_Toc389921381"/>
        <w:bookmarkStart w:id="2263" w:name="_Toc389921657"/>
        <w:bookmarkStart w:id="2264" w:name="_Toc389921958"/>
        <w:bookmarkStart w:id="2265" w:name="_Toc389922258"/>
        <w:bookmarkStart w:id="2266" w:name="_Toc389922558"/>
        <w:bookmarkStart w:id="2267" w:name="_Toc389922858"/>
        <w:bookmarkStart w:id="2268" w:name="_Toc389923158"/>
        <w:bookmarkEnd w:id="2261"/>
        <w:bookmarkEnd w:id="2262"/>
        <w:bookmarkEnd w:id="2263"/>
        <w:bookmarkEnd w:id="2264"/>
        <w:bookmarkEnd w:id="2265"/>
        <w:bookmarkEnd w:id="2266"/>
        <w:bookmarkEnd w:id="2267"/>
        <w:bookmarkEnd w:id="2268"/>
      </w:del>
    </w:p>
    <w:p w:rsidR="00E87254" w:rsidRPr="005F684C" w:rsidDel="007F6561" w:rsidRDefault="00E87254" w:rsidP="006B765C">
      <w:pPr>
        <w:pStyle w:val="ListParagraph"/>
        <w:numPr>
          <w:ilvl w:val="0"/>
          <w:numId w:val="20"/>
        </w:numPr>
        <w:jc w:val="both"/>
        <w:rPr>
          <w:del w:id="2269" w:author="Svetlio" w:date="2014-06-07T10:56:00Z"/>
        </w:rPr>
      </w:pPr>
      <w:del w:id="2270" w:author="Svetlio" w:date="2014-06-07T10:56:00Z">
        <w:r w:rsidDel="007F6561">
          <w:delText>Процеса приключва със съответното съобщение.</w:delText>
        </w:r>
        <w:bookmarkStart w:id="2271" w:name="_Toc389921082"/>
        <w:bookmarkStart w:id="2272" w:name="_Toc389921382"/>
        <w:bookmarkStart w:id="2273" w:name="_Toc389921658"/>
        <w:bookmarkStart w:id="2274" w:name="_Toc389921959"/>
        <w:bookmarkStart w:id="2275" w:name="_Toc389922259"/>
        <w:bookmarkStart w:id="2276" w:name="_Toc389922559"/>
        <w:bookmarkStart w:id="2277" w:name="_Toc389922859"/>
        <w:bookmarkStart w:id="2278" w:name="_Toc389923159"/>
        <w:bookmarkEnd w:id="2271"/>
        <w:bookmarkEnd w:id="2272"/>
        <w:bookmarkEnd w:id="2273"/>
        <w:bookmarkEnd w:id="2274"/>
        <w:bookmarkEnd w:id="2275"/>
        <w:bookmarkEnd w:id="2276"/>
        <w:bookmarkEnd w:id="2277"/>
        <w:bookmarkEnd w:id="2278"/>
      </w:del>
    </w:p>
    <w:p w:rsidR="005F684C" w:rsidRPr="005F684C" w:rsidDel="007F6561" w:rsidRDefault="005F684C" w:rsidP="006B765C">
      <w:pPr>
        <w:jc w:val="both"/>
        <w:rPr>
          <w:del w:id="2279" w:author="Svetlio" w:date="2014-06-07T10:56:00Z"/>
        </w:rPr>
        <w:sectPr w:rsidR="005F684C" w:rsidRPr="005F684C" w:rsidDel="007F6561" w:rsidSect="006C3E32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272"/>
          <w:sectPrChange w:id="2280" w:author="Svetlio" w:date="2014-06-07T15:39:00Z">
            <w:sectPr w:rsidR="005F684C" w:rsidRPr="005F684C" w:rsidDel="007F6561" w:rsidSect="006C3E32">
              <w:type w:val="nextPage"/>
              <w:pgMar w:top="1440" w:right="1440" w:bottom="1440" w:left="1440" w:header="709" w:footer="709" w:gutter="0"/>
            </w:sectPr>
          </w:sectPrChange>
        </w:sectPr>
      </w:pPr>
      <w:del w:id="2281" w:author="Svetlio" w:date="2014-06-07T10:56:00Z">
        <w:r w:rsidDel="007F6561">
          <w:tab/>
        </w:r>
        <w:bookmarkStart w:id="2282" w:name="_Toc389921083"/>
        <w:bookmarkStart w:id="2283" w:name="_Toc389921383"/>
        <w:bookmarkStart w:id="2284" w:name="_Toc389921659"/>
        <w:bookmarkStart w:id="2285" w:name="_Toc389921960"/>
        <w:bookmarkStart w:id="2286" w:name="_Toc389922260"/>
        <w:bookmarkStart w:id="2287" w:name="_Toc389922560"/>
        <w:bookmarkStart w:id="2288" w:name="_Toc389922860"/>
        <w:bookmarkStart w:id="2289" w:name="_Toc389923160"/>
        <w:bookmarkEnd w:id="2282"/>
        <w:bookmarkEnd w:id="2283"/>
        <w:bookmarkEnd w:id="2284"/>
        <w:bookmarkEnd w:id="2285"/>
        <w:bookmarkEnd w:id="2286"/>
        <w:bookmarkEnd w:id="2287"/>
        <w:bookmarkEnd w:id="2288"/>
        <w:bookmarkEnd w:id="2289"/>
      </w:del>
    </w:p>
    <w:p w:rsidR="005F684C" w:rsidRPr="005F684C" w:rsidDel="007F6561" w:rsidRDefault="005F684C" w:rsidP="005F684C">
      <w:pPr>
        <w:pStyle w:val="Heading2"/>
        <w:rPr>
          <w:del w:id="2290" w:author="Svetlio" w:date="2014-06-07T10:56:00Z"/>
        </w:rPr>
      </w:pPr>
      <w:del w:id="2291" w:author="Svetlio" w:date="2014-06-07T10:56:00Z">
        <w:r w:rsidDel="007F6561">
          <w:delText>Възможност</w:delText>
        </w:r>
        <w:bookmarkStart w:id="2292" w:name="_Toc389921084"/>
        <w:bookmarkStart w:id="2293" w:name="_Toc389921384"/>
        <w:bookmarkStart w:id="2294" w:name="_Toc389921660"/>
        <w:bookmarkStart w:id="2295" w:name="_Toc389921961"/>
        <w:bookmarkStart w:id="2296" w:name="_Toc389922261"/>
        <w:bookmarkStart w:id="2297" w:name="_Toc389922561"/>
        <w:bookmarkStart w:id="2298" w:name="_Toc389922861"/>
        <w:bookmarkStart w:id="2299" w:name="_Toc389923161"/>
        <w:bookmarkEnd w:id="2292"/>
        <w:bookmarkEnd w:id="2293"/>
        <w:bookmarkEnd w:id="2294"/>
        <w:bookmarkEnd w:id="2295"/>
        <w:bookmarkEnd w:id="2296"/>
        <w:bookmarkEnd w:id="2297"/>
        <w:bookmarkEnd w:id="2298"/>
        <w:bookmarkEnd w:id="2299"/>
      </w:del>
    </w:p>
    <w:p w:rsidR="005F684C" w:rsidDel="007F6561" w:rsidRDefault="005F684C" w:rsidP="00A121D7">
      <w:pPr>
        <w:jc w:val="center"/>
        <w:rPr>
          <w:del w:id="2300" w:author="Svetlio" w:date="2014-06-07T10:56:00Z"/>
        </w:rPr>
      </w:pPr>
      <w:del w:id="2301" w:author="Svetlio" w:date="2014-06-07T10:56:00Z">
        <w:r w:rsidDel="007F6561">
          <w:rPr>
            <w:noProof/>
            <w:lang w:eastAsia="bg-BG"/>
          </w:rPr>
          <w:drawing>
            <wp:inline distT="0" distB="0" distL="0" distR="0" wp14:anchorId="66BD65E8" wp14:editId="0AFB671A">
              <wp:extent cx="7587762" cy="5330024"/>
              <wp:effectExtent l="0" t="0" r="0" b="4445"/>
              <wp:docPr id="37" name="Pictur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/>
                      <pic:cNvPicPr>
                        <a:picLocks noChangeAspect="1" noChangeArrowheads="1"/>
                      </pic:cNvPicPr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87762" cy="53300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2302" w:name="_Toc389921085"/>
        <w:bookmarkStart w:id="2303" w:name="_Toc389921385"/>
        <w:bookmarkStart w:id="2304" w:name="_Toc389921661"/>
        <w:bookmarkStart w:id="2305" w:name="_Toc389921962"/>
        <w:bookmarkStart w:id="2306" w:name="_Toc389922262"/>
        <w:bookmarkStart w:id="2307" w:name="_Toc389922562"/>
        <w:bookmarkStart w:id="2308" w:name="_Toc389922862"/>
        <w:bookmarkStart w:id="2309" w:name="_Toc389923162"/>
        <w:bookmarkEnd w:id="2302"/>
        <w:bookmarkEnd w:id="2303"/>
        <w:bookmarkEnd w:id="2304"/>
        <w:bookmarkEnd w:id="2305"/>
        <w:bookmarkEnd w:id="2306"/>
        <w:bookmarkEnd w:id="2307"/>
        <w:bookmarkEnd w:id="2308"/>
        <w:bookmarkEnd w:id="2309"/>
      </w:del>
    </w:p>
    <w:p w:rsidR="005F684C" w:rsidRPr="005F684C" w:rsidDel="007F6561" w:rsidRDefault="005F684C" w:rsidP="005F684C">
      <w:pPr>
        <w:pStyle w:val="Caption"/>
        <w:jc w:val="center"/>
        <w:rPr>
          <w:del w:id="2310" w:author="Svetlio" w:date="2014-06-07T10:56:00Z"/>
        </w:rPr>
      </w:pPr>
      <w:del w:id="2311" w:author="Svetlio" w:date="2014-06-07T10:56:00Z">
        <w:r w:rsidDel="007F6561">
          <w:delText xml:space="preserve">Фигура </w:delText>
        </w:r>
        <w:r w:rsidR="00786912" w:rsidDel="007F6561">
          <w:rPr>
            <w:b w:val="0"/>
            <w:bCs w:val="0"/>
          </w:rPr>
          <w:fldChar w:fldCharType="begin"/>
        </w:r>
        <w:r w:rsidR="00786912" w:rsidDel="007F6561">
          <w:delInstrText xml:space="preserve"> SEQ Figure \* ARABIC </w:delInstrText>
        </w:r>
        <w:r w:rsidR="00786912" w:rsidDel="007F6561">
          <w:rPr>
            <w:b w:val="0"/>
            <w:bCs w:val="0"/>
          </w:rPr>
          <w:fldChar w:fldCharType="separate"/>
        </w:r>
        <w:r w:rsidR="00C968C7" w:rsidDel="007F6561">
          <w:rPr>
            <w:noProof/>
          </w:rPr>
          <w:delText>8</w:delText>
        </w:r>
        <w:r w:rsidR="00786912" w:rsidDel="007F6561">
          <w:rPr>
            <w:b w:val="0"/>
            <w:bCs w:val="0"/>
            <w:noProof/>
          </w:rPr>
          <w:fldChar w:fldCharType="end"/>
        </w:r>
        <w:r w:rsidDel="007F6561">
          <w:delText xml:space="preserve"> Изтриване профил на ФЛ</w:delText>
        </w:r>
        <w:bookmarkStart w:id="2312" w:name="_Toc389921086"/>
        <w:bookmarkStart w:id="2313" w:name="_Toc389921386"/>
        <w:bookmarkStart w:id="2314" w:name="_Toc389921662"/>
        <w:bookmarkStart w:id="2315" w:name="_Toc389921963"/>
        <w:bookmarkStart w:id="2316" w:name="_Toc389922263"/>
        <w:bookmarkStart w:id="2317" w:name="_Toc389922563"/>
        <w:bookmarkStart w:id="2318" w:name="_Toc389922863"/>
        <w:bookmarkStart w:id="2319" w:name="_Toc389923163"/>
        <w:bookmarkEnd w:id="2312"/>
        <w:bookmarkEnd w:id="2313"/>
        <w:bookmarkEnd w:id="2314"/>
        <w:bookmarkEnd w:id="2315"/>
        <w:bookmarkEnd w:id="2316"/>
        <w:bookmarkEnd w:id="2317"/>
        <w:bookmarkEnd w:id="2318"/>
        <w:bookmarkEnd w:id="2319"/>
      </w:del>
    </w:p>
    <w:p w:rsidR="005F684C" w:rsidDel="007F6561" w:rsidRDefault="005F684C" w:rsidP="00004C00">
      <w:pPr>
        <w:pStyle w:val="Heading1"/>
        <w:rPr>
          <w:del w:id="2320" w:author="Svetlio" w:date="2014-06-07T10:56:00Z"/>
        </w:rPr>
        <w:sectPr w:rsidR="005F684C" w:rsidDel="007F6561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2321" w:author="Svetlio" w:date="2014-06-07T15:39:00Z">
            <w:sectPr w:rsidR="005F684C" w:rsidDel="007F6561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</w:pPr>
    </w:p>
    <w:p w:rsidR="00A121D7" w:rsidRDefault="00711A0B" w:rsidP="006B765C">
      <w:pPr>
        <w:pStyle w:val="Heading1"/>
        <w:jc w:val="both"/>
      </w:pPr>
      <w:bookmarkStart w:id="2322" w:name="_Toc389923164"/>
      <w:r>
        <w:t xml:space="preserve">Бизнес процес - </w:t>
      </w:r>
      <w:del w:id="2323" w:author="Svetlio" w:date="2014-06-07T10:57:00Z">
        <w:r w:rsidR="00A121D7" w:rsidDel="007F6561">
          <w:delText xml:space="preserve">Публикуване </w:delText>
        </w:r>
      </w:del>
      <w:ins w:id="2324" w:author="Svetlio" w:date="2014-06-07T10:57:00Z">
        <w:r w:rsidR="007F6561">
          <w:t xml:space="preserve">Управление </w:t>
        </w:r>
      </w:ins>
      <w:r w:rsidR="00A121D7">
        <w:t>на обява</w:t>
      </w:r>
      <w:bookmarkEnd w:id="2322"/>
    </w:p>
    <w:p w:rsidR="00A121D7" w:rsidRDefault="00A121D7" w:rsidP="006B765C">
      <w:pPr>
        <w:pStyle w:val="Heading2"/>
        <w:jc w:val="both"/>
      </w:pPr>
      <w:bookmarkStart w:id="2325" w:name="_Toc389923165"/>
      <w:r>
        <w:t>Цел</w:t>
      </w:r>
      <w:bookmarkEnd w:id="2325"/>
    </w:p>
    <w:p w:rsidR="00A121D7" w:rsidRPr="00A121D7" w:rsidRDefault="00A121D7" w:rsidP="006B765C">
      <w:pPr>
        <w:ind w:left="720"/>
        <w:jc w:val="both"/>
      </w:pPr>
      <w:r>
        <w:t>Целта на процеса е да опише стъпките по процеса на публикуване</w:t>
      </w:r>
      <w:ins w:id="2326" w:author="Svetlio" w:date="2014-06-07T11:16:00Z">
        <w:r w:rsidR="00151D12">
          <w:t>, редактиране, изтичане или изтриване</w:t>
        </w:r>
      </w:ins>
      <w:r>
        <w:t xml:space="preserve"> на</w:t>
      </w:r>
      <w:ins w:id="2327" w:author="Svetlio" w:date="2014-06-07T11:10:00Z">
        <w:r w:rsidR="006141B7">
          <w:t xml:space="preserve"> обява</w:t>
        </w:r>
      </w:ins>
      <w:del w:id="2328" w:author="Svetlio" w:date="2014-06-07T11:10:00Z">
        <w:r w:rsidDel="006141B7">
          <w:delText xml:space="preserve"> артикул </w:delText>
        </w:r>
      </w:del>
      <w:ins w:id="2329" w:author="Svetlio" w:date="2014-06-07T11:10:00Z">
        <w:r w:rsidR="006141B7">
          <w:t xml:space="preserve"> </w:t>
        </w:r>
      </w:ins>
      <w:r>
        <w:t>в системата.</w:t>
      </w:r>
    </w:p>
    <w:p w:rsidR="00A121D7" w:rsidRDefault="00A121D7" w:rsidP="006B765C">
      <w:pPr>
        <w:pStyle w:val="Heading2"/>
        <w:jc w:val="both"/>
      </w:pPr>
      <w:bookmarkStart w:id="2330" w:name="_Toc389923166"/>
      <w:r>
        <w:t>Актьори</w:t>
      </w:r>
      <w:bookmarkEnd w:id="2330"/>
    </w:p>
    <w:p w:rsidR="00A121D7" w:rsidRDefault="00F86D5E" w:rsidP="006B765C">
      <w:pPr>
        <w:pStyle w:val="ListParagraph"/>
        <w:numPr>
          <w:ilvl w:val="0"/>
          <w:numId w:val="21"/>
        </w:numPr>
        <w:jc w:val="both"/>
      </w:pPr>
      <w:ins w:id="2331" w:author="Svetlio" w:date="2014-06-07T16:31:00Z">
        <w:r>
          <w:t>Система</w:t>
        </w:r>
      </w:ins>
      <w:del w:id="2332" w:author="Svetlio" w:date="2014-06-07T11:24:00Z">
        <w:r w:rsidR="00A121D7" w:rsidDel="002E6AD0">
          <w:delText>Физическо лице</w:delText>
        </w:r>
      </w:del>
      <w:r w:rsidR="00A121D7">
        <w:t>;</w:t>
      </w:r>
    </w:p>
    <w:p w:rsidR="00A121D7" w:rsidRPr="00A121D7" w:rsidDel="002E6AD0" w:rsidRDefault="00F86D5E" w:rsidP="006B765C">
      <w:pPr>
        <w:pStyle w:val="ListParagraph"/>
        <w:numPr>
          <w:ilvl w:val="0"/>
          <w:numId w:val="21"/>
        </w:numPr>
        <w:jc w:val="both"/>
        <w:rPr>
          <w:del w:id="2333" w:author="Svetlio" w:date="2014-06-07T11:24:00Z"/>
        </w:rPr>
      </w:pPr>
      <w:ins w:id="2334" w:author="Svetlio" w:date="2014-06-07T16:31:00Z">
        <w:r>
          <w:t>Потребител</w:t>
        </w:r>
      </w:ins>
      <w:del w:id="2335" w:author="Svetlio" w:date="2014-06-07T11:24:00Z">
        <w:r w:rsidR="00A121D7" w:rsidDel="002E6AD0">
          <w:delText>Юридическо лице /Publisher/;</w:delText>
        </w:r>
      </w:del>
    </w:p>
    <w:p w:rsidR="00A121D7" w:rsidRPr="00A121D7" w:rsidRDefault="00A121D7" w:rsidP="00F86D5E">
      <w:pPr>
        <w:pStyle w:val="ListParagraph"/>
        <w:numPr>
          <w:ilvl w:val="0"/>
          <w:numId w:val="21"/>
        </w:numPr>
        <w:jc w:val="both"/>
        <w:pPrChange w:id="2336" w:author="Svetlio" w:date="2014-06-07T16:31:00Z">
          <w:pPr>
            <w:pStyle w:val="ListParagraph"/>
            <w:numPr>
              <w:numId w:val="21"/>
            </w:numPr>
            <w:ind w:left="1080" w:hanging="360"/>
            <w:jc w:val="both"/>
          </w:pPr>
        </w:pPrChange>
      </w:pPr>
      <w:del w:id="2337" w:author="Svetlio" w:date="2014-06-07T16:31:00Z">
        <w:r w:rsidDel="00F86D5E">
          <w:delText>Системата</w:delText>
        </w:r>
      </w:del>
      <w:r>
        <w:t>.</w:t>
      </w:r>
    </w:p>
    <w:p w:rsidR="00A121D7" w:rsidDel="002E6AD0" w:rsidRDefault="00A121D7" w:rsidP="006B765C">
      <w:pPr>
        <w:pStyle w:val="Heading2"/>
        <w:jc w:val="both"/>
        <w:rPr>
          <w:del w:id="2338" w:author="Svetlio" w:date="2014-06-07T11:24:00Z"/>
        </w:rPr>
      </w:pPr>
      <w:del w:id="2339" w:author="Svetlio" w:date="2014-06-07T11:24:00Z">
        <w:r w:rsidDel="002E6AD0">
          <w:delText>Собственик на процеса</w:delText>
        </w:r>
        <w:bookmarkStart w:id="2340" w:name="_Toc389921666"/>
        <w:bookmarkStart w:id="2341" w:name="_Toc389922267"/>
        <w:bookmarkStart w:id="2342" w:name="_Toc389922567"/>
        <w:bookmarkStart w:id="2343" w:name="_Toc389922867"/>
        <w:bookmarkStart w:id="2344" w:name="_Toc389923167"/>
        <w:bookmarkEnd w:id="2340"/>
        <w:bookmarkEnd w:id="2341"/>
        <w:bookmarkEnd w:id="2342"/>
        <w:bookmarkEnd w:id="2343"/>
        <w:bookmarkEnd w:id="2344"/>
      </w:del>
    </w:p>
    <w:p w:rsidR="00A121D7" w:rsidRPr="00A121D7" w:rsidDel="002E6AD0" w:rsidRDefault="00A418EE" w:rsidP="006B765C">
      <w:pPr>
        <w:ind w:left="720"/>
        <w:jc w:val="both"/>
        <w:rPr>
          <w:del w:id="2345" w:author="Svetlio" w:date="2014-06-07T11:24:00Z"/>
        </w:rPr>
      </w:pPr>
      <w:del w:id="2346" w:author="Svetlio" w:date="2014-06-07T11:24:00Z">
        <w:r w:rsidDel="002E6AD0">
          <w:delText>Собственици</w:delText>
        </w:r>
        <w:r w:rsidR="00A121D7" w:rsidDel="002E6AD0">
          <w:delText xml:space="preserve"> на процеса са физическото лице или представителя на юридическото. Те са тези</w:delText>
        </w:r>
        <w:r w:rsidDel="002E6AD0">
          <w:delText>, кои</w:delText>
        </w:r>
        <w:r w:rsidR="00A121D7" w:rsidDel="002E6AD0">
          <w:delText xml:space="preserve">то могат да изпълняват тази дейност и са решили да я осъществят.  </w:delText>
        </w:r>
        <w:bookmarkStart w:id="2347" w:name="_Toc389921091"/>
        <w:bookmarkStart w:id="2348" w:name="_Toc389921391"/>
        <w:bookmarkStart w:id="2349" w:name="_Toc389921667"/>
        <w:bookmarkStart w:id="2350" w:name="_Toc389921968"/>
        <w:bookmarkStart w:id="2351" w:name="_Toc389922268"/>
        <w:bookmarkStart w:id="2352" w:name="_Toc389922568"/>
        <w:bookmarkStart w:id="2353" w:name="_Toc389922868"/>
        <w:bookmarkStart w:id="2354" w:name="_Toc389923168"/>
        <w:bookmarkEnd w:id="2347"/>
        <w:bookmarkEnd w:id="2348"/>
        <w:bookmarkEnd w:id="2349"/>
        <w:bookmarkEnd w:id="2350"/>
        <w:bookmarkEnd w:id="2351"/>
        <w:bookmarkEnd w:id="2352"/>
        <w:bookmarkEnd w:id="2353"/>
        <w:bookmarkEnd w:id="2354"/>
      </w:del>
    </w:p>
    <w:p w:rsidR="00A121D7" w:rsidRDefault="00A121D7">
      <w:pPr>
        <w:pStyle w:val="Heading2"/>
        <w:jc w:val="both"/>
      </w:pPr>
      <w:del w:id="2355" w:author="Svetlio" w:date="2014-06-07T11:24:00Z">
        <w:r w:rsidDel="002E6AD0">
          <w:delText>О</w:delText>
        </w:r>
      </w:del>
      <w:del w:id="2356" w:author="Svetlio" w:date="2014-06-07T16:17:00Z">
        <w:r w:rsidDel="00C73B6B">
          <w:delText>писание</w:delText>
        </w:r>
      </w:del>
      <w:bookmarkStart w:id="2357" w:name="_Toc389923169"/>
      <w:ins w:id="2358" w:author="Svetlio" w:date="2014-06-07T16:17:00Z">
        <w:r w:rsidR="00C73B6B">
          <w:t>Кратко описание</w:t>
        </w:r>
      </w:ins>
      <w:ins w:id="2359" w:author="Svetlio" w:date="2014-06-07T16:15:00Z">
        <w:r w:rsidR="00C8442C">
          <w:rPr>
            <w:lang w:val="en-US"/>
          </w:rPr>
          <w:t xml:space="preserve"> </w:t>
        </w:r>
      </w:ins>
      <w:del w:id="2360" w:author="Svetlio" w:date="2014-06-07T16:15:00Z">
        <w:r w:rsidDel="00C8442C">
          <w:delText xml:space="preserve"> </w:delText>
        </w:r>
      </w:del>
      <w:r>
        <w:t xml:space="preserve">на </w:t>
      </w:r>
      <w:del w:id="2361" w:author="Svetlio" w:date="2014-06-07T11:25:00Z">
        <w:r w:rsidDel="002E6AD0">
          <w:delText xml:space="preserve">протичането на </w:delText>
        </w:r>
      </w:del>
      <w:ins w:id="2362" w:author="Svetlio" w:date="2014-06-07T16:15:00Z">
        <w:r w:rsidR="00C8442C">
          <w:t>б</w:t>
        </w:r>
      </w:ins>
      <w:del w:id="2363" w:author="Svetlio" w:date="2014-06-07T16:15:00Z">
        <w:r w:rsidDel="00C8442C">
          <w:delText>б</w:delText>
        </w:r>
      </w:del>
      <w:r>
        <w:t>изнес процеса</w:t>
      </w:r>
      <w:bookmarkEnd w:id="2357"/>
    </w:p>
    <w:p w:rsidR="00A75513" w:rsidRDefault="00A75513" w:rsidP="006B765C">
      <w:pPr>
        <w:pStyle w:val="ListParagraph"/>
        <w:numPr>
          <w:ilvl w:val="0"/>
          <w:numId w:val="22"/>
        </w:numPr>
        <w:jc w:val="both"/>
      </w:pPr>
      <w:r>
        <w:t xml:space="preserve">Потребителят въвежда данни за </w:t>
      </w:r>
      <w:del w:id="2364" w:author="Svetlio" w:date="2014-06-07T11:27:00Z">
        <w:r w:rsidDel="00E44D5D">
          <w:delText>артикула</w:delText>
        </w:r>
      </w:del>
      <w:ins w:id="2365" w:author="Svetlio" w:date="2014-06-07T11:27:00Z">
        <w:r w:rsidR="00E44D5D">
          <w:t>обявата</w:t>
        </w:r>
      </w:ins>
      <w:r>
        <w:t>. Такива данни могат да са</w:t>
      </w:r>
      <w:ins w:id="2366" w:author="Svetlio" w:date="2014-06-07T11:27:00Z">
        <w:r w:rsidR="00E44D5D">
          <w:t xml:space="preserve"> </w:t>
        </w:r>
      </w:ins>
      <w:ins w:id="2367" w:author="Svetlio" w:date="2014-06-07T11:28:00Z">
        <w:r w:rsidR="00E44D5D">
          <w:t>продукт</w:t>
        </w:r>
      </w:ins>
      <w:ins w:id="2368" w:author="Svetlio" w:date="2014-06-07T11:27:00Z">
        <w:r w:rsidR="00E44D5D">
          <w:t>,</w:t>
        </w:r>
      </w:ins>
      <w:r>
        <w:t xml:space="preserve"> категория, тегло, цена, вид на доставката и др.;</w:t>
      </w:r>
    </w:p>
    <w:p w:rsidR="00A75513" w:rsidDel="00E44D5D" w:rsidRDefault="00A75513" w:rsidP="006B765C">
      <w:pPr>
        <w:pStyle w:val="ListParagraph"/>
        <w:numPr>
          <w:ilvl w:val="0"/>
          <w:numId w:val="22"/>
        </w:numPr>
        <w:jc w:val="both"/>
        <w:rPr>
          <w:del w:id="2369" w:author="Svetlio" w:date="2014-06-07T11:28:00Z"/>
        </w:rPr>
      </w:pPr>
      <w:del w:id="2370" w:author="Svetlio" w:date="2014-06-07T11:28:00Z">
        <w:r w:rsidDel="00E44D5D">
          <w:delText>Системата проверява въведените данни;</w:delText>
        </w:r>
      </w:del>
    </w:p>
    <w:p w:rsidR="00A75513" w:rsidDel="00E44D5D" w:rsidRDefault="00A75513" w:rsidP="006B765C">
      <w:pPr>
        <w:pStyle w:val="ListParagraph"/>
        <w:numPr>
          <w:ilvl w:val="0"/>
          <w:numId w:val="22"/>
        </w:numPr>
        <w:jc w:val="both"/>
        <w:rPr>
          <w:del w:id="2371" w:author="Svetlio" w:date="2014-06-07T11:28:00Z"/>
        </w:rPr>
      </w:pPr>
      <w:del w:id="2372" w:author="Svetlio" w:date="2014-06-07T11:28:00Z">
        <w:r w:rsidDel="00E44D5D">
          <w:delText>Ако има грешка системата пита потребителя дали иска да продължи, ако жела</w:delText>
        </w:r>
        <w:r w:rsidR="00A418EE" w:rsidDel="00E44D5D">
          <w:delText>е</w:delText>
        </w:r>
        <w:r w:rsidDel="00E44D5D">
          <w:delText xml:space="preserve"> да не продължи се изписва съобщение за неуспешно публикуване. Ако потребителят желае да продължи системата го връща</w:delText>
        </w:r>
        <w:r w:rsidR="00A418EE" w:rsidDel="00E44D5D">
          <w:delText>,</w:delText>
        </w:r>
        <w:r w:rsidDel="00E44D5D">
          <w:delText xml:space="preserve"> за да редактира данните;</w:delText>
        </w:r>
      </w:del>
    </w:p>
    <w:p w:rsidR="00A75513" w:rsidRDefault="00A75513" w:rsidP="006B765C">
      <w:pPr>
        <w:pStyle w:val="ListParagraph"/>
        <w:numPr>
          <w:ilvl w:val="0"/>
          <w:numId w:val="22"/>
        </w:numPr>
        <w:jc w:val="both"/>
        <w:rPr>
          <w:ins w:id="2373" w:author="Svetlio" w:date="2014-06-07T11:29:00Z"/>
        </w:rPr>
      </w:pPr>
      <w:del w:id="2374" w:author="Svetlio" w:date="2014-06-07T11:29:00Z">
        <w:r w:rsidDel="00E44D5D">
          <w:delText>След успешно премината проверка системата добавя обявата в „Каталога“. Системата изписва съобщение за успешно добавяне.</w:delText>
        </w:r>
      </w:del>
      <w:ins w:id="2375" w:author="Svetlio" w:date="2014-06-07T11:29:00Z">
        <w:r w:rsidR="00E44D5D">
          <w:t>Редакция на обява – потребителя има възможност за корекция на данни;</w:t>
        </w:r>
      </w:ins>
    </w:p>
    <w:p w:rsidR="00E44D5D" w:rsidRDefault="00E44D5D" w:rsidP="006B765C">
      <w:pPr>
        <w:pStyle w:val="ListParagraph"/>
        <w:numPr>
          <w:ilvl w:val="0"/>
          <w:numId w:val="22"/>
        </w:numPr>
        <w:jc w:val="both"/>
        <w:rPr>
          <w:ins w:id="2376" w:author="Svetlio" w:date="2014-06-07T11:30:00Z"/>
        </w:rPr>
      </w:pPr>
      <w:ins w:id="2377" w:author="Svetlio" w:date="2014-06-07T11:30:00Z">
        <w:r>
          <w:t>Прекратяване на обява:</w:t>
        </w:r>
      </w:ins>
    </w:p>
    <w:p w:rsidR="00E44D5D" w:rsidRDefault="00E44D5D">
      <w:pPr>
        <w:pStyle w:val="ListParagraph"/>
        <w:numPr>
          <w:ilvl w:val="1"/>
          <w:numId w:val="22"/>
        </w:numPr>
        <w:jc w:val="both"/>
        <w:rPr>
          <w:ins w:id="2378" w:author="Svetlio" w:date="2014-06-07T11:30:00Z"/>
        </w:rPr>
        <w:pPrChange w:id="2379" w:author="Svetlio" w:date="2014-06-07T11:30:00Z">
          <w:pPr>
            <w:pStyle w:val="ListParagraph"/>
            <w:numPr>
              <w:numId w:val="22"/>
            </w:numPr>
            <w:ind w:left="1080" w:hanging="360"/>
            <w:jc w:val="both"/>
          </w:pPr>
        </w:pPrChange>
      </w:pPr>
      <w:ins w:id="2380" w:author="Svetlio" w:date="2014-06-07T11:30:00Z">
        <w:r>
          <w:t>По искане на собственика;</w:t>
        </w:r>
      </w:ins>
    </w:p>
    <w:p w:rsidR="00E44D5D" w:rsidRDefault="00E44D5D">
      <w:pPr>
        <w:pStyle w:val="ListParagraph"/>
        <w:numPr>
          <w:ilvl w:val="1"/>
          <w:numId w:val="22"/>
        </w:numPr>
        <w:jc w:val="both"/>
        <w:rPr>
          <w:ins w:id="2381" w:author="Svetlio" w:date="2014-06-07T11:31:00Z"/>
        </w:rPr>
        <w:pPrChange w:id="2382" w:author="Svetlio" w:date="2014-06-07T11:30:00Z">
          <w:pPr>
            <w:pStyle w:val="ListParagraph"/>
            <w:numPr>
              <w:numId w:val="22"/>
            </w:numPr>
            <w:ind w:left="1080" w:hanging="360"/>
            <w:jc w:val="both"/>
          </w:pPr>
        </w:pPrChange>
      </w:pPr>
      <w:ins w:id="2383" w:author="Svetlio" w:date="2014-06-07T11:31:00Z">
        <w:r>
          <w:t>Изтичане на продължителността на обявата</w:t>
        </w:r>
      </w:ins>
      <w:ins w:id="2384" w:author="Svetlio" w:date="2014-06-07T11:32:00Z">
        <w:r>
          <w:t>;</w:t>
        </w:r>
      </w:ins>
    </w:p>
    <w:p w:rsidR="00E44D5D" w:rsidRDefault="00156793">
      <w:pPr>
        <w:pStyle w:val="ListParagraph"/>
        <w:numPr>
          <w:ilvl w:val="1"/>
          <w:numId w:val="22"/>
        </w:numPr>
        <w:jc w:val="both"/>
        <w:rPr>
          <w:ins w:id="2385" w:author="Svetlio" w:date="2014-06-07T11:07:00Z"/>
        </w:rPr>
        <w:pPrChange w:id="2386" w:author="Svetlio" w:date="2014-06-07T11:30:00Z">
          <w:pPr>
            <w:pStyle w:val="ListParagraph"/>
            <w:numPr>
              <w:numId w:val="22"/>
            </w:numPr>
            <w:ind w:left="1080" w:hanging="360"/>
            <w:jc w:val="both"/>
          </w:pPr>
        </w:pPrChange>
      </w:pPr>
      <w:ins w:id="2387" w:author="Svetlio" w:date="2014-06-07T11:34:00Z">
        <w:r>
          <w:t>След продажба на обявени количества.</w:t>
        </w:r>
      </w:ins>
      <w:ins w:id="2388" w:author="Svetlio" w:date="2014-06-07T11:31:00Z">
        <w:r>
          <w:t xml:space="preserve"> </w:t>
        </w:r>
      </w:ins>
    </w:p>
    <w:p w:rsidR="009712B3" w:rsidRPr="00A75513" w:rsidDel="009712B3" w:rsidRDefault="009712B3" w:rsidP="006B765C">
      <w:pPr>
        <w:pStyle w:val="ListParagraph"/>
        <w:numPr>
          <w:ilvl w:val="0"/>
          <w:numId w:val="22"/>
        </w:numPr>
        <w:jc w:val="both"/>
        <w:rPr>
          <w:del w:id="2389" w:author="Svetlio" w:date="2014-06-07T11:07:00Z"/>
        </w:rPr>
      </w:pPr>
      <w:bookmarkStart w:id="2390" w:name="_Toc389921093"/>
      <w:bookmarkStart w:id="2391" w:name="_Toc389921393"/>
      <w:bookmarkStart w:id="2392" w:name="_Toc389921669"/>
      <w:bookmarkStart w:id="2393" w:name="_Toc389921970"/>
      <w:bookmarkStart w:id="2394" w:name="_Toc389922270"/>
      <w:bookmarkStart w:id="2395" w:name="_Toc389922570"/>
      <w:bookmarkStart w:id="2396" w:name="_Toc389922870"/>
      <w:bookmarkStart w:id="2397" w:name="_Toc389923170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</w:p>
    <w:p w:rsidR="007E5D48" w:rsidDel="009712B3" w:rsidRDefault="007E5D48" w:rsidP="00A121D7">
      <w:pPr>
        <w:pStyle w:val="Heading2"/>
        <w:rPr>
          <w:del w:id="2398" w:author="Svetlio" w:date="2014-06-07T11:07:00Z"/>
        </w:rPr>
        <w:sectPr w:rsidR="007E5D48" w:rsidDel="009712B3" w:rsidSect="006C3E32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272"/>
          <w:sectPrChange w:id="2399" w:author="Svetlio" w:date="2014-06-07T15:39:00Z">
            <w:sectPr w:rsidR="007E5D48" w:rsidDel="009712B3" w:rsidSect="006C3E32">
              <w:type w:val="nextPage"/>
              <w:pgMar w:top="1440" w:right="1440" w:bottom="1440" w:left="1440" w:header="709" w:footer="709" w:gutter="0"/>
            </w:sectPr>
          </w:sectPrChange>
        </w:sectPr>
      </w:pPr>
    </w:p>
    <w:p w:rsidR="00A121D7" w:rsidRDefault="00A121D7" w:rsidP="00A121D7">
      <w:pPr>
        <w:pStyle w:val="Heading2"/>
      </w:pPr>
      <w:bookmarkStart w:id="2400" w:name="_Toc389923171"/>
      <w:r>
        <w:t>Възможност</w:t>
      </w:r>
      <w:bookmarkEnd w:id="2400"/>
    </w:p>
    <w:p w:rsidR="002473DC" w:rsidRDefault="00CA2F56">
      <w:pPr>
        <w:keepNext/>
        <w:jc w:val="center"/>
        <w:rPr>
          <w:ins w:id="2401" w:author="Svetlio" w:date="2014-06-07T11:46:00Z"/>
        </w:rPr>
      </w:pPr>
      <w:del w:id="2402" w:author="Svetlio" w:date="2014-06-07T11:00:00Z">
        <w:r w:rsidDel="007F6561">
          <w:rPr>
            <w:noProof/>
            <w:lang w:eastAsia="bg-BG"/>
          </w:rPr>
          <w:drawing>
            <wp:inline distT="0" distB="0" distL="0" distR="0" wp14:anchorId="69AF008C" wp14:editId="79B4EC39">
              <wp:extent cx="7766685" cy="5415280"/>
              <wp:effectExtent l="0" t="0" r="5715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66685" cy="541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2403" w:author="Svetlio" w:date="2014-06-07T11:23:00Z">
        <w:r w:rsidR="00151D12" w:rsidRPr="00151D12">
          <w:rPr>
            <w:noProof/>
            <w:lang w:eastAsia="bg-BG"/>
          </w:rPr>
          <w:drawing>
            <wp:inline distT="0" distB="0" distL="0" distR="0" wp14:anchorId="2CD74018" wp14:editId="58C29615">
              <wp:extent cx="6279285" cy="2934031"/>
              <wp:effectExtent l="0" t="0" r="7620" b="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12615"/>
                      <a:stretch/>
                    </pic:blipFill>
                    <pic:spPr bwMode="auto">
                      <a:xfrm>
                        <a:off x="0" y="0"/>
                        <a:ext cx="6293292" cy="29405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9712B3" w:rsidRPr="002473DC" w:rsidDel="002473DC" w:rsidRDefault="002473DC">
      <w:pPr>
        <w:keepNext/>
        <w:jc w:val="center"/>
        <w:rPr>
          <w:del w:id="2404" w:author="Svetlio" w:date="2014-06-07T11:46:00Z"/>
          <w:color w:val="000000" w:themeColor="text1"/>
          <w:rPrChange w:id="2405" w:author="Svetlio" w:date="2014-06-07T11:46:00Z">
            <w:rPr>
              <w:del w:id="2406" w:author="Svetlio" w:date="2014-06-07T11:46:00Z"/>
            </w:rPr>
          </w:rPrChange>
        </w:rPr>
      </w:pPr>
      <w:ins w:id="2407" w:author="Svetlio" w:date="2014-06-07T11:46:00Z">
        <w:r w:rsidRPr="002473DC">
          <w:rPr>
            <w:color w:val="000000" w:themeColor="text1"/>
            <w:rPrChange w:id="2408" w:author="Svetlio" w:date="2014-06-07T11:46:00Z">
              <w:rPr/>
            </w:rPrChange>
          </w:rPr>
          <w:t xml:space="preserve">Фигура </w:t>
        </w:r>
        <w:r w:rsidRPr="002473DC">
          <w:rPr>
            <w:color w:val="000000" w:themeColor="text1"/>
            <w:rPrChange w:id="2409" w:author="Svetlio" w:date="2014-06-07T11:46:00Z">
              <w:rPr/>
            </w:rPrChange>
          </w:rPr>
          <w:fldChar w:fldCharType="begin"/>
        </w:r>
        <w:r w:rsidRPr="002473DC">
          <w:rPr>
            <w:color w:val="000000" w:themeColor="text1"/>
            <w:rPrChange w:id="2410" w:author="Svetlio" w:date="2014-06-07T11:46:00Z">
              <w:rPr/>
            </w:rPrChange>
          </w:rPr>
          <w:instrText xml:space="preserve"> SEQ Фигура \* ARABIC </w:instrText>
        </w:r>
      </w:ins>
      <w:r w:rsidRPr="002473DC">
        <w:rPr>
          <w:color w:val="000000" w:themeColor="text1"/>
          <w:rPrChange w:id="2411" w:author="Svetlio" w:date="2014-06-07T11:46:00Z">
            <w:rPr/>
          </w:rPrChange>
        </w:rPr>
        <w:fldChar w:fldCharType="separate"/>
      </w:r>
      <w:ins w:id="2412" w:author="Svetlio" w:date="2014-06-07T16:08:00Z">
        <w:r w:rsidR="00E83CFF">
          <w:rPr>
            <w:noProof/>
            <w:color w:val="000000" w:themeColor="text1"/>
          </w:rPr>
          <w:t>2</w:t>
        </w:r>
      </w:ins>
      <w:ins w:id="2413" w:author="Svetlio" w:date="2014-06-07T11:46:00Z">
        <w:r w:rsidRPr="002473DC">
          <w:rPr>
            <w:color w:val="000000" w:themeColor="text1"/>
            <w:rPrChange w:id="2414" w:author="Svetlio" w:date="2014-06-07T11:46:00Z">
              <w:rPr/>
            </w:rPrChange>
          </w:rPr>
          <w:fldChar w:fldCharType="end"/>
        </w:r>
        <w:r w:rsidRPr="002473DC">
          <w:rPr>
            <w:color w:val="000000" w:themeColor="text1"/>
            <w:rPrChange w:id="2415" w:author="Svetlio" w:date="2014-06-07T11:46:00Z">
              <w:rPr/>
            </w:rPrChange>
          </w:rPr>
          <w:t xml:space="preserve"> Управление на обява</w:t>
        </w:r>
      </w:ins>
    </w:p>
    <w:p w:rsidR="00A121D7" w:rsidRPr="002473DC" w:rsidDel="00156793" w:rsidRDefault="007E5D48">
      <w:pPr>
        <w:pStyle w:val="Caption"/>
        <w:tabs>
          <w:tab w:val="left" w:pos="2327"/>
          <w:tab w:val="center" w:pos="4680"/>
        </w:tabs>
        <w:jc w:val="center"/>
        <w:rPr>
          <w:del w:id="2416" w:author="Svetlio" w:date="2014-06-07T11:34:00Z"/>
          <w:color w:val="000000" w:themeColor="text1"/>
          <w:rPrChange w:id="2417" w:author="Svetlio" w:date="2014-06-07T11:46:00Z">
            <w:rPr>
              <w:del w:id="2418" w:author="Svetlio" w:date="2014-06-07T11:34:00Z"/>
            </w:rPr>
          </w:rPrChange>
        </w:rPr>
        <w:pPrChange w:id="2419" w:author="Svetlio" w:date="2014-06-07T11:46:00Z">
          <w:pPr>
            <w:pStyle w:val="Caption"/>
            <w:jc w:val="center"/>
          </w:pPr>
        </w:pPrChange>
      </w:pPr>
      <w:del w:id="2420" w:author="Svetlio" w:date="2014-06-07T11:46:00Z">
        <w:r w:rsidRPr="002473DC" w:rsidDel="002473DC">
          <w:rPr>
            <w:b w:val="0"/>
            <w:bCs w:val="0"/>
            <w:color w:val="000000" w:themeColor="text1"/>
            <w:rPrChange w:id="2421" w:author="Svetlio" w:date="2014-06-07T11:46:00Z">
              <w:rPr>
                <w:b w:val="0"/>
                <w:bCs w:val="0"/>
              </w:rPr>
            </w:rPrChange>
          </w:rPr>
          <w:delText xml:space="preserve">Фигура </w:delText>
        </w:r>
      </w:del>
      <w:del w:id="2422" w:author="Svetlio" w:date="2014-06-07T11:24:00Z">
        <w:r w:rsidR="00786912" w:rsidRPr="002473DC" w:rsidDel="002E6AD0">
          <w:rPr>
            <w:b w:val="0"/>
            <w:bCs w:val="0"/>
            <w:color w:val="000000" w:themeColor="text1"/>
            <w:rPrChange w:id="2423" w:author="Svetlio" w:date="2014-06-07T11:46:00Z">
              <w:rPr>
                <w:b w:val="0"/>
                <w:bCs w:val="0"/>
                <w:noProof/>
              </w:rPr>
            </w:rPrChange>
          </w:rPr>
          <w:fldChar w:fldCharType="begin"/>
        </w:r>
        <w:r w:rsidR="00786912" w:rsidRPr="002473DC" w:rsidDel="002E6AD0">
          <w:rPr>
            <w:b w:val="0"/>
            <w:bCs w:val="0"/>
            <w:color w:val="000000" w:themeColor="text1"/>
            <w:rPrChange w:id="2424" w:author="Svetlio" w:date="2014-06-07T11:46:00Z">
              <w:rPr>
                <w:b w:val="0"/>
                <w:bCs w:val="0"/>
              </w:rPr>
            </w:rPrChange>
          </w:rPr>
          <w:delInstrText xml:space="preserve"> SEQ Figure \* ARABIC </w:delInstrText>
        </w:r>
        <w:r w:rsidR="00786912" w:rsidRPr="002473DC" w:rsidDel="002E6AD0">
          <w:rPr>
            <w:b w:val="0"/>
            <w:bCs w:val="0"/>
            <w:color w:val="000000" w:themeColor="text1"/>
            <w:rPrChange w:id="2425" w:author="Svetlio" w:date="2014-06-07T11:46:00Z">
              <w:rPr>
                <w:b w:val="0"/>
                <w:bCs w:val="0"/>
                <w:noProof/>
              </w:rPr>
            </w:rPrChange>
          </w:rPr>
          <w:fldChar w:fldCharType="separate"/>
        </w:r>
        <w:r w:rsidR="00C968C7" w:rsidRPr="002473DC" w:rsidDel="002E6AD0">
          <w:rPr>
            <w:b w:val="0"/>
            <w:bCs w:val="0"/>
            <w:noProof/>
            <w:color w:val="000000" w:themeColor="text1"/>
            <w:rPrChange w:id="2426" w:author="Svetlio" w:date="2014-06-07T11:46:00Z">
              <w:rPr>
                <w:b w:val="0"/>
                <w:bCs w:val="0"/>
                <w:noProof/>
              </w:rPr>
            </w:rPrChange>
          </w:rPr>
          <w:delText>9</w:delText>
        </w:r>
        <w:r w:rsidR="00786912" w:rsidRPr="002473DC" w:rsidDel="002E6AD0">
          <w:rPr>
            <w:b w:val="0"/>
            <w:bCs w:val="0"/>
            <w:noProof/>
            <w:color w:val="000000" w:themeColor="text1"/>
            <w:rPrChange w:id="2427" w:author="Svetlio" w:date="2014-06-07T11:46:00Z">
              <w:rPr>
                <w:b w:val="0"/>
                <w:bCs w:val="0"/>
                <w:noProof/>
              </w:rPr>
            </w:rPrChange>
          </w:rPr>
          <w:fldChar w:fldCharType="end"/>
        </w:r>
      </w:del>
      <w:del w:id="2428" w:author="Svetlio" w:date="2014-06-07T11:46:00Z">
        <w:r w:rsidRPr="002473DC" w:rsidDel="002473DC">
          <w:rPr>
            <w:b w:val="0"/>
            <w:bCs w:val="0"/>
            <w:color w:val="000000" w:themeColor="text1"/>
            <w:rPrChange w:id="2429" w:author="Svetlio" w:date="2014-06-07T11:46:00Z">
              <w:rPr>
                <w:b w:val="0"/>
                <w:bCs w:val="0"/>
              </w:rPr>
            </w:rPrChange>
          </w:rPr>
          <w:delText xml:space="preserve"> </w:delText>
        </w:r>
      </w:del>
      <w:del w:id="2430" w:author="Svetlio" w:date="2014-06-07T11:24:00Z">
        <w:r w:rsidRPr="002473DC" w:rsidDel="002E6AD0">
          <w:rPr>
            <w:b w:val="0"/>
            <w:bCs w:val="0"/>
            <w:color w:val="000000" w:themeColor="text1"/>
            <w:rPrChange w:id="2431" w:author="Svetlio" w:date="2014-06-07T11:46:00Z">
              <w:rPr>
                <w:b w:val="0"/>
                <w:bCs w:val="0"/>
              </w:rPr>
            </w:rPrChange>
          </w:rPr>
          <w:delText xml:space="preserve">Публикуване </w:delText>
        </w:r>
      </w:del>
      <w:del w:id="2432" w:author="Svetlio" w:date="2014-06-07T11:46:00Z">
        <w:r w:rsidRPr="002473DC" w:rsidDel="002473DC">
          <w:rPr>
            <w:b w:val="0"/>
            <w:bCs w:val="0"/>
            <w:color w:val="000000" w:themeColor="text1"/>
            <w:rPrChange w:id="2433" w:author="Svetlio" w:date="2014-06-07T11:46:00Z">
              <w:rPr>
                <w:b w:val="0"/>
                <w:bCs w:val="0"/>
              </w:rPr>
            </w:rPrChange>
          </w:rPr>
          <w:delText>на обява</w:delText>
        </w:r>
      </w:del>
    </w:p>
    <w:p w:rsidR="007E5D48" w:rsidRPr="00C8442C" w:rsidRDefault="007E5D48">
      <w:pPr>
        <w:pStyle w:val="Caption"/>
        <w:tabs>
          <w:tab w:val="left" w:pos="2327"/>
          <w:tab w:val="center" w:pos="4680"/>
        </w:tabs>
        <w:jc w:val="center"/>
        <w:rPr>
          <w:ins w:id="2434" w:author="Svetlio" w:date="2014-06-07T11:34:00Z"/>
          <w:color w:val="000000" w:themeColor="text1"/>
        </w:rPr>
        <w:pPrChange w:id="2435" w:author="Svetlio" w:date="2014-06-07T11:46:00Z">
          <w:pPr>
            <w:pStyle w:val="Heading1"/>
          </w:pPr>
        </w:pPrChange>
      </w:pPr>
    </w:p>
    <w:p w:rsidR="00283E45" w:rsidRDefault="00283E45">
      <w:pPr>
        <w:rPr>
          <w:del w:id="2436" w:author="Svetlio" w:date="2014-06-07T11:34:00Z"/>
          <w:rPrChange w:id="2437" w:author="Svetlio" w:date="2014-06-07T11:34:00Z">
            <w:rPr>
              <w:del w:id="2438" w:author="Svetlio" w:date="2014-06-07T11:34:00Z"/>
            </w:rPr>
          </w:rPrChange>
        </w:rPr>
        <w:sectPr w:rsidR="00283E45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2439" w:author="Svetlio" w:date="2014-06-07T15:39:00Z">
            <w:sectPr w:rsidR="00283E45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  <w:pPrChange w:id="2440" w:author="Svetlio" w:date="2014-06-07T11:34:00Z">
          <w:pPr>
            <w:pStyle w:val="Heading1"/>
          </w:pPr>
        </w:pPrChange>
      </w:pPr>
    </w:p>
    <w:p w:rsidR="00004C00" w:rsidDel="00156793" w:rsidRDefault="00004C00" w:rsidP="006B765C">
      <w:pPr>
        <w:pStyle w:val="Heading1"/>
        <w:jc w:val="both"/>
        <w:rPr>
          <w:del w:id="2441" w:author="Svetlio" w:date="2014-06-07T11:35:00Z"/>
        </w:rPr>
      </w:pPr>
      <w:del w:id="2442" w:author="Svetlio" w:date="2014-06-07T11:35:00Z">
        <w:r w:rsidDel="00156793">
          <w:delText xml:space="preserve">Бизнес процес – Изтриване на </w:delText>
        </w:r>
        <w:r w:rsidR="0043146D" w:rsidDel="00156793">
          <w:delText>обява</w:delText>
        </w:r>
        <w:bookmarkStart w:id="2443" w:name="_Toc389921095"/>
        <w:bookmarkStart w:id="2444" w:name="_Toc389921395"/>
        <w:bookmarkStart w:id="2445" w:name="_Toc389921671"/>
        <w:bookmarkStart w:id="2446" w:name="_Toc389921972"/>
        <w:bookmarkStart w:id="2447" w:name="_Toc389922272"/>
        <w:bookmarkStart w:id="2448" w:name="_Toc389922572"/>
        <w:bookmarkStart w:id="2449" w:name="_Toc389922872"/>
        <w:bookmarkStart w:id="2450" w:name="_Toc389923172"/>
        <w:bookmarkEnd w:id="2443"/>
        <w:bookmarkEnd w:id="2444"/>
        <w:bookmarkEnd w:id="2445"/>
        <w:bookmarkEnd w:id="2446"/>
        <w:bookmarkEnd w:id="2447"/>
        <w:bookmarkEnd w:id="2448"/>
        <w:bookmarkEnd w:id="2449"/>
        <w:bookmarkEnd w:id="2450"/>
      </w:del>
    </w:p>
    <w:p w:rsidR="00004C00" w:rsidDel="00156793" w:rsidRDefault="00004C00" w:rsidP="006B765C">
      <w:pPr>
        <w:pStyle w:val="Heading2"/>
        <w:jc w:val="both"/>
        <w:rPr>
          <w:del w:id="2451" w:author="Svetlio" w:date="2014-06-07T11:35:00Z"/>
        </w:rPr>
      </w:pPr>
      <w:del w:id="2452" w:author="Svetlio" w:date="2014-06-07T11:35:00Z">
        <w:r w:rsidDel="00156793">
          <w:delText>Цел</w:delText>
        </w:r>
        <w:bookmarkStart w:id="2453" w:name="_Toc389921096"/>
        <w:bookmarkStart w:id="2454" w:name="_Toc389921396"/>
        <w:bookmarkStart w:id="2455" w:name="_Toc389921672"/>
        <w:bookmarkStart w:id="2456" w:name="_Toc389921973"/>
        <w:bookmarkStart w:id="2457" w:name="_Toc389922273"/>
        <w:bookmarkStart w:id="2458" w:name="_Toc389922573"/>
        <w:bookmarkStart w:id="2459" w:name="_Toc389922873"/>
        <w:bookmarkStart w:id="2460" w:name="_Toc389923173"/>
        <w:bookmarkEnd w:id="2453"/>
        <w:bookmarkEnd w:id="2454"/>
        <w:bookmarkEnd w:id="2455"/>
        <w:bookmarkEnd w:id="2456"/>
        <w:bookmarkEnd w:id="2457"/>
        <w:bookmarkEnd w:id="2458"/>
        <w:bookmarkEnd w:id="2459"/>
        <w:bookmarkEnd w:id="2460"/>
      </w:del>
    </w:p>
    <w:p w:rsidR="00050185" w:rsidRPr="00050185" w:rsidDel="00156793" w:rsidRDefault="00050185" w:rsidP="006B765C">
      <w:pPr>
        <w:ind w:left="720"/>
        <w:jc w:val="both"/>
        <w:rPr>
          <w:del w:id="2461" w:author="Svetlio" w:date="2014-06-07T11:35:00Z"/>
        </w:rPr>
      </w:pPr>
      <w:del w:id="2462" w:author="Svetlio" w:date="2014-06-07T11:35:00Z">
        <w:r w:rsidDel="00156793">
          <w:delText>Целта на процеса е да опише стъпките по изтриване на вече публикувана собствена обява.</w:delText>
        </w:r>
        <w:bookmarkStart w:id="2463" w:name="_Toc389921097"/>
        <w:bookmarkStart w:id="2464" w:name="_Toc389921397"/>
        <w:bookmarkStart w:id="2465" w:name="_Toc389921673"/>
        <w:bookmarkStart w:id="2466" w:name="_Toc389921974"/>
        <w:bookmarkStart w:id="2467" w:name="_Toc389922274"/>
        <w:bookmarkStart w:id="2468" w:name="_Toc389922574"/>
        <w:bookmarkStart w:id="2469" w:name="_Toc389922874"/>
        <w:bookmarkStart w:id="2470" w:name="_Toc389923174"/>
        <w:bookmarkEnd w:id="2463"/>
        <w:bookmarkEnd w:id="2464"/>
        <w:bookmarkEnd w:id="2465"/>
        <w:bookmarkEnd w:id="2466"/>
        <w:bookmarkEnd w:id="2467"/>
        <w:bookmarkEnd w:id="2468"/>
        <w:bookmarkEnd w:id="2469"/>
        <w:bookmarkEnd w:id="2470"/>
      </w:del>
    </w:p>
    <w:p w:rsidR="00004C00" w:rsidDel="00156793" w:rsidRDefault="00004C00" w:rsidP="006B765C">
      <w:pPr>
        <w:pStyle w:val="Heading2"/>
        <w:jc w:val="both"/>
        <w:rPr>
          <w:del w:id="2471" w:author="Svetlio" w:date="2014-06-07T11:35:00Z"/>
        </w:rPr>
      </w:pPr>
      <w:del w:id="2472" w:author="Svetlio" w:date="2014-06-07T11:35:00Z">
        <w:r w:rsidDel="00156793">
          <w:delText>Актьори</w:delText>
        </w:r>
        <w:bookmarkStart w:id="2473" w:name="_Toc389921098"/>
        <w:bookmarkStart w:id="2474" w:name="_Toc389921398"/>
        <w:bookmarkStart w:id="2475" w:name="_Toc389921674"/>
        <w:bookmarkStart w:id="2476" w:name="_Toc389921975"/>
        <w:bookmarkStart w:id="2477" w:name="_Toc389922275"/>
        <w:bookmarkStart w:id="2478" w:name="_Toc389922575"/>
        <w:bookmarkStart w:id="2479" w:name="_Toc389922875"/>
        <w:bookmarkStart w:id="2480" w:name="_Toc389923175"/>
        <w:bookmarkEnd w:id="2473"/>
        <w:bookmarkEnd w:id="2474"/>
        <w:bookmarkEnd w:id="2475"/>
        <w:bookmarkEnd w:id="2476"/>
        <w:bookmarkEnd w:id="2477"/>
        <w:bookmarkEnd w:id="2478"/>
        <w:bookmarkEnd w:id="2479"/>
        <w:bookmarkEnd w:id="2480"/>
      </w:del>
    </w:p>
    <w:p w:rsidR="00050185" w:rsidDel="00156793" w:rsidRDefault="00050185" w:rsidP="006B765C">
      <w:pPr>
        <w:pStyle w:val="ListParagraph"/>
        <w:numPr>
          <w:ilvl w:val="0"/>
          <w:numId w:val="23"/>
        </w:numPr>
        <w:jc w:val="both"/>
        <w:rPr>
          <w:del w:id="2481" w:author="Svetlio" w:date="2014-06-07T11:35:00Z"/>
        </w:rPr>
      </w:pPr>
      <w:del w:id="2482" w:author="Svetlio" w:date="2014-06-07T11:35:00Z">
        <w:r w:rsidDel="00156793">
          <w:delText>Физическо лице;</w:delText>
        </w:r>
        <w:bookmarkStart w:id="2483" w:name="_Toc389921099"/>
        <w:bookmarkStart w:id="2484" w:name="_Toc389921399"/>
        <w:bookmarkStart w:id="2485" w:name="_Toc389921675"/>
        <w:bookmarkStart w:id="2486" w:name="_Toc389921976"/>
        <w:bookmarkStart w:id="2487" w:name="_Toc389922276"/>
        <w:bookmarkStart w:id="2488" w:name="_Toc389922576"/>
        <w:bookmarkStart w:id="2489" w:name="_Toc389922876"/>
        <w:bookmarkStart w:id="2490" w:name="_Toc389923176"/>
        <w:bookmarkEnd w:id="2483"/>
        <w:bookmarkEnd w:id="2484"/>
        <w:bookmarkEnd w:id="2485"/>
        <w:bookmarkEnd w:id="2486"/>
        <w:bookmarkEnd w:id="2487"/>
        <w:bookmarkEnd w:id="2488"/>
        <w:bookmarkEnd w:id="2489"/>
        <w:bookmarkEnd w:id="2490"/>
      </w:del>
    </w:p>
    <w:p w:rsidR="00050185" w:rsidRPr="00050185" w:rsidDel="00156793" w:rsidRDefault="000E1452" w:rsidP="006B765C">
      <w:pPr>
        <w:pStyle w:val="ListParagraph"/>
        <w:numPr>
          <w:ilvl w:val="0"/>
          <w:numId w:val="23"/>
        </w:numPr>
        <w:jc w:val="both"/>
        <w:rPr>
          <w:del w:id="2491" w:author="Svetlio" w:date="2014-06-07T11:35:00Z"/>
        </w:rPr>
      </w:pPr>
      <w:del w:id="2492" w:author="Svetlio" w:date="2014-06-07T11:35:00Z">
        <w:r w:rsidDel="00156793">
          <w:delText>Юридическо лице /</w:delText>
        </w:r>
        <w:r w:rsidR="00050185" w:rsidRPr="000E1452" w:rsidDel="00156793">
          <w:rPr>
            <w:lang w:val="en-US"/>
          </w:rPr>
          <w:delText>Master</w:delText>
        </w:r>
        <w:r w:rsidR="00050185" w:rsidDel="00156793">
          <w:delText>/;</w:delText>
        </w:r>
        <w:bookmarkStart w:id="2493" w:name="_Toc389921100"/>
        <w:bookmarkStart w:id="2494" w:name="_Toc389921400"/>
        <w:bookmarkStart w:id="2495" w:name="_Toc389921676"/>
        <w:bookmarkStart w:id="2496" w:name="_Toc389921977"/>
        <w:bookmarkStart w:id="2497" w:name="_Toc389922277"/>
        <w:bookmarkStart w:id="2498" w:name="_Toc389922577"/>
        <w:bookmarkStart w:id="2499" w:name="_Toc389922877"/>
        <w:bookmarkStart w:id="2500" w:name="_Toc389923177"/>
        <w:bookmarkEnd w:id="2493"/>
        <w:bookmarkEnd w:id="2494"/>
        <w:bookmarkEnd w:id="2495"/>
        <w:bookmarkEnd w:id="2496"/>
        <w:bookmarkEnd w:id="2497"/>
        <w:bookmarkEnd w:id="2498"/>
        <w:bookmarkEnd w:id="2499"/>
        <w:bookmarkEnd w:id="2500"/>
      </w:del>
    </w:p>
    <w:p w:rsidR="00050185" w:rsidRPr="00050185" w:rsidDel="00156793" w:rsidRDefault="00050185" w:rsidP="006B765C">
      <w:pPr>
        <w:pStyle w:val="ListParagraph"/>
        <w:numPr>
          <w:ilvl w:val="0"/>
          <w:numId w:val="23"/>
        </w:numPr>
        <w:jc w:val="both"/>
        <w:rPr>
          <w:del w:id="2501" w:author="Svetlio" w:date="2014-06-07T11:35:00Z"/>
        </w:rPr>
      </w:pPr>
      <w:del w:id="2502" w:author="Svetlio" w:date="2014-06-07T11:35:00Z">
        <w:r w:rsidDel="00156793">
          <w:delText>Системата.</w:delText>
        </w:r>
        <w:bookmarkStart w:id="2503" w:name="_Toc389921101"/>
        <w:bookmarkStart w:id="2504" w:name="_Toc389921401"/>
        <w:bookmarkStart w:id="2505" w:name="_Toc389921677"/>
        <w:bookmarkStart w:id="2506" w:name="_Toc389921978"/>
        <w:bookmarkStart w:id="2507" w:name="_Toc389922278"/>
        <w:bookmarkStart w:id="2508" w:name="_Toc389922578"/>
        <w:bookmarkStart w:id="2509" w:name="_Toc389922878"/>
        <w:bookmarkStart w:id="2510" w:name="_Toc389923178"/>
        <w:bookmarkEnd w:id="2503"/>
        <w:bookmarkEnd w:id="2504"/>
        <w:bookmarkEnd w:id="2505"/>
        <w:bookmarkEnd w:id="2506"/>
        <w:bookmarkEnd w:id="2507"/>
        <w:bookmarkEnd w:id="2508"/>
        <w:bookmarkEnd w:id="2509"/>
        <w:bookmarkEnd w:id="2510"/>
      </w:del>
    </w:p>
    <w:p w:rsidR="00004C00" w:rsidDel="00156793" w:rsidRDefault="00004C00" w:rsidP="006B765C">
      <w:pPr>
        <w:pStyle w:val="Heading2"/>
        <w:jc w:val="both"/>
        <w:rPr>
          <w:del w:id="2511" w:author="Svetlio" w:date="2014-06-07T11:35:00Z"/>
        </w:rPr>
      </w:pPr>
      <w:del w:id="2512" w:author="Svetlio" w:date="2014-06-07T11:35:00Z">
        <w:r w:rsidDel="00156793">
          <w:delText>Собственик на процеса</w:delText>
        </w:r>
        <w:bookmarkStart w:id="2513" w:name="_Toc389921102"/>
        <w:bookmarkStart w:id="2514" w:name="_Toc389921402"/>
        <w:bookmarkStart w:id="2515" w:name="_Toc389921678"/>
        <w:bookmarkStart w:id="2516" w:name="_Toc389921979"/>
        <w:bookmarkStart w:id="2517" w:name="_Toc389922279"/>
        <w:bookmarkStart w:id="2518" w:name="_Toc389922579"/>
        <w:bookmarkStart w:id="2519" w:name="_Toc389922879"/>
        <w:bookmarkStart w:id="2520" w:name="_Toc389923179"/>
        <w:bookmarkEnd w:id="2513"/>
        <w:bookmarkEnd w:id="2514"/>
        <w:bookmarkEnd w:id="2515"/>
        <w:bookmarkEnd w:id="2516"/>
        <w:bookmarkEnd w:id="2517"/>
        <w:bookmarkEnd w:id="2518"/>
        <w:bookmarkEnd w:id="2519"/>
        <w:bookmarkEnd w:id="2520"/>
      </w:del>
    </w:p>
    <w:p w:rsidR="00050185" w:rsidRPr="00050185" w:rsidDel="00156793" w:rsidRDefault="00050185" w:rsidP="006B765C">
      <w:pPr>
        <w:ind w:left="720"/>
        <w:jc w:val="both"/>
        <w:rPr>
          <w:del w:id="2521" w:author="Svetlio" w:date="2014-06-07T11:35:00Z"/>
        </w:rPr>
      </w:pPr>
      <w:del w:id="2522" w:author="Svetlio" w:date="2014-06-07T11:35:00Z">
        <w:r w:rsidDel="00156793">
          <w:delText>Собствени</w:delText>
        </w:r>
        <w:r w:rsidR="00A418EE" w:rsidDel="00156793">
          <w:delText>к на процеса е</w:delText>
        </w:r>
        <w:r w:rsidDel="00156793">
          <w:delText xml:space="preserve"> физическото или юридическото лице, което желае да премахне обява от „Каталога“.</w:delText>
        </w:r>
        <w:bookmarkStart w:id="2523" w:name="_Toc389921103"/>
        <w:bookmarkStart w:id="2524" w:name="_Toc389921403"/>
        <w:bookmarkStart w:id="2525" w:name="_Toc389921679"/>
        <w:bookmarkStart w:id="2526" w:name="_Toc389921980"/>
        <w:bookmarkStart w:id="2527" w:name="_Toc389922280"/>
        <w:bookmarkStart w:id="2528" w:name="_Toc389922580"/>
        <w:bookmarkStart w:id="2529" w:name="_Toc389922880"/>
        <w:bookmarkStart w:id="2530" w:name="_Toc389923180"/>
        <w:bookmarkEnd w:id="2523"/>
        <w:bookmarkEnd w:id="2524"/>
        <w:bookmarkEnd w:id="2525"/>
        <w:bookmarkEnd w:id="2526"/>
        <w:bookmarkEnd w:id="2527"/>
        <w:bookmarkEnd w:id="2528"/>
        <w:bookmarkEnd w:id="2529"/>
        <w:bookmarkEnd w:id="2530"/>
      </w:del>
    </w:p>
    <w:p w:rsidR="00004C00" w:rsidDel="00156793" w:rsidRDefault="00004C00" w:rsidP="006B765C">
      <w:pPr>
        <w:pStyle w:val="Heading2"/>
        <w:jc w:val="both"/>
        <w:rPr>
          <w:del w:id="2531" w:author="Svetlio" w:date="2014-06-07T11:35:00Z"/>
        </w:rPr>
      </w:pPr>
      <w:del w:id="2532" w:author="Svetlio" w:date="2014-06-07T11:35:00Z">
        <w:r w:rsidDel="00156793">
          <w:delText>Описание на протичането на бизнес процеса</w:delText>
        </w:r>
        <w:bookmarkStart w:id="2533" w:name="_Toc389921104"/>
        <w:bookmarkStart w:id="2534" w:name="_Toc389921404"/>
        <w:bookmarkStart w:id="2535" w:name="_Toc389921680"/>
        <w:bookmarkStart w:id="2536" w:name="_Toc389921981"/>
        <w:bookmarkStart w:id="2537" w:name="_Toc389922281"/>
        <w:bookmarkStart w:id="2538" w:name="_Toc389922581"/>
        <w:bookmarkStart w:id="2539" w:name="_Toc389922881"/>
        <w:bookmarkStart w:id="2540" w:name="_Toc389923181"/>
        <w:bookmarkEnd w:id="2533"/>
        <w:bookmarkEnd w:id="2534"/>
        <w:bookmarkEnd w:id="2535"/>
        <w:bookmarkEnd w:id="2536"/>
        <w:bookmarkEnd w:id="2537"/>
        <w:bookmarkEnd w:id="2538"/>
        <w:bookmarkEnd w:id="2539"/>
        <w:bookmarkEnd w:id="2540"/>
      </w:del>
    </w:p>
    <w:p w:rsidR="001F1600" w:rsidRPr="001F1600" w:rsidDel="00156793" w:rsidRDefault="001F1600" w:rsidP="006B765C">
      <w:pPr>
        <w:ind w:left="720"/>
        <w:jc w:val="both"/>
        <w:rPr>
          <w:del w:id="2541" w:author="Svetlio" w:date="2014-06-07T11:35:00Z"/>
        </w:rPr>
      </w:pPr>
      <w:del w:id="2542" w:author="Svetlio" w:date="2014-06-07T11:35:00Z">
        <w:r w:rsidDel="00156793">
          <w:delText xml:space="preserve">Преди стартирането на процеса потребителят трябва да е влязъл в профила си. Да е избрал „Моя каталог“. </w:delText>
        </w:r>
        <w:bookmarkStart w:id="2543" w:name="_Toc389921105"/>
        <w:bookmarkStart w:id="2544" w:name="_Toc389921405"/>
        <w:bookmarkStart w:id="2545" w:name="_Toc389921681"/>
        <w:bookmarkStart w:id="2546" w:name="_Toc389921982"/>
        <w:bookmarkStart w:id="2547" w:name="_Toc389922282"/>
        <w:bookmarkStart w:id="2548" w:name="_Toc389922582"/>
        <w:bookmarkStart w:id="2549" w:name="_Toc389922882"/>
        <w:bookmarkStart w:id="2550" w:name="_Toc389923182"/>
        <w:bookmarkEnd w:id="2543"/>
        <w:bookmarkEnd w:id="2544"/>
        <w:bookmarkEnd w:id="2545"/>
        <w:bookmarkEnd w:id="2546"/>
        <w:bookmarkEnd w:id="2547"/>
        <w:bookmarkEnd w:id="2548"/>
        <w:bookmarkEnd w:id="2549"/>
        <w:bookmarkEnd w:id="2550"/>
      </w:del>
    </w:p>
    <w:p w:rsidR="00A75513" w:rsidDel="00156793" w:rsidRDefault="001F1600" w:rsidP="006B765C">
      <w:pPr>
        <w:pStyle w:val="ListParagraph"/>
        <w:numPr>
          <w:ilvl w:val="0"/>
          <w:numId w:val="24"/>
        </w:numPr>
        <w:jc w:val="both"/>
        <w:rPr>
          <w:del w:id="2551" w:author="Svetlio" w:date="2014-06-07T11:35:00Z"/>
        </w:rPr>
      </w:pPr>
      <w:del w:id="2552" w:author="Svetlio" w:date="2014-06-07T11:35:00Z">
        <w:r w:rsidDel="00156793">
          <w:delText>Потребителя избира обявата</w:delText>
        </w:r>
        <w:r w:rsidR="00A418EE" w:rsidDel="00156793">
          <w:delText>,</w:delText>
        </w:r>
        <w:r w:rsidDel="00156793">
          <w:delText xml:space="preserve"> която желае да изтрие и я изтрива;</w:delText>
        </w:r>
        <w:bookmarkStart w:id="2553" w:name="_Toc389921106"/>
        <w:bookmarkStart w:id="2554" w:name="_Toc389921406"/>
        <w:bookmarkStart w:id="2555" w:name="_Toc389921682"/>
        <w:bookmarkStart w:id="2556" w:name="_Toc389921983"/>
        <w:bookmarkStart w:id="2557" w:name="_Toc389922283"/>
        <w:bookmarkStart w:id="2558" w:name="_Toc389922583"/>
        <w:bookmarkStart w:id="2559" w:name="_Toc389922883"/>
        <w:bookmarkStart w:id="2560" w:name="_Toc389923183"/>
        <w:bookmarkEnd w:id="2553"/>
        <w:bookmarkEnd w:id="2554"/>
        <w:bookmarkEnd w:id="2555"/>
        <w:bookmarkEnd w:id="2556"/>
        <w:bookmarkEnd w:id="2557"/>
        <w:bookmarkEnd w:id="2558"/>
        <w:bookmarkEnd w:id="2559"/>
        <w:bookmarkEnd w:id="2560"/>
      </w:del>
    </w:p>
    <w:p w:rsidR="001F1600" w:rsidDel="00156793" w:rsidRDefault="001F1600" w:rsidP="006B765C">
      <w:pPr>
        <w:pStyle w:val="ListParagraph"/>
        <w:numPr>
          <w:ilvl w:val="0"/>
          <w:numId w:val="24"/>
        </w:numPr>
        <w:jc w:val="both"/>
        <w:rPr>
          <w:del w:id="2561" w:author="Svetlio" w:date="2014-06-07T11:35:00Z"/>
        </w:rPr>
      </w:pPr>
      <w:del w:id="2562" w:author="Svetlio" w:date="2014-06-07T11:35:00Z">
        <w:r w:rsidDel="00156793">
          <w:delText>Изисква се потвърждение за изтриване. Ако то е отрицателно обявата не се изтрива;</w:delText>
        </w:r>
        <w:bookmarkStart w:id="2563" w:name="_Toc389921107"/>
        <w:bookmarkStart w:id="2564" w:name="_Toc389921407"/>
        <w:bookmarkStart w:id="2565" w:name="_Toc389921683"/>
        <w:bookmarkStart w:id="2566" w:name="_Toc389921984"/>
        <w:bookmarkStart w:id="2567" w:name="_Toc389922284"/>
        <w:bookmarkStart w:id="2568" w:name="_Toc389922584"/>
        <w:bookmarkStart w:id="2569" w:name="_Toc389922884"/>
        <w:bookmarkStart w:id="2570" w:name="_Toc389923184"/>
        <w:bookmarkEnd w:id="2563"/>
        <w:bookmarkEnd w:id="2564"/>
        <w:bookmarkEnd w:id="2565"/>
        <w:bookmarkEnd w:id="2566"/>
        <w:bookmarkEnd w:id="2567"/>
        <w:bookmarkEnd w:id="2568"/>
        <w:bookmarkEnd w:id="2569"/>
        <w:bookmarkEnd w:id="2570"/>
      </w:del>
    </w:p>
    <w:p w:rsidR="001F1600" w:rsidDel="00156793" w:rsidRDefault="001F1600" w:rsidP="006B765C">
      <w:pPr>
        <w:pStyle w:val="ListParagraph"/>
        <w:numPr>
          <w:ilvl w:val="0"/>
          <w:numId w:val="24"/>
        </w:numPr>
        <w:jc w:val="both"/>
        <w:rPr>
          <w:del w:id="2571" w:author="Svetlio" w:date="2014-06-07T11:35:00Z"/>
        </w:rPr>
      </w:pPr>
      <w:del w:id="2572" w:author="Svetlio" w:date="2014-06-07T11:35:00Z">
        <w:r w:rsidDel="00156793">
          <w:delText>Ако потребителя желае да изтрие обявата системата проверява дали обявата в момента се изпълнява. Това означава друг потребител в този момент да е купувач по нея;</w:delText>
        </w:r>
        <w:bookmarkStart w:id="2573" w:name="_Toc389921108"/>
        <w:bookmarkStart w:id="2574" w:name="_Toc389921408"/>
        <w:bookmarkStart w:id="2575" w:name="_Toc389921684"/>
        <w:bookmarkStart w:id="2576" w:name="_Toc389921985"/>
        <w:bookmarkStart w:id="2577" w:name="_Toc389922285"/>
        <w:bookmarkStart w:id="2578" w:name="_Toc389922585"/>
        <w:bookmarkStart w:id="2579" w:name="_Toc389922885"/>
        <w:bookmarkStart w:id="2580" w:name="_Toc389923185"/>
        <w:bookmarkEnd w:id="2573"/>
        <w:bookmarkEnd w:id="2574"/>
        <w:bookmarkEnd w:id="2575"/>
        <w:bookmarkEnd w:id="2576"/>
        <w:bookmarkEnd w:id="2577"/>
        <w:bookmarkEnd w:id="2578"/>
        <w:bookmarkEnd w:id="2579"/>
        <w:bookmarkEnd w:id="2580"/>
      </w:del>
    </w:p>
    <w:p w:rsidR="001F1600" w:rsidDel="00156793" w:rsidRDefault="001F1600" w:rsidP="006B765C">
      <w:pPr>
        <w:pStyle w:val="ListParagraph"/>
        <w:numPr>
          <w:ilvl w:val="0"/>
          <w:numId w:val="24"/>
        </w:numPr>
        <w:jc w:val="both"/>
        <w:rPr>
          <w:del w:id="2581" w:author="Svetlio" w:date="2014-06-07T11:35:00Z"/>
        </w:rPr>
      </w:pPr>
      <w:del w:id="2582" w:author="Svetlio" w:date="2014-06-07T11:35:00Z">
        <w:r w:rsidDel="00156793">
          <w:delText>Ако се изпълнява</w:delText>
        </w:r>
        <w:r w:rsidR="00A418EE" w:rsidDel="00156793">
          <w:delText>,</w:delText>
        </w:r>
        <w:r w:rsidDel="00156793">
          <w:delText xml:space="preserve"> триенето е неуспешно;</w:delText>
        </w:r>
        <w:bookmarkStart w:id="2583" w:name="_Toc389921109"/>
        <w:bookmarkStart w:id="2584" w:name="_Toc389921409"/>
        <w:bookmarkStart w:id="2585" w:name="_Toc389921685"/>
        <w:bookmarkStart w:id="2586" w:name="_Toc389921986"/>
        <w:bookmarkStart w:id="2587" w:name="_Toc389922286"/>
        <w:bookmarkStart w:id="2588" w:name="_Toc389922586"/>
        <w:bookmarkStart w:id="2589" w:name="_Toc389922886"/>
        <w:bookmarkStart w:id="2590" w:name="_Toc389923186"/>
        <w:bookmarkEnd w:id="2583"/>
        <w:bookmarkEnd w:id="2584"/>
        <w:bookmarkEnd w:id="2585"/>
        <w:bookmarkEnd w:id="2586"/>
        <w:bookmarkEnd w:id="2587"/>
        <w:bookmarkEnd w:id="2588"/>
        <w:bookmarkEnd w:id="2589"/>
        <w:bookmarkEnd w:id="2590"/>
      </w:del>
    </w:p>
    <w:p w:rsidR="001F1600" w:rsidDel="00156793" w:rsidRDefault="001F1600" w:rsidP="006B765C">
      <w:pPr>
        <w:pStyle w:val="ListParagraph"/>
        <w:numPr>
          <w:ilvl w:val="0"/>
          <w:numId w:val="24"/>
        </w:numPr>
        <w:jc w:val="both"/>
        <w:rPr>
          <w:del w:id="2591" w:author="Svetlio" w:date="2014-06-07T11:35:00Z"/>
        </w:rPr>
      </w:pPr>
      <w:del w:id="2592" w:author="Svetlio" w:date="2014-06-07T11:35:00Z">
        <w:r w:rsidDel="00156793">
          <w:delText>Ако не се изпълнява никаква поръчка</w:delText>
        </w:r>
        <w:r w:rsidR="00A418EE" w:rsidDel="00156793">
          <w:delText>,</w:delText>
        </w:r>
        <w:r w:rsidDel="00156793">
          <w:delText xml:space="preserve"> то тогава системата я премахва от „Каталога“;</w:delText>
        </w:r>
        <w:bookmarkStart w:id="2593" w:name="_Toc389921110"/>
        <w:bookmarkStart w:id="2594" w:name="_Toc389921410"/>
        <w:bookmarkStart w:id="2595" w:name="_Toc389921686"/>
        <w:bookmarkStart w:id="2596" w:name="_Toc389921987"/>
        <w:bookmarkStart w:id="2597" w:name="_Toc389922287"/>
        <w:bookmarkStart w:id="2598" w:name="_Toc389922587"/>
        <w:bookmarkStart w:id="2599" w:name="_Toc389922887"/>
        <w:bookmarkStart w:id="2600" w:name="_Toc389923187"/>
        <w:bookmarkEnd w:id="2593"/>
        <w:bookmarkEnd w:id="2594"/>
        <w:bookmarkEnd w:id="2595"/>
        <w:bookmarkEnd w:id="2596"/>
        <w:bookmarkEnd w:id="2597"/>
        <w:bookmarkEnd w:id="2598"/>
        <w:bookmarkEnd w:id="2599"/>
        <w:bookmarkEnd w:id="2600"/>
      </w:del>
    </w:p>
    <w:p w:rsidR="001F1600" w:rsidRPr="001F1600" w:rsidDel="00156793" w:rsidRDefault="001F1600" w:rsidP="006B765C">
      <w:pPr>
        <w:pStyle w:val="ListParagraph"/>
        <w:numPr>
          <w:ilvl w:val="0"/>
          <w:numId w:val="24"/>
        </w:numPr>
        <w:jc w:val="both"/>
        <w:rPr>
          <w:del w:id="2601" w:author="Svetlio" w:date="2014-06-07T11:35:00Z"/>
        </w:rPr>
      </w:pPr>
      <w:del w:id="2602" w:author="Svetlio" w:date="2014-06-07T11:35:00Z">
        <w:r w:rsidDel="00156793">
          <w:delText xml:space="preserve">Системата изписва съобщение за успешно изтриване. </w:delText>
        </w:r>
        <w:bookmarkStart w:id="2603" w:name="_Toc389921111"/>
        <w:bookmarkStart w:id="2604" w:name="_Toc389921411"/>
        <w:bookmarkStart w:id="2605" w:name="_Toc389921687"/>
        <w:bookmarkStart w:id="2606" w:name="_Toc389921988"/>
        <w:bookmarkStart w:id="2607" w:name="_Toc389922288"/>
        <w:bookmarkStart w:id="2608" w:name="_Toc389922588"/>
        <w:bookmarkStart w:id="2609" w:name="_Toc389922888"/>
        <w:bookmarkStart w:id="2610" w:name="_Toc389923188"/>
        <w:bookmarkEnd w:id="2603"/>
        <w:bookmarkEnd w:id="2604"/>
        <w:bookmarkEnd w:id="2605"/>
        <w:bookmarkEnd w:id="2606"/>
        <w:bookmarkEnd w:id="2607"/>
        <w:bookmarkEnd w:id="2608"/>
        <w:bookmarkEnd w:id="2609"/>
        <w:bookmarkEnd w:id="2610"/>
      </w:del>
    </w:p>
    <w:p w:rsidR="001F1600" w:rsidDel="00156793" w:rsidRDefault="001F1600" w:rsidP="006B765C">
      <w:pPr>
        <w:jc w:val="both"/>
        <w:rPr>
          <w:del w:id="2611" w:author="Svetlio" w:date="2014-06-07T11:35:00Z"/>
        </w:rPr>
      </w:pPr>
      <w:bookmarkStart w:id="2612" w:name="_Toc389921112"/>
      <w:bookmarkStart w:id="2613" w:name="_Toc389921412"/>
      <w:bookmarkStart w:id="2614" w:name="_Toc389921688"/>
      <w:bookmarkStart w:id="2615" w:name="_Toc389921989"/>
      <w:bookmarkStart w:id="2616" w:name="_Toc389922289"/>
      <w:bookmarkStart w:id="2617" w:name="_Toc389922589"/>
      <w:bookmarkStart w:id="2618" w:name="_Toc389922889"/>
      <w:bookmarkStart w:id="2619" w:name="_Toc389923189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</w:p>
    <w:p w:rsidR="001F1600" w:rsidRPr="001F1600" w:rsidDel="00156793" w:rsidRDefault="001F1600" w:rsidP="001F1600">
      <w:pPr>
        <w:rPr>
          <w:del w:id="2620" w:author="Svetlio" w:date="2014-06-07T11:35:00Z"/>
        </w:rPr>
        <w:sectPr w:rsidR="001F1600" w:rsidRPr="001F1600" w:rsidDel="00156793" w:rsidSect="006C3E32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272"/>
          <w:sectPrChange w:id="2621" w:author="Svetlio" w:date="2014-06-07T15:39:00Z">
            <w:sectPr w:rsidR="001F1600" w:rsidRPr="001F1600" w:rsidDel="00156793" w:rsidSect="006C3E32">
              <w:type w:val="nextPage"/>
              <w:pgMar w:top="1440" w:right="1440" w:bottom="1440" w:left="1440" w:header="709" w:footer="709" w:gutter="0"/>
            </w:sectPr>
          </w:sectPrChange>
        </w:sectPr>
      </w:pPr>
    </w:p>
    <w:p w:rsidR="00004C00" w:rsidDel="00156793" w:rsidRDefault="00004C00" w:rsidP="006C226A">
      <w:pPr>
        <w:pStyle w:val="Heading2"/>
        <w:rPr>
          <w:del w:id="2622" w:author="Svetlio" w:date="2014-06-07T11:35:00Z"/>
        </w:rPr>
      </w:pPr>
      <w:del w:id="2623" w:author="Svetlio" w:date="2014-06-07T11:35:00Z">
        <w:r w:rsidDel="00156793">
          <w:delText>Възможности</w:delText>
        </w:r>
        <w:bookmarkStart w:id="2624" w:name="_Toc389921113"/>
        <w:bookmarkStart w:id="2625" w:name="_Toc389921413"/>
        <w:bookmarkStart w:id="2626" w:name="_Toc389921689"/>
        <w:bookmarkStart w:id="2627" w:name="_Toc389921990"/>
        <w:bookmarkStart w:id="2628" w:name="_Toc389922290"/>
        <w:bookmarkStart w:id="2629" w:name="_Toc389922590"/>
        <w:bookmarkStart w:id="2630" w:name="_Toc389922890"/>
        <w:bookmarkStart w:id="2631" w:name="_Toc389923190"/>
        <w:bookmarkEnd w:id="2624"/>
        <w:bookmarkEnd w:id="2625"/>
        <w:bookmarkEnd w:id="2626"/>
        <w:bookmarkEnd w:id="2627"/>
        <w:bookmarkEnd w:id="2628"/>
        <w:bookmarkEnd w:id="2629"/>
        <w:bookmarkEnd w:id="2630"/>
        <w:bookmarkEnd w:id="2631"/>
      </w:del>
    </w:p>
    <w:p w:rsidR="008724B2" w:rsidRPr="008724B2" w:rsidDel="00156793" w:rsidRDefault="001F1600" w:rsidP="00050185">
      <w:pPr>
        <w:jc w:val="center"/>
        <w:rPr>
          <w:del w:id="2632" w:author="Svetlio" w:date="2014-06-07T11:35:00Z"/>
        </w:rPr>
      </w:pPr>
      <w:del w:id="2633" w:author="Svetlio" w:date="2014-06-07T11:35:00Z">
        <w:r w:rsidDel="00156793">
          <w:rPr>
            <w:noProof/>
            <w:lang w:eastAsia="bg-BG"/>
          </w:rPr>
          <w:drawing>
            <wp:inline distT="0" distB="0" distL="0" distR="0" wp14:anchorId="3C049AC4" wp14:editId="17B223B4">
              <wp:extent cx="8367623" cy="5410375"/>
              <wp:effectExtent l="0" t="0" r="0" b="0"/>
              <wp:docPr id="43" name="Picture 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67923" cy="54105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2634" w:name="_Toc389921114"/>
        <w:bookmarkStart w:id="2635" w:name="_Toc389921414"/>
        <w:bookmarkStart w:id="2636" w:name="_Toc389921690"/>
        <w:bookmarkStart w:id="2637" w:name="_Toc389921991"/>
        <w:bookmarkStart w:id="2638" w:name="_Toc389922291"/>
        <w:bookmarkStart w:id="2639" w:name="_Toc389922591"/>
        <w:bookmarkStart w:id="2640" w:name="_Toc389922891"/>
        <w:bookmarkStart w:id="2641" w:name="_Toc389923191"/>
        <w:bookmarkEnd w:id="2634"/>
        <w:bookmarkEnd w:id="2635"/>
        <w:bookmarkEnd w:id="2636"/>
        <w:bookmarkEnd w:id="2637"/>
        <w:bookmarkEnd w:id="2638"/>
        <w:bookmarkEnd w:id="2639"/>
        <w:bookmarkEnd w:id="2640"/>
        <w:bookmarkEnd w:id="2641"/>
      </w:del>
    </w:p>
    <w:p w:rsidR="00004C00" w:rsidRPr="00004C00" w:rsidDel="00156793" w:rsidRDefault="00004C00" w:rsidP="00004C00">
      <w:pPr>
        <w:pStyle w:val="Caption"/>
        <w:jc w:val="center"/>
        <w:rPr>
          <w:del w:id="2642" w:author="Svetlio" w:date="2014-06-07T11:35:00Z"/>
        </w:rPr>
      </w:pPr>
      <w:del w:id="2643" w:author="Svetlio" w:date="2014-06-07T11:35:00Z">
        <w:r w:rsidDel="00156793">
          <w:delText xml:space="preserve">Фигура </w:delText>
        </w:r>
        <w:r w:rsidR="00786912" w:rsidDel="00156793">
          <w:rPr>
            <w:b w:val="0"/>
            <w:bCs w:val="0"/>
          </w:rPr>
          <w:fldChar w:fldCharType="begin"/>
        </w:r>
        <w:r w:rsidR="00786912" w:rsidDel="00156793">
          <w:delInstrText xml:space="preserve"> SEQ Figure \* ARABIC </w:delInstrText>
        </w:r>
        <w:r w:rsidR="00786912" w:rsidDel="00156793">
          <w:rPr>
            <w:b w:val="0"/>
            <w:bCs w:val="0"/>
          </w:rPr>
          <w:fldChar w:fldCharType="separate"/>
        </w:r>
        <w:r w:rsidR="00C968C7" w:rsidDel="00156793">
          <w:rPr>
            <w:noProof/>
          </w:rPr>
          <w:delText>10</w:delText>
        </w:r>
        <w:r w:rsidR="00786912" w:rsidDel="00156793">
          <w:rPr>
            <w:b w:val="0"/>
            <w:bCs w:val="0"/>
            <w:noProof/>
          </w:rPr>
          <w:fldChar w:fldCharType="end"/>
        </w:r>
        <w:r w:rsidDel="00156793">
          <w:delText xml:space="preserve"> Изтриване на </w:delText>
        </w:r>
        <w:r w:rsidR="009128D3" w:rsidDel="00156793">
          <w:delText>обява</w:delText>
        </w:r>
        <w:bookmarkStart w:id="2644" w:name="_Toc389921115"/>
        <w:bookmarkStart w:id="2645" w:name="_Toc389921415"/>
        <w:bookmarkStart w:id="2646" w:name="_Toc389921691"/>
        <w:bookmarkStart w:id="2647" w:name="_Toc389921992"/>
        <w:bookmarkStart w:id="2648" w:name="_Toc389922292"/>
        <w:bookmarkStart w:id="2649" w:name="_Toc389922592"/>
        <w:bookmarkStart w:id="2650" w:name="_Toc389922892"/>
        <w:bookmarkStart w:id="2651" w:name="_Toc389923192"/>
        <w:bookmarkEnd w:id="2644"/>
        <w:bookmarkEnd w:id="2645"/>
        <w:bookmarkEnd w:id="2646"/>
        <w:bookmarkEnd w:id="2647"/>
        <w:bookmarkEnd w:id="2648"/>
        <w:bookmarkEnd w:id="2649"/>
        <w:bookmarkEnd w:id="2650"/>
        <w:bookmarkEnd w:id="2651"/>
      </w:del>
    </w:p>
    <w:p w:rsidR="00004C00" w:rsidDel="00156793" w:rsidRDefault="00004C00" w:rsidP="00004C00">
      <w:pPr>
        <w:pStyle w:val="Heading1"/>
        <w:numPr>
          <w:ilvl w:val="0"/>
          <w:numId w:val="0"/>
        </w:numPr>
        <w:ind w:left="720"/>
        <w:rPr>
          <w:del w:id="2652" w:author="Svetlio" w:date="2014-06-07T11:35:00Z"/>
        </w:rPr>
        <w:sectPr w:rsidR="00004C00" w:rsidDel="00156793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2653" w:author="Svetlio" w:date="2014-06-07T15:39:00Z">
            <w:sectPr w:rsidR="00004C00" w:rsidDel="00156793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</w:pPr>
    </w:p>
    <w:p w:rsidR="00004C00" w:rsidDel="00156793" w:rsidRDefault="00004C00" w:rsidP="006B765C">
      <w:pPr>
        <w:pStyle w:val="Heading1"/>
        <w:jc w:val="both"/>
        <w:rPr>
          <w:del w:id="2654" w:author="Svetlio" w:date="2014-06-07T11:35:00Z"/>
        </w:rPr>
      </w:pPr>
      <w:del w:id="2655" w:author="Svetlio" w:date="2014-06-07T11:35:00Z">
        <w:r w:rsidDel="00156793">
          <w:delText xml:space="preserve">Бизнес процес – </w:delText>
        </w:r>
        <w:r w:rsidR="001651A4" w:rsidDel="00156793">
          <w:delText>Търсене в каталог</w:delText>
        </w:r>
        <w:bookmarkStart w:id="2656" w:name="_Toc389921116"/>
        <w:bookmarkStart w:id="2657" w:name="_Toc389921416"/>
        <w:bookmarkStart w:id="2658" w:name="_Toc389921692"/>
        <w:bookmarkStart w:id="2659" w:name="_Toc389921993"/>
        <w:bookmarkStart w:id="2660" w:name="_Toc389922293"/>
        <w:bookmarkStart w:id="2661" w:name="_Toc389922593"/>
        <w:bookmarkStart w:id="2662" w:name="_Toc389922893"/>
        <w:bookmarkStart w:id="2663" w:name="_Toc389923193"/>
        <w:bookmarkEnd w:id="2656"/>
        <w:bookmarkEnd w:id="2657"/>
        <w:bookmarkEnd w:id="2658"/>
        <w:bookmarkEnd w:id="2659"/>
        <w:bookmarkEnd w:id="2660"/>
        <w:bookmarkEnd w:id="2661"/>
        <w:bookmarkEnd w:id="2662"/>
        <w:bookmarkEnd w:id="2663"/>
      </w:del>
    </w:p>
    <w:p w:rsidR="00004C00" w:rsidDel="00156793" w:rsidRDefault="00004C00" w:rsidP="006B765C">
      <w:pPr>
        <w:pStyle w:val="Heading2"/>
        <w:jc w:val="both"/>
        <w:rPr>
          <w:del w:id="2664" w:author="Svetlio" w:date="2014-06-07T11:35:00Z"/>
        </w:rPr>
      </w:pPr>
      <w:del w:id="2665" w:author="Svetlio" w:date="2014-06-07T11:35:00Z">
        <w:r w:rsidDel="00156793">
          <w:delText>Цел</w:delText>
        </w:r>
        <w:bookmarkStart w:id="2666" w:name="_Toc389921117"/>
        <w:bookmarkStart w:id="2667" w:name="_Toc389921417"/>
        <w:bookmarkStart w:id="2668" w:name="_Toc389921693"/>
        <w:bookmarkStart w:id="2669" w:name="_Toc389921994"/>
        <w:bookmarkStart w:id="2670" w:name="_Toc389922294"/>
        <w:bookmarkStart w:id="2671" w:name="_Toc389922594"/>
        <w:bookmarkStart w:id="2672" w:name="_Toc389922894"/>
        <w:bookmarkStart w:id="2673" w:name="_Toc389923194"/>
        <w:bookmarkEnd w:id="2666"/>
        <w:bookmarkEnd w:id="2667"/>
        <w:bookmarkEnd w:id="2668"/>
        <w:bookmarkEnd w:id="2669"/>
        <w:bookmarkEnd w:id="2670"/>
        <w:bookmarkEnd w:id="2671"/>
        <w:bookmarkEnd w:id="2672"/>
        <w:bookmarkEnd w:id="2673"/>
      </w:del>
    </w:p>
    <w:p w:rsidR="001651A4" w:rsidRPr="001651A4" w:rsidDel="00156793" w:rsidRDefault="001651A4" w:rsidP="006B765C">
      <w:pPr>
        <w:ind w:left="720"/>
        <w:jc w:val="both"/>
        <w:rPr>
          <w:del w:id="2674" w:author="Svetlio" w:date="2014-06-07T11:35:00Z"/>
        </w:rPr>
      </w:pPr>
      <w:del w:id="2675" w:author="Svetlio" w:date="2014-06-07T11:35:00Z">
        <w:r w:rsidDel="00156793">
          <w:delText>Целта на процес</w:delText>
        </w:r>
        <w:r w:rsidR="00A418EE" w:rsidDel="00156793">
          <w:delText>а е да опише стъпките необходими</w:delText>
        </w:r>
        <w:r w:rsidDel="00156793">
          <w:delText xml:space="preserve"> за успешно търсене в системата, независимо дали потребителя е анонимен, физическо или юридическо лице.</w:delText>
        </w:r>
        <w:bookmarkStart w:id="2676" w:name="_Toc389921118"/>
        <w:bookmarkStart w:id="2677" w:name="_Toc389921418"/>
        <w:bookmarkStart w:id="2678" w:name="_Toc389921694"/>
        <w:bookmarkStart w:id="2679" w:name="_Toc389921995"/>
        <w:bookmarkStart w:id="2680" w:name="_Toc389922295"/>
        <w:bookmarkStart w:id="2681" w:name="_Toc389922595"/>
        <w:bookmarkStart w:id="2682" w:name="_Toc389922895"/>
        <w:bookmarkStart w:id="2683" w:name="_Toc389923195"/>
        <w:bookmarkEnd w:id="2676"/>
        <w:bookmarkEnd w:id="2677"/>
        <w:bookmarkEnd w:id="2678"/>
        <w:bookmarkEnd w:id="2679"/>
        <w:bookmarkEnd w:id="2680"/>
        <w:bookmarkEnd w:id="2681"/>
        <w:bookmarkEnd w:id="2682"/>
        <w:bookmarkEnd w:id="2683"/>
      </w:del>
    </w:p>
    <w:p w:rsidR="00004C00" w:rsidDel="00156793" w:rsidRDefault="00004C00" w:rsidP="006B765C">
      <w:pPr>
        <w:pStyle w:val="Heading2"/>
        <w:jc w:val="both"/>
        <w:rPr>
          <w:del w:id="2684" w:author="Svetlio" w:date="2014-06-07T11:35:00Z"/>
        </w:rPr>
      </w:pPr>
      <w:del w:id="2685" w:author="Svetlio" w:date="2014-06-07T11:35:00Z">
        <w:r w:rsidDel="00156793">
          <w:delText>Актьори</w:delText>
        </w:r>
        <w:bookmarkStart w:id="2686" w:name="_Toc389921119"/>
        <w:bookmarkStart w:id="2687" w:name="_Toc389921419"/>
        <w:bookmarkStart w:id="2688" w:name="_Toc389921695"/>
        <w:bookmarkStart w:id="2689" w:name="_Toc389921996"/>
        <w:bookmarkStart w:id="2690" w:name="_Toc389922296"/>
        <w:bookmarkStart w:id="2691" w:name="_Toc389922596"/>
        <w:bookmarkStart w:id="2692" w:name="_Toc389922896"/>
        <w:bookmarkStart w:id="2693" w:name="_Toc389923196"/>
        <w:bookmarkEnd w:id="2686"/>
        <w:bookmarkEnd w:id="2687"/>
        <w:bookmarkEnd w:id="2688"/>
        <w:bookmarkEnd w:id="2689"/>
        <w:bookmarkEnd w:id="2690"/>
        <w:bookmarkEnd w:id="2691"/>
        <w:bookmarkEnd w:id="2692"/>
        <w:bookmarkEnd w:id="2693"/>
      </w:del>
    </w:p>
    <w:p w:rsidR="001651A4" w:rsidDel="00156793" w:rsidRDefault="001651A4" w:rsidP="006B765C">
      <w:pPr>
        <w:pStyle w:val="ListParagraph"/>
        <w:numPr>
          <w:ilvl w:val="0"/>
          <w:numId w:val="25"/>
        </w:numPr>
        <w:jc w:val="both"/>
        <w:rPr>
          <w:del w:id="2694" w:author="Svetlio" w:date="2014-06-07T11:35:00Z"/>
        </w:rPr>
      </w:pPr>
      <w:del w:id="2695" w:author="Svetlio" w:date="2014-06-07T11:35:00Z">
        <w:r w:rsidDel="00156793">
          <w:delText>Анонимен потребител;</w:delText>
        </w:r>
        <w:bookmarkStart w:id="2696" w:name="_Toc389921120"/>
        <w:bookmarkStart w:id="2697" w:name="_Toc389921420"/>
        <w:bookmarkStart w:id="2698" w:name="_Toc389921696"/>
        <w:bookmarkStart w:id="2699" w:name="_Toc389921997"/>
        <w:bookmarkStart w:id="2700" w:name="_Toc389922297"/>
        <w:bookmarkStart w:id="2701" w:name="_Toc389922597"/>
        <w:bookmarkStart w:id="2702" w:name="_Toc389922897"/>
        <w:bookmarkStart w:id="2703" w:name="_Toc389923197"/>
        <w:bookmarkEnd w:id="2696"/>
        <w:bookmarkEnd w:id="2697"/>
        <w:bookmarkEnd w:id="2698"/>
        <w:bookmarkEnd w:id="2699"/>
        <w:bookmarkEnd w:id="2700"/>
        <w:bookmarkEnd w:id="2701"/>
        <w:bookmarkEnd w:id="2702"/>
        <w:bookmarkEnd w:id="2703"/>
      </w:del>
    </w:p>
    <w:p w:rsidR="001651A4" w:rsidDel="00156793" w:rsidRDefault="001651A4" w:rsidP="006B765C">
      <w:pPr>
        <w:pStyle w:val="ListParagraph"/>
        <w:numPr>
          <w:ilvl w:val="0"/>
          <w:numId w:val="25"/>
        </w:numPr>
        <w:jc w:val="both"/>
        <w:rPr>
          <w:del w:id="2704" w:author="Svetlio" w:date="2014-06-07T11:35:00Z"/>
        </w:rPr>
      </w:pPr>
      <w:del w:id="2705" w:author="Svetlio" w:date="2014-06-07T11:35:00Z">
        <w:r w:rsidDel="00156793">
          <w:delText>Потребител;</w:delText>
        </w:r>
        <w:bookmarkStart w:id="2706" w:name="_Toc389921121"/>
        <w:bookmarkStart w:id="2707" w:name="_Toc389921421"/>
        <w:bookmarkStart w:id="2708" w:name="_Toc389921697"/>
        <w:bookmarkStart w:id="2709" w:name="_Toc389921998"/>
        <w:bookmarkStart w:id="2710" w:name="_Toc389922298"/>
        <w:bookmarkStart w:id="2711" w:name="_Toc389922598"/>
        <w:bookmarkStart w:id="2712" w:name="_Toc389922898"/>
        <w:bookmarkStart w:id="2713" w:name="_Toc389923198"/>
        <w:bookmarkEnd w:id="2706"/>
        <w:bookmarkEnd w:id="2707"/>
        <w:bookmarkEnd w:id="2708"/>
        <w:bookmarkEnd w:id="2709"/>
        <w:bookmarkEnd w:id="2710"/>
        <w:bookmarkEnd w:id="2711"/>
        <w:bookmarkEnd w:id="2712"/>
        <w:bookmarkEnd w:id="2713"/>
      </w:del>
    </w:p>
    <w:p w:rsidR="001651A4" w:rsidRPr="001651A4" w:rsidDel="00156793" w:rsidRDefault="001651A4" w:rsidP="006B765C">
      <w:pPr>
        <w:pStyle w:val="ListParagraph"/>
        <w:numPr>
          <w:ilvl w:val="0"/>
          <w:numId w:val="25"/>
        </w:numPr>
        <w:jc w:val="both"/>
        <w:rPr>
          <w:del w:id="2714" w:author="Svetlio" w:date="2014-06-07T11:35:00Z"/>
        </w:rPr>
      </w:pPr>
      <w:del w:id="2715" w:author="Svetlio" w:date="2014-06-07T11:35:00Z">
        <w:r w:rsidDel="00156793">
          <w:delText>Системата.</w:delText>
        </w:r>
        <w:bookmarkStart w:id="2716" w:name="_Toc389921122"/>
        <w:bookmarkStart w:id="2717" w:name="_Toc389921422"/>
        <w:bookmarkStart w:id="2718" w:name="_Toc389921698"/>
        <w:bookmarkStart w:id="2719" w:name="_Toc389921999"/>
        <w:bookmarkStart w:id="2720" w:name="_Toc389922299"/>
        <w:bookmarkStart w:id="2721" w:name="_Toc389922599"/>
        <w:bookmarkStart w:id="2722" w:name="_Toc389922899"/>
        <w:bookmarkStart w:id="2723" w:name="_Toc389923199"/>
        <w:bookmarkEnd w:id="2716"/>
        <w:bookmarkEnd w:id="2717"/>
        <w:bookmarkEnd w:id="2718"/>
        <w:bookmarkEnd w:id="2719"/>
        <w:bookmarkEnd w:id="2720"/>
        <w:bookmarkEnd w:id="2721"/>
        <w:bookmarkEnd w:id="2722"/>
        <w:bookmarkEnd w:id="2723"/>
      </w:del>
    </w:p>
    <w:p w:rsidR="00004C00" w:rsidDel="00156793" w:rsidRDefault="00004C00" w:rsidP="006B765C">
      <w:pPr>
        <w:pStyle w:val="Heading2"/>
        <w:jc w:val="both"/>
        <w:rPr>
          <w:del w:id="2724" w:author="Svetlio" w:date="2014-06-07T11:35:00Z"/>
        </w:rPr>
      </w:pPr>
      <w:del w:id="2725" w:author="Svetlio" w:date="2014-06-07T11:35:00Z">
        <w:r w:rsidDel="00156793">
          <w:delText>Собственик на процеса</w:delText>
        </w:r>
        <w:bookmarkStart w:id="2726" w:name="_Toc389921123"/>
        <w:bookmarkStart w:id="2727" w:name="_Toc389921423"/>
        <w:bookmarkStart w:id="2728" w:name="_Toc389921699"/>
        <w:bookmarkStart w:id="2729" w:name="_Toc389922000"/>
        <w:bookmarkStart w:id="2730" w:name="_Toc389922300"/>
        <w:bookmarkStart w:id="2731" w:name="_Toc389922600"/>
        <w:bookmarkStart w:id="2732" w:name="_Toc389922900"/>
        <w:bookmarkStart w:id="2733" w:name="_Toc389923200"/>
        <w:bookmarkEnd w:id="2726"/>
        <w:bookmarkEnd w:id="2727"/>
        <w:bookmarkEnd w:id="2728"/>
        <w:bookmarkEnd w:id="2729"/>
        <w:bookmarkEnd w:id="2730"/>
        <w:bookmarkEnd w:id="2731"/>
        <w:bookmarkEnd w:id="2732"/>
        <w:bookmarkEnd w:id="2733"/>
      </w:del>
    </w:p>
    <w:p w:rsidR="001651A4" w:rsidRPr="001651A4" w:rsidDel="00156793" w:rsidRDefault="001651A4" w:rsidP="006B765C">
      <w:pPr>
        <w:ind w:left="720"/>
        <w:jc w:val="both"/>
        <w:rPr>
          <w:del w:id="2734" w:author="Svetlio" w:date="2014-06-07T11:35:00Z"/>
        </w:rPr>
      </w:pPr>
      <w:del w:id="2735" w:author="Svetlio" w:date="2014-06-07T11:35:00Z">
        <w:r w:rsidDel="00156793">
          <w:delText>Собственик на процеса е всеки потребител желаещ да извърши търсене.</w:delText>
        </w:r>
        <w:bookmarkStart w:id="2736" w:name="_Toc389921124"/>
        <w:bookmarkStart w:id="2737" w:name="_Toc389921424"/>
        <w:bookmarkStart w:id="2738" w:name="_Toc389921700"/>
        <w:bookmarkStart w:id="2739" w:name="_Toc389922001"/>
        <w:bookmarkStart w:id="2740" w:name="_Toc389922301"/>
        <w:bookmarkStart w:id="2741" w:name="_Toc389922601"/>
        <w:bookmarkStart w:id="2742" w:name="_Toc389922901"/>
        <w:bookmarkStart w:id="2743" w:name="_Toc389923201"/>
        <w:bookmarkEnd w:id="2736"/>
        <w:bookmarkEnd w:id="2737"/>
        <w:bookmarkEnd w:id="2738"/>
        <w:bookmarkEnd w:id="2739"/>
        <w:bookmarkEnd w:id="2740"/>
        <w:bookmarkEnd w:id="2741"/>
        <w:bookmarkEnd w:id="2742"/>
        <w:bookmarkEnd w:id="2743"/>
      </w:del>
    </w:p>
    <w:p w:rsidR="007956E6" w:rsidDel="00156793" w:rsidRDefault="00004C00" w:rsidP="006B765C">
      <w:pPr>
        <w:pStyle w:val="Heading2"/>
        <w:jc w:val="both"/>
        <w:rPr>
          <w:del w:id="2744" w:author="Svetlio" w:date="2014-06-07T11:35:00Z"/>
        </w:rPr>
      </w:pPr>
      <w:del w:id="2745" w:author="Svetlio" w:date="2014-06-07T11:35:00Z">
        <w:r w:rsidDel="00156793">
          <w:delText>Описание на протичането на бизнес процеса</w:delText>
        </w:r>
        <w:bookmarkStart w:id="2746" w:name="_Toc389921125"/>
        <w:bookmarkStart w:id="2747" w:name="_Toc389921425"/>
        <w:bookmarkStart w:id="2748" w:name="_Toc389921701"/>
        <w:bookmarkStart w:id="2749" w:name="_Toc389922002"/>
        <w:bookmarkStart w:id="2750" w:name="_Toc389922302"/>
        <w:bookmarkStart w:id="2751" w:name="_Toc389922602"/>
        <w:bookmarkStart w:id="2752" w:name="_Toc389922902"/>
        <w:bookmarkStart w:id="2753" w:name="_Toc389923202"/>
        <w:bookmarkEnd w:id="2746"/>
        <w:bookmarkEnd w:id="2747"/>
        <w:bookmarkEnd w:id="2748"/>
        <w:bookmarkEnd w:id="2749"/>
        <w:bookmarkEnd w:id="2750"/>
        <w:bookmarkEnd w:id="2751"/>
        <w:bookmarkEnd w:id="2752"/>
        <w:bookmarkEnd w:id="2753"/>
      </w:del>
    </w:p>
    <w:p w:rsidR="001651A4" w:rsidDel="00156793" w:rsidRDefault="001651A4" w:rsidP="006B765C">
      <w:pPr>
        <w:pStyle w:val="ListParagraph"/>
        <w:numPr>
          <w:ilvl w:val="0"/>
          <w:numId w:val="26"/>
        </w:numPr>
        <w:jc w:val="both"/>
        <w:rPr>
          <w:del w:id="2754" w:author="Svetlio" w:date="2014-06-07T11:35:00Z"/>
        </w:rPr>
      </w:pPr>
      <w:del w:id="2755" w:author="Svetlio" w:date="2014-06-07T11:35:00Z">
        <w:r w:rsidDel="00156793">
          <w:delText>Първоначално потребителят трябва да зададе критерии на търсенето;</w:delText>
        </w:r>
        <w:bookmarkStart w:id="2756" w:name="_Toc389921126"/>
        <w:bookmarkStart w:id="2757" w:name="_Toc389921426"/>
        <w:bookmarkStart w:id="2758" w:name="_Toc389921702"/>
        <w:bookmarkStart w:id="2759" w:name="_Toc389922003"/>
        <w:bookmarkStart w:id="2760" w:name="_Toc389922303"/>
        <w:bookmarkStart w:id="2761" w:name="_Toc389922603"/>
        <w:bookmarkStart w:id="2762" w:name="_Toc389922903"/>
        <w:bookmarkStart w:id="2763" w:name="_Toc389923203"/>
        <w:bookmarkEnd w:id="2756"/>
        <w:bookmarkEnd w:id="2757"/>
        <w:bookmarkEnd w:id="2758"/>
        <w:bookmarkEnd w:id="2759"/>
        <w:bookmarkEnd w:id="2760"/>
        <w:bookmarkEnd w:id="2761"/>
        <w:bookmarkEnd w:id="2762"/>
        <w:bookmarkEnd w:id="2763"/>
      </w:del>
    </w:p>
    <w:p w:rsidR="001651A4" w:rsidDel="00156793" w:rsidRDefault="001651A4" w:rsidP="006B765C">
      <w:pPr>
        <w:pStyle w:val="ListParagraph"/>
        <w:numPr>
          <w:ilvl w:val="0"/>
          <w:numId w:val="26"/>
        </w:numPr>
        <w:jc w:val="both"/>
        <w:rPr>
          <w:del w:id="2764" w:author="Svetlio" w:date="2014-06-07T11:35:00Z"/>
        </w:rPr>
      </w:pPr>
      <w:del w:id="2765" w:author="Svetlio" w:date="2014-06-07T11:35:00Z">
        <w:r w:rsidDel="00156793">
          <w:delText>Системата обработва информацията;</w:delText>
        </w:r>
        <w:bookmarkStart w:id="2766" w:name="_Toc389921127"/>
        <w:bookmarkStart w:id="2767" w:name="_Toc389921427"/>
        <w:bookmarkStart w:id="2768" w:name="_Toc389921703"/>
        <w:bookmarkStart w:id="2769" w:name="_Toc389922004"/>
        <w:bookmarkStart w:id="2770" w:name="_Toc389922304"/>
        <w:bookmarkStart w:id="2771" w:name="_Toc389922604"/>
        <w:bookmarkStart w:id="2772" w:name="_Toc389922904"/>
        <w:bookmarkStart w:id="2773" w:name="_Toc389923204"/>
        <w:bookmarkEnd w:id="2766"/>
        <w:bookmarkEnd w:id="2767"/>
        <w:bookmarkEnd w:id="2768"/>
        <w:bookmarkEnd w:id="2769"/>
        <w:bookmarkEnd w:id="2770"/>
        <w:bookmarkEnd w:id="2771"/>
        <w:bookmarkEnd w:id="2772"/>
        <w:bookmarkEnd w:id="2773"/>
      </w:del>
    </w:p>
    <w:p w:rsidR="001651A4" w:rsidDel="00156793" w:rsidRDefault="001651A4" w:rsidP="006B765C">
      <w:pPr>
        <w:pStyle w:val="ListParagraph"/>
        <w:numPr>
          <w:ilvl w:val="0"/>
          <w:numId w:val="26"/>
        </w:numPr>
        <w:jc w:val="both"/>
        <w:rPr>
          <w:del w:id="2774" w:author="Svetlio" w:date="2014-06-07T11:35:00Z"/>
        </w:rPr>
      </w:pPr>
      <w:del w:id="2775" w:author="Svetlio" w:date="2014-06-07T11:35:00Z">
        <w:r w:rsidDel="00156793">
          <w:delText xml:space="preserve">Ако не </w:delText>
        </w:r>
      </w:del>
      <w:ins w:id="2776" w:author="Светослав Николов" w:date="2014-05-16T23:07:00Z">
        <w:del w:id="2777" w:author="Svetlio" w:date="2014-06-07T11:35:00Z">
          <w:r w:rsidR="004E1C98" w:rsidDel="00156793">
            <w:delText>с</w:delText>
          </w:r>
        </w:del>
      </w:ins>
      <w:del w:id="2778" w:author="Svetlio" w:date="2014-06-07T11:35:00Z">
        <w:r w:rsidDel="00156793">
          <w:delText xml:space="preserve">е открила </w:delText>
        </w:r>
      </w:del>
      <w:ins w:id="2779" w:author="Светослав Николов" w:date="2014-05-16T23:07:00Z">
        <w:del w:id="2780" w:author="Svetlio" w:date="2014-06-07T11:35:00Z">
          <w:r w:rsidR="004E1C98" w:rsidDel="00156793">
            <w:delText xml:space="preserve">открие </w:delText>
          </w:r>
        </w:del>
      </w:ins>
      <w:del w:id="2781" w:author="Svetlio" w:date="2014-06-07T11:35:00Z">
        <w:r w:rsidDel="00156793">
          <w:delText xml:space="preserve">съвпадение </w:delText>
        </w:r>
      </w:del>
      <w:ins w:id="2782" w:author="Светослав Николов" w:date="2014-05-16T23:07:00Z">
        <w:del w:id="2783" w:author="Svetlio" w:date="2014-06-07T11:35:00Z">
          <w:r w:rsidR="004E1C98" w:rsidDel="00156793">
            <w:delText xml:space="preserve">се </w:delText>
          </w:r>
        </w:del>
      </w:ins>
      <w:del w:id="2784" w:author="Svetlio" w:date="2014-06-07T11:35:00Z">
        <w:r w:rsidDel="00156793">
          <w:delText>изписва съобщение,</w:delText>
        </w:r>
      </w:del>
      <w:ins w:id="2785" w:author="Светослав Николов" w:date="2014-05-16T23:07:00Z">
        <w:del w:id="2786" w:author="Svetlio" w:date="2014-06-07T11:35:00Z">
          <w:r w:rsidR="004E1C98" w:rsidDel="00156793">
            <w:delText xml:space="preserve"> </w:delText>
          </w:r>
        </w:del>
      </w:ins>
      <w:del w:id="2787" w:author="Svetlio" w:date="2014-06-07T11:35:00Z">
        <w:r w:rsidDel="00156793">
          <w:delText>че няма намерени резултати;</w:delText>
        </w:r>
        <w:bookmarkStart w:id="2788" w:name="_Toc389921128"/>
        <w:bookmarkStart w:id="2789" w:name="_Toc389921428"/>
        <w:bookmarkStart w:id="2790" w:name="_Toc389921704"/>
        <w:bookmarkStart w:id="2791" w:name="_Toc389922005"/>
        <w:bookmarkStart w:id="2792" w:name="_Toc389922305"/>
        <w:bookmarkStart w:id="2793" w:name="_Toc389922605"/>
        <w:bookmarkStart w:id="2794" w:name="_Toc389922905"/>
        <w:bookmarkStart w:id="2795" w:name="_Toc389923205"/>
        <w:bookmarkEnd w:id="2788"/>
        <w:bookmarkEnd w:id="2789"/>
        <w:bookmarkEnd w:id="2790"/>
        <w:bookmarkEnd w:id="2791"/>
        <w:bookmarkEnd w:id="2792"/>
        <w:bookmarkEnd w:id="2793"/>
        <w:bookmarkEnd w:id="2794"/>
        <w:bookmarkEnd w:id="2795"/>
      </w:del>
    </w:p>
    <w:p w:rsidR="001651A4" w:rsidRPr="001651A4" w:rsidDel="00156793" w:rsidRDefault="001651A4" w:rsidP="006B765C">
      <w:pPr>
        <w:pStyle w:val="ListParagraph"/>
        <w:numPr>
          <w:ilvl w:val="0"/>
          <w:numId w:val="26"/>
        </w:numPr>
        <w:jc w:val="both"/>
        <w:rPr>
          <w:del w:id="2796" w:author="Svetlio" w:date="2014-06-07T11:35:00Z"/>
        </w:rPr>
      </w:pPr>
      <w:del w:id="2797" w:author="Svetlio" w:date="2014-06-07T11:35:00Z">
        <w:r w:rsidDel="00156793">
          <w:delText xml:space="preserve">Ако е открила </w:delText>
        </w:r>
      </w:del>
      <w:ins w:id="2798" w:author="Светослав Николов" w:date="2014-05-16T23:07:00Z">
        <w:del w:id="2799" w:author="Svetlio" w:date="2014-06-07T11:35:00Z">
          <w:r w:rsidR="004E1C98" w:rsidDel="00156793">
            <w:delText xml:space="preserve">открито </w:delText>
          </w:r>
        </w:del>
      </w:ins>
      <w:del w:id="2800" w:author="Svetlio" w:date="2014-06-07T11:35:00Z">
        <w:r w:rsidDel="00156793">
          <w:delText xml:space="preserve">съвпадения </w:delText>
        </w:r>
      </w:del>
      <w:ins w:id="2801" w:author="Светослав Николов" w:date="2014-05-16T23:07:00Z">
        <w:del w:id="2802" w:author="Svetlio" w:date="2014-06-07T11:35:00Z">
          <w:r w:rsidR="004E1C98" w:rsidDel="00156793">
            <w:delText xml:space="preserve">съвпадение </w:delText>
          </w:r>
        </w:del>
      </w:ins>
      <w:del w:id="2803" w:author="Svetlio" w:date="2014-06-07T11:35:00Z">
        <w:r w:rsidDel="00156793">
          <w:delText>в базата данни</w:delText>
        </w:r>
        <w:r w:rsidR="00A418EE" w:rsidDel="00156793">
          <w:delText>,</w:delText>
        </w:r>
        <w:r w:rsidDel="00156793">
          <w:delText xml:space="preserve"> </w:delText>
        </w:r>
      </w:del>
      <w:ins w:id="2804" w:author="Светослав Николов" w:date="2014-05-16T23:07:00Z">
        <w:del w:id="2805" w:author="Svetlio" w:date="2014-06-07T11:35:00Z">
          <w:r w:rsidR="004E1C98" w:rsidDel="00156793">
            <w:delText xml:space="preserve">се </w:delText>
          </w:r>
        </w:del>
      </w:ins>
      <w:del w:id="2806" w:author="Svetlio" w:date="2014-06-07T11:35:00Z">
        <w:r w:rsidDel="00156793">
          <w:delText>генерира списък с резултата и той се показва на потребителя.</w:delText>
        </w:r>
        <w:bookmarkStart w:id="2807" w:name="_Toc389921129"/>
        <w:bookmarkStart w:id="2808" w:name="_Toc389921429"/>
        <w:bookmarkStart w:id="2809" w:name="_Toc389921705"/>
        <w:bookmarkStart w:id="2810" w:name="_Toc389922006"/>
        <w:bookmarkStart w:id="2811" w:name="_Toc389922306"/>
        <w:bookmarkStart w:id="2812" w:name="_Toc389922606"/>
        <w:bookmarkStart w:id="2813" w:name="_Toc389922906"/>
        <w:bookmarkStart w:id="2814" w:name="_Toc389923206"/>
        <w:bookmarkEnd w:id="2807"/>
        <w:bookmarkEnd w:id="2808"/>
        <w:bookmarkEnd w:id="2809"/>
        <w:bookmarkEnd w:id="2810"/>
        <w:bookmarkEnd w:id="2811"/>
        <w:bookmarkEnd w:id="2812"/>
        <w:bookmarkEnd w:id="2813"/>
        <w:bookmarkEnd w:id="2814"/>
      </w:del>
    </w:p>
    <w:p w:rsidR="001651A4" w:rsidRPr="00FC4DE1" w:rsidDel="00156793" w:rsidRDefault="001651A4" w:rsidP="001651A4">
      <w:pPr>
        <w:rPr>
          <w:del w:id="2815" w:author="Svetlio" w:date="2014-06-07T11:35:00Z"/>
        </w:rPr>
        <w:sectPr w:rsidR="001651A4" w:rsidRPr="00FC4DE1" w:rsidDel="00156793" w:rsidSect="006C3E32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272"/>
          <w:sectPrChange w:id="2816" w:author="Svetlio" w:date="2014-06-07T15:39:00Z">
            <w:sectPr w:rsidR="001651A4" w:rsidRPr="00FC4DE1" w:rsidDel="00156793" w:rsidSect="006C3E32">
              <w:type w:val="nextPage"/>
              <w:pgMar w:top="1440" w:right="1440" w:bottom="1440" w:left="1440" w:header="709" w:footer="709" w:gutter="0"/>
            </w:sectPr>
          </w:sectPrChange>
        </w:sectPr>
      </w:pPr>
    </w:p>
    <w:p w:rsidR="007956E6" w:rsidDel="00156793" w:rsidRDefault="007956E6" w:rsidP="007956E6">
      <w:pPr>
        <w:pStyle w:val="Heading2"/>
        <w:rPr>
          <w:del w:id="2817" w:author="Svetlio" w:date="2014-06-07T11:35:00Z"/>
        </w:rPr>
      </w:pPr>
      <w:del w:id="2818" w:author="Svetlio" w:date="2014-06-07T11:35:00Z">
        <w:r w:rsidDel="00156793">
          <w:delText>Възможности</w:delText>
        </w:r>
        <w:bookmarkStart w:id="2819" w:name="_Toc389921130"/>
        <w:bookmarkStart w:id="2820" w:name="_Toc389921430"/>
        <w:bookmarkStart w:id="2821" w:name="_Toc389921706"/>
        <w:bookmarkStart w:id="2822" w:name="_Toc389922007"/>
        <w:bookmarkStart w:id="2823" w:name="_Toc389922307"/>
        <w:bookmarkStart w:id="2824" w:name="_Toc389922607"/>
        <w:bookmarkStart w:id="2825" w:name="_Toc389922907"/>
        <w:bookmarkStart w:id="2826" w:name="_Toc389923207"/>
        <w:bookmarkEnd w:id="2819"/>
        <w:bookmarkEnd w:id="2820"/>
        <w:bookmarkEnd w:id="2821"/>
        <w:bookmarkEnd w:id="2822"/>
        <w:bookmarkEnd w:id="2823"/>
        <w:bookmarkEnd w:id="2824"/>
        <w:bookmarkEnd w:id="2825"/>
        <w:bookmarkEnd w:id="2826"/>
      </w:del>
    </w:p>
    <w:p w:rsidR="007956E6" w:rsidDel="00156793" w:rsidRDefault="00FC4DE1" w:rsidP="007956E6">
      <w:pPr>
        <w:keepNext/>
        <w:jc w:val="center"/>
        <w:rPr>
          <w:del w:id="2827" w:author="Svetlio" w:date="2014-06-07T11:35:00Z"/>
        </w:rPr>
      </w:pPr>
      <w:del w:id="2828" w:author="Svetlio" w:date="2014-06-07T11:35:00Z">
        <w:r w:rsidDel="00156793">
          <w:rPr>
            <w:noProof/>
            <w:lang w:eastAsia="bg-BG"/>
          </w:rPr>
          <w:drawing>
            <wp:inline distT="0" distB="0" distL="0" distR="0" wp14:anchorId="28106358" wp14:editId="17BFEE3A">
              <wp:extent cx="6452870" cy="5158740"/>
              <wp:effectExtent l="0" t="0" r="5080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52870" cy="5158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2829" w:name="_Toc389921131"/>
        <w:bookmarkStart w:id="2830" w:name="_Toc389921431"/>
        <w:bookmarkStart w:id="2831" w:name="_Toc389921707"/>
        <w:bookmarkStart w:id="2832" w:name="_Toc389922008"/>
        <w:bookmarkStart w:id="2833" w:name="_Toc389922308"/>
        <w:bookmarkStart w:id="2834" w:name="_Toc389922608"/>
        <w:bookmarkStart w:id="2835" w:name="_Toc389922908"/>
        <w:bookmarkStart w:id="2836" w:name="_Toc389923208"/>
        <w:bookmarkEnd w:id="2829"/>
        <w:bookmarkEnd w:id="2830"/>
        <w:bookmarkEnd w:id="2831"/>
        <w:bookmarkEnd w:id="2832"/>
        <w:bookmarkEnd w:id="2833"/>
        <w:bookmarkEnd w:id="2834"/>
        <w:bookmarkEnd w:id="2835"/>
        <w:bookmarkEnd w:id="2836"/>
      </w:del>
    </w:p>
    <w:p w:rsidR="007956E6" w:rsidRPr="00FC4DE1" w:rsidDel="00156793" w:rsidRDefault="007956E6" w:rsidP="007956E6">
      <w:pPr>
        <w:pStyle w:val="Caption"/>
        <w:jc w:val="center"/>
        <w:rPr>
          <w:del w:id="2837" w:author="Svetlio" w:date="2014-06-07T11:35:00Z"/>
        </w:rPr>
      </w:pPr>
      <w:del w:id="2838" w:author="Svetlio" w:date="2014-06-07T11:35:00Z">
        <w:r w:rsidDel="00156793">
          <w:delText xml:space="preserve">Фигура </w:delText>
        </w:r>
        <w:r w:rsidR="00786912" w:rsidDel="00156793">
          <w:rPr>
            <w:b w:val="0"/>
            <w:bCs w:val="0"/>
          </w:rPr>
          <w:fldChar w:fldCharType="begin"/>
        </w:r>
        <w:r w:rsidR="00786912" w:rsidDel="00156793">
          <w:delInstrText xml:space="preserve"> SEQ Figure \* ARABIC </w:delInstrText>
        </w:r>
        <w:r w:rsidR="00786912" w:rsidDel="00156793">
          <w:rPr>
            <w:b w:val="0"/>
            <w:bCs w:val="0"/>
          </w:rPr>
          <w:fldChar w:fldCharType="separate"/>
        </w:r>
        <w:r w:rsidR="00C968C7" w:rsidDel="00156793">
          <w:rPr>
            <w:noProof/>
          </w:rPr>
          <w:delText>11</w:delText>
        </w:r>
        <w:r w:rsidR="00786912" w:rsidDel="00156793">
          <w:rPr>
            <w:b w:val="0"/>
            <w:bCs w:val="0"/>
            <w:noProof/>
          </w:rPr>
          <w:fldChar w:fldCharType="end"/>
        </w:r>
        <w:r w:rsidR="00FC4DE1" w:rsidDel="00156793">
          <w:delText>Търсене в каталог</w:delText>
        </w:r>
        <w:bookmarkStart w:id="2839" w:name="_Toc389921132"/>
        <w:bookmarkStart w:id="2840" w:name="_Toc389921432"/>
        <w:bookmarkStart w:id="2841" w:name="_Toc389921708"/>
        <w:bookmarkStart w:id="2842" w:name="_Toc389922009"/>
        <w:bookmarkStart w:id="2843" w:name="_Toc389922309"/>
        <w:bookmarkStart w:id="2844" w:name="_Toc389922609"/>
        <w:bookmarkStart w:id="2845" w:name="_Toc389922909"/>
        <w:bookmarkStart w:id="2846" w:name="_Toc389923209"/>
        <w:bookmarkEnd w:id="2839"/>
        <w:bookmarkEnd w:id="2840"/>
        <w:bookmarkEnd w:id="2841"/>
        <w:bookmarkEnd w:id="2842"/>
        <w:bookmarkEnd w:id="2843"/>
        <w:bookmarkEnd w:id="2844"/>
        <w:bookmarkEnd w:id="2845"/>
        <w:bookmarkEnd w:id="2846"/>
      </w:del>
    </w:p>
    <w:p w:rsidR="007956E6" w:rsidDel="00156793" w:rsidRDefault="007956E6" w:rsidP="001E49B0">
      <w:pPr>
        <w:pStyle w:val="Heading1"/>
        <w:rPr>
          <w:del w:id="2847" w:author="Svetlio" w:date="2014-06-07T11:35:00Z"/>
        </w:rPr>
        <w:sectPr w:rsidR="007956E6" w:rsidDel="00156793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2848" w:author="Svetlio" w:date="2014-06-07T15:39:00Z">
            <w:sectPr w:rsidR="007956E6" w:rsidDel="00156793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</w:pPr>
    </w:p>
    <w:p w:rsidR="00E21344" w:rsidRDefault="00E21344" w:rsidP="006B765C">
      <w:pPr>
        <w:pStyle w:val="Heading1"/>
        <w:jc w:val="both"/>
      </w:pPr>
      <w:bookmarkStart w:id="2849" w:name="_Toc389923210"/>
      <w:r>
        <w:t>Бизнес процес – П</w:t>
      </w:r>
      <w:del w:id="2850" w:author="Svetlio" w:date="2014-06-07T11:53:00Z">
        <w:r w:rsidDel="00914A3F">
          <w:delText>окупко-п</w:delText>
        </w:r>
      </w:del>
      <w:r>
        <w:t>родажба</w:t>
      </w:r>
      <w:bookmarkEnd w:id="2849"/>
    </w:p>
    <w:p w:rsidR="00E21344" w:rsidRDefault="00E21344" w:rsidP="006B765C">
      <w:pPr>
        <w:pStyle w:val="Heading2"/>
        <w:jc w:val="both"/>
      </w:pPr>
      <w:bookmarkStart w:id="2851" w:name="_Toc389923211"/>
      <w:r>
        <w:t>Цел</w:t>
      </w:r>
      <w:bookmarkEnd w:id="2851"/>
    </w:p>
    <w:p w:rsidR="00E21344" w:rsidRPr="00D909E1" w:rsidRDefault="00E21344" w:rsidP="006B765C">
      <w:pPr>
        <w:ind w:left="720"/>
        <w:jc w:val="both"/>
      </w:pPr>
      <w:r>
        <w:t>Процесът</w:t>
      </w:r>
      <w:r w:rsidRPr="00E768A5">
        <w:t xml:space="preserve"> описва </w:t>
      </w:r>
      <w:del w:id="2852" w:author="Svetlio" w:date="2014-06-07T11:53:00Z">
        <w:r w:rsidRPr="00E768A5" w:rsidDel="00914A3F">
          <w:delText>покупко-</w:delText>
        </w:r>
      </w:del>
      <w:r w:rsidRPr="00E768A5">
        <w:t>продажба</w:t>
      </w:r>
      <w:r>
        <w:t xml:space="preserve">та на </w:t>
      </w:r>
      <w:ins w:id="2853" w:author="Svetlio" w:date="2014-06-07T11:54:00Z">
        <w:r w:rsidR="00671D22">
          <w:t>продукт</w:t>
        </w:r>
      </w:ins>
      <w:del w:id="2854" w:author="Svetlio" w:date="2014-06-07T11:54:00Z">
        <w:r w:rsidDel="00671D22">
          <w:delText>артикул</w:delText>
        </w:r>
      </w:del>
      <w:r>
        <w:t xml:space="preserve"> в системата</w:t>
      </w:r>
      <w:r w:rsidRPr="00E768A5">
        <w:t>.</w:t>
      </w:r>
      <w:del w:id="2855" w:author="Svetlio" w:date="2014-06-07T11:54:00Z">
        <w:r w:rsidDel="00671D22">
          <w:delText xml:space="preserve"> Целта е да се разгледат взаимодействията на система, купувача и продавача.</w:delText>
        </w:r>
      </w:del>
    </w:p>
    <w:p w:rsidR="00E21344" w:rsidRDefault="00E21344" w:rsidP="006B765C">
      <w:pPr>
        <w:pStyle w:val="Heading2"/>
        <w:jc w:val="both"/>
      </w:pPr>
      <w:bookmarkStart w:id="2856" w:name="_Toc389923212"/>
      <w:r>
        <w:t>Актьори /участници/</w:t>
      </w:r>
      <w:bookmarkEnd w:id="2856"/>
    </w:p>
    <w:p w:rsidR="00E21344" w:rsidDel="00671D22" w:rsidRDefault="00904187" w:rsidP="006B765C">
      <w:pPr>
        <w:pStyle w:val="ListParagraph"/>
        <w:numPr>
          <w:ilvl w:val="0"/>
          <w:numId w:val="9"/>
        </w:numPr>
        <w:jc w:val="both"/>
        <w:rPr>
          <w:del w:id="2857" w:author="Svetlio" w:date="2014-06-07T11:54:00Z"/>
        </w:rPr>
      </w:pPr>
      <w:ins w:id="2858" w:author="Svetlio" w:date="2014-06-07T16:31:00Z">
        <w:r>
          <w:t>Система</w:t>
        </w:r>
      </w:ins>
      <w:del w:id="2859" w:author="Svetlio" w:date="2014-06-07T11:54:00Z">
        <w:r w:rsidR="00E21344" w:rsidDel="00671D22">
          <w:delText>Купувач;</w:delText>
        </w:r>
      </w:del>
    </w:p>
    <w:p w:rsidR="00E21344" w:rsidRDefault="00E21344" w:rsidP="00904187">
      <w:pPr>
        <w:pStyle w:val="ListParagraph"/>
        <w:numPr>
          <w:ilvl w:val="0"/>
          <w:numId w:val="9"/>
        </w:numPr>
        <w:jc w:val="both"/>
        <w:pPrChange w:id="2860" w:author="Svetlio" w:date="2014-06-07T16:31:00Z">
          <w:pPr>
            <w:pStyle w:val="ListParagraph"/>
            <w:numPr>
              <w:numId w:val="9"/>
            </w:numPr>
            <w:ind w:left="1080" w:hanging="360"/>
            <w:jc w:val="both"/>
          </w:pPr>
        </w:pPrChange>
      </w:pPr>
      <w:del w:id="2861" w:author="Svetlio" w:date="2014-06-07T11:54:00Z">
        <w:r w:rsidDel="00671D22">
          <w:delText>Продавач;</w:delText>
        </w:r>
      </w:del>
      <w:ins w:id="2862" w:author="Svetlio" w:date="2014-06-07T11:54:00Z">
        <w:r w:rsidR="00671D22">
          <w:t>;</w:t>
        </w:r>
      </w:ins>
    </w:p>
    <w:p w:rsidR="00E21344" w:rsidRPr="00544D5D" w:rsidRDefault="00904187" w:rsidP="006B765C">
      <w:pPr>
        <w:pStyle w:val="ListParagraph"/>
        <w:numPr>
          <w:ilvl w:val="0"/>
          <w:numId w:val="9"/>
        </w:numPr>
        <w:jc w:val="both"/>
      </w:pPr>
      <w:ins w:id="2863" w:author="Svetlio" w:date="2014-06-07T16:31:00Z">
        <w:r>
          <w:t>Потребител</w:t>
        </w:r>
      </w:ins>
      <w:del w:id="2864" w:author="Svetlio" w:date="2014-06-07T16:31:00Z">
        <w:r w:rsidR="00E21344" w:rsidDel="00904187">
          <w:delText>Системата</w:delText>
        </w:r>
      </w:del>
      <w:r w:rsidR="00E21344">
        <w:t>.</w:t>
      </w:r>
    </w:p>
    <w:p w:rsidR="00E21344" w:rsidDel="00671D22" w:rsidRDefault="00E21344" w:rsidP="006B765C">
      <w:pPr>
        <w:pStyle w:val="Heading2"/>
        <w:jc w:val="both"/>
        <w:rPr>
          <w:del w:id="2865" w:author="Svetlio" w:date="2014-06-07T11:54:00Z"/>
        </w:rPr>
      </w:pPr>
      <w:del w:id="2866" w:author="Svetlio" w:date="2014-06-07T11:54:00Z">
        <w:r w:rsidDel="00671D22">
          <w:delText>Собственик на процеса</w:delText>
        </w:r>
        <w:bookmarkStart w:id="2867" w:name="_Toc389922613"/>
        <w:bookmarkStart w:id="2868" w:name="_Toc389922913"/>
        <w:bookmarkStart w:id="2869" w:name="_Toc389923213"/>
        <w:bookmarkEnd w:id="2867"/>
        <w:bookmarkEnd w:id="2868"/>
        <w:bookmarkEnd w:id="2869"/>
      </w:del>
    </w:p>
    <w:p w:rsidR="00E21344" w:rsidRPr="00544D5D" w:rsidDel="00671D22" w:rsidRDefault="00E21344" w:rsidP="006B765C">
      <w:pPr>
        <w:ind w:left="720"/>
        <w:jc w:val="both"/>
        <w:rPr>
          <w:del w:id="2870" w:author="Svetlio" w:date="2014-06-07T11:54:00Z"/>
        </w:rPr>
      </w:pPr>
      <w:del w:id="2871" w:author="Svetlio" w:date="2014-06-07T11:54:00Z">
        <w:r w:rsidDel="00671D22">
          <w:delText xml:space="preserve">Собственик на процеса е купувача. Той проявява инициативата да закупи дадена стока. </w:delText>
        </w:r>
        <w:bookmarkStart w:id="2872" w:name="_Toc389921137"/>
        <w:bookmarkStart w:id="2873" w:name="_Toc389921437"/>
        <w:bookmarkStart w:id="2874" w:name="_Toc389921713"/>
        <w:bookmarkStart w:id="2875" w:name="_Toc389922014"/>
        <w:bookmarkStart w:id="2876" w:name="_Toc389922314"/>
        <w:bookmarkStart w:id="2877" w:name="_Toc389922614"/>
        <w:bookmarkStart w:id="2878" w:name="_Toc389922914"/>
        <w:bookmarkStart w:id="2879" w:name="_Toc389923214"/>
        <w:bookmarkEnd w:id="2872"/>
        <w:bookmarkEnd w:id="2873"/>
        <w:bookmarkEnd w:id="2874"/>
        <w:bookmarkEnd w:id="2875"/>
        <w:bookmarkEnd w:id="2876"/>
        <w:bookmarkEnd w:id="2877"/>
        <w:bookmarkEnd w:id="2878"/>
        <w:bookmarkEnd w:id="2879"/>
      </w:del>
    </w:p>
    <w:p w:rsidR="00E21344" w:rsidRDefault="00E21344">
      <w:pPr>
        <w:pStyle w:val="Heading2"/>
        <w:jc w:val="both"/>
        <w:rPr>
          <w:ins w:id="2880" w:author="Svetlio" w:date="2014-06-07T11:56:00Z"/>
        </w:rPr>
      </w:pPr>
      <w:del w:id="2881" w:author="Svetlio" w:date="2014-06-07T11:54:00Z">
        <w:r w:rsidDel="00671D22">
          <w:delText>О</w:delText>
        </w:r>
      </w:del>
      <w:del w:id="2882" w:author="Svetlio" w:date="2014-06-07T16:18:00Z">
        <w:r w:rsidDel="001D2BF2">
          <w:delText xml:space="preserve">писание </w:delText>
        </w:r>
      </w:del>
      <w:bookmarkStart w:id="2883" w:name="_Toc389923215"/>
      <w:ins w:id="2884" w:author="Svetlio" w:date="2014-06-07T16:18:00Z">
        <w:r w:rsidR="001D2BF2">
          <w:t xml:space="preserve">Кратко описание </w:t>
        </w:r>
      </w:ins>
      <w:r>
        <w:t>на бизнес процеса</w:t>
      </w:r>
      <w:bookmarkEnd w:id="2883"/>
    </w:p>
    <w:p w:rsidR="00671D22" w:rsidRDefault="00671D22">
      <w:pPr>
        <w:pStyle w:val="ListParagraph"/>
        <w:numPr>
          <w:ilvl w:val="0"/>
          <w:numId w:val="39"/>
        </w:numPr>
        <w:rPr>
          <w:ins w:id="2885" w:author="Svetlio" w:date="2014-06-07T11:59:00Z"/>
        </w:rPr>
        <w:pPrChange w:id="2886" w:author="Svetlio" w:date="2014-06-07T11:56:00Z">
          <w:pPr>
            <w:pStyle w:val="Heading2"/>
            <w:jc w:val="both"/>
          </w:pPr>
        </w:pPrChange>
      </w:pPr>
      <w:ins w:id="2887" w:author="Svetlio" w:date="2014-06-07T11:57:00Z">
        <w:r>
          <w:t xml:space="preserve">Потребителя </w:t>
        </w:r>
      </w:ins>
      <w:ins w:id="2888" w:author="Svetlio" w:date="2014-06-07T11:58:00Z">
        <w:r>
          <w:t>избира</w:t>
        </w:r>
      </w:ins>
      <w:ins w:id="2889" w:author="Svetlio" w:date="2014-06-07T11:59:00Z">
        <w:r>
          <w:t xml:space="preserve"> между различните видове обяви:</w:t>
        </w:r>
      </w:ins>
    </w:p>
    <w:p w:rsidR="00671D22" w:rsidRDefault="00671D22">
      <w:pPr>
        <w:pStyle w:val="ListParagraph"/>
        <w:numPr>
          <w:ilvl w:val="1"/>
          <w:numId w:val="39"/>
        </w:numPr>
        <w:rPr>
          <w:ins w:id="2890" w:author="Svetlio" w:date="2014-06-07T11:59:00Z"/>
        </w:rPr>
        <w:pPrChange w:id="2891" w:author="Svetlio" w:date="2014-06-07T11:59:00Z">
          <w:pPr>
            <w:pStyle w:val="Heading2"/>
            <w:jc w:val="both"/>
          </w:pPr>
        </w:pPrChange>
      </w:pPr>
      <w:ins w:id="2892" w:author="Svetlio" w:date="2014-06-07T11:59:00Z">
        <w:r>
          <w:t>Директна покупка</w:t>
        </w:r>
      </w:ins>
      <w:ins w:id="2893" w:author="Svetlio" w:date="2014-06-07T12:00:00Z">
        <w:r>
          <w:t>;</w:t>
        </w:r>
      </w:ins>
    </w:p>
    <w:p w:rsidR="00671D22" w:rsidRDefault="00671D22">
      <w:pPr>
        <w:pStyle w:val="ListParagraph"/>
        <w:numPr>
          <w:ilvl w:val="1"/>
          <w:numId w:val="39"/>
        </w:numPr>
        <w:rPr>
          <w:ins w:id="2894" w:author="Svetlio" w:date="2014-06-07T12:00:00Z"/>
        </w:rPr>
        <w:pPrChange w:id="2895" w:author="Svetlio" w:date="2014-06-07T11:59:00Z">
          <w:pPr>
            <w:pStyle w:val="Heading2"/>
            <w:jc w:val="both"/>
          </w:pPr>
        </w:pPrChange>
      </w:pPr>
      <w:ins w:id="2896" w:author="Svetlio" w:date="2014-06-07T12:00:00Z">
        <w:r>
          <w:t>Покупка от търг;</w:t>
        </w:r>
      </w:ins>
    </w:p>
    <w:p w:rsidR="00671D22" w:rsidRDefault="00990F78">
      <w:pPr>
        <w:pStyle w:val="ListParagraph"/>
        <w:numPr>
          <w:ilvl w:val="1"/>
          <w:numId w:val="39"/>
        </w:numPr>
        <w:rPr>
          <w:ins w:id="2897" w:author="Svetlio" w:date="2014-06-07T11:58:00Z"/>
        </w:rPr>
        <w:pPrChange w:id="2898" w:author="Svetlio" w:date="2014-06-07T11:59:00Z">
          <w:pPr>
            <w:pStyle w:val="Heading2"/>
            <w:jc w:val="both"/>
          </w:pPr>
        </w:pPrChange>
      </w:pPr>
      <w:ins w:id="2899" w:author="Svetlio" w:date="2014-06-07T12:00:00Z">
        <w:r>
          <w:t>Покупка от кошница.</w:t>
        </w:r>
      </w:ins>
    </w:p>
    <w:p w:rsidR="00671D22" w:rsidRDefault="00671D22">
      <w:pPr>
        <w:pStyle w:val="ListParagraph"/>
        <w:numPr>
          <w:ilvl w:val="0"/>
          <w:numId w:val="39"/>
        </w:numPr>
        <w:rPr>
          <w:ins w:id="2900" w:author="Svetlio" w:date="2014-06-07T12:01:00Z"/>
        </w:rPr>
        <w:pPrChange w:id="2901" w:author="Svetlio" w:date="2014-06-07T11:56:00Z">
          <w:pPr>
            <w:pStyle w:val="Heading2"/>
            <w:jc w:val="both"/>
          </w:pPr>
        </w:pPrChange>
      </w:pPr>
      <w:ins w:id="2902" w:author="Svetlio" w:date="2014-06-07T12:01:00Z">
        <w:r>
          <w:t>О</w:t>
        </w:r>
      </w:ins>
      <w:ins w:id="2903" w:author="Svetlio" w:date="2014-06-07T12:00:00Z">
        <w:r>
          <w:t>съществява плащане по направен</w:t>
        </w:r>
      </w:ins>
      <w:ins w:id="2904" w:author="Svetlio" w:date="2014-06-07T12:01:00Z">
        <w:r>
          <w:t>ия</w:t>
        </w:r>
      </w:ins>
      <w:ins w:id="2905" w:author="Svetlio" w:date="2014-06-07T12:00:00Z">
        <w:r>
          <w:t xml:space="preserve"> </w:t>
        </w:r>
      </w:ins>
      <w:ins w:id="2906" w:author="Svetlio" w:date="2014-06-07T12:01:00Z">
        <w:r>
          <w:t>избор</w:t>
        </w:r>
      </w:ins>
      <w:ins w:id="2907" w:author="Svetlio" w:date="2014-06-07T12:00:00Z">
        <w:r>
          <w:t>;</w:t>
        </w:r>
      </w:ins>
    </w:p>
    <w:p w:rsidR="00671D22" w:rsidRPr="00C8442C" w:rsidRDefault="00671D22">
      <w:pPr>
        <w:pStyle w:val="ListParagraph"/>
        <w:numPr>
          <w:ilvl w:val="0"/>
          <w:numId w:val="39"/>
        </w:numPr>
        <w:pPrChange w:id="2908" w:author="Svetlio" w:date="2014-06-07T11:56:00Z">
          <w:pPr>
            <w:pStyle w:val="Heading2"/>
            <w:jc w:val="both"/>
          </w:pPr>
        </w:pPrChange>
      </w:pPr>
      <w:ins w:id="2909" w:author="Svetlio" w:date="2014-06-07T12:01:00Z">
        <w:r>
          <w:t>Страните се уведомяват за извършената покупка.</w:t>
        </w:r>
      </w:ins>
    </w:p>
    <w:p w:rsidR="00E21344" w:rsidDel="00671D22" w:rsidRDefault="00E21344">
      <w:pPr>
        <w:ind w:left="720"/>
        <w:jc w:val="both"/>
        <w:rPr>
          <w:del w:id="2910" w:author="Svetlio" w:date="2014-06-07T11:55:00Z"/>
        </w:rPr>
      </w:pPr>
      <w:del w:id="2911" w:author="Svetlio" w:date="2014-06-07T11:55:00Z">
        <w:r w:rsidDel="00671D22">
          <w:delText>На входа на процеса потребителят /ФЛ или ЮЛ/ трябва да се е вписал в системата.</w:delText>
        </w:r>
      </w:del>
    </w:p>
    <w:p w:rsidR="00E21344" w:rsidDel="00671D22" w:rsidRDefault="00E21344">
      <w:pPr>
        <w:rPr>
          <w:del w:id="2912" w:author="Svetlio" w:date="2014-06-07T11:55:00Z"/>
        </w:rPr>
        <w:pPrChange w:id="2913" w:author="Svetlio" w:date="2014-06-07T11:55:00Z">
          <w:pPr>
            <w:pStyle w:val="ListParagraph"/>
            <w:numPr>
              <w:numId w:val="10"/>
            </w:numPr>
            <w:ind w:left="1080" w:hanging="360"/>
            <w:jc w:val="both"/>
          </w:pPr>
        </w:pPrChange>
      </w:pPr>
      <w:del w:id="2914" w:author="Svetlio" w:date="2014-06-07T11:55:00Z">
        <w:r w:rsidDel="00671D22">
          <w:delText>Потребителя избира артикул от „Каталога“ или „Количката</w:delText>
        </w:r>
        <w:r w:rsidR="002C73D0" w:rsidDel="00671D22">
          <w:delText>”</w:delText>
        </w:r>
        <w:r w:rsidDel="00671D22">
          <w:delText>;</w:delText>
        </w:r>
      </w:del>
    </w:p>
    <w:p w:rsidR="00E21344" w:rsidDel="00671D22" w:rsidRDefault="00E21344">
      <w:pPr>
        <w:rPr>
          <w:del w:id="2915" w:author="Svetlio" w:date="2014-06-07T11:55:00Z"/>
        </w:rPr>
        <w:pPrChange w:id="2916" w:author="Svetlio" w:date="2014-06-07T11:55:00Z">
          <w:pPr>
            <w:pStyle w:val="ListParagraph"/>
            <w:numPr>
              <w:numId w:val="10"/>
            </w:numPr>
            <w:ind w:left="1080" w:hanging="360"/>
            <w:jc w:val="both"/>
          </w:pPr>
        </w:pPrChange>
      </w:pPr>
      <w:del w:id="2917" w:author="Svetlio" w:date="2014-06-07T11:55:00Z">
        <w:r w:rsidDel="00671D22">
          <w:delText>Решава дали ще го купи или не;</w:delText>
        </w:r>
      </w:del>
    </w:p>
    <w:p w:rsidR="00E21344" w:rsidDel="00671D22" w:rsidRDefault="00E21344">
      <w:pPr>
        <w:rPr>
          <w:del w:id="2918" w:author="Svetlio" w:date="2014-06-07T11:55:00Z"/>
        </w:rPr>
        <w:pPrChange w:id="2919" w:author="Svetlio" w:date="2014-06-07T11:55:00Z">
          <w:pPr>
            <w:pStyle w:val="ListParagraph"/>
            <w:numPr>
              <w:numId w:val="10"/>
            </w:numPr>
            <w:ind w:left="1080" w:hanging="360"/>
            <w:jc w:val="both"/>
          </w:pPr>
        </w:pPrChange>
      </w:pPr>
      <w:del w:id="2920" w:author="Svetlio" w:date="2014-06-07T11:55:00Z">
        <w:r w:rsidDel="00671D22">
          <w:delText>Ако няма да го закупи сега</w:delText>
        </w:r>
        <w:r w:rsidR="002C73D0" w:rsidDel="00671D22">
          <w:delText>, процесът</w:delText>
        </w:r>
        <w:r w:rsidDel="00671D22">
          <w:delText xml:space="preserve"> приключва;</w:delText>
        </w:r>
      </w:del>
    </w:p>
    <w:p w:rsidR="00E21344" w:rsidRPr="000D0B41" w:rsidDel="00671D22" w:rsidRDefault="00E21344">
      <w:pPr>
        <w:rPr>
          <w:del w:id="2921" w:author="Svetlio" w:date="2014-06-07T11:55:00Z"/>
        </w:rPr>
        <w:pPrChange w:id="2922" w:author="Svetlio" w:date="2014-06-07T11:55:00Z">
          <w:pPr>
            <w:pStyle w:val="ListParagraph"/>
            <w:numPr>
              <w:numId w:val="10"/>
            </w:numPr>
            <w:ind w:left="1080" w:hanging="360"/>
            <w:jc w:val="both"/>
          </w:pPr>
        </w:pPrChange>
      </w:pPr>
      <w:del w:id="2923" w:author="Svetlio" w:date="2014-06-07T11:55:00Z">
        <w:r w:rsidDel="00671D22">
          <w:delText>Ако потребителят реши да закупи артикула</w:delText>
        </w:r>
        <w:r w:rsidR="002C73D0" w:rsidDel="00671D22">
          <w:delText>,</w:delText>
        </w:r>
        <w:r w:rsidDel="00671D22">
          <w:delText xml:space="preserve"> се провер</w:delText>
        </w:r>
        <w:r w:rsidR="000D0B41" w:rsidDel="00671D22">
          <w:delText xml:space="preserve">ява дали има налични количества. </w:delText>
        </w:r>
        <w:r w:rsidRPr="000D0B41" w:rsidDel="00671D22">
          <w:delText>Ако няма поръчката не се прави;</w:delText>
        </w:r>
      </w:del>
    </w:p>
    <w:p w:rsidR="000D0B41" w:rsidDel="00671D22" w:rsidRDefault="000D0B41">
      <w:pPr>
        <w:rPr>
          <w:del w:id="2924" w:author="Svetlio" w:date="2014-06-07T11:55:00Z"/>
        </w:rPr>
        <w:pPrChange w:id="2925" w:author="Svetlio" w:date="2014-06-07T11:55:00Z">
          <w:pPr>
            <w:pStyle w:val="ListParagraph"/>
            <w:numPr>
              <w:numId w:val="10"/>
            </w:numPr>
            <w:ind w:left="1080" w:hanging="360"/>
            <w:jc w:val="both"/>
          </w:pPr>
        </w:pPrChange>
      </w:pPr>
      <w:del w:id="2926" w:author="Svetlio" w:date="2014-06-07T11:55:00Z">
        <w:r w:rsidRPr="000D0B41" w:rsidDel="00671D22">
          <w:delText>Ако има коли</w:delText>
        </w:r>
        <w:r w:rsidDel="00671D22">
          <w:delText>чество</w:delText>
        </w:r>
        <w:r w:rsidR="002C73D0" w:rsidDel="00671D22">
          <w:delText>,</w:delText>
        </w:r>
        <w:r w:rsidRPr="000D0B41" w:rsidDel="00671D22">
          <w:delText xml:space="preserve"> се</w:delText>
        </w:r>
        <w:r w:rsidR="002C73D0" w:rsidDel="00671D22">
          <w:delText xml:space="preserve"> избир</w:delText>
        </w:r>
        <w:r w:rsidDel="00671D22">
          <w:delText>а</w:delText>
        </w:r>
        <w:r w:rsidRPr="000D0B41" w:rsidDel="00671D22">
          <w:delText xml:space="preserve"> метод на плащане</w:delText>
        </w:r>
        <w:r w:rsidDel="00671D22">
          <w:delText>;</w:delText>
        </w:r>
      </w:del>
    </w:p>
    <w:p w:rsidR="00E21344" w:rsidRPr="000D0B41" w:rsidDel="00671D22" w:rsidRDefault="000D0B41">
      <w:pPr>
        <w:rPr>
          <w:del w:id="2927" w:author="Svetlio" w:date="2014-06-07T11:55:00Z"/>
        </w:rPr>
        <w:pPrChange w:id="2928" w:author="Svetlio" w:date="2014-06-07T11:55:00Z">
          <w:pPr>
            <w:pStyle w:val="ListParagraph"/>
            <w:numPr>
              <w:numId w:val="10"/>
            </w:numPr>
            <w:ind w:left="1080" w:hanging="360"/>
            <w:jc w:val="both"/>
          </w:pPr>
        </w:pPrChange>
      </w:pPr>
      <w:del w:id="2929" w:author="Svetlio" w:date="2014-06-07T11:55:00Z">
        <w:r w:rsidDel="00671D22">
          <w:delText>Потвърждава се поръчката;</w:delText>
        </w:r>
      </w:del>
    </w:p>
    <w:p w:rsidR="00E21344" w:rsidDel="00671D22" w:rsidRDefault="00E21344">
      <w:pPr>
        <w:rPr>
          <w:del w:id="2930" w:author="Svetlio" w:date="2014-06-07T11:55:00Z"/>
        </w:rPr>
        <w:pPrChange w:id="2931" w:author="Svetlio" w:date="2014-06-07T11:55:00Z">
          <w:pPr>
            <w:pStyle w:val="ListParagraph"/>
            <w:numPr>
              <w:numId w:val="10"/>
            </w:numPr>
            <w:ind w:left="1080" w:hanging="360"/>
            <w:jc w:val="both"/>
          </w:pPr>
        </w:pPrChange>
      </w:pPr>
      <w:del w:id="2932" w:author="Svetlio" w:date="2014-06-07T11:55:00Z">
        <w:r w:rsidDel="00671D22">
          <w:delText>Системата информира продавача за продажбата и му изпраща необходимата му информация за изпращането на пратката;</w:delText>
        </w:r>
      </w:del>
    </w:p>
    <w:p w:rsidR="00E21344" w:rsidDel="00671D22" w:rsidRDefault="00E21344">
      <w:pPr>
        <w:rPr>
          <w:del w:id="2933" w:author="Svetlio" w:date="2014-06-07T11:55:00Z"/>
        </w:rPr>
        <w:pPrChange w:id="2934" w:author="Svetlio" w:date="2014-06-07T11:55:00Z">
          <w:pPr>
            <w:pStyle w:val="ListParagraph"/>
            <w:numPr>
              <w:numId w:val="10"/>
            </w:numPr>
            <w:ind w:left="1080" w:hanging="360"/>
            <w:jc w:val="both"/>
          </w:pPr>
        </w:pPrChange>
      </w:pPr>
      <w:del w:id="2935" w:author="Svetlio" w:date="2014-06-07T11:55:00Z">
        <w:r w:rsidDel="00671D22">
          <w:delText>Продавача уведомява системата, че пратката е пратена и ако е наличен код за проследяване на пратката;</w:delText>
        </w:r>
      </w:del>
    </w:p>
    <w:p w:rsidR="00E21344" w:rsidRPr="00D909E1" w:rsidRDefault="00E21344">
      <w:pPr>
        <w:pPrChange w:id="2936" w:author="Svetlio" w:date="2014-06-07T11:55:00Z">
          <w:pPr>
            <w:pStyle w:val="ListParagraph"/>
            <w:numPr>
              <w:numId w:val="10"/>
            </w:numPr>
            <w:ind w:left="1080" w:hanging="360"/>
            <w:jc w:val="both"/>
          </w:pPr>
        </w:pPrChange>
      </w:pPr>
      <w:del w:id="2937" w:author="Svetlio" w:date="2014-06-07T11:55:00Z">
        <w:r w:rsidDel="00671D22">
          <w:delText xml:space="preserve">Системата изпраща съобщение до купувача за статуса на поръчката. </w:delText>
        </w:r>
      </w:del>
    </w:p>
    <w:p w:rsidR="00E21344" w:rsidDel="002473DC" w:rsidRDefault="00E21344" w:rsidP="006B765C">
      <w:pPr>
        <w:jc w:val="both"/>
        <w:rPr>
          <w:del w:id="2938" w:author="Svetlio" w:date="2014-06-07T11:49:00Z"/>
        </w:rPr>
      </w:pPr>
      <w:bookmarkStart w:id="2939" w:name="_Toc389921139"/>
      <w:bookmarkStart w:id="2940" w:name="_Toc389921439"/>
      <w:bookmarkStart w:id="2941" w:name="_Toc389921715"/>
      <w:bookmarkStart w:id="2942" w:name="_Toc389922016"/>
      <w:bookmarkStart w:id="2943" w:name="_Toc389922316"/>
      <w:bookmarkStart w:id="2944" w:name="_Toc389922616"/>
      <w:bookmarkStart w:id="2945" w:name="_Toc389922916"/>
      <w:bookmarkStart w:id="2946" w:name="_Toc389923216"/>
      <w:bookmarkStart w:id="2947" w:name="_GoBack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</w:p>
    <w:p w:rsidR="00E21344" w:rsidDel="002473DC" w:rsidRDefault="00E21344" w:rsidP="00E21344">
      <w:pPr>
        <w:keepNext/>
        <w:rPr>
          <w:del w:id="2948" w:author="Svetlio" w:date="2014-06-07T11:49:00Z"/>
        </w:rPr>
        <w:sectPr w:rsidR="00E21344" w:rsidDel="002473DC" w:rsidSect="006C3E32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272"/>
          <w:sectPrChange w:id="2949" w:author="Svetlio" w:date="2014-06-07T15:39:00Z">
            <w:sectPr w:rsidR="00E21344" w:rsidDel="002473DC" w:rsidSect="006C3E32">
              <w:type w:val="nextPage"/>
              <w:pgMar w:top="1440" w:right="1440" w:bottom="1440" w:left="1440" w:header="709" w:footer="709" w:gutter="0"/>
            </w:sectPr>
          </w:sectPrChange>
        </w:sectPr>
      </w:pPr>
    </w:p>
    <w:p w:rsidR="00E21344" w:rsidRDefault="00E21344" w:rsidP="00E21344">
      <w:pPr>
        <w:pStyle w:val="Heading2"/>
        <w:rPr>
          <w:ins w:id="2950" w:author="Svetlio" w:date="2014-06-07T11:48:00Z"/>
          <w:noProof/>
          <w:lang w:eastAsia="bg-BG"/>
        </w:rPr>
      </w:pPr>
      <w:bookmarkStart w:id="2951" w:name="_Toc389923217"/>
      <w:r>
        <w:rPr>
          <w:noProof/>
          <w:lang w:eastAsia="bg-BG"/>
        </w:rPr>
        <w:t>Възможност</w:t>
      </w:r>
      <w:bookmarkEnd w:id="2951"/>
    </w:p>
    <w:bookmarkEnd w:id="2947"/>
    <w:p w:rsidR="002473DC" w:rsidRDefault="00CE4563">
      <w:pPr>
        <w:keepNext/>
        <w:rPr>
          <w:ins w:id="2952" w:author="Svetlio" w:date="2014-06-07T11:48:00Z"/>
        </w:rPr>
        <w:pPrChange w:id="2953" w:author="Svetlio" w:date="2014-06-07T11:48:00Z">
          <w:pPr/>
        </w:pPrChange>
      </w:pPr>
      <w:ins w:id="2954" w:author="Svetlio" w:date="2014-06-07T15:29:00Z">
        <w:r w:rsidRPr="00CE4563">
          <w:rPr>
            <w:noProof/>
            <w:lang w:eastAsia="bg-BG"/>
          </w:rPr>
          <w:drawing>
            <wp:inline distT="0" distB="0" distL="0" distR="0" wp14:anchorId="2F6D8C05" wp14:editId="18A1610E">
              <wp:extent cx="6066054" cy="2218414"/>
              <wp:effectExtent l="0" t="0" r="0" b="0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5528"/>
                      <a:stretch/>
                    </pic:blipFill>
                    <pic:spPr bwMode="auto">
                      <a:xfrm>
                        <a:off x="0" y="0"/>
                        <a:ext cx="6078905" cy="22231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907E78" w:rsidRDefault="002473DC">
      <w:pPr>
        <w:pStyle w:val="Caption"/>
        <w:jc w:val="center"/>
        <w:rPr>
          <w:ins w:id="2955" w:author="Svetlio" w:date="2014-06-07T16:32:00Z"/>
          <w:color w:val="000000" w:themeColor="text1"/>
        </w:rPr>
      </w:pPr>
      <w:ins w:id="2956" w:author="Svetlio" w:date="2014-06-07T11:48:00Z">
        <w:r w:rsidRPr="002473DC">
          <w:rPr>
            <w:color w:val="000000" w:themeColor="text1"/>
            <w:rPrChange w:id="2957" w:author="Svetlio" w:date="2014-06-07T11:48:00Z">
              <w:rPr/>
            </w:rPrChange>
          </w:rPr>
          <w:t xml:space="preserve">Фигура </w:t>
        </w:r>
        <w:r w:rsidRPr="002473DC">
          <w:rPr>
            <w:color w:val="000000" w:themeColor="text1"/>
            <w:rPrChange w:id="2958" w:author="Svetlio" w:date="2014-06-07T11:48:00Z">
              <w:rPr/>
            </w:rPrChange>
          </w:rPr>
          <w:fldChar w:fldCharType="begin"/>
        </w:r>
        <w:r w:rsidRPr="002473DC">
          <w:rPr>
            <w:color w:val="000000" w:themeColor="text1"/>
            <w:rPrChange w:id="2959" w:author="Svetlio" w:date="2014-06-07T11:48:00Z">
              <w:rPr/>
            </w:rPrChange>
          </w:rPr>
          <w:instrText xml:space="preserve"> SEQ Фигура \* ARABIC </w:instrText>
        </w:r>
      </w:ins>
      <w:r w:rsidRPr="002473DC">
        <w:rPr>
          <w:color w:val="000000" w:themeColor="text1"/>
          <w:rPrChange w:id="2960" w:author="Svetlio" w:date="2014-06-07T11:48:00Z">
            <w:rPr/>
          </w:rPrChange>
        </w:rPr>
        <w:fldChar w:fldCharType="separate"/>
      </w:r>
      <w:ins w:id="2961" w:author="Svetlio" w:date="2014-06-07T16:08:00Z">
        <w:r w:rsidR="00E83CFF">
          <w:rPr>
            <w:noProof/>
            <w:color w:val="000000" w:themeColor="text1"/>
          </w:rPr>
          <w:t>3</w:t>
        </w:r>
      </w:ins>
      <w:ins w:id="2962" w:author="Svetlio" w:date="2014-06-07T11:48:00Z">
        <w:r w:rsidRPr="002473DC">
          <w:rPr>
            <w:color w:val="000000" w:themeColor="text1"/>
            <w:rPrChange w:id="2963" w:author="Svetlio" w:date="2014-06-07T11:48:00Z">
              <w:rPr/>
            </w:rPrChange>
          </w:rPr>
          <w:fldChar w:fldCharType="end"/>
        </w:r>
        <w:r w:rsidRPr="002473DC">
          <w:rPr>
            <w:color w:val="000000" w:themeColor="text1"/>
            <w:rPrChange w:id="2964" w:author="Svetlio" w:date="2014-06-07T11:48:00Z">
              <w:rPr/>
            </w:rPrChange>
          </w:rPr>
          <w:t xml:space="preserve"> Продажба</w:t>
        </w:r>
      </w:ins>
    </w:p>
    <w:p w:rsidR="002473DC" w:rsidRPr="002473DC" w:rsidDel="002473DC" w:rsidRDefault="002473DC">
      <w:pPr>
        <w:rPr>
          <w:del w:id="2965" w:author="Svetlio" w:date="2014-06-07T11:48:00Z"/>
          <w:lang w:eastAsia="bg-BG"/>
          <w:rPrChange w:id="2966" w:author="Svetlio" w:date="2014-06-07T11:48:00Z">
            <w:rPr>
              <w:del w:id="2967" w:author="Svetlio" w:date="2014-06-07T11:48:00Z"/>
              <w:noProof/>
              <w:lang w:eastAsia="bg-BG"/>
            </w:rPr>
          </w:rPrChange>
        </w:rPr>
        <w:pPrChange w:id="2968" w:author="Svetlio" w:date="2014-06-07T11:48:00Z">
          <w:pPr>
            <w:pStyle w:val="Heading2"/>
          </w:pPr>
        </w:pPrChange>
      </w:pPr>
      <w:bookmarkStart w:id="2969" w:name="_Toc389921141"/>
      <w:bookmarkStart w:id="2970" w:name="_Toc389921441"/>
      <w:bookmarkStart w:id="2971" w:name="_Toc389921717"/>
      <w:bookmarkStart w:id="2972" w:name="_Toc389922018"/>
      <w:bookmarkStart w:id="2973" w:name="_Toc389922318"/>
      <w:bookmarkStart w:id="2974" w:name="_Toc389922618"/>
      <w:bookmarkStart w:id="2975" w:name="_Toc389922918"/>
      <w:bookmarkStart w:id="2976" w:name="_Toc38992321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</w:p>
    <w:p w:rsidR="00E21344" w:rsidDel="002473DC" w:rsidRDefault="009D7C6C">
      <w:pPr>
        <w:pStyle w:val="Caption"/>
        <w:rPr>
          <w:del w:id="2977" w:author="Svetlio" w:date="2014-06-07T11:47:00Z"/>
        </w:rPr>
        <w:pPrChange w:id="2978" w:author="Svetlio" w:date="2014-06-07T11:47:00Z">
          <w:pPr>
            <w:pStyle w:val="Heading2"/>
          </w:pPr>
        </w:pPrChange>
      </w:pPr>
      <w:del w:id="2979" w:author="Svetlio" w:date="2014-06-07T11:43:00Z">
        <w:r w:rsidRPr="00C8442C" w:rsidDel="00156793">
          <w:rPr>
            <w:b w:val="0"/>
            <w:noProof/>
            <w:lang w:eastAsia="bg-BG"/>
          </w:rPr>
          <w:drawing>
            <wp:inline distT="0" distB="0" distL="0" distR="0" wp14:anchorId="02150346" wp14:editId="7B2B35D8">
              <wp:extent cx="8229600" cy="5440900"/>
              <wp:effectExtent l="0" t="0" r="0" b="762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229600" cy="5440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bookmarkStart w:id="2980" w:name="_Toc389921142"/>
      <w:bookmarkStart w:id="2981" w:name="_Toc389921442"/>
      <w:bookmarkStart w:id="2982" w:name="_Toc389921718"/>
      <w:bookmarkStart w:id="2983" w:name="_Toc389922019"/>
      <w:bookmarkStart w:id="2984" w:name="_Toc389922319"/>
      <w:bookmarkStart w:id="2985" w:name="_Toc389922619"/>
      <w:bookmarkStart w:id="2986" w:name="_Toc389922919"/>
      <w:bookmarkStart w:id="2987" w:name="_Toc38992321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</w:p>
    <w:p w:rsidR="00E21344" w:rsidRPr="00E67AA5" w:rsidDel="002473DC" w:rsidRDefault="00E21344" w:rsidP="00E21344">
      <w:pPr>
        <w:pStyle w:val="Caption"/>
        <w:jc w:val="center"/>
        <w:rPr>
          <w:del w:id="2988" w:author="Svetlio" w:date="2014-06-07T11:45:00Z"/>
        </w:rPr>
      </w:pPr>
      <w:del w:id="2989" w:author="Svetlio" w:date="2014-06-07T11:45:00Z">
        <w:r w:rsidDel="002473DC">
          <w:delText xml:space="preserve">Фигура </w:delText>
        </w:r>
        <w:r w:rsidR="00786912" w:rsidDel="002473DC">
          <w:rPr>
            <w:b w:val="0"/>
            <w:bCs w:val="0"/>
          </w:rPr>
          <w:fldChar w:fldCharType="begin"/>
        </w:r>
        <w:r w:rsidR="00786912" w:rsidDel="002473DC">
          <w:delInstrText xml:space="preserve"> SEQ Figure \* ARABIC </w:delInstrText>
        </w:r>
        <w:r w:rsidR="00786912" w:rsidDel="002473DC">
          <w:rPr>
            <w:b w:val="0"/>
            <w:bCs w:val="0"/>
          </w:rPr>
          <w:fldChar w:fldCharType="separate"/>
        </w:r>
        <w:r w:rsidR="00C968C7" w:rsidDel="002473DC">
          <w:rPr>
            <w:noProof/>
          </w:rPr>
          <w:delText>12</w:delText>
        </w:r>
        <w:r w:rsidR="00786912" w:rsidDel="002473DC">
          <w:rPr>
            <w:b w:val="0"/>
            <w:bCs w:val="0"/>
            <w:noProof/>
          </w:rPr>
          <w:fldChar w:fldCharType="end"/>
        </w:r>
        <w:r w:rsidDel="002473DC">
          <w:delText xml:space="preserve"> Покупко-продажба</w:delText>
        </w:r>
        <w:bookmarkStart w:id="2990" w:name="_Toc389921143"/>
        <w:bookmarkStart w:id="2991" w:name="_Toc389921443"/>
        <w:bookmarkStart w:id="2992" w:name="_Toc389921719"/>
        <w:bookmarkStart w:id="2993" w:name="_Toc389922020"/>
        <w:bookmarkStart w:id="2994" w:name="_Toc389922320"/>
        <w:bookmarkStart w:id="2995" w:name="_Toc389922620"/>
        <w:bookmarkStart w:id="2996" w:name="_Toc389922920"/>
        <w:bookmarkStart w:id="2997" w:name="_Toc389923220"/>
        <w:bookmarkEnd w:id="2990"/>
        <w:bookmarkEnd w:id="2991"/>
        <w:bookmarkEnd w:id="2992"/>
        <w:bookmarkEnd w:id="2993"/>
        <w:bookmarkEnd w:id="2994"/>
        <w:bookmarkEnd w:id="2995"/>
        <w:bookmarkEnd w:id="2996"/>
        <w:bookmarkEnd w:id="2997"/>
      </w:del>
    </w:p>
    <w:p w:rsidR="00C6205E" w:rsidDel="002473DC" w:rsidRDefault="00C6205E" w:rsidP="001E49B0">
      <w:pPr>
        <w:pStyle w:val="Heading1"/>
        <w:rPr>
          <w:del w:id="2998" w:author="Svetlio" w:date="2014-06-07T11:48:00Z"/>
        </w:rPr>
        <w:sectPr w:rsidR="00C6205E" w:rsidDel="002473DC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2999" w:author="Svetlio" w:date="2014-06-07T15:39:00Z">
            <w:sectPr w:rsidR="00C6205E" w:rsidDel="002473DC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</w:pPr>
    </w:p>
    <w:p w:rsidR="000D0B41" w:rsidRDefault="000D0B41" w:rsidP="006B765C">
      <w:pPr>
        <w:pStyle w:val="Heading1"/>
        <w:jc w:val="both"/>
      </w:pPr>
      <w:bookmarkStart w:id="3000" w:name="_Toc389923221"/>
      <w:r>
        <w:t xml:space="preserve">Бизнес процес – </w:t>
      </w:r>
      <w:del w:id="3001" w:author="Svetlio" w:date="2014-06-07T15:30:00Z">
        <w:r w:rsidDel="00CE4563">
          <w:delText>Извършване на п</w:delText>
        </w:r>
      </w:del>
      <w:ins w:id="3002" w:author="Svetlio" w:date="2014-06-07T15:30:00Z">
        <w:r w:rsidR="00CE4563">
          <w:t>П</w:t>
        </w:r>
      </w:ins>
      <w:r>
        <w:t>лащане</w:t>
      </w:r>
      <w:bookmarkEnd w:id="3000"/>
    </w:p>
    <w:p w:rsidR="000D0B41" w:rsidRDefault="000D0B41" w:rsidP="006B765C">
      <w:pPr>
        <w:pStyle w:val="Heading2"/>
        <w:jc w:val="both"/>
      </w:pPr>
      <w:bookmarkStart w:id="3003" w:name="_Toc389923222"/>
      <w:r>
        <w:t>Цел</w:t>
      </w:r>
      <w:bookmarkEnd w:id="3003"/>
    </w:p>
    <w:p w:rsidR="000D0B41" w:rsidRPr="000D0B41" w:rsidRDefault="000D0B41" w:rsidP="006B765C">
      <w:pPr>
        <w:ind w:left="720"/>
        <w:jc w:val="both"/>
      </w:pPr>
      <w:r>
        <w:t xml:space="preserve">Целта на процеса е да опише </w:t>
      </w:r>
      <w:r w:rsidR="007E075C">
        <w:t>процеса по извършването на плаща</w:t>
      </w:r>
      <w:r>
        <w:t>не.</w:t>
      </w:r>
    </w:p>
    <w:p w:rsidR="000D0B41" w:rsidRDefault="000D0B41" w:rsidP="006B765C">
      <w:pPr>
        <w:pStyle w:val="Heading2"/>
        <w:jc w:val="both"/>
      </w:pPr>
      <w:bookmarkStart w:id="3004" w:name="_Toc389923223"/>
      <w:r>
        <w:t>Актьори /участници/</w:t>
      </w:r>
      <w:bookmarkEnd w:id="3004"/>
    </w:p>
    <w:p w:rsidR="000D0B41" w:rsidRDefault="000D0B41" w:rsidP="006B765C">
      <w:pPr>
        <w:pStyle w:val="ListParagraph"/>
        <w:numPr>
          <w:ilvl w:val="0"/>
          <w:numId w:val="27"/>
        </w:numPr>
        <w:jc w:val="both"/>
      </w:pPr>
      <w:r>
        <w:t>Система</w:t>
      </w:r>
      <w:del w:id="3005" w:author="Svetlio" w:date="2014-06-07T16:32:00Z">
        <w:r w:rsidDel="00907E78">
          <w:delText>та</w:delText>
        </w:r>
      </w:del>
      <w:r>
        <w:t>;</w:t>
      </w:r>
    </w:p>
    <w:p w:rsidR="000D0B41" w:rsidRPr="000D0B41" w:rsidRDefault="000D0B41" w:rsidP="006B765C">
      <w:pPr>
        <w:pStyle w:val="ListParagraph"/>
        <w:numPr>
          <w:ilvl w:val="0"/>
          <w:numId w:val="27"/>
        </w:numPr>
        <w:jc w:val="both"/>
      </w:pPr>
      <w:del w:id="3006" w:author="Svetlio" w:date="2014-06-07T15:30:00Z">
        <w:r w:rsidDel="00CE4563">
          <w:delText>Банка</w:delText>
        </w:r>
      </w:del>
      <w:ins w:id="3007" w:author="Svetlio" w:date="2014-06-07T15:30:00Z">
        <w:r w:rsidR="00CE4563">
          <w:t>Платежна система</w:t>
        </w:r>
      </w:ins>
      <w:r>
        <w:t>.</w:t>
      </w:r>
    </w:p>
    <w:p w:rsidR="000D0B41" w:rsidDel="00CE4563" w:rsidRDefault="000D0B41" w:rsidP="006B765C">
      <w:pPr>
        <w:pStyle w:val="Heading2"/>
        <w:jc w:val="both"/>
        <w:rPr>
          <w:del w:id="3008" w:author="Svetlio" w:date="2014-06-07T15:33:00Z"/>
        </w:rPr>
      </w:pPr>
      <w:del w:id="3009" w:author="Svetlio" w:date="2014-06-07T15:33:00Z">
        <w:r w:rsidDel="00CE4563">
          <w:delText>Собственик на процеса</w:delText>
        </w:r>
        <w:bookmarkStart w:id="3010" w:name="_Toc389922924"/>
        <w:bookmarkStart w:id="3011" w:name="_Toc389923224"/>
        <w:bookmarkEnd w:id="3010"/>
        <w:bookmarkEnd w:id="3011"/>
      </w:del>
    </w:p>
    <w:p w:rsidR="000D0B41" w:rsidRPr="000D0B41" w:rsidDel="00CE4563" w:rsidRDefault="000D0B41" w:rsidP="006B765C">
      <w:pPr>
        <w:ind w:left="720"/>
        <w:jc w:val="both"/>
        <w:rPr>
          <w:del w:id="3012" w:author="Svetlio" w:date="2014-06-07T15:33:00Z"/>
        </w:rPr>
      </w:pPr>
      <w:del w:id="3013" w:author="Svetlio" w:date="2014-06-07T15:33:00Z">
        <w:r w:rsidDel="00CE4563">
          <w:delText xml:space="preserve">Собственик на процеса е системата, защото тя се обръща за съдействие към банката. </w:delText>
        </w:r>
        <w:bookmarkStart w:id="3014" w:name="_Toc389921148"/>
        <w:bookmarkStart w:id="3015" w:name="_Toc389921448"/>
        <w:bookmarkStart w:id="3016" w:name="_Toc389921724"/>
        <w:bookmarkStart w:id="3017" w:name="_Toc389922025"/>
        <w:bookmarkStart w:id="3018" w:name="_Toc389922325"/>
        <w:bookmarkStart w:id="3019" w:name="_Toc389922625"/>
        <w:bookmarkStart w:id="3020" w:name="_Toc389922925"/>
        <w:bookmarkStart w:id="3021" w:name="_Toc389923225"/>
        <w:bookmarkEnd w:id="3014"/>
        <w:bookmarkEnd w:id="3015"/>
        <w:bookmarkEnd w:id="3016"/>
        <w:bookmarkEnd w:id="3017"/>
        <w:bookmarkEnd w:id="3018"/>
        <w:bookmarkEnd w:id="3019"/>
        <w:bookmarkEnd w:id="3020"/>
        <w:bookmarkEnd w:id="3021"/>
      </w:del>
    </w:p>
    <w:p w:rsidR="000D0B41" w:rsidRDefault="000D0B41">
      <w:pPr>
        <w:pStyle w:val="Heading2"/>
        <w:jc w:val="both"/>
      </w:pPr>
      <w:del w:id="3022" w:author="Svetlio" w:date="2014-06-07T15:33:00Z">
        <w:r w:rsidDel="00CE4563">
          <w:delText>О</w:delText>
        </w:r>
      </w:del>
      <w:del w:id="3023" w:author="Svetlio" w:date="2014-06-07T16:19:00Z">
        <w:r w:rsidDel="00997B66">
          <w:delText>писание</w:delText>
        </w:r>
      </w:del>
      <w:bookmarkStart w:id="3024" w:name="_Toc389923226"/>
      <w:ins w:id="3025" w:author="Svetlio" w:date="2014-06-07T16:18:00Z">
        <w:r w:rsidR="00997B66">
          <w:t>Кратко описание</w:t>
        </w:r>
      </w:ins>
      <w:r>
        <w:t xml:space="preserve"> </w:t>
      </w:r>
      <w:del w:id="3026" w:author="Svetlio" w:date="2014-06-07T15:33:00Z">
        <w:r w:rsidDel="00CE4563">
          <w:delText xml:space="preserve">на работата </w:delText>
        </w:r>
      </w:del>
      <w:r>
        <w:t xml:space="preserve">на </w:t>
      </w:r>
      <w:ins w:id="3027" w:author="Svetlio" w:date="2014-06-07T16:19:00Z">
        <w:r w:rsidR="00083486">
          <w:t xml:space="preserve">бизнес </w:t>
        </w:r>
      </w:ins>
      <w:r>
        <w:t>процеса</w:t>
      </w:r>
      <w:bookmarkEnd w:id="3024"/>
    </w:p>
    <w:p w:rsidR="00077FF1" w:rsidRDefault="00077FF1" w:rsidP="006B765C">
      <w:pPr>
        <w:pStyle w:val="ListParagraph"/>
        <w:numPr>
          <w:ilvl w:val="0"/>
          <w:numId w:val="28"/>
        </w:numPr>
        <w:jc w:val="both"/>
      </w:pPr>
      <w:r>
        <w:t xml:space="preserve">Системата калкулира сумата необходима за закупуването на един или няколко артикула. Информацията се изпраща </w:t>
      </w:r>
      <w:del w:id="3028" w:author="Светослав Николов" w:date="2014-05-16T23:10:00Z">
        <w:r w:rsidDel="004E1C98">
          <w:delText xml:space="preserve">на </w:delText>
        </w:r>
      </w:del>
      <w:ins w:id="3029" w:author="Светослав Николов" w:date="2014-05-16T23:10:00Z">
        <w:r w:rsidR="004E1C98">
          <w:t xml:space="preserve">в </w:t>
        </w:r>
      </w:ins>
      <w:del w:id="3030" w:author="Svetlio" w:date="2014-06-07T15:33:00Z">
        <w:r w:rsidDel="00CE4563">
          <w:delText xml:space="preserve">банката </w:delText>
        </w:r>
      </w:del>
      <w:ins w:id="3031" w:author="Svetlio" w:date="2014-06-07T15:33:00Z">
        <w:r w:rsidR="00CE4563">
          <w:t>платежната система</w:t>
        </w:r>
      </w:ins>
      <w:del w:id="3032" w:author="Svetlio" w:date="2014-06-07T15:34:00Z">
        <w:r w:rsidDel="00CE4563">
          <w:delText>на потребителя;</w:delText>
        </w:r>
      </w:del>
      <w:ins w:id="3033" w:author="Svetlio" w:date="2014-06-07T15:34:00Z">
        <w:r w:rsidR="00CE4563">
          <w:t>;</w:t>
        </w:r>
      </w:ins>
    </w:p>
    <w:p w:rsidR="00077FF1" w:rsidDel="00CE4563" w:rsidRDefault="00077FF1" w:rsidP="006B765C">
      <w:pPr>
        <w:pStyle w:val="ListParagraph"/>
        <w:numPr>
          <w:ilvl w:val="0"/>
          <w:numId w:val="28"/>
        </w:numPr>
        <w:jc w:val="both"/>
        <w:rPr>
          <w:del w:id="3034" w:author="Svetlio" w:date="2014-06-07T15:34:00Z"/>
        </w:rPr>
      </w:pPr>
      <w:del w:id="3035" w:author="Svetlio" w:date="2014-06-07T15:34:00Z">
        <w:r w:rsidDel="00CE4563">
          <w:delText>Банката отговаря дали има наличните средства</w:delText>
        </w:r>
        <w:r w:rsidR="00857143" w:rsidDel="00CE4563">
          <w:delText>;</w:delText>
        </w:r>
      </w:del>
    </w:p>
    <w:p w:rsidR="00857143" w:rsidDel="00CE4563" w:rsidRDefault="00857143" w:rsidP="006B765C">
      <w:pPr>
        <w:pStyle w:val="ListParagraph"/>
        <w:numPr>
          <w:ilvl w:val="0"/>
          <w:numId w:val="28"/>
        </w:numPr>
        <w:jc w:val="both"/>
        <w:rPr>
          <w:del w:id="3036" w:author="Svetlio" w:date="2014-06-07T15:34:00Z"/>
        </w:rPr>
      </w:pPr>
      <w:del w:id="3037" w:author="Svetlio" w:date="2014-06-07T15:34:00Z">
        <w:r w:rsidDel="00CE4563">
          <w:delText>Ако не са налични плащането е неуспешно и поръчката не е се осъществява;</w:delText>
        </w:r>
      </w:del>
    </w:p>
    <w:p w:rsidR="00857143" w:rsidRPr="00077FF1" w:rsidRDefault="00857143" w:rsidP="006B765C">
      <w:pPr>
        <w:pStyle w:val="ListParagraph"/>
        <w:numPr>
          <w:ilvl w:val="0"/>
          <w:numId w:val="28"/>
        </w:numPr>
        <w:jc w:val="both"/>
      </w:pPr>
      <w:del w:id="3038" w:author="Svetlio" w:date="2014-06-07T15:34:00Z">
        <w:r w:rsidDel="00CE4563">
          <w:delText>Ако парите са налични</w:delText>
        </w:r>
        <w:r w:rsidR="002C73D0" w:rsidDel="00CE4563">
          <w:delText>,</w:delText>
        </w:r>
        <w:r w:rsidDel="00CE4563">
          <w:delText xml:space="preserve"> плащането се осъществява</w:delText>
        </w:r>
      </w:del>
      <w:ins w:id="3039" w:author="Svetlio" w:date="2014-06-07T15:34:00Z">
        <w:r w:rsidR="00CE4563">
          <w:t>Системата изпраща съобщение за резултата от плащането</w:t>
        </w:r>
      </w:ins>
      <w:r>
        <w:t>.</w:t>
      </w:r>
    </w:p>
    <w:p w:rsidR="00077FF1" w:rsidRDefault="00077FF1" w:rsidP="006B765C">
      <w:pPr>
        <w:jc w:val="both"/>
      </w:pPr>
    </w:p>
    <w:p w:rsidR="00077FF1" w:rsidRPr="00077FF1" w:rsidDel="00CE4563" w:rsidRDefault="00077FF1" w:rsidP="00077FF1">
      <w:pPr>
        <w:rPr>
          <w:del w:id="3040" w:author="Svetlio" w:date="2014-06-07T15:37:00Z"/>
        </w:rPr>
        <w:sectPr w:rsidR="00077FF1" w:rsidRPr="00077FF1" w:rsidDel="00CE4563" w:rsidSect="006C3E32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272"/>
          <w:sectPrChange w:id="3041" w:author="Svetlio" w:date="2014-06-07T15:39:00Z">
            <w:sectPr w:rsidR="00077FF1" w:rsidRPr="00077FF1" w:rsidDel="00CE4563" w:rsidSect="006C3E32">
              <w:type w:val="nextPage"/>
              <w:pgMar w:top="1440" w:right="1440" w:bottom="1440" w:left="1440" w:header="709" w:footer="709" w:gutter="0"/>
            </w:sectPr>
          </w:sectPrChange>
        </w:sectPr>
      </w:pPr>
    </w:p>
    <w:p w:rsidR="000D0B41" w:rsidRPr="006C226A" w:rsidRDefault="000D0B41" w:rsidP="000D0B41">
      <w:pPr>
        <w:pStyle w:val="Heading2"/>
      </w:pPr>
      <w:bookmarkStart w:id="3042" w:name="_Toc389923227"/>
      <w:r>
        <w:t>Възможност</w:t>
      </w:r>
      <w:bookmarkEnd w:id="3042"/>
    </w:p>
    <w:p w:rsidR="00CE4563" w:rsidRDefault="00857143">
      <w:pPr>
        <w:keepNext/>
        <w:jc w:val="center"/>
        <w:rPr>
          <w:ins w:id="3043" w:author="Svetlio" w:date="2014-06-07T15:35:00Z"/>
        </w:rPr>
      </w:pPr>
      <w:del w:id="3044" w:author="Svetlio" w:date="2014-06-07T15:35:00Z">
        <w:r w:rsidDel="00CE4563">
          <w:rPr>
            <w:noProof/>
            <w:lang w:eastAsia="bg-BG"/>
          </w:rPr>
          <w:drawing>
            <wp:inline distT="0" distB="0" distL="0" distR="0" wp14:anchorId="5A707CA8" wp14:editId="286B1379">
              <wp:extent cx="7720330" cy="514985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20330" cy="5149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3045" w:author="Svetlio" w:date="2014-06-07T15:35:00Z">
        <w:r w:rsidR="00CE4563" w:rsidRPr="00CE4563">
          <w:t xml:space="preserve"> </w:t>
        </w:r>
        <w:r w:rsidR="00CE4563" w:rsidRPr="00CE4563">
          <w:rPr>
            <w:noProof/>
            <w:lang w:eastAsia="bg-BG"/>
          </w:rPr>
          <w:drawing>
            <wp:inline distT="0" distB="0" distL="0" distR="0" wp14:anchorId="2ED6C5A6" wp14:editId="00695018">
              <wp:extent cx="3774951" cy="2977833"/>
              <wp:effectExtent l="0" t="0" r="0" b="0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80928" cy="29825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D0B41" w:rsidRPr="006C3E32" w:rsidDel="006C3E32" w:rsidRDefault="00CE4563">
      <w:pPr>
        <w:pStyle w:val="Caption"/>
        <w:jc w:val="center"/>
        <w:rPr>
          <w:del w:id="3046" w:author="Svetlio" w:date="2014-06-07T15:36:00Z"/>
          <w:color w:val="000000" w:themeColor="text1"/>
        </w:rPr>
      </w:pPr>
      <w:ins w:id="3047" w:author="Svetlio" w:date="2014-06-07T15:35:00Z">
        <w:r w:rsidRPr="006C3E32">
          <w:rPr>
            <w:b w:val="0"/>
            <w:bCs w:val="0"/>
            <w:color w:val="000000" w:themeColor="text1"/>
            <w:rPrChange w:id="3048" w:author="Svetlio" w:date="2014-06-07T15:42:00Z">
              <w:rPr>
                <w:b w:val="0"/>
                <w:bCs w:val="0"/>
              </w:rPr>
            </w:rPrChange>
          </w:rPr>
          <w:t xml:space="preserve">Фигура </w:t>
        </w:r>
        <w:r w:rsidRPr="006C3E32">
          <w:rPr>
            <w:b w:val="0"/>
            <w:bCs w:val="0"/>
            <w:color w:val="000000" w:themeColor="text1"/>
            <w:rPrChange w:id="3049" w:author="Svetlio" w:date="2014-06-07T15:42:00Z">
              <w:rPr>
                <w:b w:val="0"/>
                <w:bCs w:val="0"/>
              </w:rPr>
            </w:rPrChange>
          </w:rPr>
          <w:fldChar w:fldCharType="begin"/>
        </w:r>
        <w:r w:rsidRPr="006C3E32">
          <w:rPr>
            <w:b w:val="0"/>
            <w:bCs w:val="0"/>
            <w:color w:val="000000" w:themeColor="text1"/>
            <w:rPrChange w:id="3050" w:author="Svetlio" w:date="2014-06-07T15:42:00Z">
              <w:rPr>
                <w:b w:val="0"/>
                <w:bCs w:val="0"/>
              </w:rPr>
            </w:rPrChange>
          </w:rPr>
          <w:instrText xml:space="preserve"> SEQ Фигура \* ARABIC </w:instrText>
        </w:r>
      </w:ins>
      <w:r w:rsidRPr="006C3E32">
        <w:rPr>
          <w:b w:val="0"/>
          <w:bCs w:val="0"/>
          <w:color w:val="000000" w:themeColor="text1"/>
          <w:rPrChange w:id="3051" w:author="Svetlio" w:date="2014-06-07T15:42:00Z">
            <w:rPr>
              <w:b w:val="0"/>
              <w:bCs w:val="0"/>
            </w:rPr>
          </w:rPrChange>
        </w:rPr>
        <w:fldChar w:fldCharType="separate"/>
      </w:r>
      <w:ins w:id="3052" w:author="Svetlio" w:date="2014-06-07T16:08:00Z">
        <w:r w:rsidR="00E83CFF">
          <w:rPr>
            <w:noProof/>
            <w:color w:val="000000" w:themeColor="text1"/>
          </w:rPr>
          <w:t>4</w:t>
        </w:r>
      </w:ins>
      <w:ins w:id="3053" w:author="Svetlio" w:date="2014-06-07T15:35:00Z">
        <w:r w:rsidRPr="006C3E32">
          <w:rPr>
            <w:b w:val="0"/>
            <w:bCs w:val="0"/>
            <w:color w:val="000000" w:themeColor="text1"/>
            <w:rPrChange w:id="3054" w:author="Svetlio" w:date="2014-06-07T15:42:00Z">
              <w:rPr>
                <w:b w:val="0"/>
                <w:bCs w:val="0"/>
              </w:rPr>
            </w:rPrChange>
          </w:rPr>
          <w:fldChar w:fldCharType="end"/>
        </w:r>
      </w:ins>
      <w:ins w:id="3055" w:author="Svetlio" w:date="2014-06-07T15:36:00Z">
        <w:r w:rsidRPr="006C3E32">
          <w:rPr>
            <w:b w:val="0"/>
            <w:bCs w:val="0"/>
            <w:color w:val="000000" w:themeColor="text1"/>
            <w:rPrChange w:id="3056" w:author="Svetlio" w:date="2014-06-07T15:42:00Z">
              <w:rPr>
                <w:b w:val="0"/>
                <w:bCs w:val="0"/>
              </w:rPr>
            </w:rPrChange>
          </w:rPr>
          <w:t xml:space="preserve"> Плащане</w:t>
        </w:r>
      </w:ins>
    </w:p>
    <w:p w:rsidR="000D0B41" w:rsidRPr="006C3E32" w:rsidRDefault="000D0B41">
      <w:pPr>
        <w:pStyle w:val="Caption"/>
        <w:jc w:val="center"/>
        <w:rPr>
          <w:color w:val="000000" w:themeColor="text1"/>
          <w:rPrChange w:id="3057" w:author="Svetlio" w:date="2014-06-07T15:42:00Z">
            <w:rPr/>
          </w:rPrChange>
        </w:rPr>
      </w:pPr>
      <w:del w:id="3058" w:author="Svetlio" w:date="2014-06-07T15:36:00Z">
        <w:r w:rsidRPr="006C3E32" w:rsidDel="00CE4563">
          <w:rPr>
            <w:color w:val="000000" w:themeColor="text1"/>
            <w:rPrChange w:id="3059" w:author="Svetlio" w:date="2014-06-07T15:42:00Z">
              <w:rPr/>
            </w:rPrChange>
          </w:rPr>
          <w:delText xml:space="preserve">Фигура </w:delText>
        </w:r>
        <w:r w:rsidR="00786912" w:rsidRPr="006C3E32" w:rsidDel="00CE4563">
          <w:rPr>
            <w:color w:val="000000" w:themeColor="text1"/>
            <w:rPrChange w:id="3060" w:author="Svetlio" w:date="2014-06-07T15:42:00Z">
              <w:rPr>
                <w:noProof/>
              </w:rPr>
            </w:rPrChange>
          </w:rPr>
          <w:fldChar w:fldCharType="begin"/>
        </w:r>
        <w:r w:rsidR="00786912" w:rsidRPr="006C3E32" w:rsidDel="00CE4563">
          <w:rPr>
            <w:color w:val="000000" w:themeColor="text1"/>
            <w:rPrChange w:id="3061" w:author="Svetlio" w:date="2014-06-07T15:42:00Z">
              <w:rPr/>
            </w:rPrChange>
          </w:rPr>
          <w:delInstrText xml:space="preserve"> SEQ Figure \* ARABIC </w:delInstrText>
        </w:r>
        <w:r w:rsidR="00786912" w:rsidRPr="006C3E32" w:rsidDel="00CE4563">
          <w:rPr>
            <w:color w:val="000000" w:themeColor="text1"/>
            <w:rPrChange w:id="3062" w:author="Svetlio" w:date="2014-06-07T15:42:00Z">
              <w:rPr>
                <w:noProof/>
              </w:rPr>
            </w:rPrChange>
          </w:rPr>
          <w:fldChar w:fldCharType="separate"/>
        </w:r>
        <w:r w:rsidR="00C968C7" w:rsidRPr="006C3E32" w:rsidDel="00CE4563">
          <w:rPr>
            <w:noProof/>
            <w:color w:val="000000" w:themeColor="text1"/>
            <w:rPrChange w:id="3063" w:author="Svetlio" w:date="2014-06-07T15:42:00Z">
              <w:rPr>
                <w:noProof/>
              </w:rPr>
            </w:rPrChange>
          </w:rPr>
          <w:delText>13</w:delText>
        </w:r>
        <w:r w:rsidR="00786912" w:rsidRPr="006C3E32" w:rsidDel="00CE4563">
          <w:rPr>
            <w:noProof/>
            <w:color w:val="000000" w:themeColor="text1"/>
            <w:rPrChange w:id="3064" w:author="Svetlio" w:date="2014-06-07T15:42:00Z">
              <w:rPr>
                <w:noProof/>
              </w:rPr>
            </w:rPrChange>
          </w:rPr>
          <w:fldChar w:fldCharType="end"/>
        </w:r>
        <w:r w:rsidRPr="006C3E32" w:rsidDel="00CE4563">
          <w:rPr>
            <w:color w:val="000000" w:themeColor="text1"/>
            <w:rPrChange w:id="3065" w:author="Svetlio" w:date="2014-06-07T15:42:00Z">
              <w:rPr/>
            </w:rPrChange>
          </w:rPr>
          <w:delText xml:space="preserve"> Извършване на плащане</w:delText>
        </w:r>
      </w:del>
    </w:p>
    <w:p w:rsidR="000D0B41" w:rsidRPr="00CE4563" w:rsidDel="006C3E32" w:rsidRDefault="000D0B41" w:rsidP="001E49B0">
      <w:pPr>
        <w:pStyle w:val="Heading1"/>
        <w:rPr>
          <w:del w:id="3066" w:author="Svetlio" w:date="2014-06-07T15:38:00Z"/>
          <w:color w:val="000000" w:themeColor="text1"/>
          <w:rPrChange w:id="3067" w:author="Svetlio" w:date="2014-06-07T15:36:00Z">
            <w:rPr>
              <w:del w:id="3068" w:author="Svetlio" w:date="2014-06-07T15:38:00Z"/>
            </w:rPr>
          </w:rPrChange>
        </w:rPr>
        <w:sectPr w:rsidR="000D0B41" w:rsidRPr="00CE4563" w:rsidDel="006C3E32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3069" w:author="Svetlio" w:date="2014-06-07T15:39:00Z">
            <w:sectPr w:rsidR="000D0B41" w:rsidRPr="00CE4563" w:rsidDel="006C3E32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</w:pPr>
    </w:p>
    <w:p w:rsidR="006A5B52" w:rsidDel="006C3E32" w:rsidRDefault="006A5B52" w:rsidP="006B765C">
      <w:pPr>
        <w:pStyle w:val="Heading1"/>
        <w:jc w:val="both"/>
        <w:rPr>
          <w:del w:id="3070" w:author="Svetlio" w:date="2014-06-07T15:39:00Z"/>
        </w:rPr>
      </w:pPr>
      <w:del w:id="3071" w:author="Svetlio" w:date="2014-06-07T15:39:00Z">
        <w:r w:rsidDel="006C3E32">
          <w:delText>Бизнес процес – Управление на количка</w:delText>
        </w:r>
        <w:bookmarkStart w:id="3072" w:name="_Toc389921151"/>
        <w:bookmarkStart w:id="3073" w:name="_Toc389921451"/>
        <w:bookmarkStart w:id="3074" w:name="_Toc389921727"/>
        <w:bookmarkStart w:id="3075" w:name="_Toc389922028"/>
        <w:bookmarkStart w:id="3076" w:name="_Toc389922328"/>
        <w:bookmarkStart w:id="3077" w:name="_Toc389922628"/>
        <w:bookmarkStart w:id="3078" w:name="_Toc389922928"/>
        <w:bookmarkStart w:id="3079" w:name="_Toc389923228"/>
        <w:bookmarkEnd w:id="3072"/>
        <w:bookmarkEnd w:id="3073"/>
        <w:bookmarkEnd w:id="3074"/>
        <w:bookmarkEnd w:id="3075"/>
        <w:bookmarkEnd w:id="3076"/>
        <w:bookmarkEnd w:id="3077"/>
        <w:bookmarkEnd w:id="3078"/>
        <w:bookmarkEnd w:id="3079"/>
      </w:del>
    </w:p>
    <w:p w:rsidR="006A5B52" w:rsidDel="006C3E32" w:rsidRDefault="006A5B52" w:rsidP="006B765C">
      <w:pPr>
        <w:pStyle w:val="Heading2"/>
        <w:jc w:val="both"/>
        <w:rPr>
          <w:del w:id="3080" w:author="Svetlio" w:date="2014-06-07T15:39:00Z"/>
        </w:rPr>
      </w:pPr>
      <w:del w:id="3081" w:author="Svetlio" w:date="2014-06-07T15:39:00Z">
        <w:r w:rsidDel="006C3E32">
          <w:delText>Цел</w:delText>
        </w:r>
        <w:bookmarkStart w:id="3082" w:name="_Toc389921152"/>
        <w:bookmarkStart w:id="3083" w:name="_Toc389921452"/>
        <w:bookmarkStart w:id="3084" w:name="_Toc389921728"/>
        <w:bookmarkStart w:id="3085" w:name="_Toc389922029"/>
        <w:bookmarkStart w:id="3086" w:name="_Toc389922329"/>
        <w:bookmarkStart w:id="3087" w:name="_Toc389922629"/>
        <w:bookmarkStart w:id="3088" w:name="_Toc389922929"/>
        <w:bookmarkStart w:id="3089" w:name="_Toc389923229"/>
        <w:bookmarkEnd w:id="3082"/>
        <w:bookmarkEnd w:id="3083"/>
        <w:bookmarkEnd w:id="3084"/>
        <w:bookmarkEnd w:id="3085"/>
        <w:bookmarkEnd w:id="3086"/>
        <w:bookmarkEnd w:id="3087"/>
        <w:bookmarkEnd w:id="3088"/>
        <w:bookmarkEnd w:id="3089"/>
      </w:del>
    </w:p>
    <w:p w:rsidR="006A5B52" w:rsidRPr="006A5B52" w:rsidDel="006C3E32" w:rsidRDefault="006A5B52" w:rsidP="006B765C">
      <w:pPr>
        <w:ind w:left="720"/>
        <w:jc w:val="both"/>
        <w:rPr>
          <w:del w:id="3090" w:author="Svetlio" w:date="2014-06-07T15:39:00Z"/>
        </w:rPr>
      </w:pPr>
      <w:del w:id="3091" w:author="Svetlio" w:date="2014-06-07T15:39:00Z">
        <w:r w:rsidDel="006C3E32">
          <w:delText>Целта на процеса е да покаже възможностите по управлението на количката на потребителят.</w:delText>
        </w:r>
        <w:bookmarkStart w:id="3092" w:name="_Toc389921153"/>
        <w:bookmarkStart w:id="3093" w:name="_Toc389921453"/>
        <w:bookmarkStart w:id="3094" w:name="_Toc389921729"/>
        <w:bookmarkStart w:id="3095" w:name="_Toc389922030"/>
        <w:bookmarkStart w:id="3096" w:name="_Toc389922330"/>
        <w:bookmarkStart w:id="3097" w:name="_Toc389922630"/>
        <w:bookmarkStart w:id="3098" w:name="_Toc389922930"/>
        <w:bookmarkStart w:id="3099" w:name="_Toc389923230"/>
        <w:bookmarkEnd w:id="3092"/>
        <w:bookmarkEnd w:id="3093"/>
        <w:bookmarkEnd w:id="3094"/>
        <w:bookmarkEnd w:id="3095"/>
        <w:bookmarkEnd w:id="3096"/>
        <w:bookmarkEnd w:id="3097"/>
        <w:bookmarkEnd w:id="3098"/>
        <w:bookmarkEnd w:id="3099"/>
      </w:del>
    </w:p>
    <w:p w:rsidR="006A5B52" w:rsidDel="006C3E32" w:rsidRDefault="006A5B52" w:rsidP="006B765C">
      <w:pPr>
        <w:pStyle w:val="Heading2"/>
        <w:jc w:val="both"/>
        <w:rPr>
          <w:del w:id="3100" w:author="Svetlio" w:date="2014-06-07T15:39:00Z"/>
        </w:rPr>
      </w:pPr>
      <w:del w:id="3101" w:author="Svetlio" w:date="2014-06-07T15:39:00Z">
        <w:r w:rsidDel="006C3E32">
          <w:delText>Актьори /участници/</w:delText>
        </w:r>
        <w:bookmarkStart w:id="3102" w:name="_Toc389921154"/>
        <w:bookmarkStart w:id="3103" w:name="_Toc389921454"/>
        <w:bookmarkStart w:id="3104" w:name="_Toc389921730"/>
        <w:bookmarkStart w:id="3105" w:name="_Toc389922031"/>
        <w:bookmarkStart w:id="3106" w:name="_Toc389922331"/>
        <w:bookmarkStart w:id="3107" w:name="_Toc389922631"/>
        <w:bookmarkStart w:id="3108" w:name="_Toc389922931"/>
        <w:bookmarkStart w:id="3109" w:name="_Toc389923231"/>
        <w:bookmarkEnd w:id="3102"/>
        <w:bookmarkEnd w:id="3103"/>
        <w:bookmarkEnd w:id="3104"/>
        <w:bookmarkEnd w:id="3105"/>
        <w:bookmarkEnd w:id="3106"/>
        <w:bookmarkEnd w:id="3107"/>
        <w:bookmarkEnd w:id="3108"/>
        <w:bookmarkEnd w:id="3109"/>
      </w:del>
    </w:p>
    <w:p w:rsidR="006A5B52" w:rsidDel="006C3E32" w:rsidRDefault="006A5B52" w:rsidP="006B765C">
      <w:pPr>
        <w:pStyle w:val="ListParagraph"/>
        <w:numPr>
          <w:ilvl w:val="0"/>
          <w:numId w:val="29"/>
        </w:numPr>
        <w:jc w:val="both"/>
        <w:rPr>
          <w:del w:id="3110" w:author="Svetlio" w:date="2014-06-07T15:39:00Z"/>
        </w:rPr>
      </w:pPr>
      <w:del w:id="3111" w:author="Svetlio" w:date="2014-06-07T15:39:00Z">
        <w:r w:rsidDel="006C3E32">
          <w:delText>Потребителят;</w:delText>
        </w:r>
        <w:bookmarkStart w:id="3112" w:name="_Toc389921155"/>
        <w:bookmarkStart w:id="3113" w:name="_Toc389921455"/>
        <w:bookmarkStart w:id="3114" w:name="_Toc389921731"/>
        <w:bookmarkStart w:id="3115" w:name="_Toc389922032"/>
        <w:bookmarkStart w:id="3116" w:name="_Toc389922332"/>
        <w:bookmarkStart w:id="3117" w:name="_Toc389922632"/>
        <w:bookmarkStart w:id="3118" w:name="_Toc389922932"/>
        <w:bookmarkStart w:id="3119" w:name="_Toc389923232"/>
        <w:bookmarkEnd w:id="3112"/>
        <w:bookmarkEnd w:id="3113"/>
        <w:bookmarkEnd w:id="3114"/>
        <w:bookmarkEnd w:id="3115"/>
        <w:bookmarkEnd w:id="3116"/>
        <w:bookmarkEnd w:id="3117"/>
        <w:bookmarkEnd w:id="3118"/>
        <w:bookmarkEnd w:id="3119"/>
      </w:del>
    </w:p>
    <w:p w:rsidR="006A5B52" w:rsidRPr="006A5B52" w:rsidDel="006C3E32" w:rsidRDefault="006A5B52" w:rsidP="006B765C">
      <w:pPr>
        <w:pStyle w:val="ListParagraph"/>
        <w:numPr>
          <w:ilvl w:val="0"/>
          <w:numId w:val="29"/>
        </w:numPr>
        <w:jc w:val="both"/>
        <w:rPr>
          <w:del w:id="3120" w:author="Svetlio" w:date="2014-06-07T15:39:00Z"/>
        </w:rPr>
      </w:pPr>
      <w:del w:id="3121" w:author="Svetlio" w:date="2014-06-07T15:39:00Z">
        <w:r w:rsidDel="006C3E32">
          <w:delText>Системата</w:delText>
        </w:r>
        <w:bookmarkStart w:id="3122" w:name="_Toc389921156"/>
        <w:bookmarkStart w:id="3123" w:name="_Toc389921456"/>
        <w:bookmarkStart w:id="3124" w:name="_Toc389921732"/>
        <w:bookmarkStart w:id="3125" w:name="_Toc389922033"/>
        <w:bookmarkStart w:id="3126" w:name="_Toc389922333"/>
        <w:bookmarkStart w:id="3127" w:name="_Toc389922633"/>
        <w:bookmarkStart w:id="3128" w:name="_Toc389922933"/>
        <w:bookmarkStart w:id="3129" w:name="_Toc389923233"/>
        <w:bookmarkEnd w:id="3122"/>
        <w:bookmarkEnd w:id="3123"/>
        <w:bookmarkEnd w:id="3124"/>
        <w:bookmarkEnd w:id="3125"/>
        <w:bookmarkEnd w:id="3126"/>
        <w:bookmarkEnd w:id="3127"/>
        <w:bookmarkEnd w:id="3128"/>
        <w:bookmarkEnd w:id="3129"/>
      </w:del>
    </w:p>
    <w:p w:rsidR="006A5B52" w:rsidDel="006C3E32" w:rsidRDefault="006A5B52" w:rsidP="006B765C">
      <w:pPr>
        <w:pStyle w:val="Heading2"/>
        <w:jc w:val="both"/>
        <w:rPr>
          <w:del w:id="3130" w:author="Svetlio" w:date="2014-06-07T15:39:00Z"/>
        </w:rPr>
      </w:pPr>
      <w:del w:id="3131" w:author="Svetlio" w:date="2014-06-07T15:39:00Z">
        <w:r w:rsidDel="006C3E32">
          <w:delText>Собственик на процеса</w:delText>
        </w:r>
        <w:bookmarkStart w:id="3132" w:name="_Toc389921157"/>
        <w:bookmarkStart w:id="3133" w:name="_Toc389921457"/>
        <w:bookmarkStart w:id="3134" w:name="_Toc389921733"/>
        <w:bookmarkStart w:id="3135" w:name="_Toc389922034"/>
        <w:bookmarkStart w:id="3136" w:name="_Toc389922334"/>
        <w:bookmarkStart w:id="3137" w:name="_Toc389922634"/>
        <w:bookmarkStart w:id="3138" w:name="_Toc389922934"/>
        <w:bookmarkStart w:id="3139" w:name="_Toc389923234"/>
        <w:bookmarkEnd w:id="3132"/>
        <w:bookmarkEnd w:id="3133"/>
        <w:bookmarkEnd w:id="3134"/>
        <w:bookmarkEnd w:id="3135"/>
        <w:bookmarkEnd w:id="3136"/>
        <w:bookmarkEnd w:id="3137"/>
        <w:bookmarkEnd w:id="3138"/>
        <w:bookmarkEnd w:id="3139"/>
      </w:del>
    </w:p>
    <w:p w:rsidR="00C603BF" w:rsidRPr="00C603BF" w:rsidDel="006C3E32" w:rsidRDefault="00C603BF" w:rsidP="006B765C">
      <w:pPr>
        <w:ind w:left="720"/>
        <w:jc w:val="both"/>
        <w:rPr>
          <w:del w:id="3140" w:author="Svetlio" w:date="2014-06-07T15:39:00Z"/>
        </w:rPr>
      </w:pPr>
      <w:del w:id="3141" w:author="Svetlio" w:date="2014-06-07T15:39:00Z">
        <w:r w:rsidDel="006C3E32">
          <w:delText>Собственик на процеса е потребителят.</w:delText>
        </w:r>
        <w:bookmarkStart w:id="3142" w:name="_Toc389921158"/>
        <w:bookmarkStart w:id="3143" w:name="_Toc389921458"/>
        <w:bookmarkStart w:id="3144" w:name="_Toc389921734"/>
        <w:bookmarkStart w:id="3145" w:name="_Toc389922035"/>
        <w:bookmarkStart w:id="3146" w:name="_Toc389922335"/>
        <w:bookmarkStart w:id="3147" w:name="_Toc389922635"/>
        <w:bookmarkStart w:id="3148" w:name="_Toc389922935"/>
        <w:bookmarkStart w:id="3149" w:name="_Toc389923235"/>
        <w:bookmarkEnd w:id="3142"/>
        <w:bookmarkEnd w:id="3143"/>
        <w:bookmarkEnd w:id="3144"/>
        <w:bookmarkEnd w:id="3145"/>
        <w:bookmarkEnd w:id="3146"/>
        <w:bookmarkEnd w:id="3147"/>
        <w:bookmarkEnd w:id="3148"/>
        <w:bookmarkEnd w:id="3149"/>
      </w:del>
    </w:p>
    <w:p w:rsidR="006A5B52" w:rsidDel="006C3E32" w:rsidRDefault="006A5B52" w:rsidP="006B765C">
      <w:pPr>
        <w:pStyle w:val="Heading2"/>
        <w:jc w:val="both"/>
        <w:rPr>
          <w:del w:id="3150" w:author="Svetlio" w:date="2014-06-07T15:39:00Z"/>
        </w:rPr>
      </w:pPr>
      <w:del w:id="3151" w:author="Svetlio" w:date="2014-06-07T15:39:00Z">
        <w:r w:rsidDel="006C3E32">
          <w:delText>Описание на работата на процеса</w:delText>
        </w:r>
        <w:bookmarkStart w:id="3152" w:name="_Toc389921159"/>
        <w:bookmarkStart w:id="3153" w:name="_Toc389921459"/>
        <w:bookmarkStart w:id="3154" w:name="_Toc389921735"/>
        <w:bookmarkStart w:id="3155" w:name="_Toc389922036"/>
        <w:bookmarkStart w:id="3156" w:name="_Toc389922336"/>
        <w:bookmarkStart w:id="3157" w:name="_Toc389922636"/>
        <w:bookmarkStart w:id="3158" w:name="_Toc389922936"/>
        <w:bookmarkStart w:id="3159" w:name="_Toc389923236"/>
        <w:bookmarkEnd w:id="3152"/>
        <w:bookmarkEnd w:id="3153"/>
        <w:bookmarkEnd w:id="3154"/>
        <w:bookmarkEnd w:id="3155"/>
        <w:bookmarkEnd w:id="3156"/>
        <w:bookmarkEnd w:id="3157"/>
        <w:bookmarkEnd w:id="3158"/>
        <w:bookmarkEnd w:id="3159"/>
      </w:del>
    </w:p>
    <w:p w:rsidR="006A5B52" w:rsidDel="006C3E32" w:rsidRDefault="00C603BF" w:rsidP="006B765C">
      <w:pPr>
        <w:pStyle w:val="ListParagraph"/>
        <w:numPr>
          <w:ilvl w:val="0"/>
          <w:numId w:val="30"/>
        </w:numPr>
        <w:jc w:val="both"/>
        <w:rPr>
          <w:del w:id="3160" w:author="Svetlio" w:date="2014-06-07T15:39:00Z"/>
        </w:rPr>
      </w:pPr>
      <w:del w:id="3161" w:author="Svetlio" w:date="2014-06-07T15:39:00Z">
        <w:r w:rsidDel="006C3E32">
          <w:delText>Вход в количката;</w:delText>
        </w:r>
        <w:bookmarkStart w:id="3162" w:name="_Toc389921160"/>
        <w:bookmarkStart w:id="3163" w:name="_Toc389921460"/>
        <w:bookmarkStart w:id="3164" w:name="_Toc389921736"/>
        <w:bookmarkStart w:id="3165" w:name="_Toc389922037"/>
        <w:bookmarkStart w:id="3166" w:name="_Toc389922337"/>
        <w:bookmarkStart w:id="3167" w:name="_Toc389922637"/>
        <w:bookmarkStart w:id="3168" w:name="_Toc389922937"/>
        <w:bookmarkStart w:id="3169" w:name="_Toc389923237"/>
        <w:bookmarkEnd w:id="3162"/>
        <w:bookmarkEnd w:id="3163"/>
        <w:bookmarkEnd w:id="3164"/>
        <w:bookmarkEnd w:id="3165"/>
        <w:bookmarkEnd w:id="3166"/>
        <w:bookmarkEnd w:id="3167"/>
        <w:bookmarkEnd w:id="3168"/>
        <w:bookmarkEnd w:id="3169"/>
      </w:del>
    </w:p>
    <w:p w:rsidR="00C603BF" w:rsidDel="006C3E32" w:rsidRDefault="00C603BF" w:rsidP="006B765C">
      <w:pPr>
        <w:pStyle w:val="ListParagraph"/>
        <w:numPr>
          <w:ilvl w:val="0"/>
          <w:numId w:val="30"/>
        </w:numPr>
        <w:jc w:val="both"/>
        <w:rPr>
          <w:del w:id="3170" w:author="Svetlio" w:date="2014-06-07T15:39:00Z"/>
        </w:rPr>
      </w:pPr>
      <w:del w:id="3171" w:author="Svetlio" w:date="2014-06-07T15:39:00Z">
        <w:r w:rsidDel="006C3E32">
          <w:delText>Ако потребителя желае да купи артикул избира един или някол</w:delText>
        </w:r>
        <w:r w:rsidR="000C00E7" w:rsidDel="006C3E32">
          <w:delText>ко и след това се изв</w:delText>
        </w:r>
        <w:r w:rsidDel="006C3E32">
          <w:delText xml:space="preserve">ършва процеса по </w:delText>
        </w:r>
        <w:r w:rsidR="002C73D0" w:rsidDel="006C3E32">
          <w:delText>„</w:delText>
        </w:r>
        <w:r w:rsidDel="006C3E32">
          <w:delText>Покупко-продажба</w:delText>
        </w:r>
        <w:r w:rsidR="002C73D0" w:rsidDel="006C3E32">
          <w:delText>”</w:delText>
        </w:r>
        <w:r w:rsidDel="006C3E32">
          <w:delText>;</w:delText>
        </w:r>
        <w:bookmarkStart w:id="3172" w:name="_Toc389921161"/>
        <w:bookmarkStart w:id="3173" w:name="_Toc389921461"/>
        <w:bookmarkStart w:id="3174" w:name="_Toc389921737"/>
        <w:bookmarkStart w:id="3175" w:name="_Toc389922038"/>
        <w:bookmarkStart w:id="3176" w:name="_Toc389922338"/>
        <w:bookmarkStart w:id="3177" w:name="_Toc389922638"/>
        <w:bookmarkStart w:id="3178" w:name="_Toc389922938"/>
        <w:bookmarkStart w:id="3179" w:name="_Toc389923238"/>
        <w:bookmarkEnd w:id="3172"/>
        <w:bookmarkEnd w:id="3173"/>
        <w:bookmarkEnd w:id="3174"/>
        <w:bookmarkEnd w:id="3175"/>
        <w:bookmarkEnd w:id="3176"/>
        <w:bookmarkEnd w:id="3177"/>
        <w:bookmarkEnd w:id="3178"/>
        <w:bookmarkEnd w:id="3179"/>
      </w:del>
    </w:p>
    <w:p w:rsidR="00C603BF" w:rsidRPr="00C603BF" w:rsidDel="006C3E32" w:rsidRDefault="00C603BF" w:rsidP="006B765C">
      <w:pPr>
        <w:pStyle w:val="ListParagraph"/>
        <w:numPr>
          <w:ilvl w:val="0"/>
          <w:numId w:val="30"/>
        </w:numPr>
        <w:jc w:val="both"/>
        <w:rPr>
          <w:del w:id="3180" w:author="Svetlio" w:date="2014-06-07T15:39:00Z"/>
        </w:rPr>
      </w:pPr>
      <w:del w:id="3181" w:author="Svetlio" w:date="2014-06-07T15:39:00Z">
        <w:r w:rsidDel="006C3E32">
          <w:delText xml:space="preserve">Ако желае потребителя може и да изтрие част от запазените обяви в количката си. </w:delText>
        </w:r>
        <w:bookmarkStart w:id="3182" w:name="_Toc389921162"/>
        <w:bookmarkStart w:id="3183" w:name="_Toc389921462"/>
        <w:bookmarkStart w:id="3184" w:name="_Toc389921738"/>
        <w:bookmarkStart w:id="3185" w:name="_Toc389922039"/>
        <w:bookmarkStart w:id="3186" w:name="_Toc389922339"/>
        <w:bookmarkStart w:id="3187" w:name="_Toc389922639"/>
        <w:bookmarkStart w:id="3188" w:name="_Toc389922939"/>
        <w:bookmarkStart w:id="3189" w:name="_Toc389923239"/>
        <w:bookmarkEnd w:id="3182"/>
        <w:bookmarkEnd w:id="3183"/>
        <w:bookmarkEnd w:id="3184"/>
        <w:bookmarkEnd w:id="3185"/>
        <w:bookmarkEnd w:id="3186"/>
        <w:bookmarkEnd w:id="3187"/>
        <w:bookmarkEnd w:id="3188"/>
        <w:bookmarkEnd w:id="3189"/>
      </w:del>
    </w:p>
    <w:p w:rsidR="00C603BF" w:rsidDel="006C3E32" w:rsidRDefault="00C603BF" w:rsidP="006B765C">
      <w:pPr>
        <w:jc w:val="both"/>
        <w:rPr>
          <w:del w:id="3190" w:author="Svetlio" w:date="2014-06-07T15:39:00Z"/>
        </w:rPr>
      </w:pPr>
      <w:bookmarkStart w:id="3191" w:name="_Toc389921163"/>
      <w:bookmarkStart w:id="3192" w:name="_Toc389921463"/>
      <w:bookmarkStart w:id="3193" w:name="_Toc389921739"/>
      <w:bookmarkStart w:id="3194" w:name="_Toc389922040"/>
      <w:bookmarkStart w:id="3195" w:name="_Toc389922340"/>
      <w:bookmarkStart w:id="3196" w:name="_Toc389922640"/>
      <w:bookmarkStart w:id="3197" w:name="_Toc389922940"/>
      <w:bookmarkStart w:id="3198" w:name="_Toc389923240"/>
      <w:bookmarkEnd w:id="3191"/>
      <w:bookmarkEnd w:id="3192"/>
      <w:bookmarkEnd w:id="3193"/>
      <w:bookmarkEnd w:id="3194"/>
      <w:bookmarkEnd w:id="3195"/>
      <w:bookmarkEnd w:id="3196"/>
      <w:bookmarkEnd w:id="3197"/>
      <w:bookmarkEnd w:id="3198"/>
    </w:p>
    <w:p w:rsidR="00C603BF" w:rsidRPr="00C603BF" w:rsidDel="006C3E32" w:rsidRDefault="00C603BF" w:rsidP="00C603BF">
      <w:pPr>
        <w:rPr>
          <w:del w:id="3199" w:author="Svetlio" w:date="2014-06-07T15:39:00Z"/>
        </w:rPr>
        <w:sectPr w:rsidR="00C603BF" w:rsidRPr="00C603BF" w:rsidDel="006C3E32" w:rsidSect="006C3E32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272"/>
          <w:sectPrChange w:id="3200" w:author="Svetlio" w:date="2014-06-07T15:39:00Z">
            <w:sectPr w:rsidR="00C603BF" w:rsidRPr="00C603BF" w:rsidDel="006C3E32" w:rsidSect="006C3E32">
              <w:type w:val="nextPage"/>
              <w:pgMar w:top="1440" w:right="1440" w:bottom="1440" w:left="1440" w:header="709" w:footer="709" w:gutter="0"/>
            </w:sectPr>
          </w:sectPrChange>
        </w:sectPr>
      </w:pPr>
    </w:p>
    <w:p w:rsidR="006A5B52" w:rsidDel="006C3E32" w:rsidRDefault="006A5B52" w:rsidP="006A5B52">
      <w:pPr>
        <w:pStyle w:val="Heading2"/>
        <w:rPr>
          <w:del w:id="3201" w:author="Svetlio" w:date="2014-06-07T15:39:00Z"/>
        </w:rPr>
      </w:pPr>
      <w:del w:id="3202" w:author="Svetlio" w:date="2014-06-07T15:39:00Z">
        <w:r w:rsidDel="006C3E32">
          <w:delText>Възможност</w:delText>
        </w:r>
        <w:bookmarkStart w:id="3203" w:name="_Toc389921164"/>
        <w:bookmarkStart w:id="3204" w:name="_Toc389921464"/>
        <w:bookmarkStart w:id="3205" w:name="_Toc389921740"/>
        <w:bookmarkStart w:id="3206" w:name="_Toc389922041"/>
        <w:bookmarkStart w:id="3207" w:name="_Toc389922341"/>
        <w:bookmarkStart w:id="3208" w:name="_Toc389922641"/>
        <w:bookmarkStart w:id="3209" w:name="_Toc389922941"/>
        <w:bookmarkStart w:id="3210" w:name="_Toc389923241"/>
        <w:bookmarkEnd w:id="3203"/>
        <w:bookmarkEnd w:id="3204"/>
        <w:bookmarkEnd w:id="3205"/>
        <w:bookmarkEnd w:id="3206"/>
        <w:bookmarkEnd w:id="3207"/>
        <w:bookmarkEnd w:id="3208"/>
        <w:bookmarkEnd w:id="3209"/>
        <w:bookmarkEnd w:id="3210"/>
      </w:del>
    </w:p>
    <w:p w:rsidR="006A5B52" w:rsidDel="006C3E32" w:rsidRDefault="006A5B52" w:rsidP="006A5B52">
      <w:pPr>
        <w:keepNext/>
        <w:jc w:val="center"/>
        <w:rPr>
          <w:del w:id="3211" w:author="Svetlio" w:date="2014-06-07T15:39:00Z"/>
        </w:rPr>
      </w:pPr>
      <w:del w:id="3212" w:author="Svetlio" w:date="2014-06-07T15:39:00Z">
        <w:r w:rsidDel="006C3E32">
          <w:rPr>
            <w:noProof/>
            <w:lang w:eastAsia="bg-BG"/>
          </w:rPr>
          <w:drawing>
            <wp:inline distT="0" distB="0" distL="0" distR="0" wp14:anchorId="63325393" wp14:editId="1CBD2AB6">
              <wp:extent cx="8326802" cy="5472752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3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60645" cy="5494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3213" w:name="_Toc389921165"/>
        <w:bookmarkStart w:id="3214" w:name="_Toc389921465"/>
        <w:bookmarkStart w:id="3215" w:name="_Toc389921741"/>
        <w:bookmarkStart w:id="3216" w:name="_Toc389922042"/>
        <w:bookmarkStart w:id="3217" w:name="_Toc389922342"/>
        <w:bookmarkStart w:id="3218" w:name="_Toc389922642"/>
        <w:bookmarkStart w:id="3219" w:name="_Toc389922942"/>
        <w:bookmarkStart w:id="3220" w:name="_Toc389923242"/>
        <w:bookmarkEnd w:id="3213"/>
        <w:bookmarkEnd w:id="3214"/>
        <w:bookmarkEnd w:id="3215"/>
        <w:bookmarkEnd w:id="3216"/>
        <w:bookmarkEnd w:id="3217"/>
        <w:bookmarkEnd w:id="3218"/>
        <w:bookmarkEnd w:id="3219"/>
        <w:bookmarkEnd w:id="3220"/>
      </w:del>
    </w:p>
    <w:p w:rsidR="006A5B52" w:rsidRPr="006A5B52" w:rsidDel="006C3E32" w:rsidRDefault="006A5B52">
      <w:pPr>
        <w:pStyle w:val="Caption"/>
        <w:rPr>
          <w:del w:id="3221" w:author="Svetlio" w:date="2014-06-07T15:40:00Z"/>
        </w:rPr>
        <w:pPrChange w:id="3222" w:author="Svetlio" w:date="2014-06-07T15:40:00Z">
          <w:pPr>
            <w:pStyle w:val="Caption"/>
            <w:jc w:val="center"/>
          </w:pPr>
        </w:pPrChange>
      </w:pPr>
      <w:del w:id="3223" w:author="Svetlio" w:date="2014-06-07T15:40:00Z">
        <w:r w:rsidDel="006C3E32">
          <w:delText xml:space="preserve">Фигура </w:delText>
        </w:r>
        <w:r w:rsidR="00786912" w:rsidDel="006C3E32">
          <w:rPr>
            <w:b w:val="0"/>
            <w:bCs w:val="0"/>
          </w:rPr>
          <w:fldChar w:fldCharType="begin"/>
        </w:r>
        <w:r w:rsidR="00786912" w:rsidDel="006C3E32">
          <w:delInstrText xml:space="preserve"> SEQ Figure \* ARABIC </w:delInstrText>
        </w:r>
        <w:r w:rsidR="00786912" w:rsidDel="006C3E32">
          <w:rPr>
            <w:b w:val="0"/>
            <w:bCs w:val="0"/>
          </w:rPr>
          <w:fldChar w:fldCharType="separate"/>
        </w:r>
        <w:r w:rsidR="00C968C7" w:rsidDel="006C3E32">
          <w:rPr>
            <w:noProof/>
          </w:rPr>
          <w:delText>14</w:delText>
        </w:r>
        <w:r w:rsidR="00786912" w:rsidDel="006C3E32">
          <w:rPr>
            <w:b w:val="0"/>
            <w:bCs w:val="0"/>
            <w:noProof/>
          </w:rPr>
          <w:fldChar w:fldCharType="end"/>
        </w:r>
        <w:r w:rsidDel="006C3E32">
          <w:delText xml:space="preserve"> Управление на количка</w:delText>
        </w:r>
        <w:bookmarkStart w:id="3224" w:name="_Toc389921166"/>
        <w:bookmarkStart w:id="3225" w:name="_Toc389921466"/>
        <w:bookmarkStart w:id="3226" w:name="_Toc389921742"/>
        <w:bookmarkStart w:id="3227" w:name="_Toc389922043"/>
        <w:bookmarkStart w:id="3228" w:name="_Toc389922343"/>
        <w:bookmarkStart w:id="3229" w:name="_Toc389922643"/>
        <w:bookmarkStart w:id="3230" w:name="_Toc389922943"/>
        <w:bookmarkStart w:id="3231" w:name="_Toc389923243"/>
        <w:bookmarkEnd w:id="3224"/>
        <w:bookmarkEnd w:id="3225"/>
        <w:bookmarkEnd w:id="3226"/>
        <w:bookmarkEnd w:id="3227"/>
        <w:bookmarkEnd w:id="3228"/>
        <w:bookmarkEnd w:id="3229"/>
        <w:bookmarkEnd w:id="3230"/>
        <w:bookmarkEnd w:id="3231"/>
      </w:del>
    </w:p>
    <w:p w:rsidR="006A5B52" w:rsidDel="006C3E32" w:rsidRDefault="006A5B52">
      <w:pPr>
        <w:pStyle w:val="Caption"/>
        <w:rPr>
          <w:del w:id="3232" w:author="Svetlio" w:date="2014-06-07T15:40:00Z"/>
          <w:bCs w:val="0"/>
        </w:rPr>
        <w:sectPr w:rsidR="006A5B52" w:rsidDel="006C3E32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3233" w:author="Svetlio" w:date="2014-06-07T15:39:00Z">
            <w:sectPr w:rsidR="006A5B52" w:rsidDel="006C3E32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  <w:pPrChange w:id="3234" w:author="Svetlio" w:date="2014-06-07T15:40:00Z">
          <w:pPr>
            <w:pStyle w:val="Heading1"/>
          </w:pPr>
        </w:pPrChange>
      </w:pPr>
    </w:p>
    <w:p w:rsidR="006D4685" w:rsidRDefault="006D4685" w:rsidP="006B765C">
      <w:pPr>
        <w:pStyle w:val="Heading1"/>
        <w:jc w:val="both"/>
      </w:pPr>
      <w:bookmarkStart w:id="3235" w:name="_Toc389923244"/>
      <w:r>
        <w:t>Бизнес процес – Справки</w:t>
      </w:r>
      <w:bookmarkEnd w:id="3235"/>
    </w:p>
    <w:p w:rsidR="006D4685" w:rsidRDefault="006D4685" w:rsidP="006B765C">
      <w:pPr>
        <w:pStyle w:val="Heading2"/>
        <w:jc w:val="both"/>
      </w:pPr>
      <w:bookmarkStart w:id="3236" w:name="_Toc389923245"/>
      <w:r>
        <w:t>Цел</w:t>
      </w:r>
      <w:bookmarkEnd w:id="3236"/>
    </w:p>
    <w:p w:rsidR="000C00E7" w:rsidRPr="000C00E7" w:rsidRDefault="000C00E7" w:rsidP="006B765C">
      <w:pPr>
        <w:ind w:left="720"/>
        <w:jc w:val="both"/>
      </w:pPr>
      <w:r>
        <w:t xml:space="preserve">Целта е да </w:t>
      </w:r>
      <w:r w:rsidR="002C73D0">
        <w:t xml:space="preserve">се </w:t>
      </w:r>
      <w:r>
        <w:t>опише процеса по извличане на справка от потребителите. Генерират се смесени справки</w:t>
      </w:r>
      <w:r w:rsidR="002C73D0">
        <w:t>,</w:t>
      </w:r>
      <w:r>
        <w:t xml:space="preserve"> в които се извлича информацията от базата данни за потребителя от гледна точка на продавач и купувач. </w:t>
      </w:r>
    </w:p>
    <w:p w:rsidR="006D4685" w:rsidRDefault="006D4685" w:rsidP="006B765C">
      <w:pPr>
        <w:pStyle w:val="Heading2"/>
        <w:jc w:val="both"/>
      </w:pPr>
      <w:bookmarkStart w:id="3237" w:name="_Toc389923246"/>
      <w:r>
        <w:t>Актьори /участници/</w:t>
      </w:r>
      <w:bookmarkEnd w:id="3237"/>
    </w:p>
    <w:p w:rsidR="000C00E7" w:rsidRDefault="000C00E7" w:rsidP="006B765C">
      <w:pPr>
        <w:pStyle w:val="ListParagraph"/>
        <w:numPr>
          <w:ilvl w:val="0"/>
          <w:numId w:val="33"/>
        </w:numPr>
        <w:jc w:val="both"/>
      </w:pPr>
      <w:r>
        <w:t>Потребител;</w:t>
      </w:r>
    </w:p>
    <w:p w:rsidR="000C00E7" w:rsidRPr="000C00E7" w:rsidDel="00E802B9" w:rsidRDefault="000C00E7">
      <w:pPr>
        <w:pStyle w:val="ListParagraph"/>
        <w:numPr>
          <w:ilvl w:val="0"/>
          <w:numId w:val="33"/>
        </w:numPr>
        <w:jc w:val="both"/>
        <w:rPr>
          <w:del w:id="3238" w:author="Svetlio" w:date="2014-06-07T15:58:00Z"/>
        </w:rPr>
      </w:pPr>
      <w:r>
        <w:t>Системата.</w:t>
      </w:r>
    </w:p>
    <w:p w:rsidR="006D4685" w:rsidDel="00E802B9" w:rsidRDefault="006D4685">
      <w:pPr>
        <w:pStyle w:val="ListParagraph"/>
        <w:numPr>
          <w:ilvl w:val="0"/>
          <w:numId w:val="33"/>
        </w:numPr>
        <w:jc w:val="both"/>
        <w:rPr>
          <w:del w:id="3239" w:author="Svetlio" w:date="2014-06-07T15:58:00Z"/>
        </w:rPr>
        <w:pPrChange w:id="3240" w:author="Svetlio" w:date="2014-06-07T15:58:00Z">
          <w:pPr>
            <w:pStyle w:val="Heading2"/>
            <w:jc w:val="both"/>
          </w:pPr>
        </w:pPrChange>
      </w:pPr>
      <w:del w:id="3241" w:author="Svetlio" w:date="2014-06-07T15:58:00Z">
        <w:r w:rsidDel="00E802B9">
          <w:delText>Собственик на процеса</w:delText>
        </w:r>
      </w:del>
    </w:p>
    <w:p w:rsidR="000C00E7" w:rsidRPr="000C00E7" w:rsidRDefault="000C00E7">
      <w:pPr>
        <w:pStyle w:val="ListParagraph"/>
        <w:pPrChange w:id="3242" w:author="Svetlio" w:date="2014-06-07T15:58:00Z">
          <w:pPr>
            <w:ind w:left="720"/>
            <w:jc w:val="both"/>
          </w:pPr>
        </w:pPrChange>
      </w:pPr>
      <w:del w:id="3243" w:author="Svetlio" w:date="2014-06-07T15:58:00Z">
        <w:r w:rsidDel="00E802B9">
          <w:delText>Собственика процеса е потребителят.</w:delText>
        </w:r>
      </w:del>
    </w:p>
    <w:p w:rsidR="006D4685" w:rsidRDefault="00E802B9" w:rsidP="006B765C">
      <w:pPr>
        <w:pStyle w:val="Heading2"/>
        <w:jc w:val="both"/>
      </w:pPr>
      <w:bookmarkStart w:id="3244" w:name="_Toc389923247"/>
      <w:ins w:id="3245" w:author="Svetlio" w:date="2014-06-07T15:58:00Z">
        <w:r>
          <w:t xml:space="preserve">Кратко </w:t>
        </w:r>
      </w:ins>
      <w:del w:id="3246" w:author="Svetlio" w:date="2014-06-07T15:59:00Z">
        <w:r w:rsidR="006D4685" w:rsidDel="00E802B9">
          <w:delText xml:space="preserve">Описание </w:delText>
        </w:r>
      </w:del>
      <w:ins w:id="3247" w:author="Svetlio" w:date="2014-06-07T15:59:00Z">
        <w:r>
          <w:t xml:space="preserve">описание </w:t>
        </w:r>
      </w:ins>
      <w:r w:rsidR="006D4685">
        <w:t xml:space="preserve">на </w:t>
      </w:r>
      <w:del w:id="3248" w:author="Svetlio" w:date="2014-06-07T15:59:00Z">
        <w:r w:rsidR="006D4685" w:rsidDel="00E802B9">
          <w:delText xml:space="preserve">работата на </w:delText>
        </w:r>
      </w:del>
      <w:r w:rsidR="006D4685">
        <w:t>процеса</w:t>
      </w:r>
      <w:bookmarkEnd w:id="3244"/>
    </w:p>
    <w:p w:rsidR="000C00E7" w:rsidRDefault="000C00E7">
      <w:pPr>
        <w:pStyle w:val="ListParagraph"/>
        <w:numPr>
          <w:ilvl w:val="0"/>
          <w:numId w:val="40"/>
        </w:numPr>
        <w:jc w:val="both"/>
        <w:rPr>
          <w:ins w:id="3249" w:author="Svetlio" w:date="2014-06-07T16:00:00Z"/>
        </w:rPr>
        <w:pPrChange w:id="3250" w:author="Svetlio" w:date="2014-06-07T15:59:00Z">
          <w:pPr>
            <w:pStyle w:val="ListParagraph"/>
            <w:numPr>
              <w:numId w:val="34"/>
            </w:numPr>
            <w:ind w:left="1080" w:hanging="360"/>
            <w:jc w:val="both"/>
          </w:pPr>
        </w:pPrChange>
      </w:pPr>
      <w:r>
        <w:t xml:space="preserve">Потребителя </w:t>
      </w:r>
      <w:del w:id="3251" w:author="Svetlio" w:date="2014-06-07T15:59:00Z">
        <w:r w:rsidDel="00E802B9">
          <w:delText>прави заявка за справка</w:delText>
        </w:r>
      </w:del>
      <w:ins w:id="3252" w:author="Svetlio" w:date="2014-06-07T15:59:00Z">
        <w:r w:rsidR="00E802B9">
          <w:t>влиза в системата</w:t>
        </w:r>
      </w:ins>
      <w:r>
        <w:t>;</w:t>
      </w:r>
    </w:p>
    <w:p w:rsidR="00E802B9" w:rsidDel="00E802B9" w:rsidRDefault="00E802B9">
      <w:pPr>
        <w:pStyle w:val="ListParagraph"/>
        <w:numPr>
          <w:ilvl w:val="0"/>
          <w:numId w:val="40"/>
        </w:numPr>
        <w:jc w:val="both"/>
        <w:rPr>
          <w:del w:id="3253" w:author="Svetlio" w:date="2014-06-07T16:00:00Z"/>
        </w:rPr>
        <w:pPrChange w:id="3254" w:author="Svetlio" w:date="2014-06-07T15:59:00Z">
          <w:pPr>
            <w:pStyle w:val="ListParagraph"/>
            <w:numPr>
              <w:numId w:val="34"/>
            </w:numPr>
            <w:ind w:left="1080" w:hanging="360"/>
            <w:jc w:val="both"/>
          </w:pPr>
        </w:pPrChange>
      </w:pPr>
      <w:ins w:id="3255" w:author="Svetlio" w:date="2014-06-07T16:00:00Z">
        <w:r>
          <w:t>Избор на вид справка и генерирането ѝ.</w:t>
        </w:r>
      </w:ins>
    </w:p>
    <w:p w:rsidR="000C00E7" w:rsidDel="00E802B9" w:rsidRDefault="000C00E7">
      <w:pPr>
        <w:pStyle w:val="ListParagraph"/>
        <w:numPr>
          <w:ilvl w:val="0"/>
          <w:numId w:val="40"/>
        </w:numPr>
        <w:ind w:left="0"/>
        <w:jc w:val="both"/>
        <w:rPr>
          <w:del w:id="3256" w:author="Svetlio" w:date="2014-06-07T15:59:00Z"/>
        </w:rPr>
        <w:pPrChange w:id="3257" w:author="Svetlio" w:date="2014-06-07T16:00:00Z">
          <w:pPr>
            <w:pStyle w:val="ListParagraph"/>
            <w:numPr>
              <w:numId w:val="34"/>
            </w:numPr>
            <w:ind w:left="1080" w:hanging="360"/>
            <w:jc w:val="both"/>
          </w:pPr>
        </w:pPrChange>
      </w:pPr>
      <w:del w:id="3258" w:author="Svetlio" w:date="2014-06-07T15:59:00Z">
        <w:r w:rsidDel="00E802B9">
          <w:delText>Системата об</w:delText>
        </w:r>
        <w:r w:rsidR="002C73D0" w:rsidDel="00E802B9">
          <w:delText xml:space="preserve">работва данните. Ако няма </w:delText>
        </w:r>
        <w:r w:rsidDel="00E802B9">
          <w:delText>никакви данни в базата</w:delText>
        </w:r>
        <w:r w:rsidR="002C73D0" w:rsidDel="00E802B9">
          <w:delText>,</w:delText>
        </w:r>
        <w:r w:rsidDel="00E802B9">
          <w:delText xml:space="preserve"> се изписва съответното съобщение;</w:delText>
        </w:r>
      </w:del>
    </w:p>
    <w:p w:rsidR="000C00E7" w:rsidDel="00E802B9" w:rsidRDefault="000C00E7">
      <w:pPr>
        <w:pStyle w:val="ListParagraph"/>
        <w:rPr>
          <w:del w:id="3259" w:author="Svetlio" w:date="2014-06-07T16:00:00Z"/>
        </w:rPr>
        <w:pPrChange w:id="3260" w:author="Svetlio" w:date="2014-06-07T16:00:00Z">
          <w:pPr>
            <w:pStyle w:val="ListParagraph"/>
            <w:numPr>
              <w:numId w:val="34"/>
            </w:numPr>
            <w:ind w:left="1080" w:hanging="360"/>
            <w:jc w:val="both"/>
          </w:pPr>
        </w:pPrChange>
      </w:pPr>
      <w:del w:id="3261" w:author="Svetlio" w:date="2014-06-07T15:59:00Z">
        <w:r w:rsidDel="00E802B9">
          <w:delText>Ако има данни</w:delText>
        </w:r>
      </w:del>
      <w:ins w:id="3262" w:author="Светослав Николов" w:date="2014-05-16T23:13:00Z">
        <w:del w:id="3263" w:author="Svetlio" w:date="2014-06-07T15:59:00Z">
          <w:r w:rsidR="004E1C98" w:rsidDel="00E802B9">
            <w:delText>,</w:delText>
          </w:r>
        </w:del>
      </w:ins>
      <w:del w:id="3264" w:author="Svetlio" w:date="2014-06-07T15:59:00Z">
        <w:r w:rsidDel="00E802B9">
          <w:delText xml:space="preserve"> за то той се пита каква да е формата на отчета – печатна, електронна</w:delText>
        </w:r>
      </w:del>
      <w:del w:id="3265" w:author="Svetlio" w:date="2014-06-07T16:00:00Z">
        <w:r w:rsidDel="00E802B9">
          <w:delText>;</w:delText>
        </w:r>
      </w:del>
    </w:p>
    <w:p w:rsidR="000C00E7" w:rsidDel="00E802B9" w:rsidRDefault="000C00E7">
      <w:pPr>
        <w:pStyle w:val="ListParagraph"/>
        <w:rPr>
          <w:del w:id="3266" w:author="Svetlio" w:date="2014-06-07T16:00:00Z"/>
        </w:rPr>
        <w:pPrChange w:id="3267" w:author="Svetlio" w:date="2014-06-07T16:00:00Z">
          <w:pPr>
            <w:pStyle w:val="ListParagraph"/>
            <w:numPr>
              <w:numId w:val="34"/>
            </w:numPr>
            <w:ind w:left="1080" w:hanging="360"/>
            <w:jc w:val="both"/>
          </w:pPr>
        </w:pPrChange>
      </w:pPr>
      <w:del w:id="3268" w:author="Svetlio" w:date="2014-06-07T16:00:00Z">
        <w:r w:rsidDel="00E802B9">
          <w:delText>Системата генерира съответната форма и го изпраща на потребителя.</w:delText>
        </w:r>
      </w:del>
    </w:p>
    <w:p w:rsidR="000C00E7" w:rsidRPr="000C00E7" w:rsidRDefault="000C00E7">
      <w:pPr>
        <w:pStyle w:val="ListParagraph"/>
        <w:numPr>
          <w:ilvl w:val="0"/>
          <w:numId w:val="40"/>
        </w:numPr>
        <w:jc w:val="both"/>
        <w:pPrChange w:id="3269" w:author="Svetlio" w:date="2014-06-07T16:00:00Z">
          <w:pPr>
            <w:jc w:val="both"/>
          </w:pPr>
        </w:pPrChange>
      </w:pPr>
    </w:p>
    <w:p w:rsidR="000C00E7" w:rsidRPr="000C00E7" w:rsidDel="006C3E32" w:rsidRDefault="000C00E7" w:rsidP="000C00E7">
      <w:pPr>
        <w:rPr>
          <w:del w:id="3270" w:author="Svetlio" w:date="2014-06-07T15:43:00Z"/>
        </w:rPr>
        <w:sectPr w:rsidR="000C00E7" w:rsidRPr="000C00E7" w:rsidDel="006C3E32" w:rsidSect="006C3E32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272"/>
          <w:sectPrChange w:id="3271" w:author="Svetlio" w:date="2014-06-07T15:39:00Z">
            <w:sectPr w:rsidR="000C00E7" w:rsidRPr="000C00E7" w:rsidDel="006C3E32" w:rsidSect="006C3E32">
              <w:type w:val="nextPage"/>
              <w:pgMar w:top="1440" w:right="1440" w:bottom="1440" w:left="1440" w:header="709" w:footer="709" w:gutter="0"/>
            </w:sectPr>
          </w:sectPrChange>
        </w:sectPr>
      </w:pPr>
    </w:p>
    <w:p w:rsidR="006D4685" w:rsidRDefault="006D4685" w:rsidP="006D4685">
      <w:pPr>
        <w:pStyle w:val="Heading2"/>
      </w:pPr>
      <w:bookmarkStart w:id="3272" w:name="_Toc389923248"/>
      <w:r>
        <w:t>Възможност</w:t>
      </w:r>
      <w:bookmarkEnd w:id="3272"/>
    </w:p>
    <w:p w:rsidR="00E802B9" w:rsidRPr="00E802B9" w:rsidRDefault="006D4685">
      <w:pPr>
        <w:pStyle w:val="Caption"/>
        <w:keepNext/>
        <w:jc w:val="center"/>
        <w:rPr>
          <w:ins w:id="3273" w:author="Svetlio" w:date="2014-06-07T15:58:00Z"/>
          <w:color w:val="000000" w:themeColor="text1"/>
          <w:rPrChange w:id="3274" w:author="Svetlio" w:date="2014-06-07T15:58:00Z">
            <w:rPr>
              <w:ins w:id="3275" w:author="Svetlio" w:date="2014-06-07T15:58:00Z"/>
            </w:rPr>
          </w:rPrChange>
        </w:rPr>
        <w:pPrChange w:id="3276" w:author="Svetlio" w:date="2014-06-07T15:58:00Z">
          <w:pPr>
            <w:pStyle w:val="Caption"/>
            <w:jc w:val="center"/>
          </w:pPr>
        </w:pPrChange>
      </w:pPr>
      <w:del w:id="3277" w:author="Svetlio" w:date="2014-06-07T15:57:00Z">
        <w:r w:rsidDel="00E802B9">
          <w:rPr>
            <w:noProof/>
            <w:lang w:eastAsia="bg-BG"/>
          </w:rPr>
          <w:drawing>
            <wp:inline distT="0" distB="0" distL="0" distR="0" wp14:anchorId="201C5718" wp14:editId="7A45F86D">
              <wp:extent cx="6101436" cy="377837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3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03112" cy="37794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3278" w:author="Svetlio" w:date="2014-06-07T15:57:00Z">
        <w:r w:rsidR="00E802B9" w:rsidRPr="00E802B9">
          <w:rPr>
            <w:b w:val="0"/>
            <w:bCs w:val="0"/>
          </w:rPr>
          <w:t xml:space="preserve"> </w:t>
        </w:r>
        <w:r w:rsidR="00E802B9" w:rsidRPr="00E802B9">
          <w:rPr>
            <w:noProof/>
            <w:lang w:eastAsia="bg-BG"/>
          </w:rPr>
          <w:drawing>
            <wp:inline distT="0" distB="0" distL="0" distR="0" wp14:anchorId="69585D17" wp14:editId="7DF81FFB">
              <wp:extent cx="5943600" cy="2049936"/>
              <wp:effectExtent l="0" t="0" r="0" b="7620"/>
              <wp:docPr id="25" name="Picture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0499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6D4685" w:rsidRPr="00E802B9" w:rsidDel="00E802B9" w:rsidRDefault="00E802B9">
      <w:pPr>
        <w:pStyle w:val="Caption"/>
        <w:jc w:val="center"/>
        <w:rPr>
          <w:del w:id="3279" w:author="Svetlio" w:date="2014-06-07T15:58:00Z"/>
          <w:color w:val="000000" w:themeColor="text1"/>
          <w:rPrChange w:id="3280" w:author="Svetlio" w:date="2014-06-07T15:58:00Z">
            <w:rPr>
              <w:del w:id="3281" w:author="Svetlio" w:date="2014-06-07T15:58:00Z"/>
            </w:rPr>
          </w:rPrChange>
        </w:rPr>
      </w:pPr>
      <w:ins w:id="3282" w:author="Svetlio" w:date="2014-06-07T15:58:00Z">
        <w:r w:rsidRPr="00E802B9">
          <w:rPr>
            <w:b w:val="0"/>
            <w:bCs w:val="0"/>
            <w:color w:val="000000" w:themeColor="text1"/>
            <w:rPrChange w:id="3283" w:author="Svetlio" w:date="2014-06-07T15:58:00Z">
              <w:rPr>
                <w:b w:val="0"/>
                <w:bCs w:val="0"/>
              </w:rPr>
            </w:rPrChange>
          </w:rPr>
          <w:t xml:space="preserve">Фигура </w:t>
        </w:r>
        <w:r w:rsidRPr="00E802B9">
          <w:rPr>
            <w:b w:val="0"/>
            <w:bCs w:val="0"/>
            <w:color w:val="000000" w:themeColor="text1"/>
            <w:rPrChange w:id="3284" w:author="Svetlio" w:date="2014-06-07T15:58:00Z">
              <w:rPr>
                <w:b w:val="0"/>
                <w:bCs w:val="0"/>
              </w:rPr>
            </w:rPrChange>
          </w:rPr>
          <w:fldChar w:fldCharType="begin"/>
        </w:r>
        <w:r w:rsidRPr="00E802B9">
          <w:rPr>
            <w:b w:val="0"/>
            <w:bCs w:val="0"/>
            <w:color w:val="000000" w:themeColor="text1"/>
            <w:rPrChange w:id="3285" w:author="Svetlio" w:date="2014-06-07T15:58:00Z">
              <w:rPr>
                <w:b w:val="0"/>
                <w:bCs w:val="0"/>
              </w:rPr>
            </w:rPrChange>
          </w:rPr>
          <w:instrText xml:space="preserve"> SEQ Фигура \* ARABIC </w:instrText>
        </w:r>
      </w:ins>
      <w:r w:rsidRPr="00E802B9">
        <w:rPr>
          <w:b w:val="0"/>
          <w:bCs w:val="0"/>
          <w:color w:val="000000" w:themeColor="text1"/>
          <w:rPrChange w:id="3286" w:author="Svetlio" w:date="2014-06-07T15:58:00Z">
            <w:rPr>
              <w:b w:val="0"/>
              <w:bCs w:val="0"/>
            </w:rPr>
          </w:rPrChange>
        </w:rPr>
        <w:fldChar w:fldCharType="separate"/>
      </w:r>
      <w:ins w:id="3287" w:author="Svetlio" w:date="2014-06-07T16:08:00Z">
        <w:r w:rsidR="00E83CFF">
          <w:rPr>
            <w:noProof/>
            <w:color w:val="000000" w:themeColor="text1"/>
          </w:rPr>
          <w:t>5</w:t>
        </w:r>
      </w:ins>
      <w:ins w:id="3288" w:author="Svetlio" w:date="2014-06-07T15:58:00Z">
        <w:r w:rsidRPr="00E802B9">
          <w:rPr>
            <w:b w:val="0"/>
            <w:bCs w:val="0"/>
            <w:color w:val="000000" w:themeColor="text1"/>
            <w:rPrChange w:id="3289" w:author="Svetlio" w:date="2014-06-07T15:58:00Z">
              <w:rPr>
                <w:b w:val="0"/>
                <w:bCs w:val="0"/>
              </w:rPr>
            </w:rPrChange>
          </w:rPr>
          <w:fldChar w:fldCharType="end"/>
        </w:r>
        <w:r w:rsidRPr="00E802B9">
          <w:rPr>
            <w:b w:val="0"/>
            <w:bCs w:val="0"/>
            <w:color w:val="000000" w:themeColor="text1"/>
            <w:rPrChange w:id="3290" w:author="Svetlio" w:date="2014-06-07T15:58:00Z">
              <w:rPr>
                <w:b w:val="0"/>
                <w:bCs w:val="0"/>
              </w:rPr>
            </w:rPrChange>
          </w:rPr>
          <w:t xml:space="preserve"> Справки</w:t>
        </w:r>
      </w:ins>
    </w:p>
    <w:p w:rsidR="006D4685" w:rsidRPr="00E802B9" w:rsidRDefault="006D4685" w:rsidP="006D4685">
      <w:pPr>
        <w:pStyle w:val="Caption"/>
        <w:jc w:val="center"/>
        <w:rPr>
          <w:color w:val="000000" w:themeColor="text1"/>
          <w:rPrChange w:id="3291" w:author="Svetlio" w:date="2014-06-07T15:57:00Z">
            <w:rPr/>
          </w:rPrChange>
        </w:rPr>
      </w:pPr>
      <w:del w:id="3292" w:author="Svetlio" w:date="2014-06-07T15:57:00Z">
        <w:r w:rsidRPr="00E802B9" w:rsidDel="00E802B9">
          <w:rPr>
            <w:color w:val="000000" w:themeColor="text1"/>
            <w:rPrChange w:id="3293" w:author="Svetlio" w:date="2014-06-07T15:57:00Z">
              <w:rPr/>
            </w:rPrChange>
          </w:rPr>
          <w:delText xml:space="preserve">Фигура </w:delText>
        </w:r>
        <w:r w:rsidR="00786912" w:rsidRPr="00E802B9" w:rsidDel="00E802B9">
          <w:rPr>
            <w:color w:val="000000" w:themeColor="text1"/>
            <w:rPrChange w:id="3294" w:author="Svetlio" w:date="2014-06-07T15:57:00Z">
              <w:rPr>
                <w:noProof/>
              </w:rPr>
            </w:rPrChange>
          </w:rPr>
          <w:fldChar w:fldCharType="begin"/>
        </w:r>
        <w:r w:rsidR="00786912" w:rsidRPr="00E802B9" w:rsidDel="00E802B9">
          <w:rPr>
            <w:color w:val="000000" w:themeColor="text1"/>
            <w:rPrChange w:id="3295" w:author="Svetlio" w:date="2014-06-07T15:57:00Z">
              <w:rPr/>
            </w:rPrChange>
          </w:rPr>
          <w:delInstrText xml:space="preserve"> SEQ Figure \* ARABIC </w:delInstrText>
        </w:r>
        <w:r w:rsidR="00786912" w:rsidRPr="00E802B9" w:rsidDel="00E802B9">
          <w:rPr>
            <w:color w:val="000000" w:themeColor="text1"/>
            <w:rPrChange w:id="3296" w:author="Svetlio" w:date="2014-06-07T15:57:00Z">
              <w:rPr>
                <w:noProof/>
              </w:rPr>
            </w:rPrChange>
          </w:rPr>
          <w:fldChar w:fldCharType="separate"/>
        </w:r>
        <w:r w:rsidR="00C968C7" w:rsidRPr="00E802B9" w:rsidDel="00E802B9">
          <w:rPr>
            <w:noProof/>
            <w:color w:val="000000" w:themeColor="text1"/>
            <w:rPrChange w:id="3297" w:author="Svetlio" w:date="2014-06-07T15:57:00Z">
              <w:rPr>
                <w:noProof/>
              </w:rPr>
            </w:rPrChange>
          </w:rPr>
          <w:delText>15</w:delText>
        </w:r>
        <w:r w:rsidR="00786912" w:rsidRPr="00E802B9" w:rsidDel="00E802B9">
          <w:rPr>
            <w:noProof/>
            <w:color w:val="000000" w:themeColor="text1"/>
            <w:rPrChange w:id="3298" w:author="Svetlio" w:date="2014-06-07T15:57:00Z">
              <w:rPr>
                <w:noProof/>
              </w:rPr>
            </w:rPrChange>
          </w:rPr>
          <w:fldChar w:fldCharType="end"/>
        </w:r>
        <w:r w:rsidRPr="00E802B9" w:rsidDel="00E802B9">
          <w:rPr>
            <w:color w:val="000000" w:themeColor="text1"/>
            <w:rPrChange w:id="3299" w:author="Svetlio" w:date="2014-06-07T15:57:00Z">
              <w:rPr/>
            </w:rPrChange>
          </w:rPr>
          <w:delText xml:space="preserve"> Справка</w:delText>
        </w:r>
      </w:del>
    </w:p>
    <w:p w:rsidR="006D4685" w:rsidDel="006C3E32" w:rsidRDefault="006D4685" w:rsidP="00EB1CD5">
      <w:pPr>
        <w:pStyle w:val="Heading1"/>
        <w:numPr>
          <w:ilvl w:val="0"/>
          <w:numId w:val="0"/>
        </w:numPr>
        <w:rPr>
          <w:del w:id="3300" w:author="Svetlio" w:date="2014-06-07T15:43:00Z"/>
        </w:rPr>
        <w:sectPr w:rsidR="006D4685" w:rsidDel="006C3E32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3301" w:author="Svetlio" w:date="2014-06-07T15:39:00Z">
            <w:sectPr w:rsidR="006D4685" w:rsidDel="006C3E32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</w:pPr>
    </w:p>
    <w:p w:rsidR="007E075C" w:rsidDel="00821A93" w:rsidRDefault="007E075C" w:rsidP="006B765C">
      <w:pPr>
        <w:pStyle w:val="Heading1"/>
        <w:jc w:val="both"/>
        <w:rPr>
          <w:del w:id="3302" w:author="Svetlio" w:date="2014-06-07T16:04:00Z"/>
        </w:rPr>
      </w:pPr>
      <w:del w:id="3303" w:author="Svetlio" w:date="2014-06-07T16:04:00Z">
        <w:r w:rsidDel="00821A93">
          <w:delText>Бизнес процес – Управление на профил</w:delText>
        </w:r>
        <w:bookmarkStart w:id="3304" w:name="_Toc389921172"/>
        <w:bookmarkStart w:id="3305" w:name="_Toc389921472"/>
        <w:bookmarkStart w:id="3306" w:name="_Toc389921748"/>
        <w:bookmarkStart w:id="3307" w:name="_Toc389922049"/>
        <w:bookmarkStart w:id="3308" w:name="_Toc389922349"/>
        <w:bookmarkStart w:id="3309" w:name="_Toc389922649"/>
        <w:bookmarkStart w:id="3310" w:name="_Toc389922949"/>
        <w:bookmarkStart w:id="3311" w:name="_Toc389923249"/>
        <w:bookmarkEnd w:id="3304"/>
        <w:bookmarkEnd w:id="3305"/>
        <w:bookmarkEnd w:id="3306"/>
        <w:bookmarkEnd w:id="3307"/>
        <w:bookmarkEnd w:id="3308"/>
        <w:bookmarkEnd w:id="3309"/>
        <w:bookmarkEnd w:id="3310"/>
        <w:bookmarkEnd w:id="3311"/>
      </w:del>
    </w:p>
    <w:p w:rsidR="007E075C" w:rsidDel="00821A93" w:rsidRDefault="007E075C" w:rsidP="006B765C">
      <w:pPr>
        <w:pStyle w:val="Heading2"/>
        <w:jc w:val="both"/>
        <w:rPr>
          <w:del w:id="3312" w:author="Svetlio" w:date="2014-06-07T16:04:00Z"/>
        </w:rPr>
      </w:pPr>
      <w:del w:id="3313" w:author="Svetlio" w:date="2014-06-07T16:04:00Z">
        <w:r w:rsidDel="00821A93">
          <w:delText>Цел</w:delText>
        </w:r>
        <w:bookmarkStart w:id="3314" w:name="_Toc389921173"/>
        <w:bookmarkStart w:id="3315" w:name="_Toc389921473"/>
        <w:bookmarkStart w:id="3316" w:name="_Toc389921749"/>
        <w:bookmarkStart w:id="3317" w:name="_Toc389922050"/>
        <w:bookmarkStart w:id="3318" w:name="_Toc389922350"/>
        <w:bookmarkStart w:id="3319" w:name="_Toc389922650"/>
        <w:bookmarkStart w:id="3320" w:name="_Toc389922950"/>
        <w:bookmarkStart w:id="3321" w:name="_Toc389923250"/>
        <w:bookmarkEnd w:id="3314"/>
        <w:bookmarkEnd w:id="3315"/>
        <w:bookmarkEnd w:id="3316"/>
        <w:bookmarkEnd w:id="3317"/>
        <w:bookmarkEnd w:id="3318"/>
        <w:bookmarkEnd w:id="3319"/>
        <w:bookmarkEnd w:id="3320"/>
        <w:bookmarkEnd w:id="3321"/>
      </w:del>
    </w:p>
    <w:p w:rsidR="007E075C" w:rsidRPr="007E075C" w:rsidDel="00821A93" w:rsidRDefault="007E075C" w:rsidP="006B765C">
      <w:pPr>
        <w:ind w:left="720"/>
        <w:jc w:val="both"/>
        <w:rPr>
          <w:del w:id="3322" w:author="Svetlio" w:date="2014-06-07T16:04:00Z"/>
        </w:rPr>
      </w:pPr>
      <w:del w:id="3323" w:author="Svetlio" w:date="2014-06-07T16:04:00Z">
        <w:r w:rsidRPr="007E075C" w:rsidDel="00821A93">
          <w:delText>Показване</w:delText>
        </w:r>
        <w:r w:rsidDel="00821A93">
          <w:delText xml:space="preserve"> възможностите на потребителя за управление на личния си профила</w:delText>
        </w:r>
        <w:bookmarkStart w:id="3324" w:name="_Toc389921174"/>
        <w:bookmarkStart w:id="3325" w:name="_Toc389921474"/>
        <w:bookmarkStart w:id="3326" w:name="_Toc389921750"/>
        <w:bookmarkStart w:id="3327" w:name="_Toc389922051"/>
        <w:bookmarkStart w:id="3328" w:name="_Toc389922351"/>
        <w:bookmarkStart w:id="3329" w:name="_Toc389922651"/>
        <w:bookmarkStart w:id="3330" w:name="_Toc389922951"/>
        <w:bookmarkStart w:id="3331" w:name="_Toc389923251"/>
        <w:bookmarkEnd w:id="3324"/>
        <w:bookmarkEnd w:id="3325"/>
        <w:bookmarkEnd w:id="3326"/>
        <w:bookmarkEnd w:id="3327"/>
        <w:bookmarkEnd w:id="3328"/>
        <w:bookmarkEnd w:id="3329"/>
        <w:bookmarkEnd w:id="3330"/>
        <w:bookmarkEnd w:id="3331"/>
      </w:del>
    </w:p>
    <w:p w:rsidR="007E075C" w:rsidDel="00821A93" w:rsidRDefault="007E075C" w:rsidP="006B765C">
      <w:pPr>
        <w:pStyle w:val="Heading2"/>
        <w:jc w:val="both"/>
        <w:rPr>
          <w:del w:id="3332" w:author="Svetlio" w:date="2014-06-07T16:04:00Z"/>
        </w:rPr>
      </w:pPr>
      <w:del w:id="3333" w:author="Svetlio" w:date="2014-06-07T16:04:00Z">
        <w:r w:rsidDel="00821A93">
          <w:delText>Актьори /участници/</w:delText>
        </w:r>
        <w:bookmarkStart w:id="3334" w:name="_Toc389921175"/>
        <w:bookmarkStart w:id="3335" w:name="_Toc389921475"/>
        <w:bookmarkStart w:id="3336" w:name="_Toc389921751"/>
        <w:bookmarkStart w:id="3337" w:name="_Toc389922052"/>
        <w:bookmarkStart w:id="3338" w:name="_Toc389922352"/>
        <w:bookmarkStart w:id="3339" w:name="_Toc389922652"/>
        <w:bookmarkStart w:id="3340" w:name="_Toc389922952"/>
        <w:bookmarkStart w:id="3341" w:name="_Toc389923252"/>
        <w:bookmarkEnd w:id="3334"/>
        <w:bookmarkEnd w:id="3335"/>
        <w:bookmarkEnd w:id="3336"/>
        <w:bookmarkEnd w:id="3337"/>
        <w:bookmarkEnd w:id="3338"/>
        <w:bookmarkEnd w:id="3339"/>
        <w:bookmarkEnd w:id="3340"/>
        <w:bookmarkEnd w:id="3341"/>
      </w:del>
    </w:p>
    <w:p w:rsidR="007E075C" w:rsidDel="00821A93" w:rsidRDefault="007E075C" w:rsidP="006B765C">
      <w:pPr>
        <w:pStyle w:val="ListParagraph"/>
        <w:numPr>
          <w:ilvl w:val="0"/>
          <w:numId w:val="31"/>
        </w:numPr>
        <w:jc w:val="both"/>
        <w:rPr>
          <w:del w:id="3342" w:author="Svetlio" w:date="2014-06-07T16:04:00Z"/>
        </w:rPr>
      </w:pPr>
      <w:del w:id="3343" w:author="Svetlio" w:date="2014-06-07T16:04:00Z">
        <w:r w:rsidDel="00821A93">
          <w:delText>Физическо лице;</w:delText>
        </w:r>
        <w:bookmarkStart w:id="3344" w:name="_Toc389921176"/>
        <w:bookmarkStart w:id="3345" w:name="_Toc389921476"/>
        <w:bookmarkStart w:id="3346" w:name="_Toc389921752"/>
        <w:bookmarkStart w:id="3347" w:name="_Toc389922053"/>
        <w:bookmarkStart w:id="3348" w:name="_Toc389922353"/>
        <w:bookmarkStart w:id="3349" w:name="_Toc389922653"/>
        <w:bookmarkStart w:id="3350" w:name="_Toc389922953"/>
        <w:bookmarkStart w:id="3351" w:name="_Toc389923253"/>
        <w:bookmarkEnd w:id="3344"/>
        <w:bookmarkEnd w:id="3345"/>
        <w:bookmarkEnd w:id="3346"/>
        <w:bookmarkEnd w:id="3347"/>
        <w:bookmarkEnd w:id="3348"/>
        <w:bookmarkEnd w:id="3349"/>
        <w:bookmarkEnd w:id="3350"/>
        <w:bookmarkEnd w:id="3351"/>
      </w:del>
    </w:p>
    <w:p w:rsidR="007E075C" w:rsidRPr="007E075C" w:rsidDel="00821A93" w:rsidRDefault="007E075C" w:rsidP="006B765C">
      <w:pPr>
        <w:pStyle w:val="ListParagraph"/>
        <w:numPr>
          <w:ilvl w:val="0"/>
          <w:numId w:val="31"/>
        </w:numPr>
        <w:jc w:val="both"/>
        <w:rPr>
          <w:del w:id="3352" w:author="Svetlio" w:date="2014-06-07T16:04:00Z"/>
        </w:rPr>
      </w:pPr>
      <w:del w:id="3353" w:author="Svetlio" w:date="2014-06-07T16:04:00Z">
        <w:r w:rsidDel="00821A93">
          <w:delText xml:space="preserve">Юридическо лице / </w:delText>
        </w:r>
        <w:r w:rsidDel="00821A93">
          <w:rPr>
            <w:lang w:val="en-US"/>
          </w:rPr>
          <w:delText>Buyer/</w:delText>
        </w:r>
        <w:r w:rsidDel="00821A93">
          <w:delText>;</w:delText>
        </w:r>
        <w:bookmarkStart w:id="3354" w:name="_Toc389921177"/>
        <w:bookmarkStart w:id="3355" w:name="_Toc389921477"/>
        <w:bookmarkStart w:id="3356" w:name="_Toc389921753"/>
        <w:bookmarkStart w:id="3357" w:name="_Toc389922054"/>
        <w:bookmarkStart w:id="3358" w:name="_Toc389922354"/>
        <w:bookmarkStart w:id="3359" w:name="_Toc389922654"/>
        <w:bookmarkStart w:id="3360" w:name="_Toc389922954"/>
        <w:bookmarkStart w:id="3361" w:name="_Toc389923254"/>
        <w:bookmarkEnd w:id="3354"/>
        <w:bookmarkEnd w:id="3355"/>
        <w:bookmarkEnd w:id="3356"/>
        <w:bookmarkEnd w:id="3357"/>
        <w:bookmarkEnd w:id="3358"/>
        <w:bookmarkEnd w:id="3359"/>
        <w:bookmarkEnd w:id="3360"/>
        <w:bookmarkEnd w:id="3361"/>
      </w:del>
    </w:p>
    <w:p w:rsidR="007E075C" w:rsidRPr="007E075C" w:rsidDel="00821A93" w:rsidRDefault="007E075C" w:rsidP="006B765C">
      <w:pPr>
        <w:pStyle w:val="ListParagraph"/>
        <w:numPr>
          <w:ilvl w:val="0"/>
          <w:numId w:val="31"/>
        </w:numPr>
        <w:jc w:val="both"/>
        <w:rPr>
          <w:del w:id="3362" w:author="Svetlio" w:date="2014-06-07T16:04:00Z"/>
        </w:rPr>
      </w:pPr>
      <w:del w:id="3363" w:author="Svetlio" w:date="2014-06-07T16:04:00Z">
        <w:r w:rsidDel="00821A93">
          <w:delText>Системата.</w:delText>
        </w:r>
        <w:bookmarkStart w:id="3364" w:name="_Toc389921178"/>
        <w:bookmarkStart w:id="3365" w:name="_Toc389921478"/>
        <w:bookmarkStart w:id="3366" w:name="_Toc389921754"/>
        <w:bookmarkStart w:id="3367" w:name="_Toc389922055"/>
        <w:bookmarkStart w:id="3368" w:name="_Toc389922355"/>
        <w:bookmarkStart w:id="3369" w:name="_Toc389922655"/>
        <w:bookmarkStart w:id="3370" w:name="_Toc389922955"/>
        <w:bookmarkStart w:id="3371" w:name="_Toc389923255"/>
        <w:bookmarkEnd w:id="3364"/>
        <w:bookmarkEnd w:id="3365"/>
        <w:bookmarkEnd w:id="3366"/>
        <w:bookmarkEnd w:id="3367"/>
        <w:bookmarkEnd w:id="3368"/>
        <w:bookmarkEnd w:id="3369"/>
        <w:bookmarkEnd w:id="3370"/>
        <w:bookmarkEnd w:id="3371"/>
      </w:del>
    </w:p>
    <w:p w:rsidR="007E075C" w:rsidDel="00821A93" w:rsidRDefault="007E075C" w:rsidP="006B765C">
      <w:pPr>
        <w:pStyle w:val="Heading2"/>
        <w:jc w:val="both"/>
        <w:rPr>
          <w:del w:id="3372" w:author="Svetlio" w:date="2014-06-07T16:04:00Z"/>
        </w:rPr>
      </w:pPr>
      <w:del w:id="3373" w:author="Svetlio" w:date="2014-06-07T16:04:00Z">
        <w:r w:rsidDel="00821A93">
          <w:delText>Собственик на процеса</w:delText>
        </w:r>
        <w:bookmarkStart w:id="3374" w:name="_Toc389921179"/>
        <w:bookmarkStart w:id="3375" w:name="_Toc389921479"/>
        <w:bookmarkStart w:id="3376" w:name="_Toc389921755"/>
        <w:bookmarkStart w:id="3377" w:name="_Toc389922056"/>
        <w:bookmarkStart w:id="3378" w:name="_Toc389922356"/>
        <w:bookmarkStart w:id="3379" w:name="_Toc389922656"/>
        <w:bookmarkStart w:id="3380" w:name="_Toc389922956"/>
        <w:bookmarkStart w:id="3381" w:name="_Toc389923256"/>
        <w:bookmarkEnd w:id="3374"/>
        <w:bookmarkEnd w:id="3375"/>
        <w:bookmarkEnd w:id="3376"/>
        <w:bookmarkEnd w:id="3377"/>
        <w:bookmarkEnd w:id="3378"/>
        <w:bookmarkEnd w:id="3379"/>
        <w:bookmarkEnd w:id="3380"/>
        <w:bookmarkEnd w:id="3381"/>
      </w:del>
    </w:p>
    <w:p w:rsidR="007E075C" w:rsidRPr="007E075C" w:rsidDel="00821A93" w:rsidRDefault="007E075C" w:rsidP="006B765C">
      <w:pPr>
        <w:ind w:left="720"/>
        <w:jc w:val="both"/>
        <w:rPr>
          <w:del w:id="3382" w:author="Svetlio" w:date="2014-06-07T16:04:00Z"/>
        </w:rPr>
      </w:pPr>
      <w:del w:id="3383" w:author="Svetlio" w:date="2014-06-07T16:04:00Z">
        <w:r w:rsidDel="00821A93">
          <w:delText>Собственик на процеса е потребителят.</w:delText>
        </w:r>
        <w:bookmarkStart w:id="3384" w:name="_Toc389921180"/>
        <w:bookmarkStart w:id="3385" w:name="_Toc389921480"/>
        <w:bookmarkStart w:id="3386" w:name="_Toc389921756"/>
        <w:bookmarkStart w:id="3387" w:name="_Toc389922057"/>
        <w:bookmarkStart w:id="3388" w:name="_Toc389922357"/>
        <w:bookmarkStart w:id="3389" w:name="_Toc389922657"/>
        <w:bookmarkStart w:id="3390" w:name="_Toc389922957"/>
        <w:bookmarkStart w:id="3391" w:name="_Toc389923257"/>
        <w:bookmarkEnd w:id="3384"/>
        <w:bookmarkEnd w:id="3385"/>
        <w:bookmarkEnd w:id="3386"/>
        <w:bookmarkEnd w:id="3387"/>
        <w:bookmarkEnd w:id="3388"/>
        <w:bookmarkEnd w:id="3389"/>
        <w:bookmarkEnd w:id="3390"/>
        <w:bookmarkEnd w:id="3391"/>
      </w:del>
    </w:p>
    <w:p w:rsidR="007E075C" w:rsidDel="00821A93" w:rsidRDefault="007E075C" w:rsidP="006B765C">
      <w:pPr>
        <w:pStyle w:val="Heading2"/>
        <w:jc w:val="both"/>
        <w:rPr>
          <w:del w:id="3392" w:author="Svetlio" w:date="2014-06-07T16:04:00Z"/>
        </w:rPr>
      </w:pPr>
      <w:del w:id="3393" w:author="Svetlio" w:date="2014-06-07T16:04:00Z">
        <w:r w:rsidDel="00821A93">
          <w:delText>Описание на работата на процеса</w:delText>
        </w:r>
        <w:bookmarkStart w:id="3394" w:name="_Toc389921181"/>
        <w:bookmarkStart w:id="3395" w:name="_Toc389921481"/>
        <w:bookmarkStart w:id="3396" w:name="_Toc389921757"/>
        <w:bookmarkStart w:id="3397" w:name="_Toc389922058"/>
        <w:bookmarkStart w:id="3398" w:name="_Toc389922358"/>
        <w:bookmarkStart w:id="3399" w:name="_Toc389922658"/>
        <w:bookmarkStart w:id="3400" w:name="_Toc389922958"/>
        <w:bookmarkStart w:id="3401" w:name="_Toc389923258"/>
        <w:bookmarkEnd w:id="3394"/>
        <w:bookmarkEnd w:id="3395"/>
        <w:bookmarkEnd w:id="3396"/>
        <w:bookmarkEnd w:id="3397"/>
        <w:bookmarkEnd w:id="3398"/>
        <w:bookmarkEnd w:id="3399"/>
        <w:bookmarkEnd w:id="3400"/>
        <w:bookmarkEnd w:id="3401"/>
      </w:del>
    </w:p>
    <w:p w:rsidR="00DB31EE" w:rsidDel="00821A93" w:rsidRDefault="00DB31EE" w:rsidP="006B765C">
      <w:pPr>
        <w:pStyle w:val="ListParagraph"/>
        <w:numPr>
          <w:ilvl w:val="0"/>
          <w:numId w:val="32"/>
        </w:numPr>
        <w:jc w:val="both"/>
        <w:rPr>
          <w:del w:id="3402" w:author="Svetlio" w:date="2014-06-07T16:04:00Z"/>
        </w:rPr>
      </w:pPr>
      <w:del w:id="3403" w:author="Svetlio" w:date="2014-06-07T16:04:00Z">
        <w:r w:rsidDel="00821A93">
          <w:delText>Потребителя влиза в „Моят профил“. След което трябва да избере действие</w:delText>
        </w:r>
        <w:r w:rsidR="002C73D0" w:rsidDel="00821A93">
          <w:delText>то,</w:delText>
        </w:r>
        <w:r w:rsidDel="00821A93">
          <w:delText xml:space="preserve"> което ще предприеме;</w:delText>
        </w:r>
        <w:bookmarkStart w:id="3404" w:name="_Toc389921182"/>
        <w:bookmarkStart w:id="3405" w:name="_Toc389921482"/>
        <w:bookmarkStart w:id="3406" w:name="_Toc389921758"/>
        <w:bookmarkStart w:id="3407" w:name="_Toc389922059"/>
        <w:bookmarkStart w:id="3408" w:name="_Toc389922359"/>
        <w:bookmarkStart w:id="3409" w:name="_Toc389922659"/>
        <w:bookmarkStart w:id="3410" w:name="_Toc389922959"/>
        <w:bookmarkStart w:id="3411" w:name="_Toc389923259"/>
        <w:bookmarkEnd w:id="3404"/>
        <w:bookmarkEnd w:id="3405"/>
        <w:bookmarkEnd w:id="3406"/>
        <w:bookmarkEnd w:id="3407"/>
        <w:bookmarkEnd w:id="3408"/>
        <w:bookmarkEnd w:id="3409"/>
        <w:bookmarkEnd w:id="3410"/>
        <w:bookmarkEnd w:id="3411"/>
      </w:del>
    </w:p>
    <w:p w:rsidR="007E075C" w:rsidDel="00821A93" w:rsidRDefault="00DB31EE" w:rsidP="006B765C">
      <w:pPr>
        <w:pStyle w:val="ListParagraph"/>
        <w:numPr>
          <w:ilvl w:val="0"/>
          <w:numId w:val="32"/>
        </w:numPr>
        <w:jc w:val="both"/>
        <w:rPr>
          <w:del w:id="3412" w:author="Svetlio" w:date="2014-06-07T16:04:00Z"/>
        </w:rPr>
      </w:pPr>
      <w:del w:id="3413" w:author="Svetlio" w:date="2014-06-07T16:04:00Z">
        <w:r w:rsidDel="00821A93">
          <w:delText>Ако избере управление на продукт там има следните възможности: Публикуване на обява / процеса е описан по-горе/, Изтриване на обява /процеса е описан по-горе/ или редактиране на обява;</w:delText>
        </w:r>
        <w:bookmarkStart w:id="3414" w:name="_Toc389921183"/>
        <w:bookmarkStart w:id="3415" w:name="_Toc389921483"/>
        <w:bookmarkStart w:id="3416" w:name="_Toc389921759"/>
        <w:bookmarkStart w:id="3417" w:name="_Toc389922060"/>
        <w:bookmarkStart w:id="3418" w:name="_Toc389922360"/>
        <w:bookmarkStart w:id="3419" w:name="_Toc389922660"/>
        <w:bookmarkStart w:id="3420" w:name="_Toc389922960"/>
        <w:bookmarkStart w:id="3421" w:name="_Toc389923260"/>
        <w:bookmarkEnd w:id="3414"/>
        <w:bookmarkEnd w:id="3415"/>
        <w:bookmarkEnd w:id="3416"/>
        <w:bookmarkEnd w:id="3417"/>
        <w:bookmarkEnd w:id="3418"/>
        <w:bookmarkEnd w:id="3419"/>
        <w:bookmarkEnd w:id="3420"/>
        <w:bookmarkEnd w:id="3421"/>
      </w:del>
    </w:p>
    <w:p w:rsidR="00DB31EE" w:rsidDel="00821A93" w:rsidRDefault="00DB31EE" w:rsidP="006B765C">
      <w:pPr>
        <w:pStyle w:val="ListParagraph"/>
        <w:numPr>
          <w:ilvl w:val="0"/>
          <w:numId w:val="32"/>
        </w:numPr>
        <w:jc w:val="both"/>
        <w:rPr>
          <w:del w:id="3422" w:author="Svetlio" w:date="2014-06-07T16:04:00Z"/>
        </w:rPr>
      </w:pPr>
      <w:del w:id="3423" w:author="Svetlio" w:date="2014-06-07T16:04:00Z">
        <w:r w:rsidDel="00821A93">
          <w:delText>Ако избере управление на профил той може да: Редактира профила си или да го изтрие;</w:delText>
        </w:r>
        <w:bookmarkStart w:id="3424" w:name="_Toc389921184"/>
        <w:bookmarkStart w:id="3425" w:name="_Toc389921484"/>
        <w:bookmarkStart w:id="3426" w:name="_Toc389921760"/>
        <w:bookmarkStart w:id="3427" w:name="_Toc389922061"/>
        <w:bookmarkStart w:id="3428" w:name="_Toc389922361"/>
        <w:bookmarkStart w:id="3429" w:name="_Toc389922661"/>
        <w:bookmarkStart w:id="3430" w:name="_Toc389922961"/>
        <w:bookmarkStart w:id="3431" w:name="_Toc389923261"/>
        <w:bookmarkEnd w:id="3424"/>
        <w:bookmarkEnd w:id="3425"/>
        <w:bookmarkEnd w:id="3426"/>
        <w:bookmarkEnd w:id="3427"/>
        <w:bookmarkEnd w:id="3428"/>
        <w:bookmarkEnd w:id="3429"/>
        <w:bookmarkEnd w:id="3430"/>
        <w:bookmarkEnd w:id="3431"/>
      </w:del>
    </w:p>
    <w:p w:rsidR="00DB31EE" w:rsidDel="00821A93" w:rsidRDefault="00DB31EE" w:rsidP="006B765C">
      <w:pPr>
        <w:pStyle w:val="ListParagraph"/>
        <w:numPr>
          <w:ilvl w:val="0"/>
          <w:numId w:val="32"/>
        </w:numPr>
        <w:jc w:val="both"/>
        <w:rPr>
          <w:del w:id="3432" w:author="Svetlio" w:date="2014-06-07T16:04:00Z"/>
        </w:rPr>
      </w:pPr>
      <w:del w:id="3433" w:author="Svetlio" w:date="2014-06-07T16:04:00Z">
        <w:r w:rsidDel="00821A93">
          <w:delText>Може да избере Управление на количка /процеса е описан по-горе/;</w:delText>
        </w:r>
        <w:bookmarkStart w:id="3434" w:name="_Toc389921185"/>
        <w:bookmarkStart w:id="3435" w:name="_Toc389921485"/>
        <w:bookmarkStart w:id="3436" w:name="_Toc389921761"/>
        <w:bookmarkStart w:id="3437" w:name="_Toc389922062"/>
        <w:bookmarkStart w:id="3438" w:name="_Toc389922362"/>
        <w:bookmarkStart w:id="3439" w:name="_Toc389922662"/>
        <w:bookmarkStart w:id="3440" w:name="_Toc389922962"/>
        <w:bookmarkStart w:id="3441" w:name="_Toc389923262"/>
        <w:bookmarkEnd w:id="3434"/>
        <w:bookmarkEnd w:id="3435"/>
        <w:bookmarkEnd w:id="3436"/>
        <w:bookmarkEnd w:id="3437"/>
        <w:bookmarkEnd w:id="3438"/>
        <w:bookmarkEnd w:id="3439"/>
        <w:bookmarkEnd w:id="3440"/>
        <w:bookmarkEnd w:id="3441"/>
      </w:del>
    </w:p>
    <w:p w:rsidR="00DB31EE" w:rsidDel="00821A93" w:rsidRDefault="00DB31EE" w:rsidP="006B765C">
      <w:pPr>
        <w:pStyle w:val="ListParagraph"/>
        <w:numPr>
          <w:ilvl w:val="0"/>
          <w:numId w:val="32"/>
        </w:numPr>
        <w:jc w:val="both"/>
        <w:rPr>
          <w:del w:id="3442" w:author="Svetlio" w:date="2014-06-07T16:04:00Z"/>
        </w:rPr>
      </w:pPr>
      <w:del w:id="3443" w:author="Svetlio" w:date="2014-06-07T16:04:00Z">
        <w:r w:rsidDel="00821A93">
          <w:delText>Ако избере управление на търг системата ще го попита от каква гледна точка</w:delText>
        </w:r>
      </w:del>
      <w:ins w:id="3444" w:author="Светослав Николов" w:date="2014-05-16T23:14:00Z">
        <w:del w:id="3445" w:author="Svetlio" w:date="2014-06-07T16:04:00Z">
          <w:r w:rsidR="001C1669" w:rsidDel="00821A93">
            <w:delText>,</w:delText>
          </w:r>
        </w:del>
      </w:ins>
      <w:del w:id="3446" w:author="Svetlio" w:date="2014-06-07T16:04:00Z">
        <w:r w:rsidDel="00821A93">
          <w:delText xml:space="preserve"> и ще му предостави нужната информация;</w:delText>
        </w:r>
        <w:bookmarkStart w:id="3447" w:name="_Toc389921186"/>
        <w:bookmarkStart w:id="3448" w:name="_Toc389921486"/>
        <w:bookmarkStart w:id="3449" w:name="_Toc389921762"/>
        <w:bookmarkStart w:id="3450" w:name="_Toc389922063"/>
        <w:bookmarkStart w:id="3451" w:name="_Toc389922363"/>
        <w:bookmarkStart w:id="3452" w:name="_Toc389922663"/>
        <w:bookmarkStart w:id="3453" w:name="_Toc389922963"/>
        <w:bookmarkStart w:id="3454" w:name="_Toc389923263"/>
        <w:bookmarkEnd w:id="3447"/>
        <w:bookmarkEnd w:id="3448"/>
        <w:bookmarkEnd w:id="3449"/>
        <w:bookmarkEnd w:id="3450"/>
        <w:bookmarkEnd w:id="3451"/>
        <w:bookmarkEnd w:id="3452"/>
        <w:bookmarkEnd w:id="3453"/>
        <w:bookmarkEnd w:id="3454"/>
      </w:del>
    </w:p>
    <w:p w:rsidR="00DB31EE" w:rsidDel="00821A93" w:rsidRDefault="00DB31EE" w:rsidP="006B765C">
      <w:pPr>
        <w:pStyle w:val="ListParagraph"/>
        <w:numPr>
          <w:ilvl w:val="0"/>
          <w:numId w:val="32"/>
        </w:numPr>
        <w:jc w:val="both"/>
        <w:rPr>
          <w:del w:id="3455" w:author="Svetlio" w:date="2014-06-07T16:04:00Z"/>
        </w:rPr>
      </w:pPr>
      <w:del w:id="3456" w:author="Svetlio" w:date="2014-06-07T16:04:00Z">
        <w:r w:rsidDel="00821A93">
          <w:delText>Може да избере и процеса по извличане на справки;</w:delText>
        </w:r>
        <w:bookmarkStart w:id="3457" w:name="_Toc389921187"/>
        <w:bookmarkStart w:id="3458" w:name="_Toc389921487"/>
        <w:bookmarkStart w:id="3459" w:name="_Toc389921763"/>
        <w:bookmarkStart w:id="3460" w:name="_Toc389922064"/>
        <w:bookmarkStart w:id="3461" w:name="_Toc389922364"/>
        <w:bookmarkStart w:id="3462" w:name="_Toc389922664"/>
        <w:bookmarkStart w:id="3463" w:name="_Toc389922964"/>
        <w:bookmarkStart w:id="3464" w:name="_Toc389923264"/>
        <w:bookmarkEnd w:id="3457"/>
        <w:bookmarkEnd w:id="3458"/>
        <w:bookmarkEnd w:id="3459"/>
        <w:bookmarkEnd w:id="3460"/>
        <w:bookmarkEnd w:id="3461"/>
        <w:bookmarkEnd w:id="3462"/>
        <w:bookmarkEnd w:id="3463"/>
        <w:bookmarkEnd w:id="3464"/>
      </w:del>
    </w:p>
    <w:p w:rsidR="00B50346" w:rsidDel="00821A93" w:rsidRDefault="00B50346" w:rsidP="006B765C">
      <w:pPr>
        <w:jc w:val="both"/>
        <w:rPr>
          <w:del w:id="3465" w:author="Svetlio" w:date="2014-06-07T16:04:00Z"/>
        </w:rPr>
      </w:pPr>
      <w:bookmarkStart w:id="3466" w:name="_Toc389921188"/>
      <w:bookmarkStart w:id="3467" w:name="_Toc389921488"/>
      <w:bookmarkStart w:id="3468" w:name="_Toc389921764"/>
      <w:bookmarkStart w:id="3469" w:name="_Toc389922065"/>
      <w:bookmarkStart w:id="3470" w:name="_Toc389922365"/>
      <w:bookmarkStart w:id="3471" w:name="_Toc389922665"/>
      <w:bookmarkStart w:id="3472" w:name="_Toc389922965"/>
      <w:bookmarkStart w:id="3473" w:name="_Toc3899232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</w:p>
    <w:p w:rsidR="00B50346" w:rsidRPr="00B50346" w:rsidDel="00821A93" w:rsidRDefault="00B50346" w:rsidP="00B50346">
      <w:pPr>
        <w:rPr>
          <w:del w:id="3474" w:author="Svetlio" w:date="2014-06-07T16:04:00Z"/>
        </w:rPr>
        <w:sectPr w:rsidR="00B50346" w:rsidRPr="00B50346" w:rsidDel="00821A93" w:rsidSect="006C3E32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272"/>
          <w:sectPrChange w:id="3475" w:author="Svetlio" w:date="2014-06-07T15:39:00Z">
            <w:sectPr w:rsidR="00B50346" w:rsidRPr="00B50346" w:rsidDel="00821A93" w:rsidSect="006C3E32">
              <w:type w:val="nextPage"/>
              <w:pgMar w:top="1440" w:right="1440" w:bottom="1440" w:left="1440" w:header="709" w:footer="709" w:gutter="0"/>
            </w:sectPr>
          </w:sectPrChange>
        </w:sectPr>
      </w:pPr>
    </w:p>
    <w:p w:rsidR="007E075C" w:rsidDel="00821A93" w:rsidRDefault="007E075C" w:rsidP="007E075C">
      <w:pPr>
        <w:pStyle w:val="Heading2"/>
        <w:rPr>
          <w:del w:id="3476" w:author="Svetlio" w:date="2014-06-07T16:04:00Z"/>
        </w:rPr>
      </w:pPr>
      <w:del w:id="3477" w:author="Svetlio" w:date="2014-06-07T16:04:00Z">
        <w:r w:rsidDel="00821A93">
          <w:delText>Възможност</w:delText>
        </w:r>
        <w:bookmarkStart w:id="3478" w:name="_Toc389921189"/>
        <w:bookmarkStart w:id="3479" w:name="_Toc389921489"/>
        <w:bookmarkStart w:id="3480" w:name="_Toc389921765"/>
        <w:bookmarkStart w:id="3481" w:name="_Toc389922066"/>
        <w:bookmarkStart w:id="3482" w:name="_Toc389922366"/>
        <w:bookmarkStart w:id="3483" w:name="_Toc389922666"/>
        <w:bookmarkStart w:id="3484" w:name="_Toc389922966"/>
        <w:bookmarkStart w:id="3485" w:name="_Toc389923266"/>
        <w:bookmarkEnd w:id="3478"/>
        <w:bookmarkEnd w:id="3479"/>
        <w:bookmarkEnd w:id="3480"/>
        <w:bookmarkEnd w:id="3481"/>
        <w:bookmarkEnd w:id="3482"/>
        <w:bookmarkEnd w:id="3483"/>
        <w:bookmarkEnd w:id="3484"/>
        <w:bookmarkEnd w:id="3485"/>
      </w:del>
    </w:p>
    <w:p w:rsidR="007E075C" w:rsidDel="00821A93" w:rsidRDefault="00B50346" w:rsidP="000E1452">
      <w:pPr>
        <w:keepNext/>
        <w:rPr>
          <w:del w:id="3486" w:author="Svetlio" w:date="2014-06-07T16:04:00Z"/>
        </w:rPr>
      </w:pPr>
      <w:del w:id="3487" w:author="Svetlio" w:date="2014-06-07T16:04:00Z">
        <w:r w:rsidDel="00821A93">
          <w:rPr>
            <w:noProof/>
            <w:lang w:eastAsia="bg-BG"/>
          </w:rPr>
          <w:drawing>
            <wp:inline distT="0" distB="0" distL="0" distR="0" wp14:anchorId="32EFDE37" wp14:editId="372CAB8A">
              <wp:extent cx="8551039" cy="5321896"/>
              <wp:effectExtent l="0" t="0" r="254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3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57271" cy="532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3488" w:name="_Toc389921190"/>
        <w:bookmarkStart w:id="3489" w:name="_Toc389921490"/>
        <w:bookmarkStart w:id="3490" w:name="_Toc389921766"/>
        <w:bookmarkStart w:id="3491" w:name="_Toc389922067"/>
        <w:bookmarkStart w:id="3492" w:name="_Toc389922367"/>
        <w:bookmarkStart w:id="3493" w:name="_Toc389922667"/>
        <w:bookmarkStart w:id="3494" w:name="_Toc389922967"/>
        <w:bookmarkStart w:id="3495" w:name="_Toc389923267"/>
        <w:bookmarkEnd w:id="3488"/>
        <w:bookmarkEnd w:id="3489"/>
        <w:bookmarkEnd w:id="3490"/>
        <w:bookmarkEnd w:id="3491"/>
        <w:bookmarkEnd w:id="3492"/>
        <w:bookmarkEnd w:id="3493"/>
        <w:bookmarkEnd w:id="3494"/>
        <w:bookmarkEnd w:id="3495"/>
      </w:del>
    </w:p>
    <w:p w:rsidR="007E075C" w:rsidRPr="007E075C" w:rsidDel="00821A93" w:rsidRDefault="007E075C" w:rsidP="007E075C">
      <w:pPr>
        <w:pStyle w:val="Caption"/>
        <w:jc w:val="center"/>
        <w:rPr>
          <w:del w:id="3496" w:author="Svetlio" w:date="2014-06-07T16:04:00Z"/>
        </w:rPr>
      </w:pPr>
      <w:del w:id="3497" w:author="Svetlio" w:date="2014-06-07T16:04:00Z">
        <w:r w:rsidDel="00821A93">
          <w:delText xml:space="preserve">Фигура </w:delText>
        </w:r>
        <w:r w:rsidR="00786912" w:rsidDel="00821A93">
          <w:rPr>
            <w:b w:val="0"/>
            <w:bCs w:val="0"/>
          </w:rPr>
          <w:fldChar w:fldCharType="begin"/>
        </w:r>
        <w:r w:rsidR="00786912" w:rsidDel="00821A93">
          <w:delInstrText xml:space="preserve"> SEQ Figure \* ARABIC </w:delInstrText>
        </w:r>
        <w:r w:rsidR="00786912" w:rsidDel="00821A93">
          <w:rPr>
            <w:b w:val="0"/>
            <w:bCs w:val="0"/>
          </w:rPr>
          <w:fldChar w:fldCharType="separate"/>
        </w:r>
        <w:r w:rsidR="00C968C7" w:rsidDel="00821A93">
          <w:rPr>
            <w:noProof/>
          </w:rPr>
          <w:delText>16</w:delText>
        </w:r>
        <w:r w:rsidR="00786912" w:rsidDel="00821A93">
          <w:rPr>
            <w:b w:val="0"/>
            <w:bCs w:val="0"/>
            <w:noProof/>
          </w:rPr>
          <w:fldChar w:fldCharType="end"/>
        </w:r>
        <w:r w:rsidDel="00821A93">
          <w:delText xml:space="preserve"> Управление </w:delText>
        </w:r>
        <w:r w:rsidR="00B50346" w:rsidDel="00821A93">
          <w:delText>профил на ФЛ</w:delText>
        </w:r>
        <w:bookmarkStart w:id="3498" w:name="_Toc389921191"/>
        <w:bookmarkStart w:id="3499" w:name="_Toc389921491"/>
        <w:bookmarkStart w:id="3500" w:name="_Toc389921767"/>
        <w:bookmarkStart w:id="3501" w:name="_Toc389922068"/>
        <w:bookmarkStart w:id="3502" w:name="_Toc389922368"/>
        <w:bookmarkStart w:id="3503" w:name="_Toc389922668"/>
        <w:bookmarkStart w:id="3504" w:name="_Toc389922968"/>
        <w:bookmarkStart w:id="3505" w:name="_Toc389923268"/>
        <w:bookmarkEnd w:id="3498"/>
        <w:bookmarkEnd w:id="3499"/>
        <w:bookmarkEnd w:id="3500"/>
        <w:bookmarkEnd w:id="3501"/>
        <w:bookmarkEnd w:id="3502"/>
        <w:bookmarkEnd w:id="3503"/>
        <w:bookmarkEnd w:id="3504"/>
        <w:bookmarkEnd w:id="3505"/>
      </w:del>
    </w:p>
    <w:p w:rsidR="007E075C" w:rsidDel="00821A93" w:rsidRDefault="007E075C" w:rsidP="001E49B0">
      <w:pPr>
        <w:pStyle w:val="Heading1"/>
        <w:rPr>
          <w:del w:id="3506" w:author="Svetlio" w:date="2014-06-07T16:04:00Z"/>
        </w:rPr>
        <w:sectPr w:rsidR="007E075C" w:rsidDel="00821A93" w:rsidSect="006C3E32">
          <w:type w:val="continuous"/>
          <w:pgSz w:w="12240" w:h="15840" w:orient="portrait" w:code="1"/>
          <w:pgMar w:top="1440" w:right="1440" w:bottom="1440" w:left="1440" w:header="709" w:footer="709" w:gutter="0"/>
          <w:cols w:space="708"/>
          <w:docGrid w:linePitch="272"/>
          <w:sectPrChange w:id="3507" w:author="Svetlio" w:date="2014-06-07T15:39:00Z">
            <w:sectPr w:rsidR="007E075C" w:rsidDel="00821A93" w:rsidSect="006C3E32">
              <w:type w:val="nextPage"/>
              <w:pgSz w:w="15840" w:h="12240" w:orient="landscape"/>
              <w:pgMar w:top="1440" w:right="1440" w:bottom="1440" w:left="1440" w:header="709" w:footer="709" w:gutter="0"/>
            </w:sectPr>
          </w:sectPrChange>
        </w:sectPr>
      </w:pPr>
    </w:p>
    <w:p w:rsidR="001E49B0" w:rsidRDefault="001E49B0" w:rsidP="006B765C">
      <w:pPr>
        <w:pStyle w:val="Heading1"/>
        <w:jc w:val="both"/>
      </w:pPr>
      <w:bookmarkStart w:id="3508" w:name="_Toc389923269"/>
      <w:r>
        <w:t xml:space="preserve">Бизнес процес – Помощ </w:t>
      </w:r>
      <w:del w:id="3509" w:author="Svetlio" w:date="2014-06-07T16:04:00Z">
        <w:r w:rsidR="00A97930" w:rsidDel="00821A93">
          <w:delText>з</w:delText>
        </w:r>
        <w:r w:rsidDel="00821A93">
          <w:delText xml:space="preserve">а </w:delText>
        </w:r>
      </w:del>
      <w:ins w:id="3510" w:author="Svetlio" w:date="2014-06-07T16:04:00Z">
        <w:r w:rsidR="00821A93">
          <w:t xml:space="preserve">на </w:t>
        </w:r>
      </w:ins>
      <w:r>
        <w:t>потребител</w:t>
      </w:r>
      <w:bookmarkEnd w:id="3508"/>
      <w:del w:id="3511" w:author="Svetlio" w:date="2014-06-07T16:04:00Z">
        <w:r w:rsidDel="00821A93">
          <w:delText>я</w:delText>
        </w:r>
      </w:del>
    </w:p>
    <w:p w:rsidR="001E49B0" w:rsidRDefault="001E49B0" w:rsidP="006B765C">
      <w:pPr>
        <w:pStyle w:val="Heading2"/>
        <w:jc w:val="both"/>
      </w:pPr>
      <w:bookmarkStart w:id="3512" w:name="_Toc389923270"/>
      <w:r>
        <w:t>Цел</w:t>
      </w:r>
      <w:bookmarkEnd w:id="3512"/>
    </w:p>
    <w:p w:rsidR="00A97930" w:rsidRPr="00A97930" w:rsidRDefault="00A97930" w:rsidP="006B765C">
      <w:pPr>
        <w:ind w:left="720"/>
        <w:jc w:val="both"/>
      </w:pPr>
      <w:r>
        <w:t xml:space="preserve">Описва се процеса на помощ от страна на системата и системните администратори спрямо потребителите. При възникване на проблем за потребителя той трябва да </w:t>
      </w:r>
      <w:r w:rsidR="00945481">
        <w:t>п</w:t>
      </w:r>
      <w:r>
        <w:t>отърси решение в осигурените му материали в системата за електронна търговия или да сигнализира за тях</w:t>
      </w:r>
      <w:r w:rsidR="00841D8D">
        <w:t xml:space="preserve"> на администратор,</w:t>
      </w:r>
      <w:r>
        <w:t xml:space="preserve"> ако не открие решение. </w:t>
      </w:r>
    </w:p>
    <w:p w:rsidR="001E49B0" w:rsidRDefault="001E49B0" w:rsidP="006B765C">
      <w:pPr>
        <w:pStyle w:val="Heading2"/>
        <w:jc w:val="both"/>
      </w:pPr>
      <w:bookmarkStart w:id="3513" w:name="_Toc389923271"/>
      <w:r>
        <w:t>Актьори</w:t>
      </w:r>
      <w:bookmarkEnd w:id="3513"/>
    </w:p>
    <w:p w:rsidR="00A97930" w:rsidRDefault="00A97930" w:rsidP="006B765C">
      <w:pPr>
        <w:pStyle w:val="ListParagraph"/>
        <w:numPr>
          <w:ilvl w:val="0"/>
          <w:numId w:val="11"/>
        </w:numPr>
        <w:jc w:val="both"/>
        <w:rPr>
          <w:ins w:id="3514" w:author="Svetlio" w:date="2014-06-07T16:09:00Z"/>
        </w:rPr>
      </w:pPr>
      <w:r>
        <w:t>Потребител</w:t>
      </w:r>
      <w:r w:rsidR="00241CBF">
        <w:t>;</w:t>
      </w:r>
    </w:p>
    <w:p w:rsidR="00E83CFF" w:rsidRDefault="00E83CFF" w:rsidP="006B765C">
      <w:pPr>
        <w:pStyle w:val="ListParagraph"/>
        <w:numPr>
          <w:ilvl w:val="0"/>
          <w:numId w:val="11"/>
        </w:numPr>
        <w:jc w:val="both"/>
      </w:pPr>
      <w:ins w:id="3515" w:author="Svetlio" w:date="2014-06-07T16:09:00Z">
        <w:r>
          <w:t>Система;</w:t>
        </w:r>
      </w:ins>
    </w:p>
    <w:p w:rsidR="00A97930" w:rsidRPr="00A97930" w:rsidRDefault="00A97930" w:rsidP="00241CBF">
      <w:pPr>
        <w:pStyle w:val="ListParagraph"/>
        <w:numPr>
          <w:ilvl w:val="0"/>
          <w:numId w:val="11"/>
        </w:numPr>
        <w:jc w:val="both"/>
      </w:pPr>
      <w:r>
        <w:t>Системен администратор</w:t>
      </w:r>
      <w:r w:rsidR="00241CBF">
        <w:t>.</w:t>
      </w:r>
    </w:p>
    <w:p w:rsidR="001E49B0" w:rsidDel="00E83CFF" w:rsidRDefault="001E49B0" w:rsidP="006B765C">
      <w:pPr>
        <w:pStyle w:val="Heading2"/>
        <w:jc w:val="both"/>
        <w:rPr>
          <w:del w:id="3516" w:author="Svetlio" w:date="2014-06-07T16:09:00Z"/>
        </w:rPr>
      </w:pPr>
      <w:del w:id="3517" w:author="Svetlio" w:date="2014-06-07T16:09:00Z">
        <w:r w:rsidDel="00E83CFF">
          <w:delText>Собственик на процеса</w:delText>
        </w:r>
        <w:bookmarkStart w:id="3518" w:name="_Toc389922972"/>
        <w:bookmarkStart w:id="3519" w:name="_Toc389923272"/>
        <w:bookmarkEnd w:id="3518"/>
        <w:bookmarkEnd w:id="3519"/>
      </w:del>
    </w:p>
    <w:p w:rsidR="00A97930" w:rsidRPr="00A97930" w:rsidDel="00E83CFF" w:rsidRDefault="00A97930" w:rsidP="006B765C">
      <w:pPr>
        <w:ind w:left="720"/>
        <w:jc w:val="both"/>
        <w:rPr>
          <w:del w:id="3520" w:author="Svetlio" w:date="2014-06-07T16:09:00Z"/>
        </w:rPr>
      </w:pPr>
      <w:del w:id="3521" w:author="Svetlio" w:date="2014-06-07T16:09:00Z">
        <w:r w:rsidDel="00E83CFF">
          <w:delText>Потребителя</w:delText>
        </w:r>
        <w:r w:rsidR="00841D8D" w:rsidDel="00E83CFF">
          <w:delText>т</w:delText>
        </w:r>
        <w:r w:rsidDel="00E83CFF">
          <w:delText xml:space="preserve"> е собственик на този процес. Той може да бъде </w:delText>
        </w:r>
        <w:r w:rsidR="00841D8D" w:rsidDel="00E83CFF">
          <w:delText>физическо или</w:delText>
        </w:r>
        <w:r w:rsidDel="00E83CFF">
          <w:delText xml:space="preserve"> юридическо лице. При възникване на проблем той трябва да потърси начин за решаването му. </w:delText>
        </w:r>
        <w:bookmarkStart w:id="3522" w:name="_Toc389921196"/>
        <w:bookmarkStart w:id="3523" w:name="_Toc389921496"/>
        <w:bookmarkStart w:id="3524" w:name="_Toc389921772"/>
        <w:bookmarkStart w:id="3525" w:name="_Toc389922073"/>
        <w:bookmarkStart w:id="3526" w:name="_Toc389922373"/>
        <w:bookmarkStart w:id="3527" w:name="_Toc389922673"/>
        <w:bookmarkStart w:id="3528" w:name="_Toc389922973"/>
        <w:bookmarkStart w:id="3529" w:name="_Toc389923273"/>
        <w:bookmarkEnd w:id="3522"/>
        <w:bookmarkEnd w:id="3523"/>
        <w:bookmarkEnd w:id="3524"/>
        <w:bookmarkEnd w:id="3525"/>
        <w:bookmarkEnd w:id="3526"/>
        <w:bookmarkEnd w:id="3527"/>
        <w:bookmarkEnd w:id="3528"/>
        <w:bookmarkEnd w:id="3529"/>
      </w:del>
    </w:p>
    <w:p w:rsidR="001E49B0" w:rsidRDefault="001E49B0">
      <w:pPr>
        <w:pStyle w:val="Heading2"/>
        <w:jc w:val="both"/>
      </w:pPr>
      <w:del w:id="3530" w:author="Svetlio" w:date="2014-06-07T16:09:00Z">
        <w:r w:rsidDel="00E83CFF">
          <w:delText>О</w:delText>
        </w:r>
      </w:del>
      <w:del w:id="3531" w:author="Svetlio" w:date="2014-06-07T16:18:00Z">
        <w:r w:rsidDel="00997B66">
          <w:delText>писание</w:delText>
        </w:r>
      </w:del>
      <w:bookmarkStart w:id="3532" w:name="_Toc389923274"/>
      <w:ins w:id="3533" w:author="Svetlio" w:date="2014-06-07T16:18:00Z">
        <w:r w:rsidR="00997B66">
          <w:t>Кратко описание</w:t>
        </w:r>
      </w:ins>
      <w:r>
        <w:t xml:space="preserve"> на </w:t>
      </w:r>
      <w:del w:id="3534" w:author="Svetlio" w:date="2014-06-07T16:09:00Z">
        <w:r w:rsidDel="00E83CFF">
          <w:delText xml:space="preserve">протичането на </w:delText>
        </w:r>
      </w:del>
      <w:r>
        <w:t>бизнес процеса</w:t>
      </w:r>
      <w:bookmarkEnd w:id="3532"/>
    </w:p>
    <w:p w:rsidR="00A97930" w:rsidDel="00E83CFF" w:rsidRDefault="00A97930">
      <w:pPr>
        <w:numPr>
          <w:ilvl w:val="0"/>
          <w:numId w:val="41"/>
        </w:numPr>
        <w:jc w:val="both"/>
        <w:rPr>
          <w:del w:id="3535" w:author="Svetlio" w:date="2014-06-07T16:09:00Z"/>
        </w:rPr>
        <w:pPrChange w:id="3536" w:author="Svetlio" w:date="2014-06-07T16:12:00Z">
          <w:pPr>
            <w:ind w:left="720"/>
            <w:jc w:val="both"/>
          </w:pPr>
        </w:pPrChange>
      </w:pPr>
      <w:del w:id="3537" w:author="Svetlio" w:date="2014-06-07T16:09:00Z">
        <w:r w:rsidDel="00E83CFF">
          <w:delText xml:space="preserve">В началото на този процес потребителят трябва да е влязъл в системата с потребителското си име и парола. </w:delText>
        </w:r>
      </w:del>
    </w:p>
    <w:p w:rsidR="00E83CFF" w:rsidRDefault="00254786">
      <w:pPr>
        <w:pStyle w:val="ListParagraph"/>
        <w:numPr>
          <w:ilvl w:val="0"/>
          <w:numId w:val="41"/>
        </w:numPr>
        <w:jc w:val="both"/>
        <w:rPr>
          <w:ins w:id="3538" w:author="Svetlio" w:date="2014-06-07T16:11:00Z"/>
        </w:rPr>
        <w:pPrChange w:id="3539" w:author="Svetlio" w:date="2014-06-07T16:12:00Z">
          <w:pPr>
            <w:pStyle w:val="ListParagraph"/>
            <w:numPr>
              <w:numId w:val="12"/>
            </w:numPr>
            <w:ind w:left="1080" w:hanging="360"/>
            <w:jc w:val="both"/>
          </w:pPr>
        </w:pPrChange>
      </w:pPr>
      <w:r>
        <w:t>Потребителят</w:t>
      </w:r>
      <w:r w:rsidR="00A97930">
        <w:t xml:space="preserve"> влиза</w:t>
      </w:r>
      <w:del w:id="3540" w:author="Svetlio" w:date="2014-06-07T16:10:00Z">
        <w:r w:rsidR="00A97930" w:rsidDel="00E83CFF">
          <w:delText xml:space="preserve"> </w:delText>
        </w:r>
      </w:del>
      <w:r w:rsidR="00A97930">
        <w:t xml:space="preserve"> в </w:t>
      </w:r>
      <w:del w:id="3541" w:author="Svetlio" w:date="2014-06-07T16:10:00Z">
        <w:r w:rsidR="00A97930" w:rsidDel="00E83CFF">
          <w:delText xml:space="preserve">модула </w:delText>
        </w:r>
      </w:del>
      <w:ins w:id="3542" w:author="Svetlio" w:date="2014-06-07T16:10:00Z">
        <w:r w:rsidR="00E83CFF">
          <w:t xml:space="preserve">раздел </w:t>
        </w:r>
      </w:ins>
      <w:del w:id="3543" w:author="Svetlio" w:date="2014-06-07T16:10:00Z">
        <w:r w:rsidR="00A97930" w:rsidDel="00E83CFF">
          <w:delText xml:space="preserve">за </w:delText>
        </w:r>
      </w:del>
      <w:r w:rsidR="0080744E">
        <w:t>„Помощ“.</w:t>
      </w:r>
    </w:p>
    <w:p w:rsidR="00A97930" w:rsidRDefault="0080744E">
      <w:pPr>
        <w:pStyle w:val="ListParagraph"/>
        <w:numPr>
          <w:ilvl w:val="0"/>
          <w:numId w:val="41"/>
        </w:numPr>
        <w:jc w:val="both"/>
        <w:pPrChange w:id="3544" w:author="Svetlio" w:date="2014-06-07T16:12:00Z">
          <w:pPr>
            <w:pStyle w:val="ListParagraph"/>
            <w:numPr>
              <w:numId w:val="12"/>
            </w:numPr>
            <w:ind w:left="1080" w:hanging="360"/>
            <w:jc w:val="both"/>
          </w:pPr>
        </w:pPrChange>
      </w:pPr>
      <w:del w:id="3545" w:author="Svetlio" w:date="2014-06-07T16:11:00Z">
        <w:r w:rsidDel="00E83CFF">
          <w:delText xml:space="preserve"> В него т</w:delText>
        </w:r>
      </w:del>
      <w:ins w:id="3546" w:author="Svetlio" w:date="2014-06-07T16:11:00Z">
        <w:r w:rsidR="00E83CFF">
          <w:t>Т</w:t>
        </w:r>
      </w:ins>
      <w:r>
        <w:t>ърси отговор ср</w:t>
      </w:r>
      <w:r w:rsidR="00A97930">
        <w:t>ед „Често задавани въпроси и отговори“</w:t>
      </w:r>
      <w:del w:id="3547" w:author="Svetlio" w:date="2014-06-07T16:10:00Z">
        <w:r w:rsidR="00A97930" w:rsidDel="00E83CFF">
          <w:delText xml:space="preserve"> и </w:delText>
        </w:r>
        <w:r w:rsidDel="00E83CFF">
          <w:delText>„</w:delText>
        </w:r>
        <w:r w:rsidR="00A97930" w:rsidDel="00E83CFF">
          <w:delText>Ръководство за потребителя</w:delText>
        </w:r>
        <w:r w:rsidDel="00E83CFF">
          <w:delText>“</w:delText>
        </w:r>
      </w:del>
      <w:r w:rsidR="00A97930">
        <w:t>;</w:t>
      </w:r>
    </w:p>
    <w:p w:rsidR="00A97930" w:rsidDel="00E83CFF" w:rsidRDefault="00A97930" w:rsidP="006B765C">
      <w:pPr>
        <w:pStyle w:val="ListParagraph"/>
        <w:numPr>
          <w:ilvl w:val="0"/>
          <w:numId w:val="12"/>
        </w:numPr>
        <w:jc w:val="both"/>
        <w:rPr>
          <w:del w:id="3548" w:author="Svetlio" w:date="2014-06-07T16:11:00Z"/>
        </w:rPr>
      </w:pPr>
      <w:del w:id="3549" w:author="Svetlio" w:date="2014-06-07T16:11:00Z">
        <w:r w:rsidDel="00E83CFF">
          <w:delText>Ако отговорите на проблема на потребителя са открити там процеса приключва;</w:delText>
        </w:r>
      </w:del>
      <w:ins w:id="3550" w:author="Svetlio" w:date="2014-06-07T16:11:00Z">
        <w:r w:rsidR="00E83CFF">
          <w:t>При необходимост изпраща въпрос към системен администратор.</w:t>
        </w:r>
      </w:ins>
    </w:p>
    <w:p w:rsidR="00241CBF" w:rsidDel="00E83CFF" w:rsidRDefault="00A97930">
      <w:pPr>
        <w:pStyle w:val="ListParagraph"/>
        <w:numPr>
          <w:ilvl w:val="0"/>
          <w:numId w:val="12"/>
        </w:numPr>
        <w:jc w:val="both"/>
        <w:rPr>
          <w:del w:id="3551" w:author="Svetlio" w:date="2014-06-07T16:11:00Z"/>
        </w:rPr>
      </w:pPr>
      <w:del w:id="3552" w:author="Svetlio" w:date="2014-06-07T16:11:00Z">
        <w:r w:rsidDel="00E83CFF">
          <w:delText>Ако не са</w:delText>
        </w:r>
        <w:r w:rsidR="002C73D0" w:rsidDel="00E83CFF">
          <w:delText>,</w:delText>
        </w:r>
        <w:r w:rsidDel="00E83CFF">
          <w:delText xml:space="preserve"> се изпраща съобщение до системния администратор със запитване;</w:delText>
        </w:r>
      </w:del>
    </w:p>
    <w:p w:rsidR="00241CBF" w:rsidDel="00E83CFF" w:rsidRDefault="00241CBF">
      <w:pPr>
        <w:pStyle w:val="ListParagraph"/>
        <w:rPr>
          <w:del w:id="3553" w:author="Svetlio" w:date="2014-06-07T16:11:00Z"/>
        </w:rPr>
        <w:pPrChange w:id="3554" w:author="Svetlio" w:date="2014-06-07T16:11:00Z">
          <w:pPr>
            <w:pStyle w:val="ListParagraph"/>
            <w:numPr>
              <w:numId w:val="12"/>
            </w:numPr>
            <w:ind w:left="1080" w:hanging="360"/>
            <w:jc w:val="both"/>
          </w:pPr>
        </w:pPrChange>
      </w:pPr>
      <w:del w:id="3555" w:author="Svetlio" w:date="2014-06-07T16:11:00Z">
        <w:r w:rsidDel="00E83CFF">
          <w:delText>Системния администратор отговаря;</w:delText>
        </w:r>
      </w:del>
    </w:p>
    <w:p w:rsidR="00EA04E8" w:rsidDel="00E83CFF" w:rsidRDefault="00A97930">
      <w:pPr>
        <w:pStyle w:val="ListParagraph"/>
        <w:rPr>
          <w:del w:id="3556" w:author="Svetlio" w:date="2014-06-07T16:11:00Z"/>
        </w:rPr>
        <w:pPrChange w:id="3557" w:author="Svetlio" w:date="2014-06-07T16:11:00Z">
          <w:pPr>
            <w:pStyle w:val="ListParagraph"/>
            <w:numPr>
              <w:numId w:val="12"/>
            </w:numPr>
            <w:ind w:left="1080" w:hanging="360"/>
            <w:jc w:val="both"/>
          </w:pPr>
        </w:pPrChange>
      </w:pPr>
      <w:del w:id="3558" w:author="Svetlio" w:date="2014-06-07T16:11:00Z">
        <w:r w:rsidDel="00E83CFF">
          <w:delText>Ако отговора не помогне на потребителя</w:delText>
        </w:r>
        <w:r w:rsidR="002C73D0" w:rsidDel="00E83CFF">
          <w:delText>,</w:delText>
        </w:r>
        <w:r w:rsidDel="00E83CFF">
          <w:delText xml:space="preserve"> той може</w:delText>
        </w:r>
        <w:r w:rsidR="00EA04E8" w:rsidDel="00E83CFF">
          <w:delText xml:space="preserve"> да отправи следващо запитване;</w:delText>
        </w:r>
      </w:del>
    </w:p>
    <w:p w:rsidR="001E49B0" w:rsidRPr="00FD4403" w:rsidDel="00E83CFF" w:rsidRDefault="00EA04E8">
      <w:pPr>
        <w:pStyle w:val="ListParagraph"/>
        <w:rPr>
          <w:del w:id="3559" w:author="Svetlio" w:date="2014-06-07T16:11:00Z"/>
        </w:rPr>
        <w:pPrChange w:id="3560" w:author="Svetlio" w:date="2014-06-07T16:11:00Z">
          <w:pPr>
            <w:pStyle w:val="ListParagraph"/>
            <w:numPr>
              <w:numId w:val="12"/>
            </w:numPr>
            <w:ind w:left="1080" w:hanging="360"/>
            <w:jc w:val="both"/>
          </w:pPr>
        </w:pPrChange>
      </w:pPr>
      <w:del w:id="3561" w:author="Svetlio" w:date="2014-06-07T16:11:00Z">
        <w:r w:rsidDel="00E83CFF">
          <w:delText xml:space="preserve">Ако отговора удовлетворява потребителя процеса завършва. </w:delText>
        </w:r>
      </w:del>
    </w:p>
    <w:p w:rsidR="001E49B0" w:rsidRDefault="001E49B0">
      <w:pPr>
        <w:pStyle w:val="ListParagraph"/>
        <w:numPr>
          <w:ilvl w:val="0"/>
          <w:numId w:val="41"/>
        </w:numPr>
        <w:jc w:val="both"/>
        <w:pPrChange w:id="3562" w:author="Svetlio" w:date="2014-06-07T16:12:00Z">
          <w:pPr>
            <w:jc w:val="both"/>
          </w:pPr>
        </w:pPrChange>
      </w:pPr>
    </w:p>
    <w:p w:rsidR="00A97930" w:rsidDel="00E83CFF" w:rsidRDefault="00A97930" w:rsidP="001E49B0">
      <w:pPr>
        <w:keepNext/>
        <w:rPr>
          <w:del w:id="3563" w:author="Svetlio" w:date="2014-06-07T16:08:00Z"/>
        </w:rPr>
        <w:sectPr w:rsidR="00A97930" w:rsidDel="00E83CFF" w:rsidSect="006C3E32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272"/>
          <w:sectPrChange w:id="3564" w:author="Svetlio" w:date="2014-06-07T15:39:00Z">
            <w:sectPr w:rsidR="00A97930" w:rsidDel="00E83CFF" w:rsidSect="006C3E32">
              <w:type w:val="nextPage"/>
              <w:pgMar w:top="1440" w:right="1440" w:bottom="1440" w:left="1440" w:header="709" w:footer="709" w:gutter="0"/>
            </w:sectPr>
          </w:sectPrChange>
        </w:sectPr>
      </w:pPr>
    </w:p>
    <w:p w:rsidR="006C0EC4" w:rsidRDefault="006C0EC4" w:rsidP="006C0EC4">
      <w:pPr>
        <w:pStyle w:val="Heading2"/>
        <w:rPr>
          <w:noProof/>
          <w:lang w:eastAsia="bg-BG"/>
        </w:rPr>
      </w:pPr>
      <w:bookmarkStart w:id="3565" w:name="_Toc389923275"/>
      <w:r>
        <w:rPr>
          <w:noProof/>
          <w:lang w:eastAsia="bg-BG"/>
        </w:rPr>
        <w:t>Възможност</w:t>
      </w:r>
      <w:bookmarkEnd w:id="3565"/>
    </w:p>
    <w:p w:rsidR="00E83CFF" w:rsidRDefault="003816D7">
      <w:pPr>
        <w:keepNext/>
        <w:rPr>
          <w:ins w:id="3566" w:author="Svetlio" w:date="2014-06-07T16:08:00Z"/>
        </w:rPr>
      </w:pPr>
      <w:del w:id="3567" w:author="Svetlio" w:date="2014-06-07T16:07:00Z">
        <w:r w:rsidDel="00F0102E">
          <w:rPr>
            <w:noProof/>
            <w:lang w:eastAsia="bg-BG"/>
          </w:rPr>
          <w:drawing>
            <wp:inline distT="0" distB="0" distL="0" distR="0" wp14:anchorId="47BD9284" wp14:editId="4EAAB36F">
              <wp:extent cx="7922260" cy="5478780"/>
              <wp:effectExtent l="0" t="0" r="2540" b="7620"/>
              <wp:docPr id="29" name="Picture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3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22260" cy="5478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3568" w:author="Svetlio" w:date="2014-06-07T16:07:00Z">
        <w:r w:rsidR="00F0102E" w:rsidRPr="00F0102E">
          <w:t xml:space="preserve"> </w:t>
        </w:r>
        <w:r w:rsidR="00F0102E" w:rsidRPr="00F0102E">
          <w:rPr>
            <w:noProof/>
            <w:lang w:eastAsia="bg-BG"/>
          </w:rPr>
          <w:drawing>
            <wp:inline distT="0" distB="0" distL="0" distR="0" wp14:anchorId="05B28F3B" wp14:editId="2E2D7F1C">
              <wp:extent cx="5886450" cy="2237854"/>
              <wp:effectExtent l="0" t="0" r="0" b="0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12171"/>
                      <a:stretch/>
                    </pic:blipFill>
                    <pic:spPr bwMode="auto">
                      <a:xfrm>
                        <a:off x="0" y="0"/>
                        <a:ext cx="5891540" cy="2239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943370" w:rsidRPr="00E83CFF" w:rsidRDefault="00E83CFF">
      <w:pPr>
        <w:pStyle w:val="Caption"/>
        <w:jc w:val="center"/>
        <w:rPr>
          <w:ins w:id="3569" w:author="Svetlio" w:date="2014-06-07T16:07:00Z"/>
          <w:color w:val="000000" w:themeColor="text1"/>
          <w:rPrChange w:id="3570" w:author="Svetlio" w:date="2014-06-07T16:08:00Z">
            <w:rPr>
              <w:ins w:id="3571" w:author="Svetlio" w:date="2014-06-07T16:07:00Z"/>
            </w:rPr>
          </w:rPrChange>
        </w:rPr>
        <w:pPrChange w:id="3572" w:author="Svetlio" w:date="2014-06-07T16:08:00Z">
          <w:pPr>
            <w:keepNext/>
          </w:pPr>
        </w:pPrChange>
      </w:pPr>
      <w:ins w:id="3573" w:author="Svetlio" w:date="2014-06-07T16:08:00Z">
        <w:r w:rsidRPr="00E83CFF">
          <w:rPr>
            <w:color w:val="000000" w:themeColor="text1"/>
            <w:rPrChange w:id="3574" w:author="Svetlio" w:date="2014-06-07T16:08:00Z">
              <w:rPr>
                <w:b/>
                <w:bCs/>
              </w:rPr>
            </w:rPrChange>
          </w:rPr>
          <w:t xml:space="preserve">Фигура </w:t>
        </w:r>
        <w:r w:rsidRPr="00E83CFF">
          <w:rPr>
            <w:color w:val="000000" w:themeColor="text1"/>
            <w:rPrChange w:id="3575" w:author="Svetlio" w:date="2014-06-07T16:08:00Z">
              <w:rPr>
                <w:b/>
                <w:bCs/>
              </w:rPr>
            </w:rPrChange>
          </w:rPr>
          <w:fldChar w:fldCharType="begin"/>
        </w:r>
        <w:r w:rsidRPr="00E83CFF">
          <w:rPr>
            <w:color w:val="000000" w:themeColor="text1"/>
            <w:rPrChange w:id="3576" w:author="Svetlio" w:date="2014-06-07T16:08:00Z">
              <w:rPr>
                <w:b/>
                <w:bCs/>
              </w:rPr>
            </w:rPrChange>
          </w:rPr>
          <w:instrText xml:space="preserve"> SEQ Фигура \* ARABIC </w:instrText>
        </w:r>
      </w:ins>
      <w:r w:rsidRPr="00E83CFF">
        <w:rPr>
          <w:color w:val="000000" w:themeColor="text1"/>
          <w:rPrChange w:id="3577" w:author="Svetlio" w:date="2014-06-07T16:08:00Z">
            <w:rPr>
              <w:b/>
              <w:bCs/>
            </w:rPr>
          </w:rPrChange>
        </w:rPr>
        <w:fldChar w:fldCharType="separate"/>
      </w:r>
      <w:ins w:id="3578" w:author="Svetlio" w:date="2014-06-07T16:08:00Z">
        <w:r w:rsidRPr="00E83CFF">
          <w:rPr>
            <w:noProof/>
            <w:color w:val="000000" w:themeColor="text1"/>
            <w:rPrChange w:id="3579" w:author="Svetlio" w:date="2014-06-07T16:08:00Z">
              <w:rPr>
                <w:b/>
                <w:bCs/>
                <w:noProof/>
              </w:rPr>
            </w:rPrChange>
          </w:rPr>
          <w:t>6</w:t>
        </w:r>
        <w:r w:rsidRPr="00E83CFF">
          <w:rPr>
            <w:color w:val="000000" w:themeColor="text1"/>
            <w:rPrChange w:id="3580" w:author="Svetlio" w:date="2014-06-07T16:08:00Z">
              <w:rPr>
                <w:b/>
                <w:bCs/>
              </w:rPr>
            </w:rPrChange>
          </w:rPr>
          <w:fldChar w:fldCharType="end"/>
        </w:r>
        <w:r w:rsidRPr="00E83CFF">
          <w:rPr>
            <w:color w:val="000000" w:themeColor="text1"/>
            <w:rPrChange w:id="3581" w:author="Svetlio" w:date="2014-06-07T16:08:00Z">
              <w:rPr>
                <w:b/>
                <w:bCs/>
              </w:rPr>
            </w:rPrChange>
          </w:rPr>
          <w:t xml:space="preserve"> Помощ на потребител</w:t>
        </w:r>
      </w:ins>
    </w:p>
    <w:p w:rsidR="00E83CFF" w:rsidRPr="00E83CFF" w:rsidDel="00E83CFF" w:rsidRDefault="00E83CFF" w:rsidP="00943370">
      <w:pPr>
        <w:keepNext/>
        <w:rPr>
          <w:del w:id="3582" w:author="Svetlio" w:date="2014-06-07T16:08:00Z"/>
          <w:color w:val="000000" w:themeColor="text1"/>
          <w:rPrChange w:id="3583" w:author="Svetlio" w:date="2014-06-07T16:08:00Z">
            <w:rPr>
              <w:del w:id="3584" w:author="Svetlio" w:date="2014-06-07T16:08:00Z"/>
            </w:rPr>
          </w:rPrChange>
        </w:rPr>
      </w:pPr>
    </w:p>
    <w:p w:rsidR="006C226A" w:rsidRPr="00E83CFF" w:rsidRDefault="00943370">
      <w:pPr>
        <w:pStyle w:val="Caption"/>
        <w:rPr>
          <w:color w:val="000000" w:themeColor="text1"/>
          <w:rPrChange w:id="3585" w:author="Svetlio" w:date="2014-06-07T16:08:00Z">
            <w:rPr/>
          </w:rPrChange>
        </w:rPr>
        <w:pPrChange w:id="3586" w:author="Svetlio" w:date="2014-06-07T16:08:00Z">
          <w:pPr>
            <w:pStyle w:val="Caption"/>
            <w:jc w:val="center"/>
          </w:pPr>
        </w:pPrChange>
      </w:pPr>
      <w:del w:id="3587" w:author="Svetlio" w:date="2014-06-07T16:07:00Z">
        <w:r w:rsidRPr="00E83CFF" w:rsidDel="00F0102E">
          <w:rPr>
            <w:color w:val="000000" w:themeColor="text1"/>
            <w:rPrChange w:id="3588" w:author="Svetlio" w:date="2014-06-07T16:08:00Z">
              <w:rPr/>
            </w:rPrChange>
          </w:rPr>
          <w:delText xml:space="preserve">Фигура </w:delText>
        </w:r>
        <w:r w:rsidR="00786912" w:rsidRPr="00E83CFF" w:rsidDel="00F0102E">
          <w:rPr>
            <w:color w:val="000000" w:themeColor="text1"/>
            <w:rPrChange w:id="3589" w:author="Svetlio" w:date="2014-06-07T16:08:00Z">
              <w:rPr>
                <w:noProof/>
              </w:rPr>
            </w:rPrChange>
          </w:rPr>
          <w:fldChar w:fldCharType="begin"/>
        </w:r>
        <w:r w:rsidR="00786912" w:rsidRPr="00E83CFF" w:rsidDel="00F0102E">
          <w:rPr>
            <w:color w:val="000000" w:themeColor="text1"/>
            <w:rPrChange w:id="3590" w:author="Svetlio" w:date="2014-06-07T16:08:00Z">
              <w:rPr/>
            </w:rPrChange>
          </w:rPr>
          <w:delInstrText xml:space="preserve"> SEQ Figure \* ARABIC </w:delInstrText>
        </w:r>
        <w:r w:rsidR="00786912" w:rsidRPr="00E83CFF" w:rsidDel="00F0102E">
          <w:rPr>
            <w:color w:val="000000" w:themeColor="text1"/>
            <w:rPrChange w:id="3591" w:author="Svetlio" w:date="2014-06-07T16:08:00Z">
              <w:rPr>
                <w:noProof/>
              </w:rPr>
            </w:rPrChange>
          </w:rPr>
          <w:fldChar w:fldCharType="separate"/>
        </w:r>
        <w:r w:rsidR="00C968C7" w:rsidRPr="00E83CFF" w:rsidDel="00F0102E">
          <w:rPr>
            <w:noProof/>
            <w:color w:val="000000" w:themeColor="text1"/>
            <w:rPrChange w:id="3592" w:author="Svetlio" w:date="2014-06-07T16:08:00Z">
              <w:rPr>
                <w:noProof/>
              </w:rPr>
            </w:rPrChange>
          </w:rPr>
          <w:delText>17</w:delText>
        </w:r>
        <w:r w:rsidR="00786912" w:rsidRPr="00E83CFF" w:rsidDel="00F0102E">
          <w:rPr>
            <w:noProof/>
            <w:color w:val="000000" w:themeColor="text1"/>
            <w:rPrChange w:id="3593" w:author="Svetlio" w:date="2014-06-07T16:08:00Z">
              <w:rPr>
                <w:noProof/>
              </w:rPr>
            </w:rPrChange>
          </w:rPr>
          <w:fldChar w:fldCharType="end"/>
        </w:r>
        <w:r w:rsidRPr="00E83CFF" w:rsidDel="00F0102E">
          <w:rPr>
            <w:color w:val="000000" w:themeColor="text1"/>
            <w:rPrChange w:id="3594" w:author="Svetlio" w:date="2014-06-07T16:08:00Z">
              <w:rPr/>
            </w:rPrChange>
          </w:rPr>
          <w:delText xml:space="preserve"> Помощ за потребителя</w:delText>
        </w:r>
      </w:del>
    </w:p>
    <w:sectPr w:rsidR="006C226A" w:rsidRPr="00E83CFF" w:rsidSect="006C3E32">
      <w:type w:val="continuous"/>
      <w:pgSz w:w="12240" w:h="15840" w:orient="portrait" w:code="1"/>
      <w:pgMar w:top="1440" w:right="1440" w:bottom="1440" w:left="1440" w:header="709" w:footer="709" w:gutter="0"/>
      <w:cols w:space="708"/>
      <w:docGrid w:linePitch="272"/>
      <w:sectPrChange w:id="3595" w:author="Svetlio" w:date="2014-06-07T15:39:00Z">
        <w:sectPr w:rsidR="006C226A" w:rsidRPr="00E83CFF" w:rsidSect="006C3E32">
          <w:type w:val="nextPage"/>
          <w:pgSz w:w="15840" w:h="12240" w:orient="landscape"/>
          <w:pgMar w:top="1440" w:right="1440" w:bottom="1440" w:left="1440" w:header="709" w:footer="709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CB3" w:rsidRDefault="00BD5CB3">
      <w:pPr>
        <w:spacing w:line="240" w:lineRule="auto"/>
      </w:pPr>
      <w:r>
        <w:separator/>
      </w:r>
    </w:p>
  </w:endnote>
  <w:endnote w:type="continuationSeparator" w:id="0">
    <w:p w:rsidR="00BD5CB3" w:rsidRDefault="00BD5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E45" w:rsidRDefault="00283E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3E45" w:rsidRDefault="00283E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3E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E45" w:rsidRPr="00EB37A2" w:rsidRDefault="00283E45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E45" w:rsidRDefault="00283E45" w:rsidP="00EB37A2">
          <w:pPr>
            <w:jc w:val="center"/>
          </w:pPr>
          <w: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E45" w:rsidRDefault="00283E45">
          <w:pPr>
            <w:jc w:val="right"/>
          </w:pPr>
          <w:r>
            <w:t xml:space="preserve">Стр.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B433F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fldSimple w:instr=" NUMPAGES  \* MERGEFORMAT ">
            <w:r w:rsidR="003B433F" w:rsidRPr="003B433F">
              <w:rPr>
                <w:rStyle w:val="PageNumber"/>
                <w:noProof/>
              </w:rPr>
              <w:t>11</w:t>
            </w:r>
          </w:fldSimple>
        </w:p>
      </w:tc>
    </w:tr>
  </w:tbl>
  <w:p w:rsidR="00283E45" w:rsidRDefault="00283E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E45" w:rsidRDefault="00283E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CB3" w:rsidRDefault="00BD5CB3">
      <w:pPr>
        <w:spacing w:line="240" w:lineRule="auto"/>
      </w:pPr>
      <w:r>
        <w:separator/>
      </w:r>
    </w:p>
  </w:footnote>
  <w:footnote w:type="continuationSeparator" w:id="0">
    <w:p w:rsidR="00BD5CB3" w:rsidRDefault="00BD5C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E45" w:rsidRDefault="00283E45">
    <w:pPr>
      <w:rPr>
        <w:sz w:val="24"/>
      </w:rPr>
    </w:pPr>
  </w:p>
  <w:p w:rsidR="00283E45" w:rsidRDefault="00283E45">
    <w:pPr>
      <w:pBdr>
        <w:top w:val="single" w:sz="6" w:space="1" w:color="auto"/>
      </w:pBdr>
      <w:rPr>
        <w:sz w:val="24"/>
      </w:rPr>
    </w:pPr>
  </w:p>
  <w:p w:rsidR="00283E45" w:rsidRPr="000B1908" w:rsidRDefault="00283E4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ЕКИП ЕДНО</w:t>
    </w:r>
  </w:p>
  <w:p w:rsidR="00283E45" w:rsidRDefault="00283E45">
    <w:pPr>
      <w:pBdr>
        <w:bottom w:val="single" w:sz="6" w:space="1" w:color="auto"/>
      </w:pBdr>
      <w:jc w:val="right"/>
      <w:rPr>
        <w:sz w:val="24"/>
      </w:rPr>
    </w:pPr>
  </w:p>
  <w:p w:rsidR="00283E45" w:rsidRDefault="00283E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83E45">
      <w:tc>
        <w:tcPr>
          <w:tcW w:w="6379" w:type="dxa"/>
        </w:tcPr>
        <w:p w:rsidR="00283E45" w:rsidRPr="00EB37A2" w:rsidRDefault="00283E45">
          <w:proofErr w:type="spellStart"/>
          <w:r>
            <w:t>BBay</w:t>
          </w:r>
          <w:proofErr w:type="spellEnd"/>
        </w:p>
      </w:tc>
      <w:tc>
        <w:tcPr>
          <w:tcW w:w="3179" w:type="dxa"/>
        </w:tcPr>
        <w:p w:rsidR="00283E45" w:rsidRPr="00463185" w:rsidRDefault="00283E45">
          <w:pPr>
            <w:tabs>
              <w:tab w:val="left" w:pos="1135"/>
            </w:tabs>
            <w:spacing w:before="40"/>
            <w:ind w:right="68"/>
            <w:rPr>
              <w:lang w:val="en-US"/>
            </w:rPr>
          </w:pPr>
          <w:r>
            <w:t xml:space="preserve">  Версия: 1.</w:t>
          </w:r>
          <w:ins w:id="675" w:author="Svetlio" w:date="2014-06-07T11:50:00Z">
            <w:r>
              <w:t>3</w:t>
            </w:r>
          </w:ins>
          <w:del w:id="676" w:author="Svetlio" w:date="2014-06-07T11:50:00Z">
            <w:r w:rsidDel="002473DC">
              <w:rPr>
                <w:lang w:val="en-US"/>
              </w:rPr>
              <w:delText>2</w:delText>
            </w:r>
          </w:del>
        </w:p>
      </w:tc>
    </w:tr>
    <w:tr w:rsidR="00283E45" w:rsidTr="00322445">
      <w:trPr>
        <w:trHeight w:val="117"/>
      </w:trPr>
      <w:tc>
        <w:tcPr>
          <w:tcW w:w="6379" w:type="dxa"/>
        </w:tcPr>
        <w:p w:rsidR="00283E45" w:rsidRPr="00EB37A2" w:rsidRDefault="00283E45">
          <w:r>
            <w:t>Бизнес модел</w:t>
          </w:r>
        </w:p>
      </w:tc>
      <w:tc>
        <w:tcPr>
          <w:tcW w:w="3179" w:type="dxa"/>
        </w:tcPr>
        <w:p w:rsidR="00283E45" w:rsidRPr="00322445" w:rsidRDefault="00283E45">
          <w:r>
            <w:t xml:space="preserve">  Дата:  2014.0</w:t>
          </w:r>
          <w:del w:id="677" w:author="Svetlio" w:date="2014-06-07T11:50:00Z">
            <w:r w:rsidDel="002473DC">
              <w:delText>3</w:delText>
            </w:r>
          </w:del>
          <w:ins w:id="678" w:author="Svetlio" w:date="2014-06-07T11:50:00Z">
            <w:r>
              <w:t>6</w:t>
            </w:r>
          </w:ins>
          <w:r>
            <w:t>.0</w:t>
          </w:r>
          <w:ins w:id="679" w:author="Svetlio" w:date="2014-06-07T11:50:00Z">
            <w:r>
              <w:t>7</w:t>
            </w:r>
          </w:ins>
          <w:del w:id="680" w:author="Svetlio" w:date="2014-06-07T11:50:00Z">
            <w:r w:rsidDel="002473DC">
              <w:delText>1</w:delText>
            </w:r>
          </w:del>
        </w:p>
      </w:tc>
    </w:tr>
  </w:tbl>
  <w:p w:rsidR="00283E45" w:rsidRDefault="00283E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E45" w:rsidRDefault="00283E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FA34FA"/>
    <w:multiLevelType w:val="hybridMultilevel"/>
    <w:tmpl w:val="38E2A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716E4F"/>
    <w:multiLevelType w:val="hybridMultilevel"/>
    <w:tmpl w:val="1D8288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8077FC"/>
    <w:multiLevelType w:val="hybridMultilevel"/>
    <w:tmpl w:val="A8CAF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57644"/>
    <w:multiLevelType w:val="hybridMultilevel"/>
    <w:tmpl w:val="9D5AFA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6E6499"/>
    <w:multiLevelType w:val="hybridMultilevel"/>
    <w:tmpl w:val="05D06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97709A"/>
    <w:multiLevelType w:val="hybridMultilevel"/>
    <w:tmpl w:val="0E02A7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4F0373"/>
    <w:multiLevelType w:val="hybridMultilevel"/>
    <w:tmpl w:val="FE38490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0F121E0"/>
    <w:multiLevelType w:val="hybridMultilevel"/>
    <w:tmpl w:val="712E823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7F6A65"/>
    <w:multiLevelType w:val="hybridMultilevel"/>
    <w:tmpl w:val="E8966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105AB7"/>
    <w:multiLevelType w:val="hybridMultilevel"/>
    <w:tmpl w:val="D43CA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673220"/>
    <w:multiLevelType w:val="hybridMultilevel"/>
    <w:tmpl w:val="6D3AE37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2D4A09"/>
    <w:multiLevelType w:val="hybridMultilevel"/>
    <w:tmpl w:val="E1F072B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FB63B0"/>
    <w:multiLevelType w:val="hybridMultilevel"/>
    <w:tmpl w:val="2D8CC7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592FD3"/>
    <w:multiLevelType w:val="hybridMultilevel"/>
    <w:tmpl w:val="E0B07A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7AF0F69"/>
    <w:multiLevelType w:val="hybridMultilevel"/>
    <w:tmpl w:val="BB7892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1B9"/>
    <w:multiLevelType w:val="hybridMultilevel"/>
    <w:tmpl w:val="EF564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B3D7D1D"/>
    <w:multiLevelType w:val="hybridMultilevel"/>
    <w:tmpl w:val="37507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1F75C6"/>
    <w:multiLevelType w:val="hybridMultilevel"/>
    <w:tmpl w:val="21A2CE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0556C58"/>
    <w:multiLevelType w:val="hybridMultilevel"/>
    <w:tmpl w:val="4F025F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686038"/>
    <w:multiLevelType w:val="hybridMultilevel"/>
    <w:tmpl w:val="3342CE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7F02171"/>
    <w:multiLevelType w:val="hybridMultilevel"/>
    <w:tmpl w:val="B5D8AC3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701E5B"/>
    <w:multiLevelType w:val="hybridMultilevel"/>
    <w:tmpl w:val="955C4E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713607C"/>
    <w:multiLevelType w:val="hybridMultilevel"/>
    <w:tmpl w:val="AC1078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206BD9"/>
    <w:multiLevelType w:val="hybridMultilevel"/>
    <w:tmpl w:val="52CA79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06AC8"/>
    <w:multiLevelType w:val="hybridMultilevel"/>
    <w:tmpl w:val="AA38B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9656389"/>
    <w:multiLevelType w:val="hybridMultilevel"/>
    <w:tmpl w:val="43580A7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A013D36"/>
    <w:multiLevelType w:val="hybridMultilevel"/>
    <w:tmpl w:val="ECFABA1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207C0A"/>
    <w:multiLevelType w:val="hybridMultilevel"/>
    <w:tmpl w:val="9C9476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226441A"/>
    <w:multiLevelType w:val="hybridMultilevel"/>
    <w:tmpl w:val="CB586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40209EF"/>
    <w:multiLevelType w:val="hybridMultilevel"/>
    <w:tmpl w:val="93EEB4E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CF278D"/>
    <w:multiLevelType w:val="hybridMultilevel"/>
    <w:tmpl w:val="133C31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892F67"/>
    <w:multiLevelType w:val="hybridMultilevel"/>
    <w:tmpl w:val="867EF58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6240DF"/>
    <w:multiLevelType w:val="hybridMultilevel"/>
    <w:tmpl w:val="BD6ED9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D19354F"/>
    <w:multiLevelType w:val="hybridMultilevel"/>
    <w:tmpl w:val="C5B402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5070C9"/>
    <w:multiLevelType w:val="hybridMultilevel"/>
    <w:tmpl w:val="246C92E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D9E2419"/>
    <w:multiLevelType w:val="hybridMultilevel"/>
    <w:tmpl w:val="2E0A9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0360966"/>
    <w:multiLevelType w:val="hybridMultilevel"/>
    <w:tmpl w:val="5B485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99645C7"/>
    <w:multiLevelType w:val="hybridMultilevel"/>
    <w:tmpl w:val="3C9EE3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3B13E1"/>
    <w:multiLevelType w:val="hybridMultilevel"/>
    <w:tmpl w:val="B704B6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E6963A3"/>
    <w:multiLevelType w:val="hybridMultilevel"/>
    <w:tmpl w:val="4C76DFD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10"/>
  </w:num>
  <w:num w:numId="4">
    <w:abstractNumId w:val="7"/>
  </w:num>
  <w:num w:numId="5">
    <w:abstractNumId w:val="37"/>
  </w:num>
  <w:num w:numId="6">
    <w:abstractNumId w:val="30"/>
  </w:num>
  <w:num w:numId="7">
    <w:abstractNumId w:val="14"/>
  </w:num>
  <w:num w:numId="8">
    <w:abstractNumId w:val="36"/>
  </w:num>
  <w:num w:numId="9">
    <w:abstractNumId w:val="20"/>
  </w:num>
  <w:num w:numId="10">
    <w:abstractNumId w:val="1"/>
  </w:num>
  <w:num w:numId="11">
    <w:abstractNumId w:val="13"/>
  </w:num>
  <w:num w:numId="12">
    <w:abstractNumId w:val="9"/>
  </w:num>
  <w:num w:numId="13">
    <w:abstractNumId w:val="35"/>
  </w:num>
  <w:num w:numId="14">
    <w:abstractNumId w:val="16"/>
  </w:num>
  <w:num w:numId="15">
    <w:abstractNumId w:val="19"/>
  </w:num>
  <w:num w:numId="16">
    <w:abstractNumId w:val="25"/>
  </w:num>
  <w:num w:numId="17">
    <w:abstractNumId w:val="2"/>
  </w:num>
  <w:num w:numId="18">
    <w:abstractNumId w:val="31"/>
  </w:num>
  <w:num w:numId="19">
    <w:abstractNumId w:val="8"/>
  </w:num>
  <w:num w:numId="20">
    <w:abstractNumId w:val="17"/>
  </w:num>
  <w:num w:numId="21">
    <w:abstractNumId w:val="22"/>
  </w:num>
  <w:num w:numId="22">
    <w:abstractNumId w:val="23"/>
  </w:num>
  <w:num w:numId="23">
    <w:abstractNumId w:val="11"/>
  </w:num>
  <w:num w:numId="24">
    <w:abstractNumId w:val="39"/>
  </w:num>
  <w:num w:numId="25">
    <w:abstractNumId w:val="28"/>
  </w:num>
  <w:num w:numId="26">
    <w:abstractNumId w:val="29"/>
  </w:num>
  <w:num w:numId="27">
    <w:abstractNumId w:val="27"/>
  </w:num>
  <w:num w:numId="28">
    <w:abstractNumId w:val="21"/>
  </w:num>
  <w:num w:numId="29">
    <w:abstractNumId w:val="15"/>
  </w:num>
  <w:num w:numId="30">
    <w:abstractNumId w:val="3"/>
  </w:num>
  <w:num w:numId="31">
    <w:abstractNumId w:val="6"/>
  </w:num>
  <w:num w:numId="32">
    <w:abstractNumId w:val="34"/>
  </w:num>
  <w:num w:numId="33">
    <w:abstractNumId w:val="24"/>
  </w:num>
  <w:num w:numId="34">
    <w:abstractNumId w:val="5"/>
  </w:num>
  <w:num w:numId="35">
    <w:abstractNumId w:val="12"/>
  </w:num>
  <w:num w:numId="36">
    <w:abstractNumId w:val="4"/>
  </w:num>
  <w:num w:numId="37">
    <w:abstractNumId w:val="40"/>
  </w:num>
  <w:num w:numId="38">
    <w:abstractNumId w:val="18"/>
  </w:num>
  <w:num w:numId="39">
    <w:abstractNumId w:val="26"/>
  </w:num>
  <w:num w:numId="40">
    <w:abstractNumId w:val="32"/>
  </w:num>
  <w:num w:numId="41">
    <w:abstractNumId w:val="38"/>
  </w:num>
  <w:numIdMacAtCleanup w:val="3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vetlio">
    <w15:presenceInfo w15:providerId="None" w15:userId="Svetlio"/>
  </w15:person>
  <w15:person w15:author="Светослав Николов">
    <w15:presenceInfo w15:providerId="None" w15:userId="Светослав Никол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A0"/>
    <w:rsid w:val="00003375"/>
    <w:rsid w:val="00003901"/>
    <w:rsid w:val="00003BF9"/>
    <w:rsid w:val="00004C00"/>
    <w:rsid w:val="00012F47"/>
    <w:rsid w:val="0002084B"/>
    <w:rsid w:val="00037CE2"/>
    <w:rsid w:val="00041DAB"/>
    <w:rsid w:val="00044CCF"/>
    <w:rsid w:val="00050185"/>
    <w:rsid w:val="000568E4"/>
    <w:rsid w:val="000730BA"/>
    <w:rsid w:val="00075507"/>
    <w:rsid w:val="00077B7B"/>
    <w:rsid w:val="00077FF1"/>
    <w:rsid w:val="00083486"/>
    <w:rsid w:val="00086A39"/>
    <w:rsid w:val="00097E42"/>
    <w:rsid w:val="000B1908"/>
    <w:rsid w:val="000B4311"/>
    <w:rsid w:val="000C00E7"/>
    <w:rsid w:val="000D0B41"/>
    <w:rsid w:val="000D797A"/>
    <w:rsid w:val="000D7A7F"/>
    <w:rsid w:val="000E1452"/>
    <w:rsid w:val="000E7597"/>
    <w:rsid w:val="000F05E3"/>
    <w:rsid w:val="000F4C73"/>
    <w:rsid w:val="000F7AD6"/>
    <w:rsid w:val="00104DD6"/>
    <w:rsid w:val="0011262B"/>
    <w:rsid w:val="00114C82"/>
    <w:rsid w:val="0011760C"/>
    <w:rsid w:val="001368AD"/>
    <w:rsid w:val="00140FA0"/>
    <w:rsid w:val="00147190"/>
    <w:rsid w:val="00151D12"/>
    <w:rsid w:val="001526C6"/>
    <w:rsid w:val="00156793"/>
    <w:rsid w:val="00163AFC"/>
    <w:rsid w:val="001651A4"/>
    <w:rsid w:val="001673CE"/>
    <w:rsid w:val="0019023F"/>
    <w:rsid w:val="00190D25"/>
    <w:rsid w:val="001C014B"/>
    <w:rsid w:val="001C1669"/>
    <w:rsid w:val="001C7F3F"/>
    <w:rsid w:val="001D2BF2"/>
    <w:rsid w:val="001D465F"/>
    <w:rsid w:val="001E433C"/>
    <w:rsid w:val="001E49B0"/>
    <w:rsid w:val="001F1600"/>
    <w:rsid w:val="001F4F0E"/>
    <w:rsid w:val="00200C2E"/>
    <w:rsid w:val="0020345F"/>
    <w:rsid w:val="00203465"/>
    <w:rsid w:val="00207C4E"/>
    <w:rsid w:val="00216A0B"/>
    <w:rsid w:val="002174DD"/>
    <w:rsid w:val="002208FA"/>
    <w:rsid w:val="00225ED6"/>
    <w:rsid w:val="002302AB"/>
    <w:rsid w:val="00230860"/>
    <w:rsid w:val="00233AB9"/>
    <w:rsid w:val="00241CBF"/>
    <w:rsid w:val="002473DC"/>
    <w:rsid w:val="00254786"/>
    <w:rsid w:val="002632BF"/>
    <w:rsid w:val="00275E64"/>
    <w:rsid w:val="00283E45"/>
    <w:rsid w:val="00286B36"/>
    <w:rsid w:val="00293353"/>
    <w:rsid w:val="002B1664"/>
    <w:rsid w:val="002B241D"/>
    <w:rsid w:val="002B7EED"/>
    <w:rsid w:val="002C73D0"/>
    <w:rsid w:val="002D0D91"/>
    <w:rsid w:val="002D1A01"/>
    <w:rsid w:val="002E35D2"/>
    <w:rsid w:val="002E5AF6"/>
    <w:rsid w:val="002E6AD0"/>
    <w:rsid w:val="00306082"/>
    <w:rsid w:val="0031118A"/>
    <w:rsid w:val="00322445"/>
    <w:rsid w:val="00331ED4"/>
    <w:rsid w:val="00342376"/>
    <w:rsid w:val="00342733"/>
    <w:rsid w:val="00342A01"/>
    <w:rsid w:val="00345506"/>
    <w:rsid w:val="003534BB"/>
    <w:rsid w:val="00356AD6"/>
    <w:rsid w:val="003816D7"/>
    <w:rsid w:val="00385932"/>
    <w:rsid w:val="00385CE2"/>
    <w:rsid w:val="003932C7"/>
    <w:rsid w:val="003954CA"/>
    <w:rsid w:val="00395674"/>
    <w:rsid w:val="003A6F41"/>
    <w:rsid w:val="003B433F"/>
    <w:rsid w:val="003C076C"/>
    <w:rsid w:val="003F3F8B"/>
    <w:rsid w:val="003F763A"/>
    <w:rsid w:val="004047A5"/>
    <w:rsid w:val="0041008D"/>
    <w:rsid w:val="00421BA3"/>
    <w:rsid w:val="004309A9"/>
    <w:rsid w:val="0043146D"/>
    <w:rsid w:val="0046261C"/>
    <w:rsid w:val="00463185"/>
    <w:rsid w:val="00467A89"/>
    <w:rsid w:val="004704D0"/>
    <w:rsid w:val="00470A4D"/>
    <w:rsid w:val="00471EAB"/>
    <w:rsid w:val="00484CA7"/>
    <w:rsid w:val="004925DB"/>
    <w:rsid w:val="00495B8D"/>
    <w:rsid w:val="004B1719"/>
    <w:rsid w:val="004B1BF9"/>
    <w:rsid w:val="004B79F8"/>
    <w:rsid w:val="004C52DF"/>
    <w:rsid w:val="004E1A61"/>
    <w:rsid w:val="004E1C98"/>
    <w:rsid w:val="004F1156"/>
    <w:rsid w:val="0050298E"/>
    <w:rsid w:val="005044EC"/>
    <w:rsid w:val="00510BA4"/>
    <w:rsid w:val="00514D59"/>
    <w:rsid w:val="00515198"/>
    <w:rsid w:val="005240CA"/>
    <w:rsid w:val="005269FA"/>
    <w:rsid w:val="005424CB"/>
    <w:rsid w:val="005445B0"/>
    <w:rsid w:val="00544D5D"/>
    <w:rsid w:val="0055478C"/>
    <w:rsid w:val="00562D13"/>
    <w:rsid w:val="005639B7"/>
    <w:rsid w:val="00574A05"/>
    <w:rsid w:val="005831EE"/>
    <w:rsid w:val="0059685C"/>
    <w:rsid w:val="005A63D2"/>
    <w:rsid w:val="005D2184"/>
    <w:rsid w:val="005D7835"/>
    <w:rsid w:val="005E2855"/>
    <w:rsid w:val="005E34F3"/>
    <w:rsid w:val="005E41F2"/>
    <w:rsid w:val="005F14A5"/>
    <w:rsid w:val="005F401D"/>
    <w:rsid w:val="005F4571"/>
    <w:rsid w:val="005F684C"/>
    <w:rsid w:val="00603F26"/>
    <w:rsid w:val="006141B7"/>
    <w:rsid w:val="00614C15"/>
    <w:rsid w:val="00632415"/>
    <w:rsid w:val="0065286A"/>
    <w:rsid w:val="006551D6"/>
    <w:rsid w:val="00656008"/>
    <w:rsid w:val="00662AE0"/>
    <w:rsid w:val="00671D22"/>
    <w:rsid w:val="0067396D"/>
    <w:rsid w:val="006A003D"/>
    <w:rsid w:val="006A5B52"/>
    <w:rsid w:val="006B1377"/>
    <w:rsid w:val="006B3125"/>
    <w:rsid w:val="006B765C"/>
    <w:rsid w:val="006C0EC4"/>
    <w:rsid w:val="006C226A"/>
    <w:rsid w:val="006C36E5"/>
    <w:rsid w:val="006C3E32"/>
    <w:rsid w:val="006C4993"/>
    <w:rsid w:val="006D3E82"/>
    <w:rsid w:val="006D4685"/>
    <w:rsid w:val="006E4BE0"/>
    <w:rsid w:val="006E4BE8"/>
    <w:rsid w:val="006F40EA"/>
    <w:rsid w:val="006F736F"/>
    <w:rsid w:val="00700B04"/>
    <w:rsid w:val="00711A0B"/>
    <w:rsid w:val="00711C0F"/>
    <w:rsid w:val="00724771"/>
    <w:rsid w:val="007340EA"/>
    <w:rsid w:val="0073772E"/>
    <w:rsid w:val="00737E37"/>
    <w:rsid w:val="00764088"/>
    <w:rsid w:val="00781F3B"/>
    <w:rsid w:val="007821CA"/>
    <w:rsid w:val="00786912"/>
    <w:rsid w:val="00790584"/>
    <w:rsid w:val="007956E6"/>
    <w:rsid w:val="007A20EB"/>
    <w:rsid w:val="007A4572"/>
    <w:rsid w:val="007C1945"/>
    <w:rsid w:val="007D1DA8"/>
    <w:rsid w:val="007D4D63"/>
    <w:rsid w:val="007E075C"/>
    <w:rsid w:val="007E31EA"/>
    <w:rsid w:val="007E39B3"/>
    <w:rsid w:val="007E491D"/>
    <w:rsid w:val="007E5D48"/>
    <w:rsid w:val="007F0F95"/>
    <w:rsid w:val="007F3E90"/>
    <w:rsid w:val="007F6561"/>
    <w:rsid w:val="007F744D"/>
    <w:rsid w:val="0080744E"/>
    <w:rsid w:val="0081466D"/>
    <w:rsid w:val="0081789F"/>
    <w:rsid w:val="00821A93"/>
    <w:rsid w:val="0082541D"/>
    <w:rsid w:val="008365EE"/>
    <w:rsid w:val="00841D8D"/>
    <w:rsid w:val="00842440"/>
    <w:rsid w:val="008478A7"/>
    <w:rsid w:val="0085218E"/>
    <w:rsid w:val="008564DF"/>
    <w:rsid w:val="00857143"/>
    <w:rsid w:val="00867B32"/>
    <w:rsid w:val="008724B2"/>
    <w:rsid w:val="00873661"/>
    <w:rsid w:val="0088404A"/>
    <w:rsid w:val="00886416"/>
    <w:rsid w:val="008869F1"/>
    <w:rsid w:val="00893229"/>
    <w:rsid w:val="008A5535"/>
    <w:rsid w:val="008A718F"/>
    <w:rsid w:val="008B7FE5"/>
    <w:rsid w:val="008C6AF4"/>
    <w:rsid w:val="008E1AF0"/>
    <w:rsid w:val="008F0EF5"/>
    <w:rsid w:val="008F4B65"/>
    <w:rsid w:val="00902B68"/>
    <w:rsid w:val="00904187"/>
    <w:rsid w:val="00907E78"/>
    <w:rsid w:val="009128D3"/>
    <w:rsid w:val="00914A3F"/>
    <w:rsid w:val="00916226"/>
    <w:rsid w:val="00920429"/>
    <w:rsid w:val="00942EA0"/>
    <w:rsid w:val="00943370"/>
    <w:rsid w:val="00943CA1"/>
    <w:rsid w:val="00943F10"/>
    <w:rsid w:val="00945481"/>
    <w:rsid w:val="00954831"/>
    <w:rsid w:val="009606DE"/>
    <w:rsid w:val="009611C5"/>
    <w:rsid w:val="009659AF"/>
    <w:rsid w:val="00967D66"/>
    <w:rsid w:val="009712B3"/>
    <w:rsid w:val="00972038"/>
    <w:rsid w:val="00973241"/>
    <w:rsid w:val="0097592C"/>
    <w:rsid w:val="009770A6"/>
    <w:rsid w:val="009801D8"/>
    <w:rsid w:val="009821C5"/>
    <w:rsid w:val="00990F78"/>
    <w:rsid w:val="00995832"/>
    <w:rsid w:val="009959B3"/>
    <w:rsid w:val="00996681"/>
    <w:rsid w:val="00997B66"/>
    <w:rsid w:val="009C01B2"/>
    <w:rsid w:val="009D55EA"/>
    <w:rsid w:val="009D7C6C"/>
    <w:rsid w:val="009D7E27"/>
    <w:rsid w:val="009E7804"/>
    <w:rsid w:val="00A05648"/>
    <w:rsid w:val="00A121D7"/>
    <w:rsid w:val="00A25256"/>
    <w:rsid w:val="00A351C9"/>
    <w:rsid w:val="00A418EE"/>
    <w:rsid w:val="00A43E74"/>
    <w:rsid w:val="00A474C9"/>
    <w:rsid w:val="00A51388"/>
    <w:rsid w:val="00A51A7D"/>
    <w:rsid w:val="00A52BB0"/>
    <w:rsid w:val="00A535EE"/>
    <w:rsid w:val="00A54D1F"/>
    <w:rsid w:val="00A6337E"/>
    <w:rsid w:val="00A64EBE"/>
    <w:rsid w:val="00A75513"/>
    <w:rsid w:val="00A97930"/>
    <w:rsid w:val="00A97C40"/>
    <w:rsid w:val="00AA240D"/>
    <w:rsid w:val="00AC155E"/>
    <w:rsid w:val="00AC6CCC"/>
    <w:rsid w:val="00AC739D"/>
    <w:rsid w:val="00AD5C40"/>
    <w:rsid w:val="00AD7A40"/>
    <w:rsid w:val="00AD7FA3"/>
    <w:rsid w:val="00AF0273"/>
    <w:rsid w:val="00B013D3"/>
    <w:rsid w:val="00B02C5E"/>
    <w:rsid w:val="00B1000D"/>
    <w:rsid w:val="00B23DD7"/>
    <w:rsid w:val="00B2767D"/>
    <w:rsid w:val="00B32FF1"/>
    <w:rsid w:val="00B368BC"/>
    <w:rsid w:val="00B4671F"/>
    <w:rsid w:val="00B46FA3"/>
    <w:rsid w:val="00B50346"/>
    <w:rsid w:val="00B70446"/>
    <w:rsid w:val="00B76D56"/>
    <w:rsid w:val="00B77924"/>
    <w:rsid w:val="00B866FF"/>
    <w:rsid w:val="00B91CF4"/>
    <w:rsid w:val="00B92696"/>
    <w:rsid w:val="00BB03C1"/>
    <w:rsid w:val="00BB298F"/>
    <w:rsid w:val="00BB6E3E"/>
    <w:rsid w:val="00BC1780"/>
    <w:rsid w:val="00BD5CB3"/>
    <w:rsid w:val="00C140A9"/>
    <w:rsid w:val="00C15651"/>
    <w:rsid w:val="00C21D8A"/>
    <w:rsid w:val="00C36327"/>
    <w:rsid w:val="00C41153"/>
    <w:rsid w:val="00C428FC"/>
    <w:rsid w:val="00C42B7E"/>
    <w:rsid w:val="00C53248"/>
    <w:rsid w:val="00C5566B"/>
    <w:rsid w:val="00C603BF"/>
    <w:rsid w:val="00C61127"/>
    <w:rsid w:val="00C6205E"/>
    <w:rsid w:val="00C73B6B"/>
    <w:rsid w:val="00C73CD9"/>
    <w:rsid w:val="00C81563"/>
    <w:rsid w:val="00C83FF5"/>
    <w:rsid w:val="00C8442C"/>
    <w:rsid w:val="00C866E8"/>
    <w:rsid w:val="00C968C7"/>
    <w:rsid w:val="00CA2F56"/>
    <w:rsid w:val="00CA34EB"/>
    <w:rsid w:val="00CD0707"/>
    <w:rsid w:val="00CD5AAB"/>
    <w:rsid w:val="00CD6272"/>
    <w:rsid w:val="00CE4563"/>
    <w:rsid w:val="00D02AED"/>
    <w:rsid w:val="00D031CC"/>
    <w:rsid w:val="00D041C6"/>
    <w:rsid w:val="00D068CA"/>
    <w:rsid w:val="00D53EE0"/>
    <w:rsid w:val="00D56BED"/>
    <w:rsid w:val="00D60D60"/>
    <w:rsid w:val="00D6136A"/>
    <w:rsid w:val="00D76AF8"/>
    <w:rsid w:val="00D865A9"/>
    <w:rsid w:val="00D86ABD"/>
    <w:rsid w:val="00D909E1"/>
    <w:rsid w:val="00D90BF2"/>
    <w:rsid w:val="00DB31EE"/>
    <w:rsid w:val="00DB55AC"/>
    <w:rsid w:val="00DC2208"/>
    <w:rsid w:val="00DC7D1F"/>
    <w:rsid w:val="00DD02B3"/>
    <w:rsid w:val="00DD7B53"/>
    <w:rsid w:val="00DF3784"/>
    <w:rsid w:val="00DF4A3F"/>
    <w:rsid w:val="00E03817"/>
    <w:rsid w:val="00E05874"/>
    <w:rsid w:val="00E060FF"/>
    <w:rsid w:val="00E123BB"/>
    <w:rsid w:val="00E17E99"/>
    <w:rsid w:val="00E21278"/>
    <w:rsid w:val="00E21344"/>
    <w:rsid w:val="00E223FE"/>
    <w:rsid w:val="00E42516"/>
    <w:rsid w:val="00E44D5D"/>
    <w:rsid w:val="00E5769F"/>
    <w:rsid w:val="00E57DB0"/>
    <w:rsid w:val="00E61E63"/>
    <w:rsid w:val="00E62249"/>
    <w:rsid w:val="00E67AA5"/>
    <w:rsid w:val="00E75D30"/>
    <w:rsid w:val="00E768A5"/>
    <w:rsid w:val="00E77BEB"/>
    <w:rsid w:val="00E802B9"/>
    <w:rsid w:val="00E83CFF"/>
    <w:rsid w:val="00E87254"/>
    <w:rsid w:val="00E90600"/>
    <w:rsid w:val="00E950BB"/>
    <w:rsid w:val="00E9782B"/>
    <w:rsid w:val="00EA04E8"/>
    <w:rsid w:val="00EA2B7F"/>
    <w:rsid w:val="00EA7B4D"/>
    <w:rsid w:val="00EB1CD5"/>
    <w:rsid w:val="00EB2087"/>
    <w:rsid w:val="00EB37A2"/>
    <w:rsid w:val="00EC4306"/>
    <w:rsid w:val="00EF17F7"/>
    <w:rsid w:val="00EF5E5D"/>
    <w:rsid w:val="00EF638D"/>
    <w:rsid w:val="00F0102E"/>
    <w:rsid w:val="00F16D94"/>
    <w:rsid w:val="00F2233D"/>
    <w:rsid w:val="00F26E65"/>
    <w:rsid w:val="00F33425"/>
    <w:rsid w:val="00F459BB"/>
    <w:rsid w:val="00F50322"/>
    <w:rsid w:val="00F53765"/>
    <w:rsid w:val="00F606E1"/>
    <w:rsid w:val="00F718C0"/>
    <w:rsid w:val="00F7514A"/>
    <w:rsid w:val="00F75299"/>
    <w:rsid w:val="00F86D5E"/>
    <w:rsid w:val="00FC12F5"/>
    <w:rsid w:val="00FC3205"/>
    <w:rsid w:val="00FC4DE1"/>
    <w:rsid w:val="00FD4403"/>
    <w:rsid w:val="00FD4866"/>
    <w:rsid w:val="00FF338B"/>
    <w:rsid w:val="00FF5143"/>
    <w:rsid w:val="00FF6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7B96A54-B57D-4A30-902B-79F37AE9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A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038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0C2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5E41F2"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4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1F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1F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1F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26" Type="http://schemas.openxmlformats.org/officeDocument/2006/relationships/image" Target="media/image13.emf"/><Relationship Id="rId39" Type="http://schemas.openxmlformats.org/officeDocument/2006/relationships/theme" Target="theme/theme1.xml"/><Relationship Id="rId21" Type="http://schemas.openxmlformats.org/officeDocument/2006/relationships/image" Target="media/image8.emf"/><Relationship Id="rId34" Type="http://schemas.openxmlformats.org/officeDocument/2006/relationships/image" Target="media/image21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image" Target="media/image20.emf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29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image" Target="media/image23.emf"/><Relationship Id="rId10" Type="http://schemas.openxmlformats.org/officeDocument/2006/relationships/header" Target="header2.xml"/><Relationship Id="rId19" Type="http://schemas.openxmlformats.org/officeDocument/2006/relationships/image" Target="media/image6.emf"/><Relationship Id="rId31" Type="http://schemas.openxmlformats.org/officeDocument/2006/relationships/image" Target="media/image18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2.emf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bota\Business%20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2AFCC-DF30-44A7-8906-F54907A4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Case.dotx</Template>
  <TotalTime>329</TotalTime>
  <Pages>11</Pages>
  <Words>4966</Words>
  <Characters>28307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Business Case</vt:lpstr>
      <vt:lpstr>Business Case</vt:lpstr>
    </vt:vector>
  </TitlesOfParts>
  <Company>&lt;Company Name&gt;</Company>
  <LinksUpToDate>false</LinksUpToDate>
  <CharactersWithSpaces>33207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&lt;Project Name&gt;</dc:subject>
  <dc:creator>Mimi</dc:creator>
  <cp:lastModifiedBy>Svetlio</cp:lastModifiedBy>
  <cp:revision>26</cp:revision>
  <cp:lastPrinted>1900-12-31T22:00:00Z</cp:lastPrinted>
  <dcterms:created xsi:type="dcterms:W3CDTF">2014-06-07T08:07:00Z</dcterms:created>
  <dcterms:modified xsi:type="dcterms:W3CDTF">2014-06-07T13:36:00Z</dcterms:modified>
</cp:coreProperties>
</file>
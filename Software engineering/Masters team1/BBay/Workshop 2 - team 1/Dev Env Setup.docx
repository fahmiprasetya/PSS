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  <w:rPr>
          <w:lang w:val="bg-BG"/>
        </w:rPr>
      </w:pPr>
    </w:p>
    <w:p w:rsidR="00624A8B" w:rsidRDefault="00624A8B" w:rsidP="00624A8B">
      <w:pPr>
        <w:pStyle w:val="a3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624A8B" w:rsidRPr="004D5AD7" w:rsidRDefault="00624A8B" w:rsidP="00624A8B">
      <w:pPr>
        <w:pStyle w:val="a3"/>
        <w:spacing w:line="360" w:lineRule="auto"/>
        <w:jc w:val="right"/>
        <w:rPr>
          <w:lang w:val="bg-BG"/>
        </w:rPr>
      </w:pPr>
      <w:r>
        <w:rPr>
          <w:lang w:val="bg-BG"/>
        </w:rPr>
        <w:t>Ръководство за настройване на среда за разработка</w:t>
      </w:r>
    </w:p>
    <w:p w:rsidR="00624A8B" w:rsidRDefault="00624A8B" w:rsidP="00624A8B">
      <w:pPr>
        <w:pStyle w:val="a3"/>
        <w:jc w:val="right"/>
      </w:pPr>
    </w:p>
    <w:p w:rsidR="00624A8B" w:rsidRDefault="00624A8B" w:rsidP="00624A8B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>
        <w:rPr>
          <w:sz w:val="28"/>
        </w:rPr>
        <w:t xml:space="preserve"> 1.</w:t>
      </w:r>
      <w:r w:rsidR="00EC682E">
        <w:rPr>
          <w:sz w:val="28"/>
        </w:rPr>
        <w:t>1</w:t>
      </w:r>
    </w:p>
    <w:p w:rsidR="00624A8B" w:rsidRDefault="00624A8B" w:rsidP="00624A8B">
      <w:pPr>
        <w:pStyle w:val="a3"/>
        <w:rPr>
          <w:sz w:val="28"/>
        </w:rPr>
      </w:pPr>
    </w:p>
    <w:p w:rsidR="00624A8B" w:rsidRDefault="00624A8B" w:rsidP="00624A8B"/>
    <w:p w:rsidR="00624A8B" w:rsidRPr="001D158A" w:rsidRDefault="00624A8B" w:rsidP="00624A8B">
      <w:pPr>
        <w:pStyle w:val="a5"/>
        <w:rPr>
          <w:lang w:val="bg-BG"/>
        </w:rPr>
      </w:pPr>
    </w:p>
    <w:p w:rsidR="00624A8B" w:rsidRDefault="00624A8B" w:rsidP="00624A8B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624A8B" w:rsidRPr="00CF31ED" w:rsidRDefault="00624A8B" w:rsidP="00624A8B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24A8B" w:rsidTr="004A4D41">
        <w:tc>
          <w:tcPr>
            <w:tcW w:w="2304" w:type="dxa"/>
          </w:tcPr>
          <w:p w:rsidR="00624A8B" w:rsidRPr="002A1FF8" w:rsidRDefault="00624A8B" w:rsidP="002A491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624A8B" w:rsidRPr="002A1FF8" w:rsidRDefault="00624A8B" w:rsidP="002A491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624A8B" w:rsidRPr="002A1FF8" w:rsidRDefault="00624A8B" w:rsidP="002A491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624A8B" w:rsidRPr="002A1FF8" w:rsidRDefault="00624A8B" w:rsidP="002A491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624A8B" w:rsidTr="004A4D41">
        <w:tc>
          <w:tcPr>
            <w:tcW w:w="2304" w:type="dxa"/>
          </w:tcPr>
          <w:p w:rsidR="00624A8B" w:rsidRDefault="00624A8B" w:rsidP="002A4912">
            <w:pPr>
              <w:pStyle w:val="Tabletext"/>
            </w:pPr>
            <w:r>
              <w:t>2014.05.18</w:t>
            </w:r>
          </w:p>
        </w:tc>
        <w:tc>
          <w:tcPr>
            <w:tcW w:w="1152" w:type="dxa"/>
          </w:tcPr>
          <w:p w:rsidR="00624A8B" w:rsidRDefault="00624A8B" w:rsidP="002A491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24A8B" w:rsidRPr="00D111E6" w:rsidRDefault="00624A8B" w:rsidP="002A491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624A8B" w:rsidRPr="00D111E6" w:rsidRDefault="00624A8B" w:rsidP="002A491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624A8B" w:rsidTr="004A4D41">
        <w:tc>
          <w:tcPr>
            <w:tcW w:w="2304" w:type="dxa"/>
          </w:tcPr>
          <w:p w:rsidR="00624A8B" w:rsidRDefault="00EC682E" w:rsidP="002A4912">
            <w:pPr>
              <w:pStyle w:val="Tabletext"/>
            </w:pPr>
            <w:r>
              <w:t>2014.06.22</w:t>
            </w:r>
          </w:p>
        </w:tc>
        <w:tc>
          <w:tcPr>
            <w:tcW w:w="1152" w:type="dxa"/>
          </w:tcPr>
          <w:p w:rsidR="00624A8B" w:rsidRDefault="00EC682E" w:rsidP="002A491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624A8B" w:rsidRPr="0095420D" w:rsidRDefault="00EC682E" w:rsidP="002A491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Обновяване на документа</w:t>
            </w:r>
          </w:p>
        </w:tc>
        <w:tc>
          <w:tcPr>
            <w:tcW w:w="2304" w:type="dxa"/>
          </w:tcPr>
          <w:p w:rsidR="00624A8B" w:rsidRDefault="00EC682E" w:rsidP="002A4912">
            <w:pPr>
              <w:pStyle w:val="Tabletext"/>
            </w:pPr>
            <w:r>
              <w:rPr>
                <w:lang w:val="bg-BG"/>
              </w:rPr>
              <w:t>Михаил Радков</w:t>
            </w:r>
          </w:p>
        </w:tc>
      </w:tr>
    </w:tbl>
    <w:p w:rsidR="00624A8B" w:rsidRDefault="00624A8B" w:rsidP="00624A8B"/>
    <w:p w:rsidR="00624A8B" w:rsidRDefault="00624A8B">
      <w:pPr>
        <w:widowControl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2313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16E" w:rsidRPr="00D16577" w:rsidRDefault="00F7116E" w:rsidP="00F7116E">
          <w:pPr>
            <w:pStyle w:val="ac"/>
            <w:jc w:val="center"/>
            <w:rPr>
              <w:color w:val="auto"/>
              <w:sz w:val="36"/>
            </w:rPr>
          </w:pPr>
          <w:r w:rsidRPr="00D16577">
            <w:rPr>
              <w:color w:val="auto"/>
              <w:sz w:val="36"/>
              <w:lang w:val="bg-BG"/>
            </w:rPr>
            <w:t>Съдържание</w:t>
          </w:r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r w:rsidRPr="00D22332">
            <w:fldChar w:fldCharType="begin"/>
          </w:r>
          <w:r w:rsidR="00F7116E">
            <w:instrText xml:space="preserve"> TOC \o "1-3" \h \z \u </w:instrText>
          </w:r>
          <w:r w:rsidRPr="00D22332">
            <w:fldChar w:fldCharType="separate"/>
          </w:r>
          <w:hyperlink w:anchor="_Toc388188728" w:history="1">
            <w:r w:rsidR="00F7116E" w:rsidRPr="00545BFB">
              <w:rPr>
                <w:rStyle w:val="ad"/>
                <w:noProof/>
              </w:rPr>
              <w:t>1.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</w:t>
            </w:r>
            <w:r w:rsidR="00F7116E" w:rsidRPr="00545BFB">
              <w:rPr>
                <w:rStyle w:val="ad"/>
                <w:noProof/>
              </w:rPr>
              <w:t>Java SDK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29" w:history="1">
            <w:r w:rsidR="00F7116E" w:rsidRPr="00545BFB">
              <w:rPr>
                <w:rStyle w:val="ad"/>
                <w:noProof/>
              </w:rPr>
              <w:t>2.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база от данни </w:t>
            </w:r>
            <w:r w:rsidR="00F7116E" w:rsidRPr="00545BFB">
              <w:rPr>
                <w:rStyle w:val="ad"/>
                <w:noProof/>
              </w:rPr>
              <w:t>PostgreSQL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0" w:history="1">
            <w:r w:rsidR="00F7116E" w:rsidRPr="00545BFB">
              <w:rPr>
                <w:rStyle w:val="ad"/>
                <w:noProof/>
              </w:rPr>
              <w:t>3.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Конфигуриране на </w:t>
            </w:r>
            <w:r w:rsidR="00F7116E" w:rsidRPr="00545BFB">
              <w:rPr>
                <w:rStyle w:val="ad"/>
                <w:noProof/>
              </w:rPr>
              <w:t>PostgreSQL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31" w:history="1">
            <w:r w:rsidR="00F7116E" w:rsidRPr="00545BFB">
              <w:rPr>
                <w:rStyle w:val="ad"/>
                <w:noProof/>
                <w:lang w:val="bg-BG"/>
              </w:rPr>
              <w:t>3.1.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>Създаване на нова база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2" w:history="1">
            <w:r w:rsidR="00F7116E" w:rsidRPr="00545BFB">
              <w:rPr>
                <w:rStyle w:val="ad"/>
                <w:noProof/>
              </w:rPr>
              <w:t>4.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</w:t>
            </w:r>
            <w:r w:rsidR="00F7116E" w:rsidRPr="00545BFB">
              <w:rPr>
                <w:rStyle w:val="ad"/>
                <w:noProof/>
              </w:rPr>
              <w:t>Eclipse Kepler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3" w:history="1">
            <w:r w:rsidR="00F7116E" w:rsidRPr="00545BFB">
              <w:rPr>
                <w:rStyle w:val="ad"/>
                <w:noProof/>
              </w:rPr>
              <w:t>5.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Конфигуриране на </w:t>
            </w:r>
            <w:r w:rsidR="00F7116E" w:rsidRPr="00545BFB">
              <w:rPr>
                <w:rStyle w:val="ad"/>
                <w:noProof/>
              </w:rPr>
              <w:t>Eclipse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4" w:history="1">
            <w:r w:rsidR="00F7116E" w:rsidRPr="00545BFB">
              <w:rPr>
                <w:rStyle w:val="ad"/>
                <w:noProof/>
              </w:rPr>
              <w:t>6.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плъгини към </w:t>
            </w:r>
            <w:r w:rsidR="00F7116E" w:rsidRPr="00545BFB">
              <w:rPr>
                <w:rStyle w:val="ad"/>
                <w:noProof/>
              </w:rPr>
              <w:t>Eclipse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35" w:history="1">
            <w:r w:rsidR="00F7116E" w:rsidRPr="00545BFB">
              <w:rPr>
                <w:rStyle w:val="ad"/>
                <w:noProof/>
              </w:rPr>
              <w:t>6.1.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</w:t>
            </w:r>
            <w:r w:rsidR="00F7116E" w:rsidRPr="00545BFB">
              <w:rPr>
                <w:rStyle w:val="ad"/>
                <w:noProof/>
              </w:rPr>
              <w:t>JBoss Tools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36" w:history="1">
            <w:r w:rsidR="00F7116E" w:rsidRPr="00545BFB">
              <w:rPr>
                <w:rStyle w:val="ad"/>
                <w:noProof/>
              </w:rPr>
              <w:t>6.2.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</w:t>
            </w:r>
            <w:r w:rsidR="00F7116E" w:rsidRPr="00545BFB">
              <w:rPr>
                <w:rStyle w:val="ad"/>
                <w:noProof/>
              </w:rPr>
              <w:t>JAutoDoc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37" w:history="1">
            <w:r w:rsidR="00F7116E" w:rsidRPr="00545BFB">
              <w:rPr>
                <w:rStyle w:val="ad"/>
                <w:noProof/>
              </w:rPr>
              <w:t>6.3.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</w:t>
            </w:r>
            <w:r w:rsidR="00F7116E" w:rsidRPr="00545BFB">
              <w:rPr>
                <w:rStyle w:val="ad"/>
                <w:noProof/>
              </w:rPr>
              <w:t>EclEmma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8" w:history="1">
            <w:r w:rsidR="00F7116E" w:rsidRPr="00545BFB">
              <w:rPr>
                <w:rStyle w:val="ad"/>
                <w:noProof/>
              </w:rPr>
              <w:t>7.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Инсталиране на приложен сървър </w:t>
            </w:r>
            <w:r w:rsidR="00F7116E" w:rsidRPr="00545BFB">
              <w:rPr>
                <w:rStyle w:val="ad"/>
                <w:noProof/>
              </w:rPr>
              <w:t>JBoss AS 7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39" w:history="1">
            <w:r w:rsidR="00F7116E" w:rsidRPr="00545BFB">
              <w:rPr>
                <w:rStyle w:val="ad"/>
                <w:noProof/>
              </w:rPr>
              <w:t>8.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Конфигуриране на </w:t>
            </w:r>
            <w:r w:rsidR="00F7116E" w:rsidRPr="00545BFB">
              <w:rPr>
                <w:rStyle w:val="ad"/>
                <w:noProof/>
              </w:rPr>
              <w:t>JBoss AS 7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40" w:history="1">
            <w:r w:rsidR="00F7116E" w:rsidRPr="00545BFB">
              <w:rPr>
                <w:rStyle w:val="ad"/>
                <w:noProof/>
              </w:rPr>
              <w:t>8.1.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Добавяне на </w:t>
            </w:r>
            <w:r w:rsidR="00F7116E" w:rsidRPr="00545BFB">
              <w:rPr>
                <w:rStyle w:val="ad"/>
                <w:noProof/>
              </w:rPr>
              <w:t xml:space="preserve">JDBC </w:t>
            </w:r>
            <w:r w:rsidR="00F7116E" w:rsidRPr="00545BFB">
              <w:rPr>
                <w:rStyle w:val="ad"/>
                <w:noProof/>
                <w:lang w:val="bg-BG"/>
              </w:rPr>
              <w:t xml:space="preserve">драйвър за </w:t>
            </w:r>
            <w:r w:rsidR="00F7116E" w:rsidRPr="00545BFB">
              <w:rPr>
                <w:rStyle w:val="ad"/>
                <w:noProof/>
              </w:rPr>
              <w:t>PostgreSQL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41" w:history="1">
            <w:r w:rsidR="00F7116E" w:rsidRPr="00545BFB">
              <w:rPr>
                <w:rStyle w:val="ad"/>
                <w:noProof/>
              </w:rPr>
              <w:t>8.2.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Конфигуриране на </w:t>
            </w:r>
            <w:r w:rsidR="00F7116E" w:rsidRPr="00545BFB">
              <w:rPr>
                <w:rStyle w:val="ad"/>
                <w:noProof/>
              </w:rPr>
              <w:t>data sources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42" w:history="1">
            <w:r w:rsidR="00F7116E" w:rsidRPr="00545BFB">
              <w:rPr>
                <w:rStyle w:val="ad"/>
                <w:noProof/>
                <w:lang w:val="bg-BG"/>
              </w:rPr>
              <w:t>8.3.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>Конфигуриране на логъри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21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8188743" w:history="1">
            <w:r w:rsidR="00F7116E" w:rsidRPr="00545BFB">
              <w:rPr>
                <w:rStyle w:val="ad"/>
                <w:noProof/>
                <w:lang w:val="bg-BG"/>
              </w:rPr>
              <w:t>8.4.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>Конфигуриране на интерфейси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8188744" w:history="1">
            <w:r w:rsidR="00F7116E" w:rsidRPr="00545BFB">
              <w:rPr>
                <w:rStyle w:val="ad"/>
                <w:noProof/>
              </w:rPr>
              <w:t>9.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 xml:space="preserve">Добавяне на </w:t>
            </w:r>
            <w:r w:rsidR="00F7116E" w:rsidRPr="00545BFB">
              <w:rPr>
                <w:rStyle w:val="ad"/>
                <w:noProof/>
              </w:rPr>
              <w:t xml:space="preserve">JBoss AS 7 </w:t>
            </w:r>
            <w:r w:rsidR="00F7116E" w:rsidRPr="00545BFB">
              <w:rPr>
                <w:rStyle w:val="ad"/>
                <w:noProof/>
                <w:lang w:val="bg-BG"/>
              </w:rPr>
              <w:t xml:space="preserve">като сървър в </w:t>
            </w:r>
            <w:r w:rsidR="00F7116E" w:rsidRPr="00545BFB">
              <w:rPr>
                <w:rStyle w:val="ad"/>
                <w:noProof/>
              </w:rPr>
              <w:t>Eclipse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pPr>
            <w:pStyle w:val="1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188745" w:history="1">
            <w:r w:rsidR="00F7116E" w:rsidRPr="00545BFB">
              <w:rPr>
                <w:rStyle w:val="ad"/>
                <w:noProof/>
                <w:lang w:val="bg-BG"/>
              </w:rPr>
              <w:t>10.</w:t>
            </w:r>
            <w:r w:rsidR="00F7116E">
              <w:rPr>
                <w:noProof/>
              </w:rPr>
              <w:tab/>
            </w:r>
            <w:r w:rsidR="00F7116E" w:rsidRPr="00545BFB">
              <w:rPr>
                <w:rStyle w:val="ad"/>
                <w:noProof/>
                <w:lang w:val="bg-BG"/>
              </w:rPr>
              <w:t>Смъкване на проектите</w:t>
            </w:r>
            <w:r w:rsidR="00F711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16E">
              <w:rPr>
                <w:noProof/>
                <w:webHidden/>
              </w:rPr>
              <w:instrText xml:space="preserve"> PAGEREF _Toc388188745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16E" w:rsidRDefault="00D22332">
          <w:r>
            <w:rPr>
              <w:b/>
              <w:bCs/>
              <w:noProof/>
            </w:rPr>
            <w:fldChar w:fldCharType="end"/>
          </w:r>
        </w:p>
      </w:sdtContent>
    </w:sdt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 w:rsidP="00624A8B">
      <w:pPr>
        <w:rPr>
          <w:lang w:val="bg-BG"/>
        </w:rPr>
      </w:pPr>
    </w:p>
    <w:p w:rsidR="00624A8B" w:rsidRDefault="00624A8B">
      <w:pPr>
        <w:widowControl/>
        <w:spacing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624A8B" w:rsidRDefault="00624A8B" w:rsidP="00624A8B">
      <w:pPr>
        <w:pStyle w:val="a3"/>
        <w:rPr>
          <w:lang w:val="bg-BG"/>
        </w:rPr>
      </w:pPr>
      <w:r w:rsidRPr="00624A8B">
        <w:rPr>
          <w:lang w:val="bg-BG"/>
        </w:rPr>
        <w:lastRenderedPageBreak/>
        <w:t>Ръководство за настройване на среда за разработка</w:t>
      </w:r>
    </w:p>
    <w:p w:rsidR="00624A8B" w:rsidRPr="00E41A61" w:rsidRDefault="00624A8B" w:rsidP="00624A8B">
      <w:pPr>
        <w:jc w:val="center"/>
        <w:rPr>
          <w:b/>
          <w:sz w:val="28"/>
          <w:lang w:val="bg-BG"/>
        </w:rPr>
      </w:pPr>
    </w:p>
    <w:p w:rsidR="00624A8B" w:rsidRPr="00E41A61" w:rsidRDefault="00624A8B" w:rsidP="00624A8B">
      <w:pPr>
        <w:rPr>
          <w:sz w:val="24"/>
          <w:lang w:val="bg-BG"/>
        </w:rPr>
      </w:pPr>
    </w:p>
    <w:p w:rsidR="00FB182B" w:rsidRDefault="00FB182B" w:rsidP="00914B4C">
      <w:pPr>
        <w:pStyle w:val="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0" w:name="_Toc388188728"/>
      <w:r w:rsidRPr="00E41A61">
        <w:rPr>
          <w:rFonts w:asciiTheme="minorHAnsi" w:hAnsiTheme="minorHAnsi"/>
          <w:color w:val="auto"/>
          <w:lang w:val="bg-BG"/>
        </w:rPr>
        <w:t xml:space="preserve">Инсталиране на </w:t>
      </w:r>
      <w:r w:rsidRPr="00E41A61">
        <w:rPr>
          <w:rFonts w:asciiTheme="minorHAnsi" w:hAnsiTheme="minorHAnsi"/>
          <w:color w:val="auto"/>
        </w:rPr>
        <w:t>Java SDK</w:t>
      </w:r>
      <w:bookmarkEnd w:id="0"/>
    </w:p>
    <w:p w:rsidR="004D2140" w:rsidRPr="004D2140" w:rsidRDefault="004D2140" w:rsidP="004D2140"/>
    <w:p w:rsidR="00247C45" w:rsidRPr="00713E1D" w:rsidRDefault="00713E1D" w:rsidP="00713E1D">
      <w:pPr>
        <w:pStyle w:val="ae"/>
        <w:numPr>
          <w:ilvl w:val="0"/>
          <w:numId w:val="3"/>
        </w:numPr>
        <w:rPr>
          <w:sz w:val="24"/>
          <w:szCs w:val="24"/>
          <w:lang w:val="bg-BG"/>
        </w:rPr>
      </w:pPr>
      <w:r w:rsidRPr="00713E1D">
        <w:rPr>
          <w:sz w:val="24"/>
          <w:szCs w:val="24"/>
          <w:lang w:val="bg-BG"/>
        </w:rPr>
        <w:t xml:space="preserve">Смъкнете </w:t>
      </w:r>
      <w:r w:rsidRPr="00713E1D">
        <w:rPr>
          <w:sz w:val="24"/>
          <w:szCs w:val="24"/>
        </w:rPr>
        <w:t xml:space="preserve">Java SDK </w:t>
      </w:r>
      <w:r w:rsidRPr="00713E1D">
        <w:rPr>
          <w:sz w:val="24"/>
          <w:szCs w:val="24"/>
          <w:lang w:val="bg-BG"/>
        </w:rPr>
        <w:t xml:space="preserve">от: </w:t>
      </w:r>
      <w:hyperlink r:id="rId8" w:history="1">
        <w:r w:rsidRPr="00713E1D">
          <w:rPr>
            <w:rStyle w:val="ad"/>
            <w:sz w:val="24"/>
            <w:szCs w:val="24"/>
          </w:rPr>
          <w:t>http://www.oracle.com/technetwork/java/javase/downloads/jdk7-downloads-1880260.html</w:t>
        </w:r>
      </w:hyperlink>
    </w:p>
    <w:p w:rsidR="00713E1D" w:rsidRPr="00713E1D" w:rsidRDefault="00713E1D" w:rsidP="00713E1D">
      <w:pPr>
        <w:pStyle w:val="ae"/>
        <w:numPr>
          <w:ilvl w:val="0"/>
          <w:numId w:val="3"/>
        </w:numPr>
        <w:rPr>
          <w:sz w:val="24"/>
          <w:szCs w:val="24"/>
          <w:lang w:val="bg-BG"/>
        </w:rPr>
      </w:pPr>
      <w:r w:rsidRPr="00713E1D">
        <w:rPr>
          <w:sz w:val="24"/>
          <w:szCs w:val="24"/>
          <w:lang w:val="bg-BG"/>
        </w:rPr>
        <w:t>Инсталирайте смъкнатия файл</w:t>
      </w:r>
    </w:p>
    <w:p w:rsidR="00914B4C" w:rsidRDefault="00914B4C" w:rsidP="00914B4C">
      <w:pPr>
        <w:pStyle w:val="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1" w:name="_Toc388188729"/>
      <w:r w:rsidRPr="00E41A61">
        <w:rPr>
          <w:rFonts w:asciiTheme="minorHAnsi" w:hAnsiTheme="minorHAnsi"/>
          <w:color w:val="auto"/>
          <w:lang w:val="bg-BG"/>
        </w:rPr>
        <w:t xml:space="preserve">Инсталиране на база от данни </w:t>
      </w:r>
      <w:r w:rsidRPr="00E41A61">
        <w:rPr>
          <w:rFonts w:asciiTheme="minorHAnsi" w:hAnsiTheme="minorHAnsi"/>
          <w:color w:val="auto"/>
        </w:rPr>
        <w:t>PostgreSQL</w:t>
      </w:r>
      <w:bookmarkEnd w:id="1"/>
    </w:p>
    <w:p w:rsidR="004D2140" w:rsidRPr="004D2140" w:rsidRDefault="004D2140" w:rsidP="004D2140"/>
    <w:p w:rsidR="00247C45" w:rsidRPr="00E41A61" w:rsidRDefault="00966502" w:rsidP="00713E1D">
      <w:pPr>
        <w:pStyle w:val="ae"/>
        <w:numPr>
          <w:ilvl w:val="0"/>
          <w:numId w:val="4"/>
        </w:numPr>
        <w:rPr>
          <w:rFonts w:asciiTheme="minorHAnsi" w:hAnsiTheme="minorHAnsi"/>
          <w:sz w:val="24"/>
          <w:szCs w:val="24"/>
          <w:lang w:val="bg-BG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>Изтеглете</w:t>
      </w:r>
      <w:r w:rsidR="00713E1D" w:rsidRPr="00E41A61">
        <w:rPr>
          <w:rFonts w:asciiTheme="minorHAnsi" w:hAnsiTheme="minorHAnsi"/>
          <w:sz w:val="24"/>
          <w:szCs w:val="24"/>
        </w:rPr>
        <w:t xml:space="preserve"> </w:t>
      </w:r>
      <w:r w:rsidRPr="00E41A61">
        <w:rPr>
          <w:rFonts w:asciiTheme="minorHAnsi" w:hAnsiTheme="minorHAnsi"/>
          <w:sz w:val="24"/>
          <w:szCs w:val="24"/>
          <w:lang w:val="bg-BG"/>
        </w:rPr>
        <w:t xml:space="preserve">последната версия на </w:t>
      </w:r>
      <w:r w:rsidR="00713E1D" w:rsidRPr="00E41A61">
        <w:rPr>
          <w:rFonts w:asciiTheme="minorHAnsi" w:hAnsiTheme="minorHAnsi"/>
          <w:sz w:val="24"/>
          <w:szCs w:val="24"/>
        </w:rPr>
        <w:t>PostgreSQL</w:t>
      </w:r>
      <w:r w:rsidR="00713E1D" w:rsidRPr="00E41A61">
        <w:rPr>
          <w:rFonts w:asciiTheme="minorHAnsi" w:hAnsiTheme="minorHAnsi"/>
          <w:sz w:val="24"/>
          <w:szCs w:val="24"/>
          <w:lang w:val="bg-BG"/>
        </w:rPr>
        <w:t xml:space="preserve"> от: </w:t>
      </w:r>
      <w:hyperlink r:id="rId9" w:history="1">
        <w:r w:rsidR="00713E1D" w:rsidRPr="00E41A61">
          <w:rPr>
            <w:rStyle w:val="ad"/>
            <w:rFonts w:asciiTheme="minorHAnsi" w:hAnsiTheme="minorHAnsi"/>
            <w:color w:val="0070C0"/>
            <w:sz w:val="24"/>
            <w:szCs w:val="24"/>
            <w:lang w:val="bg-BG"/>
          </w:rPr>
          <w:t>http://www.postgresql.org/download/windows/</w:t>
        </w:r>
      </w:hyperlink>
    </w:p>
    <w:p w:rsidR="00713E1D" w:rsidRPr="00E41A61" w:rsidRDefault="00713E1D" w:rsidP="00713E1D">
      <w:pPr>
        <w:pStyle w:val="ae"/>
        <w:numPr>
          <w:ilvl w:val="0"/>
          <w:numId w:val="4"/>
        </w:numPr>
        <w:rPr>
          <w:rFonts w:asciiTheme="minorHAnsi" w:hAnsiTheme="minorHAnsi"/>
          <w:sz w:val="24"/>
          <w:szCs w:val="24"/>
          <w:lang w:val="bg-BG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>Пуснете инсталатора</w:t>
      </w:r>
    </w:p>
    <w:p w:rsidR="00713E1D" w:rsidRPr="00E41A61" w:rsidRDefault="00713E1D" w:rsidP="00713E1D">
      <w:pPr>
        <w:pStyle w:val="ae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>По време на инсталиране</w:t>
      </w:r>
      <w:r w:rsidR="00966502" w:rsidRPr="00E41A61">
        <w:rPr>
          <w:rFonts w:asciiTheme="minorHAnsi" w:hAnsiTheme="minorHAnsi"/>
          <w:sz w:val="24"/>
          <w:szCs w:val="24"/>
          <w:lang w:val="bg-BG"/>
        </w:rPr>
        <w:t>то</w:t>
      </w:r>
      <w:r w:rsidRPr="00E41A61">
        <w:rPr>
          <w:rFonts w:asciiTheme="minorHAnsi" w:hAnsiTheme="minorHAnsi"/>
          <w:sz w:val="24"/>
          <w:szCs w:val="24"/>
          <w:lang w:val="bg-BG"/>
        </w:rPr>
        <w:t xml:space="preserve"> трябва да въведете парола за потребителя по подразбиране </w:t>
      </w:r>
      <w:r w:rsidRPr="00E41A61">
        <w:rPr>
          <w:rFonts w:asciiTheme="minorHAnsi" w:hAnsiTheme="minorHAnsi"/>
          <w:i/>
          <w:sz w:val="24"/>
          <w:szCs w:val="24"/>
        </w:rPr>
        <w:t>postgres</w:t>
      </w:r>
    </w:p>
    <w:p w:rsidR="00914B4C" w:rsidRDefault="00914B4C" w:rsidP="00914B4C">
      <w:pPr>
        <w:pStyle w:val="1"/>
        <w:numPr>
          <w:ilvl w:val="0"/>
          <w:numId w:val="2"/>
        </w:numPr>
        <w:rPr>
          <w:rFonts w:asciiTheme="minorHAnsi" w:hAnsiTheme="minorHAnsi"/>
          <w:color w:val="auto"/>
        </w:rPr>
      </w:pPr>
      <w:bookmarkStart w:id="2" w:name="_Toc388188730"/>
      <w:r w:rsidRPr="00E41A61">
        <w:rPr>
          <w:rFonts w:asciiTheme="minorHAnsi" w:hAnsiTheme="minorHAnsi"/>
          <w:color w:val="auto"/>
          <w:lang w:val="bg-BG"/>
        </w:rPr>
        <w:t xml:space="preserve">Конфигуриране на </w:t>
      </w:r>
      <w:r w:rsidRPr="00E41A61">
        <w:rPr>
          <w:rFonts w:asciiTheme="minorHAnsi" w:hAnsiTheme="minorHAnsi"/>
          <w:color w:val="auto"/>
        </w:rPr>
        <w:t>PostgreSQL</w:t>
      </w:r>
      <w:bookmarkEnd w:id="2"/>
    </w:p>
    <w:p w:rsidR="004D2140" w:rsidRPr="004D2140" w:rsidRDefault="004D2140" w:rsidP="004D2140"/>
    <w:p w:rsidR="00713E1D" w:rsidRPr="00E41A61" w:rsidRDefault="00713E1D" w:rsidP="00A36CBA">
      <w:pPr>
        <w:pStyle w:val="2"/>
        <w:numPr>
          <w:ilvl w:val="1"/>
          <w:numId w:val="2"/>
        </w:numPr>
        <w:ind w:hanging="513"/>
        <w:rPr>
          <w:rFonts w:asciiTheme="minorHAnsi" w:hAnsiTheme="minorHAnsi"/>
          <w:color w:val="auto"/>
          <w:lang w:val="bg-BG"/>
        </w:rPr>
      </w:pPr>
      <w:bookmarkStart w:id="3" w:name="_Toc388188731"/>
      <w:r w:rsidRPr="00E41A61">
        <w:rPr>
          <w:rFonts w:asciiTheme="minorHAnsi" w:hAnsiTheme="minorHAnsi"/>
          <w:color w:val="auto"/>
          <w:lang w:val="bg-BG"/>
        </w:rPr>
        <w:t>Създаване на нова база</w:t>
      </w:r>
      <w:bookmarkEnd w:id="3"/>
    </w:p>
    <w:p w:rsidR="00242D84" w:rsidRPr="00E41A61" w:rsidRDefault="00242D84" w:rsidP="00242D84">
      <w:pPr>
        <w:pStyle w:val="ae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 xml:space="preserve">Пуснете приложението </w:t>
      </w:r>
      <w:r w:rsidRPr="00E41A61">
        <w:rPr>
          <w:rFonts w:asciiTheme="minorHAnsi" w:hAnsiTheme="minorHAnsi"/>
          <w:sz w:val="24"/>
          <w:szCs w:val="24"/>
        </w:rPr>
        <w:t>pgAdmin</w:t>
      </w:r>
    </w:p>
    <w:p w:rsidR="00242D84" w:rsidRPr="00E41A61" w:rsidRDefault="00242D84" w:rsidP="00242D84">
      <w:pPr>
        <w:pStyle w:val="ae"/>
        <w:numPr>
          <w:ilvl w:val="0"/>
          <w:numId w:val="5"/>
        </w:numPr>
        <w:rPr>
          <w:rFonts w:asciiTheme="minorHAnsi" w:hAnsiTheme="minorHAnsi"/>
          <w:sz w:val="24"/>
          <w:szCs w:val="24"/>
          <w:lang w:val="bg-BG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>По подразбиране локаната база от данни ще бъде добавена в браузъра</w:t>
      </w:r>
    </w:p>
    <w:p w:rsidR="00242D84" w:rsidRPr="00E41A61" w:rsidRDefault="00242D84" w:rsidP="00242D84">
      <w:pPr>
        <w:pStyle w:val="ae"/>
        <w:numPr>
          <w:ilvl w:val="0"/>
          <w:numId w:val="5"/>
        </w:numPr>
        <w:rPr>
          <w:rFonts w:asciiTheme="minorHAnsi" w:hAnsiTheme="minorHAnsi"/>
          <w:sz w:val="24"/>
          <w:szCs w:val="24"/>
          <w:lang w:val="bg-BG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>Св</w:t>
      </w:r>
      <w:ins w:id="4" w:author="LILI" w:date="2014-07-09T18:54:00Z">
        <w:r w:rsidR="004A4D41">
          <w:rPr>
            <w:rFonts w:asciiTheme="minorHAnsi" w:hAnsiTheme="minorHAnsi"/>
            <w:sz w:val="24"/>
            <w:szCs w:val="24"/>
            <w:lang w:val="bg-BG"/>
          </w:rPr>
          <w:t>ъ</w:t>
        </w:r>
      </w:ins>
      <w:r w:rsidRPr="00E41A61">
        <w:rPr>
          <w:rFonts w:asciiTheme="minorHAnsi" w:hAnsiTheme="minorHAnsi"/>
          <w:sz w:val="24"/>
          <w:szCs w:val="24"/>
          <w:lang w:val="bg-BG"/>
        </w:rPr>
        <w:t>р</w:t>
      </w:r>
      <w:del w:id="5" w:author="LILI" w:date="2014-07-09T18:54:00Z">
        <w:r w:rsidRPr="00E41A61" w:rsidDel="004A4D41">
          <w:rPr>
            <w:rFonts w:asciiTheme="minorHAnsi" w:hAnsiTheme="minorHAnsi"/>
            <w:sz w:val="24"/>
            <w:szCs w:val="24"/>
            <w:lang w:val="bg-BG"/>
          </w:rPr>
          <w:delText>ъ</w:delText>
        </w:r>
      </w:del>
      <w:r w:rsidRPr="00E41A61">
        <w:rPr>
          <w:rFonts w:asciiTheme="minorHAnsi" w:hAnsiTheme="minorHAnsi"/>
          <w:sz w:val="24"/>
          <w:szCs w:val="24"/>
          <w:lang w:val="bg-BG"/>
        </w:rPr>
        <w:t xml:space="preserve">жете се към нея като използвате за потребител </w:t>
      </w:r>
      <w:r w:rsidRPr="00E41A61">
        <w:rPr>
          <w:rFonts w:asciiTheme="minorHAnsi" w:hAnsiTheme="minorHAnsi"/>
          <w:i/>
          <w:sz w:val="24"/>
          <w:szCs w:val="24"/>
        </w:rPr>
        <w:t>postgres</w:t>
      </w:r>
      <w:r w:rsidRPr="00E41A61">
        <w:rPr>
          <w:rFonts w:asciiTheme="minorHAnsi" w:hAnsiTheme="minorHAnsi"/>
          <w:sz w:val="24"/>
          <w:szCs w:val="24"/>
        </w:rPr>
        <w:t xml:space="preserve">, </w:t>
      </w:r>
      <w:r w:rsidRPr="00E41A61">
        <w:rPr>
          <w:rFonts w:asciiTheme="minorHAnsi" w:hAnsiTheme="minorHAnsi"/>
          <w:sz w:val="24"/>
          <w:szCs w:val="24"/>
          <w:lang w:val="bg-BG"/>
        </w:rPr>
        <w:t>а за парола тази, която сте указали по време на инсталирането</w:t>
      </w:r>
    </w:p>
    <w:p w:rsidR="00914B4C" w:rsidRPr="00E41A61" w:rsidRDefault="00083375" w:rsidP="00624A8B">
      <w:pPr>
        <w:pStyle w:val="ae"/>
        <w:numPr>
          <w:ilvl w:val="0"/>
          <w:numId w:val="5"/>
        </w:numPr>
        <w:rPr>
          <w:rFonts w:asciiTheme="minorHAnsi" w:hAnsiTheme="minorHAnsi"/>
          <w:sz w:val="24"/>
          <w:szCs w:val="24"/>
          <w:lang w:val="bg-BG"/>
        </w:rPr>
      </w:pPr>
      <w:r w:rsidRPr="00E41A61">
        <w:rPr>
          <w:rFonts w:asciiTheme="minorHAnsi" w:hAnsiTheme="minorHAnsi"/>
          <w:sz w:val="24"/>
          <w:szCs w:val="24"/>
          <w:lang w:val="bg-BG"/>
        </w:rPr>
        <w:t xml:space="preserve">Добавете нова база с име </w:t>
      </w:r>
      <w:r w:rsidRPr="00E41A61">
        <w:rPr>
          <w:rFonts w:asciiTheme="minorHAnsi" w:hAnsiTheme="minorHAnsi"/>
          <w:i/>
          <w:sz w:val="24"/>
          <w:szCs w:val="24"/>
        </w:rPr>
        <w:t>bbay</w:t>
      </w:r>
    </w:p>
    <w:p w:rsidR="00624A8B" w:rsidRDefault="00624A8B" w:rsidP="00624A8B">
      <w:pPr>
        <w:pStyle w:val="1"/>
        <w:numPr>
          <w:ilvl w:val="0"/>
          <w:numId w:val="2"/>
        </w:numPr>
        <w:rPr>
          <w:color w:val="auto"/>
        </w:rPr>
      </w:pPr>
      <w:bookmarkStart w:id="6" w:name="_Toc388188732"/>
      <w:r w:rsidRPr="00E41A61">
        <w:rPr>
          <w:color w:val="auto"/>
          <w:lang w:val="bg-BG"/>
        </w:rPr>
        <w:t xml:space="preserve">Инсталиране на </w:t>
      </w:r>
      <w:r w:rsidRPr="00E41A61">
        <w:rPr>
          <w:color w:val="auto"/>
        </w:rPr>
        <w:t>Eclipse Kepler</w:t>
      </w:r>
      <w:bookmarkEnd w:id="6"/>
    </w:p>
    <w:p w:rsidR="004D2140" w:rsidRPr="007A36B8" w:rsidRDefault="004D2140" w:rsidP="004D2140">
      <w:pPr>
        <w:rPr>
          <w:rFonts w:asciiTheme="minorHAnsi" w:hAnsiTheme="minorHAnsi"/>
          <w:sz w:val="24"/>
          <w:szCs w:val="24"/>
        </w:rPr>
      </w:pPr>
    </w:p>
    <w:p w:rsidR="00624A8B" w:rsidRPr="007A36B8" w:rsidRDefault="00BD3374" w:rsidP="00CD3E99">
      <w:pPr>
        <w:pStyle w:val="ae"/>
        <w:numPr>
          <w:ilvl w:val="0"/>
          <w:numId w:val="6"/>
        </w:numPr>
        <w:rPr>
          <w:rFonts w:asciiTheme="minorHAnsi" w:hAnsiTheme="minorHAnsi"/>
          <w:sz w:val="24"/>
          <w:szCs w:val="24"/>
          <w:lang w:val="bg-BG"/>
        </w:rPr>
      </w:pPr>
      <w:r w:rsidRPr="007A36B8">
        <w:rPr>
          <w:rFonts w:asciiTheme="minorHAnsi" w:hAnsiTheme="minorHAnsi"/>
          <w:sz w:val="24"/>
          <w:szCs w:val="24"/>
          <w:lang w:val="bg-BG"/>
        </w:rPr>
        <w:t xml:space="preserve">Изтеглете </w:t>
      </w:r>
      <w:r w:rsidRPr="007A36B8">
        <w:rPr>
          <w:rFonts w:asciiTheme="minorHAnsi" w:hAnsiTheme="minorHAnsi"/>
          <w:sz w:val="24"/>
          <w:szCs w:val="24"/>
        </w:rPr>
        <w:t>Eclipse Kepler</w:t>
      </w:r>
      <w:r w:rsidRPr="007A36B8">
        <w:rPr>
          <w:rFonts w:asciiTheme="minorHAnsi" w:hAnsiTheme="minorHAnsi"/>
          <w:sz w:val="24"/>
          <w:szCs w:val="24"/>
          <w:lang w:val="bg-BG"/>
        </w:rPr>
        <w:t xml:space="preserve"> от: </w:t>
      </w:r>
      <w:hyperlink r:id="rId10" w:history="1">
        <w:r w:rsidRPr="007A36B8">
          <w:rPr>
            <w:rStyle w:val="ad"/>
            <w:rFonts w:asciiTheme="minorHAnsi" w:hAnsiTheme="minorHAnsi"/>
            <w:sz w:val="24"/>
            <w:szCs w:val="24"/>
            <w:lang w:val="bg-BG"/>
          </w:rPr>
          <w:t>http://www.eclipse.org/downloads/packages/eclipse-ide-java-ee-developers/keplersr2</w:t>
        </w:r>
      </w:hyperlink>
    </w:p>
    <w:p w:rsidR="00CD3E99" w:rsidRPr="007A36B8" w:rsidRDefault="00CD3E99" w:rsidP="00CD3E99">
      <w:pPr>
        <w:pStyle w:val="ae"/>
        <w:numPr>
          <w:ilvl w:val="0"/>
          <w:numId w:val="6"/>
        </w:numPr>
        <w:rPr>
          <w:rFonts w:asciiTheme="minorHAnsi" w:hAnsiTheme="minorHAnsi"/>
          <w:sz w:val="24"/>
          <w:szCs w:val="24"/>
          <w:lang w:val="bg-BG"/>
        </w:rPr>
      </w:pPr>
      <w:r w:rsidRPr="007A36B8">
        <w:rPr>
          <w:rFonts w:asciiTheme="minorHAnsi" w:hAnsiTheme="minorHAnsi"/>
          <w:sz w:val="24"/>
          <w:szCs w:val="24"/>
          <w:lang w:val="bg-BG"/>
        </w:rPr>
        <w:t>Разархивирайте смъкнатия архив в директория по желание</w:t>
      </w:r>
    </w:p>
    <w:p w:rsidR="00914B4C" w:rsidRDefault="00914B4C" w:rsidP="00914B4C">
      <w:pPr>
        <w:pStyle w:val="1"/>
        <w:numPr>
          <w:ilvl w:val="0"/>
          <w:numId w:val="2"/>
        </w:numPr>
        <w:rPr>
          <w:color w:val="auto"/>
        </w:rPr>
      </w:pPr>
      <w:bookmarkStart w:id="7" w:name="_Toc388188733"/>
      <w:r w:rsidRPr="00E41A61">
        <w:rPr>
          <w:color w:val="auto"/>
          <w:lang w:val="bg-BG"/>
        </w:rPr>
        <w:t xml:space="preserve">Конфигуриране на </w:t>
      </w:r>
      <w:r w:rsidRPr="00E41A61">
        <w:rPr>
          <w:color w:val="auto"/>
        </w:rPr>
        <w:t>Eclipse</w:t>
      </w:r>
      <w:bookmarkEnd w:id="7"/>
    </w:p>
    <w:p w:rsidR="00EC682E" w:rsidRPr="00EC682E" w:rsidRDefault="00EC682E" w:rsidP="00EC682E"/>
    <w:p w:rsidR="00801E0F" w:rsidRPr="00BE017C" w:rsidRDefault="00EC682E" w:rsidP="00BE017C">
      <w:pPr>
        <w:pStyle w:val="2"/>
        <w:numPr>
          <w:ilvl w:val="1"/>
          <w:numId w:val="2"/>
        </w:numPr>
        <w:rPr>
          <w:color w:val="auto"/>
          <w:lang w:val="bg-BG"/>
        </w:rPr>
      </w:pPr>
      <w:r w:rsidRPr="00BE017C">
        <w:rPr>
          <w:color w:val="auto"/>
          <w:lang w:val="bg-BG"/>
        </w:rPr>
        <w:t>Конфигуриране на действия при запазване</w:t>
      </w:r>
    </w:p>
    <w:p w:rsidR="00914B4C" w:rsidRDefault="00801E0F" w:rsidP="00801E0F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 w:rsidRPr="00801E0F">
        <w:rPr>
          <w:rFonts w:asciiTheme="minorHAnsi" w:hAnsiTheme="minorHAnsi"/>
          <w:sz w:val="24"/>
          <w:lang w:val="bg-BG"/>
        </w:rPr>
        <w:t xml:space="preserve">Заредете </w:t>
      </w:r>
      <w:r w:rsidRPr="00801E0F">
        <w:rPr>
          <w:rFonts w:asciiTheme="minorHAnsi" w:hAnsiTheme="minorHAnsi"/>
          <w:sz w:val="24"/>
        </w:rPr>
        <w:t>Eclipse</w:t>
      </w:r>
      <w:r w:rsidRPr="00801E0F">
        <w:rPr>
          <w:rFonts w:asciiTheme="minorHAnsi" w:hAnsiTheme="minorHAnsi"/>
          <w:sz w:val="24"/>
          <w:lang w:val="bg-BG"/>
        </w:rPr>
        <w:t xml:space="preserve"> и отворете </w:t>
      </w:r>
      <w:r w:rsidRPr="00801E0F">
        <w:rPr>
          <w:rFonts w:asciiTheme="minorHAnsi" w:hAnsiTheme="minorHAnsi"/>
          <w:sz w:val="24"/>
        </w:rPr>
        <w:t>Preferences (Window -&gt; Preferences)</w:t>
      </w:r>
    </w:p>
    <w:p w:rsidR="00801E0F" w:rsidRDefault="00801E0F" w:rsidP="00801E0F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Навигирайте до </w:t>
      </w:r>
      <w:r>
        <w:rPr>
          <w:rFonts w:asciiTheme="minorHAnsi" w:hAnsiTheme="minorHAnsi"/>
          <w:sz w:val="24"/>
        </w:rPr>
        <w:t>Java -&gt; Editor -&gt; Save Actions</w:t>
      </w:r>
    </w:p>
    <w:p w:rsidR="00801E0F" w:rsidRPr="00801E0F" w:rsidRDefault="00801E0F" w:rsidP="00801E0F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Отбележете </w:t>
      </w:r>
    </w:p>
    <w:p w:rsidR="00801E0F" w:rsidRDefault="00801E0F" w:rsidP="00801E0F">
      <w:pPr>
        <w:pStyle w:val="ae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Perform the selected actions on save</w:t>
      </w:r>
    </w:p>
    <w:p w:rsidR="00801E0F" w:rsidRDefault="00801E0F" w:rsidP="00801E0F">
      <w:pPr>
        <w:pStyle w:val="ae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Format source code</w:t>
      </w:r>
    </w:p>
    <w:p w:rsidR="00801E0F" w:rsidRDefault="00801E0F" w:rsidP="00801E0F">
      <w:pPr>
        <w:pStyle w:val="ae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Format all lines</w:t>
      </w:r>
    </w:p>
    <w:p w:rsidR="00605C97" w:rsidRDefault="00801E0F" w:rsidP="00914B4C">
      <w:pPr>
        <w:pStyle w:val="ae"/>
        <w:numPr>
          <w:ilvl w:val="1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Organize imports</w:t>
      </w:r>
    </w:p>
    <w:p w:rsidR="00914B4C" w:rsidRPr="00BE017C" w:rsidRDefault="00EC682E" w:rsidP="00BE017C">
      <w:pPr>
        <w:pStyle w:val="2"/>
        <w:numPr>
          <w:ilvl w:val="1"/>
          <w:numId w:val="2"/>
        </w:numPr>
        <w:rPr>
          <w:color w:val="auto"/>
        </w:rPr>
      </w:pPr>
      <w:r w:rsidRPr="00BE017C">
        <w:rPr>
          <w:color w:val="auto"/>
          <w:lang w:val="bg-BG"/>
        </w:rPr>
        <w:lastRenderedPageBreak/>
        <w:t>Конфигуриране на валидатори</w:t>
      </w:r>
    </w:p>
    <w:p w:rsidR="00EC682E" w:rsidRDefault="00EC682E" w:rsidP="00EC682E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 w:rsidRPr="00801E0F">
        <w:rPr>
          <w:rFonts w:asciiTheme="minorHAnsi" w:hAnsiTheme="minorHAnsi"/>
          <w:sz w:val="24"/>
          <w:lang w:val="bg-BG"/>
        </w:rPr>
        <w:t xml:space="preserve">Заредете </w:t>
      </w:r>
      <w:r w:rsidRPr="00801E0F">
        <w:rPr>
          <w:rFonts w:asciiTheme="minorHAnsi" w:hAnsiTheme="minorHAnsi"/>
          <w:sz w:val="24"/>
        </w:rPr>
        <w:t>Eclipse</w:t>
      </w:r>
      <w:r w:rsidRPr="00801E0F">
        <w:rPr>
          <w:rFonts w:asciiTheme="minorHAnsi" w:hAnsiTheme="minorHAnsi"/>
          <w:sz w:val="24"/>
          <w:lang w:val="bg-BG"/>
        </w:rPr>
        <w:t xml:space="preserve"> и отворете </w:t>
      </w:r>
      <w:r w:rsidRPr="00801E0F">
        <w:rPr>
          <w:rFonts w:asciiTheme="minorHAnsi" w:hAnsiTheme="minorHAnsi"/>
          <w:sz w:val="24"/>
        </w:rPr>
        <w:t>Preferences (Window -&gt; Preferences)</w:t>
      </w:r>
    </w:p>
    <w:p w:rsidR="00EC682E" w:rsidRDefault="00EC682E" w:rsidP="00EC682E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Навигирайте до </w:t>
      </w:r>
      <w:r>
        <w:rPr>
          <w:rFonts w:asciiTheme="minorHAnsi" w:hAnsiTheme="minorHAnsi"/>
          <w:sz w:val="24"/>
        </w:rPr>
        <w:t xml:space="preserve">Java -&gt; </w:t>
      </w:r>
      <w:r>
        <w:rPr>
          <w:rFonts w:asciiTheme="minorHAnsi" w:hAnsiTheme="minorHAnsi"/>
          <w:sz w:val="24"/>
          <w:lang w:val="bg-BG"/>
        </w:rPr>
        <w:t>Validation</w:t>
      </w:r>
    </w:p>
    <w:p w:rsidR="00EC682E" w:rsidRPr="0085489D" w:rsidRDefault="00EC682E" w:rsidP="00914B4C">
      <w:pPr>
        <w:pStyle w:val="ae"/>
        <w:numPr>
          <w:ilvl w:val="0"/>
          <w:numId w:val="1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>Деселектирайте всички полета</w:t>
      </w:r>
    </w:p>
    <w:p w:rsidR="00624A8B" w:rsidRDefault="00624A8B" w:rsidP="00914B4C">
      <w:pPr>
        <w:pStyle w:val="1"/>
        <w:numPr>
          <w:ilvl w:val="0"/>
          <w:numId w:val="2"/>
        </w:numPr>
        <w:rPr>
          <w:color w:val="auto"/>
        </w:rPr>
      </w:pPr>
      <w:bookmarkStart w:id="8" w:name="_Toc388188734"/>
      <w:r w:rsidRPr="00E41A61">
        <w:rPr>
          <w:color w:val="auto"/>
          <w:lang w:val="bg-BG"/>
        </w:rPr>
        <w:t>Инстали</w:t>
      </w:r>
      <w:r w:rsidR="00914B4C" w:rsidRPr="00E41A61">
        <w:rPr>
          <w:color w:val="auto"/>
          <w:lang w:val="bg-BG"/>
        </w:rPr>
        <w:t>р</w:t>
      </w:r>
      <w:r w:rsidRPr="00E41A61">
        <w:rPr>
          <w:color w:val="auto"/>
          <w:lang w:val="bg-BG"/>
        </w:rPr>
        <w:t xml:space="preserve">ане на плъгини към </w:t>
      </w:r>
      <w:r w:rsidRPr="00E41A61">
        <w:rPr>
          <w:color w:val="auto"/>
        </w:rPr>
        <w:t>Eclipse</w:t>
      </w:r>
      <w:bookmarkEnd w:id="8"/>
    </w:p>
    <w:p w:rsidR="00FD491D" w:rsidRPr="00FD491D" w:rsidRDefault="00FD491D" w:rsidP="00FD491D"/>
    <w:p w:rsidR="007A36B8" w:rsidRDefault="007A36B8" w:rsidP="004A4D41">
      <w:pPr>
        <w:ind w:left="360" w:firstLine="348"/>
        <w:jc w:val="both"/>
        <w:rPr>
          <w:rFonts w:asciiTheme="minorHAnsi" w:hAnsiTheme="minorHAnsi"/>
          <w:sz w:val="24"/>
          <w:lang w:val="bg-BG"/>
        </w:rPr>
        <w:pPrChange w:id="9" w:author="LILI" w:date="2014-07-09T18:55:00Z">
          <w:pPr>
            <w:jc w:val="both"/>
          </w:pPr>
        </w:pPrChange>
      </w:pPr>
      <w:r w:rsidRPr="00943855">
        <w:rPr>
          <w:rFonts w:asciiTheme="minorHAnsi" w:hAnsiTheme="minorHAnsi"/>
          <w:sz w:val="24"/>
          <w:lang w:val="bg-BG"/>
        </w:rPr>
        <w:t xml:space="preserve">Плъгини към </w:t>
      </w:r>
      <w:r w:rsidRPr="00943855">
        <w:rPr>
          <w:rFonts w:asciiTheme="minorHAnsi" w:hAnsiTheme="minorHAnsi"/>
          <w:sz w:val="24"/>
        </w:rPr>
        <w:t>Eclipse</w:t>
      </w:r>
      <w:r w:rsidRPr="00943855">
        <w:rPr>
          <w:rFonts w:asciiTheme="minorHAnsi" w:hAnsiTheme="minorHAnsi"/>
          <w:sz w:val="24"/>
          <w:lang w:val="bg-BG"/>
        </w:rPr>
        <w:t xml:space="preserve"> могат да се инсталират от менюто </w:t>
      </w:r>
      <w:r w:rsidRPr="00943855">
        <w:rPr>
          <w:rFonts w:asciiTheme="minorHAnsi" w:hAnsiTheme="minorHAnsi"/>
          <w:sz w:val="24"/>
        </w:rPr>
        <w:t>Help -&gt; Install new software -&gt; Add</w:t>
      </w:r>
      <w:r w:rsidRPr="00943855">
        <w:rPr>
          <w:rFonts w:asciiTheme="minorHAnsi" w:hAnsiTheme="minorHAnsi"/>
          <w:sz w:val="24"/>
          <w:lang w:val="bg-BG"/>
        </w:rPr>
        <w:t>, където се посочва URL към “update site” за съответния плъгин.</w:t>
      </w:r>
    </w:p>
    <w:p w:rsidR="00FD491D" w:rsidRPr="00943855" w:rsidRDefault="00FD491D" w:rsidP="00FD491D">
      <w:pPr>
        <w:jc w:val="both"/>
        <w:rPr>
          <w:rFonts w:asciiTheme="minorHAnsi" w:hAnsiTheme="minorHAnsi"/>
          <w:sz w:val="24"/>
          <w:lang w:val="bg-BG"/>
        </w:rPr>
      </w:pPr>
    </w:p>
    <w:p w:rsidR="00815E7C" w:rsidRDefault="00815E7C" w:rsidP="008F52D2">
      <w:pPr>
        <w:pStyle w:val="2"/>
        <w:numPr>
          <w:ilvl w:val="1"/>
          <w:numId w:val="2"/>
        </w:numPr>
        <w:rPr>
          <w:color w:val="auto"/>
        </w:rPr>
      </w:pPr>
      <w:bookmarkStart w:id="10" w:name="_Toc388188735"/>
      <w:r w:rsidRPr="00E41A61">
        <w:rPr>
          <w:color w:val="auto"/>
          <w:lang w:val="bg-BG"/>
        </w:rPr>
        <w:t xml:space="preserve">Инсталиране на </w:t>
      </w:r>
      <w:r w:rsidRPr="00E41A61">
        <w:rPr>
          <w:color w:val="auto"/>
        </w:rPr>
        <w:t>JBoss Tools</w:t>
      </w:r>
      <w:bookmarkEnd w:id="10"/>
    </w:p>
    <w:p w:rsidR="007678A9" w:rsidRDefault="007678A9" w:rsidP="00FD491D">
      <w:pPr>
        <w:ind w:firstLine="360"/>
        <w:rPr>
          <w:rFonts w:asciiTheme="minorHAnsi" w:hAnsiTheme="minorHAnsi"/>
          <w:sz w:val="24"/>
          <w:szCs w:val="24"/>
        </w:rPr>
      </w:pPr>
      <w:r w:rsidRPr="007678A9">
        <w:rPr>
          <w:rFonts w:asciiTheme="minorHAnsi" w:hAnsiTheme="minorHAnsi"/>
          <w:sz w:val="24"/>
          <w:szCs w:val="24"/>
        </w:rPr>
        <w:t xml:space="preserve">Update site: </w:t>
      </w:r>
      <w:hyperlink r:id="rId11" w:history="1">
        <w:r w:rsidRPr="007678A9">
          <w:rPr>
            <w:rStyle w:val="ad"/>
            <w:rFonts w:asciiTheme="minorHAnsi" w:hAnsiTheme="minorHAnsi"/>
            <w:sz w:val="24"/>
            <w:szCs w:val="24"/>
          </w:rPr>
          <w:t>http://download.jboss.org/jbosstools/updates/stable/kepler/</w:t>
        </w:r>
      </w:hyperlink>
    </w:p>
    <w:p w:rsidR="00FD491D" w:rsidRPr="007678A9" w:rsidRDefault="00FD491D" w:rsidP="00FD491D">
      <w:pPr>
        <w:ind w:left="372" w:firstLine="708"/>
        <w:rPr>
          <w:rFonts w:asciiTheme="minorHAnsi" w:hAnsiTheme="minorHAnsi"/>
          <w:sz w:val="24"/>
          <w:szCs w:val="24"/>
          <w:lang w:val="bg-BG"/>
        </w:rPr>
      </w:pPr>
    </w:p>
    <w:p w:rsidR="00815E7C" w:rsidRDefault="00815E7C" w:rsidP="008F52D2">
      <w:pPr>
        <w:pStyle w:val="2"/>
        <w:numPr>
          <w:ilvl w:val="1"/>
          <w:numId w:val="2"/>
        </w:numPr>
        <w:rPr>
          <w:color w:val="auto"/>
        </w:rPr>
      </w:pPr>
      <w:bookmarkStart w:id="11" w:name="_Toc388188736"/>
      <w:r w:rsidRPr="00E41A61">
        <w:rPr>
          <w:color w:val="auto"/>
          <w:lang w:val="bg-BG"/>
        </w:rPr>
        <w:t xml:space="preserve">Инсталиране на </w:t>
      </w:r>
      <w:r w:rsidRPr="00E41A61">
        <w:rPr>
          <w:color w:val="auto"/>
        </w:rPr>
        <w:t>JAutoDoc</w:t>
      </w:r>
      <w:bookmarkEnd w:id="11"/>
    </w:p>
    <w:p w:rsidR="00FD491D" w:rsidRPr="00FD491D" w:rsidRDefault="00FD491D" w:rsidP="00FD491D">
      <w:pPr>
        <w:ind w:firstLine="360"/>
        <w:rPr>
          <w:lang w:val="bg-BG"/>
        </w:rPr>
      </w:pPr>
      <w:r w:rsidRPr="007678A9">
        <w:rPr>
          <w:rFonts w:asciiTheme="minorHAnsi" w:hAnsiTheme="minorHAnsi"/>
          <w:sz w:val="24"/>
          <w:szCs w:val="24"/>
        </w:rPr>
        <w:t>Update site: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2" w:history="1">
        <w:r w:rsidRPr="00FD491D">
          <w:rPr>
            <w:rStyle w:val="ad"/>
            <w:rFonts w:asciiTheme="minorHAnsi" w:hAnsiTheme="minorHAnsi"/>
            <w:sz w:val="24"/>
            <w:szCs w:val="24"/>
            <w:lang w:val="bg-BG"/>
          </w:rPr>
          <w:t>http://jautodoc.sourceforge.net/update/</w:t>
        </w:r>
      </w:hyperlink>
    </w:p>
    <w:p w:rsidR="00FD491D" w:rsidRPr="00FD491D" w:rsidRDefault="00FD491D" w:rsidP="00FD491D"/>
    <w:p w:rsidR="00815E7C" w:rsidRDefault="00815E7C" w:rsidP="008F52D2">
      <w:pPr>
        <w:pStyle w:val="2"/>
        <w:numPr>
          <w:ilvl w:val="1"/>
          <w:numId w:val="2"/>
        </w:numPr>
        <w:rPr>
          <w:color w:val="auto"/>
        </w:rPr>
      </w:pPr>
      <w:bookmarkStart w:id="12" w:name="_Toc388188737"/>
      <w:r w:rsidRPr="00E41A61">
        <w:rPr>
          <w:color w:val="auto"/>
          <w:lang w:val="bg-BG"/>
        </w:rPr>
        <w:t xml:space="preserve">Инсталиране на </w:t>
      </w:r>
      <w:r w:rsidRPr="00E41A61">
        <w:rPr>
          <w:color w:val="auto"/>
        </w:rPr>
        <w:t>EclEmma</w:t>
      </w:r>
      <w:bookmarkEnd w:id="12"/>
    </w:p>
    <w:p w:rsidR="00FD491D" w:rsidRPr="00FD491D" w:rsidRDefault="00FD491D" w:rsidP="00FD491D">
      <w:pPr>
        <w:ind w:firstLine="360"/>
        <w:rPr>
          <w:lang w:val="bg-BG"/>
        </w:rPr>
      </w:pPr>
      <w:r w:rsidRPr="007678A9">
        <w:rPr>
          <w:rFonts w:asciiTheme="minorHAnsi" w:hAnsiTheme="minorHAnsi"/>
          <w:sz w:val="24"/>
          <w:szCs w:val="24"/>
        </w:rPr>
        <w:t>Update site: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3" w:history="1">
        <w:r w:rsidRPr="00FD491D">
          <w:rPr>
            <w:rStyle w:val="ad"/>
            <w:rFonts w:asciiTheme="minorHAnsi" w:hAnsiTheme="minorHAnsi"/>
            <w:sz w:val="24"/>
            <w:szCs w:val="24"/>
            <w:lang w:val="bg-BG"/>
          </w:rPr>
          <w:t>http://update.eclemma.org/</w:t>
        </w:r>
      </w:hyperlink>
    </w:p>
    <w:p w:rsidR="00624A8B" w:rsidRDefault="00624A8B" w:rsidP="00914B4C">
      <w:pPr>
        <w:pStyle w:val="1"/>
        <w:numPr>
          <w:ilvl w:val="0"/>
          <w:numId w:val="2"/>
        </w:numPr>
        <w:rPr>
          <w:color w:val="auto"/>
        </w:rPr>
      </w:pPr>
      <w:bookmarkStart w:id="13" w:name="_Toc388188738"/>
      <w:r w:rsidRPr="00E41A61">
        <w:rPr>
          <w:color w:val="auto"/>
          <w:lang w:val="bg-BG"/>
        </w:rPr>
        <w:t xml:space="preserve">Инсталиране на приложен сървър </w:t>
      </w:r>
      <w:bookmarkEnd w:id="13"/>
      <w:r w:rsidR="0053699C">
        <w:rPr>
          <w:color w:val="auto"/>
        </w:rPr>
        <w:t>WildFly</w:t>
      </w:r>
      <w:r w:rsidR="006B1D83">
        <w:rPr>
          <w:color w:val="auto"/>
        </w:rPr>
        <w:t xml:space="preserve"> 8.1.0 Final</w:t>
      </w:r>
    </w:p>
    <w:p w:rsidR="000E5ABB" w:rsidRPr="000E5ABB" w:rsidRDefault="000E5ABB" w:rsidP="000E5ABB">
      <w:pPr>
        <w:rPr>
          <w:rFonts w:asciiTheme="minorHAnsi" w:hAnsiTheme="minorHAnsi"/>
          <w:sz w:val="24"/>
          <w:szCs w:val="24"/>
        </w:rPr>
      </w:pPr>
    </w:p>
    <w:p w:rsidR="00624A8B" w:rsidRPr="000E5ABB" w:rsidRDefault="000E5ABB" w:rsidP="0053699C">
      <w:pPr>
        <w:pStyle w:val="ae"/>
        <w:numPr>
          <w:ilvl w:val="0"/>
          <w:numId w:val="8"/>
        </w:numPr>
        <w:rPr>
          <w:rFonts w:asciiTheme="minorHAnsi" w:hAnsiTheme="minorHAnsi"/>
          <w:sz w:val="24"/>
          <w:szCs w:val="24"/>
          <w:lang w:val="bg-BG"/>
        </w:rPr>
      </w:pPr>
      <w:r w:rsidRPr="00832C0D">
        <w:rPr>
          <w:rFonts w:asciiTheme="minorHAnsi" w:hAnsiTheme="minorHAnsi"/>
          <w:sz w:val="24"/>
          <w:szCs w:val="24"/>
          <w:lang w:val="bg-BG"/>
        </w:rPr>
        <w:t xml:space="preserve">Изтеглете </w:t>
      </w:r>
      <w:r w:rsidR="0053699C">
        <w:rPr>
          <w:rFonts w:asciiTheme="minorHAnsi" w:hAnsiTheme="minorHAnsi"/>
          <w:sz w:val="24"/>
          <w:szCs w:val="24"/>
        </w:rPr>
        <w:t xml:space="preserve">WildFly </w:t>
      </w:r>
      <w:r w:rsidR="0053699C" w:rsidRPr="0053699C">
        <w:rPr>
          <w:rFonts w:asciiTheme="minorHAnsi" w:hAnsiTheme="minorHAnsi"/>
          <w:sz w:val="24"/>
          <w:szCs w:val="24"/>
        </w:rPr>
        <w:t>8.1.0.Final</w:t>
      </w:r>
      <w:r w:rsidR="00832C0D">
        <w:t xml:space="preserve"> </w:t>
      </w:r>
      <w:r w:rsidRPr="000E5ABB">
        <w:rPr>
          <w:rFonts w:asciiTheme="minorHAnsi" w:hAnsiTheme="minorHAnsi"/>
          <w:sz w:val="24"/>
          <w:szCs w:val="24"/>
          <w:lang w:val="bg-BG"/>
        </w:rPr>
        <w:t>от:</w:t>
      </w:r>
      <w:r w:rsidR="00D43A56">
        <w:rPr>
          <w:rFonts w:asciiTheme="minorHAnsi" w:hAnsiTheme="minorHAnsi"/>
          <w:sz w:val="24"/>
          <w:szCs w:val="24"/>
        </w:rPr>
        <w:t xml:space="preserve"> </w:t>
      </w:r>
      <w:hyperlink r:id="rId14" w:history="1">
        <w:r w:rsidR="0053699C" w:rsidRPr="0053699C">
          <w:rPr>
            <w:rStyle w:val="ad"/>
            <w:rFonts w:asciiTheme="minorHAnsi" w:hAnsiTheme="minorHAnsi"/>
            <w:sz w:val="24"/>
            <w:szCs w:val="24"/>
          </w:rPr>
          <w:t>http://wildfly.org/downloads/</w:t>
        </w:r>
      </w:hyperlink>
    </w:p>
    <w:p w:rsidR="000E5ABB" w:rsidRPr="000E5ABB" w:rsidRDefault="000E5ABB" w:rsidP="000E5ABB">
      <w:pPr>
        <w:pStyle w:val="ae"/>
        <w:numPr>
          <w:ilvl w:val="0"/>
          <w:numId w:val="8"/>
        </w:numPr>
        <w:rPr>
          <w:rFonts w:asciiTheme="minorHAnsi" w:hAnsiTheme="minorHAnsi"/>
          <w:sz w:val="24"/>
          <w:szCs w:val="24"/>
          <w:lang w:val="bg-BG"/>
        </w:rPr>
      </w:pPr>
      <w:r w:rsidRPr="000E5ABB">
        <w:rPr>
          <w:rFonts w:asciiTheme="minorHAnsi" w:hAnsiTheme="minorHAnsi"/>
          <w:sz w:val="24"/>
          <w:szCs w:val="24"/>
          <w:lang w:val="bg-BG"/>
        </w:rPr>
        <w:t>Разархивирайте смъкнатия архив в директория по желание</w:t>
      </w:r>
    </w:p>
    <w:p w:rsidR="00926077" w:rsidRPr="00BA67AD" w:rsidRDefault="00914B4C" w:rsidP="00BA67AD">
      <w:pPr>
        <w:pStyle w:val="1"/>
        <w:numPr>
          <w:ilvl w:val="0"/>
          <w:numId w:val="2"/>
        </w:numPr>
        <w:rPr>
          <w:color w:val="auto"/>
        </w:rPr>
      </w:pPr>
      <w:bookmarkStart w:id="14" w:name="_Toc388188739"/>
      <w:r w:rsidRPr="00BA67AD">
        <w:rPr>
          <w:color w:val="auto"/>
          <w:lang w:val="bg-BG"/>
        </w:rPr>
        <w:t xml:space="preserve">Конфигуриране на </w:t>
      </w:r>
      <w:bookmarkEnd w:id="14"/>
      <w:r w:rsidR="00BA67AD">
        <w:rPr>
          <w:color w:val="auto"/>
        </w:rPr>
        <w:t>WildFly 8.1.0 Final</w:t>
      </w:r>
    </w:p>
    <w:p w:rsidR="00FB182B" w:rsidRDefault="003A4F0A" w:rsidP="00926077">
      <w:pPr>
        <w:pStyle w:val="2"/>
        <w:numPr>
          <w:ilvl w:val="1"/>
          <w:numId w:val="2"/>
        </w:numPr>
        <w:rPr>
          <w:color w:val="auto"/>
        </w:rPr>
      </w:pPr>
      <w:bookmarkStart w:id="15" w:name="_Toc388188740"/>
      <w:r w:rsidRPr="00926077">
        <w:rPr>
          <w:color w:val="auto"/>
          <w:lang w:val="bg-BG"/>
        </w:rPr>
        <w:t xml:space="preserve">Добавяне на </w:t>
      </w:r>
      <w:r w:rsidRPr="00926077">
        <w:rPr>
          <w:color w:val="auto"/>
        </w:rPr>
        <w:t xml:space="preserve">JDBC </w:t>
      </w:r>
      <w:r w:rsidRPr="00926077">
        <w:rPr>
          <w:color w:val="auto"/>
          <w:lang w:val="bg-BG"/>
        </w:rPr>
        <w:t xml:space="preserve">драйвър за </w:t>
      </w:r>
      <w:r w:rsidRPr="00926077">
        <w:rPr>
          <w:color w:val="auto"/>
        </w:rPr>
        <w:t>PostgreSQL</w:t>
      </w:r>
      <w:bookmarkEnd w:id="15"/>
    </w:p>
    <w:p w:rsidR="00926077" w:rsidRPr="00926077" w:rsidRDefault="00926077" w:rsidP="00926077">
      <w:pPr>
        <w:pStyle w:val="ae"/>
        <w:numPr>
          <w:ilvl w:val="0"/>
          <w:numId w:val="10"/>
        </w:numPr>
        <w:rPr>
          <w:rFonts w:asciiTheme="minorHAnsi" w:hAnsiTheme="minorHAnsi"/>
          <w:sz w:val="24"/>
          <w:szCs w:val="24"/>
          <w:lang w:val="bg-BG"/>
        </w:rPr>
      </w:pPr>
      <w:r w:rsidRPr="00926077">
        <w:rPr>
          <w:rFonts w:asciiTheme="minorHAnsi" w:hAnsiTheme="minorHAnsi"/>
          <w:sz w:val="24"/>
          <w:szCs w:val="24"/>
          <w:lang w:val="bg-BG"/>
        </w:rPr>
        <w:t xml:space="preserve">Смъкнете драйвъра от: </w:t>
      </w:r>
      <w:hyperlink r:id="rId15" w:history="1">
        <w:r w:rsidRPr="00926077">
          <w:rPr>
            <w:rStyle w:val="ad"/>
            <w:rFonts w:asciiTheme="minorHAnsi" w:hAnsiTheme="minorHAnsi"/>
            <w:sz w:val="24"/>
            <w:szCs w:val="24"/>
            <w:lang w:val="bg-BG"/>
          </w:rPr>
          <w:t>http://jdbc.postgresql.org/</w:t>
        </w:r>
      </w:hyperlink>
    </w:p>
    <w:p w:rsidR="00926077" w:rsidRDefault="00926077" w:rsidP="00BA67AD">
      <w:pPr>
        <w:pStyle w:val="ae"/>
        <w:numPr>
          <w:ilvl w:val="0"/>
          <w:numId w:val="10"/>
        </w:numPr>
        <w:rPr>
          <w:rFonts w:asciiTheme="minorHAnsi" w:hAnsiTheme="minorHAnsi"/>
          <w:sz w:val="24"/>
          <w:szCs w:val="24"/>
          <w:lang w:val="bg-BG"/>
        </w:rPr>
      </w:pPr>
      <w:r w:rsidRPr="00926077">
        <w:rPr>
          <w:rFonts w:asciiTheme="minorHAnsi" w:hAnsiTheme="minorHAnsi"/>
          <w:sz w:val="24"/>
          <w:szCs w:val="24"/>
          <w:lang w:val="bg-BG"/>
        </w:rPr>
        <w:t xml:space="preserve">Създайте следните папки в директорията на сървъра: </w:t>
      </w:r>
      <w:r w:rsidR="00BA67AD">
        <w:rPr>
          <w:rFonts w:asciiTheme="minorHAnsi" w:hAnsiTheme="minorHAnsi"/>
          <w:sz w:val="24"/>
          <w:szCs w:val="24"/>
        </w:rPr>
        <w:t>\</w:t>
      </w:r>
      <w:r w:rsidR="00BA67AD" w:rsidRPr="00BA67AD">
        <w:rPr>
          <w:rFonts w:asciiTheme="minorHAnsi" w:hAnsiTheme="minorHAnsi"/>
          <w:sz w:val="24"/>
          <w:szCs w:val="24"/>
          <w:lang w:val="bg-BG"/>
        </w:rPr>
        <w:t>modules\system\layers\base\org\postgresql\main</w:t>
      </w:r>
    </w:p>
    <w:p w:rsidR="00AF2041" w:rsidRDefault="00AF2041" w:rsidP="00926077">
      <w:pPr>
        <w:pStyle w:val="ae"/>
        <w:numPr>
          <w:ilvl w:val="0"/>
          <w:numId w:val="10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В </w:t>
      </w:r>
      <w:r w:rsidRPr="00926077">
        <w:rPr>
          <w:rFonts w:asciiTheme="minorHAnsi" w:hAnsiTheme="minorHAnsi"/>
          <w:sz w:val="24"/>
          <w:szCs w:val="24"/>
          <w:lang w:val="bg-BG"/>
        </w:rPr>
        <w:t>main</w:t>
      </w:r>
      <w:r>
        <w:rPr>
          <w:rFonts w:asciiTheme="minorHAnsi" w:hAnsiTheme="minorHAnsi"/>
          <w:sz w:val="24"/>
          <w:szCs w:val="24"/>
          <w:lang w:val="bg-BG"/>
        </w:rPr>
        <w:t xml:space="preserve"> добавете смъкнатия драйвър</w:t>
      </w:r>
    </w:p>
    <w:p w:rsidR="00AF2041" w:rsidRDefault="00AF2041" w:rsidP="00AF2041">
      <w:pPr>
        <w:pStyle w:val="ae"/>
        <w:numPr>
          <w:ilvl w:val="0"/>
          <w:numId w:val="10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Създайте файл </w:t>
      </w:r>
      <w:r>
        <w:rPr>
          <w:rFonts w:asciiTheme="minorHAnsi" w:hAnsiTheme="minorHAnsi"/>
          <w:sz w:val="24"/>
          <w:szCs w:val="24"/>
        </w:rPr>
        <w:t xml:space="preserve">module.xml </w:t>
      </w:r>
      <w:r>
        <w:rPr>
          <w:rFonts w:asciiTheme="minorHAnsi" w:hAnsiTheme="minorHAnsi"/>
          <w:sz w:val="24"/>
          <w:szCs w:val="24"/>
          <w:lang w:val="bg-BG"/>
        </w:rPr>
        <w:t xml:space="preserve">и добавете следното съдържание в него: </w:t>
      </w:r>
      <w:r>
        <w:rPr>
          <w:rFonts w:asciiTheme="minorHAnsi" w:hAnsiTheme="minorHAnsi"/>
          <w:sz w:val="24"/>
          <w:szCs w:val="24"/>
          <w:lang w:val="bg-BG"/>
        </w:rPr>
        <w:br/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8080"/>
          <w:lang w:val="bg-BG"/>
        </w:rPr>
        <w:t>&lt;?</w:t>
      </w:r>
      <w:r w:rsidRPr="00AF2041">
        <w:rPr>
          <w:rFonts w:ascii="Consolas" w:eastAsiaTheme="minorHAnsi" w:hAnsi="Consolas" w:cs="Consolas"/>
          <w:color w:val="3F7F7F"/>
          <w:lang w:val="bg-BG"/>
        </w:rPr>
        <w:t>xml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version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"1.0"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encoding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"UTF-8"</w:t>
      </w:r>
      <w:r w:rsidRPr="00AF2041">
        <w:rPr>
          <w:rFonts w:ascii="Consolas" w:eastAsiaTheme="minorHAnsi" w:hAnsi="Consolas" w:cs="Consolas"/>
          <w:color w:val="008080"/>
          <w:lang w:val="bg-BG"/>
        </w:rPr>
        <w:t>?&gt;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module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xmlns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"urn:jboss:module:1.</w:t>
      </w:r>
      <w:r w:rsidR="00BA67AD">
        <w:rPr>
          <w:rFonts w:ascii="Consolas" w:eastAsiaTheme="minorHAnsi" w:hAnsi="Consolas" w:cs="Consolas"/>
          <w:i/>
          <w:iCs/>
          <w:color w:val="2A00FF"/>
        </w:rPr>
        <w:t>3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name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"org.postgresql"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resources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resource-root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path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"postgresql-9.3-1101.jdbc41.jar"</w:t>
      </w:r>
      <w:r w:rsidRPr="00AF2041">
        <w:rPr>
          <w:rFonts w:ascii="Consolas" w:eastAsiaTheme="minorHAnsi" w:hAnsi="Consolas" w:cs="Consolas"/>
          <w:color w:val="008080"/>
          <w:lang w:val="bg-BG"/>
        </w:rPr>
        <w:t>/&gt;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&lt;/</w:t>
      </w:r>
      <w:r w:rsidRPr="00AF2041">
        <w:rPr>
          <w:rFonts w:ascii="Consolas" w:eastAsiaTheme="minorHAnsi" w:hAnsi="Consolas" w:cs="Consolas"/>
          <w:color w:val="3F7F7F"/>
          <w:lang w:val="bg-BG"/>
        </w:rPr>
        <w:t>resources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dependencies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module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name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"javax.api"</w:t>
      </w:r>
      <w:r w:rsidRPr="00AF2041">
        <w:rPr>
          <w:rFonts w:ascii="Consolas" w:eastAsiaTheme="minorHAnsi" w:hAnsi="Consolas" w:cs="Consolas"/>
          <w:color w:val="008080"/>
          <w:lang w:val="bg-BG"/>
        </w:rPr>
        <w:t>/&gt;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</w:t>
      </w:r>
      <w:r w:rsidRPr="00AF2041">
        <w:rPr>
          <w:rFonts w:ascii="Consolas" w:eastAsiaTheme="minorHAnsi" w:hAnsi="Consolas" w:cs="Consolas"/>
          <w:color w:val="3F7F7F"/>
          <w:lang w:val="bg-BG"/>
        </w:rPr>
        <w:t>module</w:t>
      </w:r>
      <w:r w:rsidRPr="00AF2041">
        <w:rPr>
          <w:rFonts w:ascii="Consolas" w:eastAsiaTheme="minorHAnsi" w:hAnsi="Consolas" w:cs="Consolas"/>
          <w:lang w:val="bg-BG"/>
        </w:rPr>
        <w:t xml:space="preserve"> </w:t>
      </w:r>
      <w:r w:rsidRPr="00AF2041">
        <w:rPr>
          <w:rFonts w:ascii="Consolas" w:eastAsiaTheme="minorHAnsi" w:hAnsi="Consolas" w:cs="Consolas"/>
          <w:color w:val="7F007F"/>
          <w:lang w:val="bg-BG"/>
        </w:rPr>
        <w:t>name</w:t>
      </w:r>
      <w:r w:rsidRPr="00AF2041">
        <w:rPr>
          <w:rFonts w:ascii="Consolas" w:eastAsiaTheme="minorHAnsi" w:hAnsi="Consolas" w:cs="Consolas"/>
          <w:color w:val="000000"/>
          <w:lang w:val="bg-BG"/>
        </w:rPr>
        <w:t>=</w:t>
      </w:r>
      <w:r w:rsidRPr="00AF2041">
        <w:rPr>
          <w:rFonts w:ascii="Consolas" w:eastAsiaTheme="minorHAnsi" w:hAnsi="Consolas" w:cs="Consolas"/>
          <w:i/>
          <w:iCs/>
          <w:color w:val="2A00FF"/>
          <w:lang w:val="bg-BG"/>
        </w:rPr>
        <w:t>"javax.transaction.api"</w:t>
      </w:r>
      <w:r w:rsidRPr="00AF2041">
        <w:rPr>
          <w:rFonts w:ascii="Consolas" w:eastAsiaTheme="minorHAnsi" w:hAnsi="Consolas" w:cs="Consolas"/>
          <w:color w:val="008080"/>
          <w:lang w:val="bg-BG"/>
        </w:rPr>
        <w:t>/&gt;</w:t>
      </w:r>
    </w:p>
    <w:p w:rsidR="00AF2041" w:rsidRPr="00AF2041" w:rsidRDefault="00AF2041" w:rsidP="00AF2041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 w:rsidRPr="00AF2041">
        <w:rPr>
          <w:rFonts w:ascii="Consolas" w:eastAsiaTheme="minorHAnsi" w:hAnsi="Consolas" w:cs="Consolas"/>
          <w:color w:val="000000"/>
          <w:lang w:val="bg-BG"/>
        </w:rPr>
        <w:t xml:space="preserve">    </w:t>
      </w:r>
      <w:r w:rsidRPr="00AF2041">
        <w:rPr>
          <w:rFonts w:ascii="Consolas" w:eastAsiaTheme="minorHAnsi" w:hAnsi="Consolas" w:cs="Consolas"/>
          <w:color w:val="008080"/>
          <w:lang w:val="bg-BG"/>
        </w:rPr>
        <w:t>&lt;/</w:t>
      </w:r>
      <w:r w:rsidRPr="00AF2041">
        <w:rPr>
          <w:rFonts w:ascii="Consolas" w:eastAsiaTheme="minorHAnsi" w:hAnsi="Consolas" w:cs="Consolas"/>
          <w:color w:val="3F7F7F"/>
          <w:lang w:val="bg-BG"/>
        </w:rPr>
        <w:t>dependencies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AF2041" w:rsidRPr="00AF2041" w:rsidRDefault="00AF2041" w:rsidP="00AF2041">
      <w:pPr>
        <w:ind w:left="1416"/>
        <w:rPr>
          <w:rFonts w:asciiTheme="minorHAnsi" w:hAnsiTheme="minorHAnsi"/>
          <w:sz w:val="24"/>
          <w:szCs w:val="24"/>
          <w:lang w:val="bg-BG"/>
        </w:rPr>
      </w:pPr>
      <w:r w:rsidRPr="00AF2041">
        <w:rPr>
          <w:rFonts w:ascii="Consolas" w:eastAsiaTheme="minorHAnsi" w:hAnsi="Consolas" w:cs="Consolas"/>
          <w:color w:val="008080"/>
          <w:lang w:val="bg-BG"/>
        </w:rPr>
        <w:t>&lt;/</w:t>
      </w:r>
      <w:r w:rsidRPr="00AF2041">
        <w:rPr>
          <w:rFonts w:ascii="Consolas" w:eastAsiaTheme="minorHAnsi" w:hAnsi="Consolas" w:cs="Consolas"/>
          <w:color w:val="3F7F7F"/>
          <w:lang w:val="bg-BG"/>
        </w:rPr>
        <w:t>module</w:t>
      </w:r>
      <w:r w:rsidRPr="00AF2041">
        <w:rPr>
          <w:rFonts w:ascii="Consolas" w:eastAsiaTheme="minorHAnsi" w:hAnsi="Consolas" w:cs="Consolas"/>
          <w:color w:val="008080"/>
          <w:lang w:val="bg-BG"/>
        </w:rPr>
        <w:t>&gt;</w:t>
      </w:r>
    </w:p>
    <w:p w:rsidR="00926077" w:rsidRPr="00FB2519" w:rsidRDefault="00FB2519" w:rsidP="00FB2519">
      <w:pPr>
        <w:pStyle w:val="ae"/>
        <w:numPr>
          <w:ilvl w:val="0"/>
          <w:numId w:val="11"/>
        </w:numPr>
        <w:rPr>
          <w:rFonts w:eastAsiaTheme="minorHAnsi"/>
          <w:sz w:val="24"/>
        </w:rPr>
      </w:pPr>
      <w:r w:rsidRPr="00FB2519">
        <w:rPr>
          <w:rFonts w:ascii="Consolas" w:eastAsiaTheme="minorHAnsi" w:hAnsi="Consolas" w:cs="Consolas"/>
          <w:color w:val="008080"/>
          <w:sz w:val="24"/>
          <w:lang w:val="bg-BG"/>
        </w:rPr>
        <w:t>&lt;</w:t>
      </w:r>
      <w:r w:rsidRPr="00FB2519">
        <w:rPr>
          <w:rFonts w:ascii="Consolas" w:eastAsiaTheme="minorHAnsi" w:hAnsi="Consolas" w:cs="Consolas"/>
          <w:color w:val="3F7F7F"/>
          <w:sz w:val="24"/>
          <w:lang w:val="bg-BG"/>
        </w:rPr>
        <w:t>resource-root</w:t>
      </w:r>
      <w:r w:rsidRPr="00FB2519">
        <w:rPr>
          <w:rFonts w:ascii="Consolas" w:eastAsiaTheme="minorHAnsi" w:hAnsi="Consolas" w:cs="Consolas"/>
          <w:sz w:val="24"/>
          <w:lang w:val="bg-BG"/>
        </w:rPr>
        <w:t xml:space="preserve"> </w:t>
      </w:r>
      <w:r w:rsidRPr="00FB2519">
        <w:rPr>
          <w:rFonts w:ascii="Consolas" w:eastAsiaTheme="minorHAnsi" w:hAnsi="Consolas" w:cs="Consolas"/>
          <w:color w:val="7F007F"/>
          <w:sz w:val="24"/>
          <w:lang w:val="bg-BG"/>
        </w:rPr>
        <w:t>path=</w:t>
      </w:r>
      <w:r w:rsidRPr="00FB2519">
        <w:rPr>
          <w:rFonts w:ascii="Consolas" w:eastAsiaTheme="minorHAnsi" w:hAnsi="Consolas" w:cs="Consolas"/>
          <w:i/>
          <w:iCs/>
          <w:color w:val="2A00FF"/>
          <w:sz w:val="24"/>
          <w:lang w:val="bg-BG"/>
        </w:rPr>
        <w:t xml:space="preserve">"" </w:t>
      </w:r>
      <w:r w:rsidRPr="00FB2519">
        <w:rPr>
          <w:rFonts w:ascii="Consolas" w:eastAsiaTheme="minorHAnsi" w:hAnsi="Consolas" w:cs="Consolas"/>
          <w:color w:val="008080"/>
          <w:sz w:val="24"/>
          <w:lang w:val="bg-BG"/>
        </w:rPr>
        <w:t xml:space="preserve">/&gt; </w:t>
      </w:r>
      <w:r w:rsidRPr="00FB2519">
        <w:rPr>
          <w:rFonts w:asciiTheme="minorHAnsi" w:eastAsiaTheme="minorHAnsi" w:hAnsiTheme="minorHAnsi"/>
          <w:sz w:val="24"/>
          <w:lang w:val="bg-BG"/>
        </w:rPr>
        <w:t>трябва да отговаря на файловото име на драйвъра!</w:t>
      </w:r>
    </w:p>
    <w:p w:rsidR="00FB2519" w:rsidRPr="00FB2519" w:rsidRDefault="00FB2519" w:rsidP="00FB2519">
      <w:pPr>
        <w:pStyle w:val="ae"/>
        <w:ind w:left="1068"/>
        <w:rPr>
          <w:rFonts w:asciiTheme="minorHAnsi" w:hAnsiTheme="minorHAnsi"/>
          <w:sz w:val="24"/>
          <w:szCs w:val="24"/>
        </w:rPr>
      </w:pPr>
    </w:p>
    <w:p w:rsidR="00AF2041" w:rsidRDefault="003A4F0A" w:rsidP="00AF2041">
      <w:pPr>
        <w:pStyle w:val="2"/>
        <w:numPr>
          <w:ilvl w:val="1"/>
          <w:numId w:val="2"/>
        </w:numPr>
        <w:rPr>
          <w:color w:val="auto"/>
        </w:rPr>
      </w:pPr>
      <w:bookmarkStart w:id="16" w:name="_Toc388188741"/>
      <w:r w:rsidRPr="00926077">
        <w:rPr>
          <w:color w:val="auto"/>
          <w:lang w:val="bg-BG"/>
        </w:rPr>
        <w:t xml:space="preserve">Конфигуриране на </w:t>
      </w:r>
      <w:r w:rsidRPr="00926077">
        <w:rPr>
          <w:color w:val="auto"/>
        </w:rPr>
        <w:t>data sources</w:t>
      </w:r>
      <w:bookmarkEnd w:id="16"/>
    </w:p>
    <w:p w:rsidR="00306B54" w:rsidRPr="0026191C" w:rsidRDefault="00306B54" w:rsidP="00306B54">
      <w:pPr>
        <w:pStyle w:val="ae"/>
        <w:numPr>
          <w:ilvl w:val="0"/>
          <w:numId w:val="1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Навигирайте до </w:t>
      </w:r>
      <w:r w:rsidRPr="00306B54">
        <w:rPr>
          <w:rFonts w:asciiTheme="minorHAnsi" w:hAnsiTheme="minorHAnsi"/>
          <w:sz w:val="24"/>
          <w:lang w:val="bg-BG"/>
        </w:rPr>
        <w:t>\standalone\configuration</w:t>
      </w:r>
      <w:r>
        <w:rPr>
          <w:rFonts w:asciiTheme="minorHAnsi" w:hAnsiTheme="minorHAnsi"/>
          <w:sz w:val="24"/>
          <w:lang w:val="bg-BG"/>
        </w:rPr>
        <w:t xml:space="preserve"> и отворете </w:t>
      </w:r>
      <w:r w:rsidRPr="00306B54">
        <w:rPr>
          <w:rFonts w:asciiTheme="minorHAnsi" w:hAnsiTheme="minorHAnsi"/>
          <w:sz w:val="24"/>
          <w:lang w:val="bg-BG"/>
        </w:rPr>
        <w:t>standalone.xml</w:t>
      </w:r>
    </w:p>
    <w:p w:rsidR="0026191C" w:rsidRPr="0026191C" w:rsidRDefault="0026191C" w:rsidP="0026191C">
      <w:pPr>
        <w:pStyle w:val="ae"/>
        <w:widowControl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lang w:val="bg-BG"/>
        </w:rPr>
      </w:pPr>
      <w:r w:rsidRPr="0026191C">
        <w:rPr>
          <w:rFonts w:asciiTheme="minorHAnsi" w:hAnsiTheme="minorHAnsi"/>
          <w:sz w:val="24"/>
          <w:lang w:val="bg-BG"/>
        </w:rPr>
        <w:t xml:space="preserve">Намерете </w:t>
      </w:r>
      <w:r w:rsidRPr="0026191C">
        <w:rPr>
          <w:rFonts w:ascii="Consolas" w:eastAsiaTheme="minorHAnsi" w:hAnsi="Consolas" w:cs="Consolas"/>
          <w:color w:val="008080"/>
          <w:lang w:val="bg-BG"/>
        </w:rPr>
        <w:t>&lt;</w:t>
      </w:r>
      <w:r w:rsidRPr="0026191C">
        <w:rPr>
          <w:rFonts w:ascii="Consolas" w:eastAsiaTheme="minorHAnsi" w:hAnsi="Consolas" w:cs="Consolas"/>
          <w:color w:val="3F7F7F"/>
          <w:lang w:val="bg-BG"/>
        </w:rPr>
        <w:t>subsystem</w:t>
      </w:r>
      <w:r w:rsidRPr="0026191C">
        <w:rPr>
          <w:rFonts w:ascii="Consolas" w:eastAsiaTheme="minorHAnsi" w:hAnsi="Consolas" w:cs="Consolas"/>
          <w:lang w:val="bg-BG"/>
        </w:rPr>
        <w:t xml:space="preserve"> </w:t>
      </w:r>
      <w:r w:rsidRPr="0026191C">
        <w:rPr>
          <w:rFonts w:ascii="Consolas" w:eastAsiaTheme="minorHAnsi" w:hAnsi="Consolas" w:cs="Consolas"/>
          <w:color w:val="7F007F"/>
          <w:lang w:val="bg-BG"/>
        </w:rPr>
        <w:t>xmlns</w:t>
      </w:r>
      <w:r w:rsidRPr="0026191C">
        <w:rPr>
          <w:rFonts w:ascii="Consolas" w:eastAsiaTheme="minorHAnsi" w:hAnsi="Consolas" w:cs="Consolas"/>
          <w:color w:val="000000"/>
          <w:lang w:val="bg-BG"/>
        </w:rPr>
        <w:t>=</w:t>
      </w:r>
      <w:r w:rsidRPr="0026191C">
        <w:rPr>
          <w:rFonts w:ascii="Consolas" w:eastAsiaTheme="minorHAnsi" w:hAnsi="Consolas" w:cs="Consolas"/>
          <w:i/>
          <w:iCs/>
          <w:color w:val="2A00FF"/>
          <w:lang w:val="bg-BG"/>
        </w:rPr>
        <w:t>"urn:jboss:domain:datasources:</w:t>
      </w:r>
      <w:r w:rsidR="00BA67AD">
        <w:rPr>
          <w:rFonts w:ascii="Consolas" w:eastAsiaTheme="minorHAnsi" w:hAnsi="Consolas" w:cs="Consolas"/>
          <w:i/>
          <w:iCs/>
          <w:color w:val="2A00FF"/>
        </w:rPr>
        <w:t>2</w:t>
      </w:r>
      <w:r w:rsidRPr="0026191C">
        <w:rPr>
          <w:rFonts w:ascii="Consolas" w:eastAsiaTheme="minorHAnsi" w:hAnsi="Consolas" w:cs="Consolas"/>
          <w:i/>
          <w:iCs/>
          <w:color w:val="2A00FF"/>
          <w:lang w:val="bg-BG"/>
        </w:rPr>
        <w:t>.0"</w:t>
      </w:r>
      <w:r w:rsidRPr="0026191C">
        <w:rPr>
          <w:rFonts w:ascii="Consolas" w:eastAsiaTheme="minorHAnsi" w:hAnsi="Consolas" w:cs="Consolas"/>
          <w:color w:val="008080"/>
          <w:lang w:val="bg-BG"/>
        </w:rPr>
        <w:t>&gt;</w:t>
      </w:r>
    </w:p>
    <w:p w:rsidR="0026191C" w:rsidRPr="00893291" w:rsidRDefault="0026191C" w:rsidP="0026191C">
      <w:pPr>
        <w:pStyle w:val="ae"/>
        <w:widowControl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lang w:val="bg-BG"/>
        </w:rPr>
      </w:pPr>
      <w:r w:rsidRPr="0026191C">
        <w:rPr>
          <w:rFonts w:asciiTheme="minorHAnsi" w:eastAsiaTheme="minorHAnsi" w:hAnsiTheme="minorHAnsi"/>
          <w:sz w:val="24"/>
          <w:lang w:val="bg-BG"/>
        </w:rPr>
        <w:lastRenderedPageBreak/>
        <w:t>Добавете нов драйвър в секцията</w:t>
      </w:r>
      <w:r w:rsidRPr="0026191C">
        <w:rPr>
          <w:rFonts w:ascii="Consolas" w:eastAsiaTheme="minorHAnsi" w:hAnsi="Consolas" w:cs="Consolas"/>
          <w:color w:val="008080"/>
          <w:sz w:val="24"/>
          <w:lang w:val="bg-BG"/>
        </w:rPr>
        <w:t xml:space="preserve"> </w:t>
      </w:r>
      <w:r w:rsidRPr="0026191C">
        <w:rPr>
          <w:rFonts w:ascii="Consolas" w:eastAsiaTheme="minorHAnsi" w:hAnsi="Consolas" w:cs="Consolas"/>
          <w:color w:val="008080"/>
          <w:lang w:val="bg-BG"/>
        </w:rPr>
        <w:t>&lt;</w:t>
      </w:r>
      <w:r w:rsidRPr="0026191C">
        <w:rPr>
          <w:rFonts w:ascii="Consolas" w:eastAsiaTheme="minorHAnsi" w:hAnsi="Consolas" w:cs="Consolas"/>
          <w:color w:val="3F7F7F"/>
          <w:lang w:val="bg-BG"/>
        </w:rPr>
        <w:t>drivers</w:t>
      </w:r>
      <w:r w:rsidRPr="0026191C"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893291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lang w:val="bg-BG"/>
        </w:rPr>
      </w:pPr>
    </w:p>
    <w:p w:rsidR="00893291" w:rsidRDefault="00893291" w:rsidP="00893291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driver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name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"postgresql"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module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"org.postgresql"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893291">
      <w:pPr>
        <w:widowControl/>
        <w:autoSpaceDE w:val="0"/>
        <w:autoSpaceDN w:val="0"/>
        <w:adjustRightInd w:val="0"/>
        <w:spacing w:line="240" w:lineRule="auto"/>
        <w:ind w:left="105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xa-datasource-class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  <w:r>
        <w:rPr>
          <w:rFonts w:ascii="Consolas" w:eastAsiaTheme="minorHAnsi" w:hAnsi="Consolas" w:cs="Consolas"/>
          <w:color w:val="000000"/>
          <w:lang w:val="bg-BG"/>
        </w:rPr>
        <w:t>org.postgresql.Driver</w:t>
      </w: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xa-datasource-class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893291">
      <w:pPr>
        <w:widowControl/>
        <w:autoSpaceDE w:val="0"/>
        <w:autoSpaceDN w:val="0"/>
        <w:adjustRightInd w:val="0"/>
        <w:spacing w:line="240" w:lineRule="auto"/>
        <w:ind w:left="720" w:firstLine="708"/>
        <w:rPr>
          <w:rFonts w:ascii="Consolas" w:eastAsiaTheme="minorHAnsi" w:hAnsi="Consolas" w:cs="Consolas"/>
          <w:color w:val="008080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driver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Pr="00893291" w:rsidRDefault="00893291" w:rsidP="00893291">
      <w:pPr>
        <w:widowControl/>
        <w:autoSpaceDE w:val="0"/>
        <w:autoSpaceDN w:val="0"/>
        <w:adjustRightInd w:val="0"/>
        <w:spacing w:line="240" w:lineRule="auto"/>
        <w:ind w:left="720" w:firstLine="708"/>
        <w:rPr>
          <w:rFonts w:ascii="Consolas" w:eastAsiaTheme="minorHAnsi" w:hAnsi="Consolas" w:cs="Consolas"/>
          <w:lang w:val="bg-BG"/>
        </w:rPr>
      </w:pPr>
    </w:p>
    <w:p w:rsidR="0026191C" w:rsidRPr="00893291" w:rsidRDefault="00893291" w:rsidP="00893291">
      <w:pPr>
        <w:pStyle w:val="ae"/>
        <w:numPr>
          <w:ilvl w:val="0"/>
          <w:numId w:val="12"/>
        </w:numPr>
        <w:rPr>
          <w:rFonts w:asciiTheme="minorHAnsi" w:eastAsiaTheme="minorHAnsi" w:hAnsiTheme="minorHAnsi"/>
          <w:sz w:val="24"/>
        </w:rPr>
      </w:pPr>
      <w:r w:rsidRPr="00893291">
        <w:rPr>
          <w:rFonts w:asciiTheme="minorHAnsi" w:eastAsiaTheme="minorHAnsi" w:hAnsiTheme="minorHAnsi"/>
          <w:sz w:val="24"/>
          <w:lang w:val="bg-BG"/>
        </w:rPr>
        <w:t xml:space="preserve">Добавете нов </w:t>
      </w:r>
      <w:r w:rsidRPr="00893291">
        <w:rPr>
          <w:rFonts w:asciiTheme="minorHAnsi" w:eastAsiaTheme="minorHAnsi" w:hAnsiTheme="minorHAnsi"/>
          <w:sz w:val="24"/>
        </w:rPr>
        <w:t>data source</w:t>
      </w:r>
    </w:p>
    <w:p w:rsidR="000C43AE" w:rsidRDefault="000C43AE" w:rsidP="0026191C">
      <w:pPr>
        <w:rPr>
          <w:rFonts w:asciiTheme="minorHAnsi" w:eastAsiaTheme="minorHAnsi" w:hAnsiTheme="minorHAnsi"/>
        </w:rPr>
      </w:pP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datasource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jndi-name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"java:jboss/datasources/BBayDS"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pool-name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"BBay"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enabled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"true"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use-java-context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"true"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D322E9" w:rsidRDefault="00893291" w:rsidP="00D322E9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8080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connection-url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D322E9" w:rsidRDefault="00893291" w:rsidP="00D322E9">
      <w:pPr>
        <w:widowControl/>
        <w:autoSpaceDE w:val="0"/>
        <w:autoSpaceDN w:val="0"/>
        <w:adjustRightInd w:val="0"/>
        <w:spacing w:line="240" w:lineRule="auto"/>
        <w:ind w:left="2832"/>
        <w:rPr>
          <w:rFonts w:ascii="Consolas" w:eastAsiaTheme="minorHAnsi" w:hAnsi="Consolas" w:cs="Consolas"/>
          <w:color w:val="000000"/>
          <w:lang w:val="bg-BG"/>
        </w:rPr>
      </w:pPr>
      <w:r>
        <w:rPr>
          <w:rFonts w:ascii="Consolas" w:eastAsiaTheme="minorHAnsi" w:hAnsi="Consolas" w:cs="Consolas"/>
          <w:color w:val="000000"/>
          <w:lang w:val="bg-BG"/>
        </w:rPr>
        <w:t>jdbc:postgresql://</w:t>
      </w:r>
      <w:r w:rsidRPr="009F2BEC">
        <w:rPr>
          <w:rFonts w:ascii="Consolas" w:eastAsiaTheme="minorHAnsi" w:hAnsi="Consolas" w:cs="Consolas"/>
          <w:color w:val="000000"/>
          <w:lang w:val="bg-BG"/>
        </w:rPr>
        <w:t>localhost</w:t>
      </w:r>
      <w:r>
        <w:rPr>
          <w:rFonts w:ascii="Consolas" w:eastAsiaTheme="minorHAnsi" w:hAnsi="Consolas" w:cs="Consolas"/>
          <w:color w:val="000000"/>
          <w:lang w:val="bg-BG"/>
        </w:rPr>
        <w:t>:5432/</w:t>
      </w:r>
      <w:r w:rsidRPr="009F2BEC">
        <w:rPr>
          <w:rFonts w:ascii="Consolas" w:eastAsiaTheme="minorHAnsi" w:hAnsi="Consolas" w:cs="Consolas"/>
          <w:color w:val="000000"/>
          <w:lang w:val="bg-BG"/>
        </w:rPr>
        <w:t>bbay</w:t>
      </w:r>
    </w:p>
    <w:p w:rsidR="00893291" w:rsidRDefault="00893291" w:rsidP="00D322E9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connection-url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driver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  <w:r w:rsidRPr="009F2BEC">
        <w:rPr>
          <w:rFonts w:ascii="Consolas" w:eastAsiaTheme="minorHAnsi" w:hAnsi="Consolas" w:cs="Consolas"/>
          <w:color w:val="000000"/>
          <w:lang w:val="bg-BG"/>
        </w:rPr>
        <w:t>postgresql</w:t>
      </w: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driver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security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2124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user-name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  <w:r w:rsidRPr="009F2BEC">
        <w:rPr>
          <w:rFonts w:ascii="Consolas" w:eastAsiaTheme="minorHAnsi" w:hAnsi="Consolas" w:cs="Consolas"/>
          <w:color w:val="000000"/>
          <w:lang w:val="bg-BG"/>
        </w:rPr>
        <w:t>postgres</w:t>
      </w: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user-name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2124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password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  <w:r w:rsidRPr="009F2BEC">
        <w:rPr>
          <w:rFonts w:ascii="Consolas" w:eastAsiaTheme="minorHAnsi" w:hAnsi="Consolas" w:cs="Consolas"/>
          <w:color w:val="000000"/>
          <w:lang w:val="bg-BG"/>
        </w:rPr>
        <w:t>admin</w:t>
      </w: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password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263A72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security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893291" w:rsidRDefault="00893291" w:rsidP="000C43AE">
      <w:pPr>
        <w:ind w:left="708" w:firstLine="708"/>
        <w:rPr>
          <w:rFonts w:asciiTheme="minorHAnsi" w:eastAsiaTheme="minorHAnsi" w:hAnsiTheme="minorHAnsi"/>
        </w:rPr>
      </w:pP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datasource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9F2BEC" w:rsidRDefault="009F2BEC" w:rsidP="009F2BEC">
      <w:pPr>
        <w:widowControl/>
        <w:autoSpaceDE w:val="0"/>
        <w:autoSpaceDN w:val="0"/>
        <w:adjustRightInd w:val="0"/>
        <w:spacing w:line="240" w:lineRule="auto"/>
        <w:rPr>
          <w:rFonts w:asciiTheme="minorHAnsi" w:eastAsiaTheme="minorHAnsi" w:hAnsiTheme="minorHAnsi"/>
          <w:lang w:val="bg-BG"/>
        </w:rPr>
      </w:pPr>
    </w:p>
    <w:p w:rsidR="009F2BEC" w:rsidRPr="009F2BEC" w:rsidRDefault="009F2BEC" w:rsidP="009F2BEC">
      <w:pPr>
        <w:pStyle w:val="ae"/>
        <w:widowControl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lang w:val="bg-BG"/>
        </w:rPr>
      </w:pPr>
      <w:r w:rsidRPr="009F2BEC">
        <w:rPr>
          <w:rFonts w:asciiTheme="minorHAnsi" w:eastAsiaTheme="minorHAnsi" w:hAnsiTheme="minorHAnsi"/>
          <w:sz w:val="24"/>
          <w:lang w:val="bg-BG"/>
        </w:rPr>
        <w:t xml:space="preserve">В секцията </w:t>
      </w:r>
      <w:r w:rsidRPr="009F2BEC">
        <w:rPr>
          <w:rFonts w:ascii="Consolas" w:eastAsiaTheme="minorHAnsi" w:hAnsi="Consolas" w:cs="Consolas"/>
          <w:color w:val="008080"/>
          <w:sz w:val="24"/>
          <w:lang w:val="bg-BG"/>
        </w:rPr>
        <w:t>&lt;</w:t>
      </w:r>
      <w:r w:rsidRPr="009F2BEC">
        <w:rPr>
          <w:rFonts w:ascii="Consolas" w:eastAsiaTheme="minorHAnsi" w:hAnsi="Consolas" w:cs="Consolas"/>
          <w:color w:val="3F7F7F"/>
          <w:sz w:val="24"/>
          <w:lang w:val="bg-BG"/>
        </w:rPr>
        <w:t>security</w:t>
      </w:r>
      <w:r w:rsidRPr="009F2BEC">
        <w:rPr>
          <w:rFonts w:ascii="Consolas" w:eastAsiaTheme="minorHAnsi" w:hAnsi="Consolas" w:cs="Consolas"/>
          <w:color w:val="008080"/>
          <w:sz w:val="24"/>
          <w:lang w:val="bg-BG"/>
        </w:rPr>
        <w:t>&gt;</w:t>
      </w:r>
      <w:r w:rsidRPr="009F2BEC">
        <w:rPr>
          <w:rFonts w:asciiTheme="minorHAnsi" w:eastAsiaTheme="minorHAnsi" w:hAnsiTheme="minorHAnsi"/>
          <w:sz w:val="24"/>
          <w:lang w:val="bg-BG"/>
        </w:rPr>
        <w:t>, потребителското име и парола е възможно да са други</w:t>
      </w:r>
      <w:r w:rsidR="00A84A89">
        <w:rPr>
          <w:rFonts w:asciiTheme="minorHAnsi" w:eastAsiaTheme="minorHAnsi" w:hAnsiTheme="minorHAnsi"/>
          <w:sz w:val="24"/>
          <w:lang w:val="bg-BG"/>
        </w:rPr>
        <w:t xml:space="preserve"> в зависимост от това, което сте задали</w:t>
      </w:r>
      <w:r w:rsidRPr="009F2BEC">
        <w:rPr>
          <w:rFonts w:asciiTheme="minorHAnsi" w:eastAsiaTheme="minorHAnsi" w:hAnsiTheme="minorHAnsi"/>
          <w:sz w:val="24"/>
          <w:lang w:val="bg-BG"/>
        </w:rPr>
        <w:t xml:space="preserve"> ! </w:t>
      </w:r>
    </w:p>
    <w:p w:rsidR="00893291" w:rsidRPr="009F2BEC" w:rsidRDefault="009F2BEC" w:rsidP="0026191C">
      <w:pPr>
        <w:rPr>
          <w:rFonts w:asciiTheme="minorHAnsi" w:eastAsiaTheme="minorHAnsi" w:hAnsiTheme="minorHAnsi"/>
          <w:lang w:val="bg-BG"/>
        </w:rPr>
      </w:pPr>
      <w:r>
        <w:rPr>
          <w:rFonts w:asciiTheme="minorHAnsi" w:eastAsiaTheme="minorHAnsi" w:hAnsiTheme="minorHAnsi"/>
          <w:lang w:val="bg-BG"/>
        </w:rPr>
        <w:t xml:space="preserve"> </w:t>
      </w:r>
    </w:p>
    <w:p w:rsidR="003A4F0A" w:rsidRDefault="003A4F0A" w:rsidP="00926077">
      <w:pPr>
        <w:pStyle w:val="2"/>
        <w:numPr>
          <w:ilvl w:val="1"/>
          <w:numId w:val="2"/>
        </w:numPr>
        <w:rPr>
          <w:color w:val="auto"/>
          <w:lang w:val="bg-BG"/>
        </w:rPr>
      </w:pPr>
      <w:bookmarkStart w:id="17" w:name="_Toc388188742"/>
      <w:r w:rsidRPr="00926077">
        <w:rPr>
          <w:color w:val="auto"/>
          <w:lang w:val="bg-BG"/>
        </w:rPr>
        <w:t>Конфигуриране на логъри</w:t>
      </w:r>
      <w:bookmarkEnd w:id="17"/>
    </w:p>
    <w:p w:rsidR="009764BA" w:rsidRPr="009764BA" w:rsidRDefault="009764BA" w:rsidP="009764BA">
      <w:pPr>
        <w:pStyle w:val="ae"/>
        <w:numPr>
          <w:ilvl w:val="0"/>
          <w:numId w:val="12"/>
        </w:numPr>
        <w:rPr>
          <w:rFonts w:asciiTheme="minorHAnsi" w:hAnsiTheme="minorHAnsi"/>
          <w:sz w:val="24"/>
        </w:rPr>
      </w:pPr>
      <w:r w:rsidRPr="009764BA">
        <w:rPr>
          <w:rFonts w:asciiTheme="minorHAnsi" w:hAnsiTheme="minorHAnsi"/>
          <w:sz w:val="24"/>
          <w:lang w:val="bg-BG"/>
        </w:rPr>
        <w:t>Навигирайте до \standalone\configuration и отворете standalone.xml</w:t>
      </w:r>
    </w:p>
    <w:p w:rsidR="009764BA" w:rsidRPr="009764BA" w:rsidRDefault="009764BA" w:rsidP="009764BA">
      <w:pPr>
        <w:pStyle w:val="ae"/>
        <w:numPr>
          <w:ilvl w:val="0"/>
          <w:numId w:val="1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Намерете </w:t>
      </w:r>
      <w:r w:rsidRPr="009764BA">
        <w:rPr>
          <w:rFonts w:ascii="Consolas" w:eastAsiaTheme="minorHAnsi" w:hAnsi="Consolas" w:cs="Consolas"/>
          <w:color w:val="008080"/>
          <w:lang w:val="bg-BG"/>
        </w:rPr>
        <w:t>&lt;</w:t>
      </w:r>
      <w:r w:rsidRPr="009764BA">
        <w:rPr>
          <w:rFonts w:ascii="Consolas" w:eastAsiaTheme="minorHAnsi" w:hAnsi="Consolas" w:cs="Consolas"/>
          <w:color w:val="3F7F7F"/>
          <w:lang w:val="bg-BG"/>
        </w:rPr>
        <w:t>subsystem</w:t>
      </w:r>
      <w:r w:rsidRPr="009764BA">
        <w:rPr>
          <w:rFonts w:ascii="Consolas" w:eastAsiaTheme="minorHAnsi" w:hAnsi="Consolas" w:cs="Consolas"/>
          <w:lang w:val="bg-BG"/>
        </w:rPr>
        <w:t xml:space="preserve"> </w:t>
      </w:r>
      <w:r w:rsidRPr="009764BA">
        <w:rPr>
          <w:rFonts w:ascii="Consolas" w:eastAsiaTheme="minorHAnsi" w:hAnsi="Consolas" w:cs="Consolas"/>
          <w:color w:val="7F007F"/>
          <w:lang w:val="bg-BG"/>
        </w:rPr>
        <w:t>xmlns</w:t>
      </w:r>
      <w:r w:rsidRPr="009764BA">
        <w:rPr>
          <w:rFonts w:ascii="Consolas" w:eastAsiaTheme="minorHAnsi" w:hAnsi="Consolas" w:cs="Consolas"/>
          <w:color w:val="000000"/>
          <w:lang w:val="bg-BG"/>
        </w:rPr>
        <w:t>=</w:t>
      </w:r>
      <w:r w:rsidRPr="009764BA">
        <w:rPr>
          <w:rFonts w:ascii="Consolas" w:eastAsiaTheme="minorHAnsi" w:hAnsi="Consolas" w:cs="Consolas"/>
          <w:i/>
          <w:iCs/>
          <w:color w:val="2A00FF"/>
          <w:lang w:val="bg-BG"/>
        </w:rPr>
        <w:t>"urn:jboss:domain:logging:1.1"</w:t>
      </w:r>
      <w:r w:rsidRPr="009764BA">
        <w:rPr>
          <w:rFonts w:ascii="Consolas" w:eastAsiaTheme="minorHAnsi" w:hAnsi="Consolas" w:cs="Consolas"/>
          <w:color w:val="008080"/>
          <w:lang w:val="bg-BG"/>
        </w:rPr>
        <w:t>&gt;</w:t>
      </w:r>
    </w:p>
    <w:p w:rsidR="009764BA" w:rsidRPr="007A4351" w:rsidRDefault="009764BA" w:rsidP="009421D3">
      <w:pPr>
        <w:pStyle w:val="ae"/>
        <w:numPr>
          <w:ilvl w:val="0"/>
          <w:numId w:val="12"/>
        </w:numPr>
        <w:rPr>
          <w:rFonts w:asciiTheme="minorHAnsi" w:hAnsiTheme="minorHAnsi"/>
          <w:sz w:val="24"/>
        </w:rPr>
      </w:pPr>
      <w:r w:rsidRPr="007A4351">
        <w:rPr>
          <w:rFonts w:asciiTheme="minorHAnsi" w:hAnsiTheme="minorHAnsi"/>
          <w:sz w:val="24"/>
          <w:lang w:val="bg-BG"/>
        </w:rPr>
        <w:t xml:space="preserve">Намерете </w:t>
      </w:r>
      <w:r w:rsidRPr="007A4351">
        <w:rPr>
          <w:rFonts w:ascii="Consolas" w:eastAsiaTheme="minorHAnsi" w:hAnsi="Consolas" w:cs="Consolas"/>
          <w:color w:val="008080"/>
          <w:lang w:val="bg-BG"/>
        </w:rPr>
        <w:t>&lt;</w:t>
      </w:r>
      <w:r w:rsidRPr="007A4351">
        <w:rPr>
          <w:rFonts w:ascii="Consolas" w:eastAsiaTheme="minorHAnsi" w:hAnsi="Consolas" w:cs="Consolas"/>
          <w:color w:val="3F7F7F"/>
          <w:lang w:val="bg-BG"/>
        </w:rPr>
        <w:t>console-handler</w:t>
      </w:r>
      <w:r w:rsidRPr="007A4351">
        <w:rPr>
          <w:rFonts w:ascii="Consolas" w:eastAsiaTheme="minorHAnsi" w:hAnsi="Consolas" w:cs="Consolas"/>
          <w:lang w:val="bg-BG"/>
        </w:rPr>
        <w:t xml:space="preserve"> </w:t>
      </w:r>
      <w:r w:rsidRPr="007A4351">
        <w:rPr>
          <w:rFonts w:ascii="Consolas" w:eastAsiaTheme="minorHAnsi" w:hAnsi="Consolas" w:cs="Consolas"/>
          <w:color w:val="7F007F"/>
          <w:lang w:val="bg-BG"/>
        </w:rPr>
        <w:t>name</w:t>
      </w:r>
      <w:r w:rsidRPr="007A4351">
        <w:rPr>
          <w:rFonts w:ascii="Consolas" w:eastAsiaTheme="minorHAnsi" w:hAnsi="Consolas" w:cs="Consolas"/>
          <w:color w:val="000000"/>
          <w:lang w:val="bg-BG"/>
        </w:rPr>
        <w:t>=</w:t>
      </w:r>
      <w:r w:rsidRPr="007A4351">
        <w:rPr>
          <w:rFonts w:ascii="Consolas" w:eastAsiaTheme="minorHAnsi" w:hAnsi="Consolas" w:cs="Consolas"/>
          <w:i/>
          <w:iCs/>
          <w:color w:val="2A00FF"/>
          <w:lang w:val="bg-BG"/>
        </w:rPr>
        <w:t>"CONSOLE"</w:t>
      </w:r>
      <w:r w:rsidRPr="007A4351">
        <w:rPr>
          <w:rFonts w:ascii="Consolas" w:eastAsiaTheme="minorHAnsi" w:hAnsi="Consolas" w:cs="Consolas"/>
          <w:color w:val="008080"/>
          <w:lang w:val="bg-BG"/>
        </w:rPr>
        <w:t>&gt;</w:t>
      </w:r>
      <w:r w:rsidR="007A4351">
        <w:rPr>
          <w:rFonts w:ascii="Consolas" w:eastAsiaTheme="minorHAnsi" w:hAnsi="Consolas" w:cs="Consolas"/>
          <w:color w:val="008080"/>
        </w:rPr>
        <w:t xml:space="preserve"> </w:t>
      </w:r>
      <w:r w:rsidR="007A4351">
        <w:rPr>
          <w:rFonts w:asciiTheme="minorHAnsi" w:hAnsiTheme="minorHAnsi"/>
          <w:sz w:val="24"/>
          <w:lang w:val="bg-BG"/>
        </w:rPr>
        <w:t>и пр</w:t>
      </w:r>
      <w:r w:rsidRPr="007A4351">
        <w:rPr>
          <w:rFonts w:asciiTheme="minorHAnsi" w:hAnsiTheme="minorHAnsi"/>
          <w:sz w:val="24"/>
          <w:lang w:val="bg-BG"/>
        </w:rPr>
        <w:t xml:space="preserve">оменете нивото на </w:t>
      </w:r>
      <w:r w:rsidRPr="007A4351">
        <w:rPr>
          <w:rFonts w:ascii="Consolas" w:eastAsiaTheme="minorHAnsi" w:hAnsi="Consolas" w:cs="Consolas"/>
          <w:color w:val="008080"/>
          <w:lang w:val="bg-BG"/>
        </w:rPr>
        <w:t>&lt;</w:t>
      </w:r>
      <w:r w:rsidRPr="007A4351">
        <w:rPr>
          <w:rFonts w:ascii="Consolas" w:eastAsiaTheme="minorHAnsi" w:hAnsi="Consolas" w:cs="Consolas"/>
          <w:color w:val="3F7F7F"/>
          <w:lang w:val="bg-BG"/>
        </w:rPr>
        <w:t>level</w:t>
      </w:r>
      <w:r w:rsidRPr="007A4351">
        <w:rPr>
          <w:rFonts w:ascii="Consolas" w:eastAsiaTheme="minorHAnsi" w:hAnsi="Consolas" w:cs="Consolas"/>
          <w:lang w:val="bg-BG"/>
        </w:rPr>
        <w:t xml:space="preserve"> </w:t>
      </w:r>
      <w:r w:rsidRPr="007A4351">
        <w:rPr>
          <w:rFonts w:ascii="Consolas" w:eastAsiaTheme="minorHAnsi" w:hAnsi="Consolas" w:cs="Consolas"/>
          <w:color w:val="7F007F"/>
          <w:lang w:val="bg-BG"/>
        </w:rPr>
        <w:t>name</w:t>
      </w:r>
      <w:r w:rsidRPr="007A4351">
        <w:rPr>
          <w:rFonts w:ascii="Consolas" w:eastAsiaTheme="minorHAnsi" w:hAnsi="Consolas" w:cs="Consolas"/>
          <w:color w:val="000000"/>
          <w:lang w:val="bg-BG"/>
        </w:rPr>
        <w:t>=</w:t>
      </w:r>
      <w:r w:rsidRPr="007A4351">
        <w:rPr>
          <w:rFonts w:ascii="Consolas" w:eastAsiaTheme="minorHAnsi" w:hAnsi="Consolas" w:cs="Consolas"/>
          <w:i/>
          <w:iCs/>
          <w:color w:val="2A00FF"/>
          <w:lang w:val="bg-BG"/>
        </w:rPr>
        <w:t>"TRACE"</w:t>
      </w:r>
      <w:r w:rsidRPr="007A4351">
        <w:rPr>
          <w:rFonts w:ascii="Consolas" w:eastAsiaTheme="minorHAnsi" w:hAnsi="Consolas" w:cs="Consolas"/>
          <w:color w:val="008080"/>
          <w:lang w:val="bg-BG"/>
        </w:rPr>
        <w:t>/&gt;</w:t>
      </w:r>
    </w:p>
    <w:p w:rsidR="009764BA" w:rsidRPr="009764BA" w:rsidRDefault="009764BA" w:rsidP="009764BA">
      <w:pPr>
        <w:pStyle w:val="ae"/>
        <w:numPr>
          <w:ilvl w:val="0"/>
          <w:numId w:val="1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>Добавете два нови логъра</w:t>
      </w:r>
    </w:p>
    <w:p w:rsidR="009764BA" w:rsidRPr="009764BA" w:rsidRDefault="009764BA" w:rsidP="009764BA">
      <w:pPr>
        <w:pStyle w:val="ae"/>
        <w:ind w:left="1068"/>
        <w:rPr>
          <w:rFonts w:asciiTheme="minorHAnsi" w:hAnsiTheme="minorHAnsi"/>
          <w:sz w:val="24"/>
        </w:rPr>
      </w:pPr>
    </w:p>
    <w:p w:rsidR="009764BA" w:rsidRPr="009764BA" w:rsidRDefault="009764BA" w:rsidP="009764BA">
      <w:pPr>
        <w:widowControl/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lang w:val="bg-BG"/>
        </w:rPr>
      </w:pPr>
      <w:r w:rsidRPr="009764BA">
        <w:rPr>
          <w:rFonts w:ascii="Consolas" w:eastAsiaTheme="minorHAnsi" w:hAnsi="Consolas" w:cs="Consolas"/>
          <w:color w:val="008080"/>
          <w:lang w:val="bg-BG"/>
        </w:rPr>
        <w:t>&lt;</w:t>
      </w:r>
      <w:r w:rsidRPr="009764BA">
        <w:rPr>
          <w:rFonts w:ascii="Consolas" w:eastAsiaTheme="minorHAnsi" w:hAnsi="Consolas" w:cs="Consolas"/>
          <w:color w:val="3F7F7F"/>
          <w:lang w:val="bg-BG"/>
        </w:rPr>
        <w:t>logger</w:t>
      </w:r>
      <w:r w:rsidRPr="009764BA">
        <w:rPr>
          <w:rFonts w:ascii="Consolas" w:eastAsiaTheme="minorHAnsi" w:hAnsi="Consolas" w:cs="Consolas"/>
          <w:lang w:val="bg-BG"/>
        </w:rPr>
        <w:t xml:space="preserve"> </w:t>
      </w:r>
      <w:r w:rsidRPr="009764BA">
        <w:rPr>
          <w:rFonts w:ascii="Consolas" w:eastAsiaTheme="minorHAnsi" w:hAnsi="Consolas" w:cs="Consolas"/>
          <w:color w:val="7F007F"/>
          <w:lang w:val="bg-BG"/>
        </w:rPr>
        <w:t>category</w:t>
      </w:r>
      <w:r w:rsidRPr="009764BA">
        <w:rPr>
          <w:rFonts w:ascii="Consolas" w:eastAsiaTheme="minorHAnsi" w:hAnsi="Consolas" w:cs="Consolas"/>
          <w:color w:val="000000"/>
          <w:lang w:val="bg-BG"/>
        </w:rPr>
        <w:t>=</w:t>
      </w:r>
      <w:r w:rsidRPr="009764BA">
        <w:rPr>
          <w:rFonts w:ascii="Consolas" w:eastAsiaTheme="minorHAnsi" w:hAnsi="Consolas" w:cs="Consolas"/>
          <w:i/>
          <w:iCs/>
          <w:color w:val="2A00FF"/>
          <w:lang w:val="bg-BG"/>
        </w:rPr>
        <w:t>"com.uniruse.practicum.bbay"</w:t>
      </w:r>
      <w:r w:rsidRPr="009764BA">
        <w:rPr>
          <w:rFonts w:ascii="Consolas" w:eastAsiaTheme="minorHAnsi" w:hAnsi="Consolas" w:cs="Consolas"/>
          <w:color w:val="008080"/>
          <w:lang w:val="bg-BG"/>
        </w:rPr>
        <w:t>&gt;</w:t>
      </w:r>
    </w:p>
    <w:p w:rsidR="009764BA" w:rsidRPr="009764BA" w:rsidRDefault="009764BA" w:rsidP="009764BA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 w:rsidRPr="009764BA">
        <w:rPr>
          <w:rFonts w:ascii="Consolas" w:eastAsiaTheme="minorHAnsi" w:hAnsi="Consolas" w:cs="Consolas"/>
          <w:color w:val="008080"/>
          <w:lang w:val="bg-BG"/>
        </w:rPr>
        <w:t>&lt;</w:t>
      </w:r>
      <w:r w:rsidRPr="009764BA">
        <w:rPr>
          <w:rFonts w:ascii="Consolas" w:eastAsiaTheme="minorHAnsi" w:hAnsi="Consolas" w:cs="Consolas"/>
          <w:color w:val="3F7F7F"/>
          <w:lang w:val="bg-BG"/>
        </w:rPr>
        <w:t>level</w:t>
      </w:r>
      <w:r w:rsidRPr="009764BA">
        <w:rPr>
          <w:rFonts w:ascii="Consolas" w:eastAsiaTheme="minorHAnsi" w:hAnsi="Consolas" w:cs="Consolas"/>
          <w:lang w:val="bg-BG"/>
        </w:rPr>
        <w:t xml:space="preserve"> </w:t>
      </w:r>
      <w:r w:rsidRPr="009764BA">
        <w:rPr>
          <w:rFonts w:ascii="Consolas" w:eastAsiaTheme="minorHAnsi" w:hAnsi="Consolas" w:cs="Consolas"/>
          <w:color w:val="7F007F"/>
          <w:lang w:val="bg-BG"/>
        </w:rPr>
        <w:t>name</w:t>
      </w:r>
      <w:r w:rsidRPr="009764BA">
        <w:rPr>
          <w:rFonts w:ascii="Consolas" w:eastAsiaTheme="minorHAnsi" w:hAnsi="Consolas" w:cs="Consolas"/>
          <w:color w:val="000000"/>
          <w:lang w:val="bg-BG"/>
        </w:rPr>
        <w:t>=</w:t>
      </w:r>
      <w:r w:rsidRPr="009764BA">
        <w:rPr>
          <w:rFonts w:ascii="Consolas" w:eastAsiaTheme="minorHAnsi" w:hAnsi="Consolas" w:cs="Consolas"/>
          <w:i/>
          <w:iCs/>
          <w:color w:val="2A00FF"/>
          <w:lang w:val="bg-BG"/>
        </w:rPr>
        <w:t>"TRACE"</w:t>
      </w:r>
      <w:r w:rsidRPr="009764BA">
        <w:rPr>
          <w:rFonts w:ascii="Consolas" w:eastAsiaTheme="minorHAnsi" w:hAnsi="Consolas" w:cs="Consolas"/>
          <w:color w:val="008080"/>
          <w:lang w:val="bg-BG"/>
        </w:rPr>
        <w:t>/&gt;</w:t>
      </w:r>
    </w:p>
    <w:p w:rsidR="009764BA" w:rsidRPr="009764BA" w:rsidRDefault="009764BA" w:rsidP="009764BA">
      <w:pPr>
        <w:ind w:left="708" w:firstLine="708"/>
        <w:rPr>
          <w:rFonts w:asciiTheme="minorHAnsi" w:hAnsiTheme="minorHAnsi"/>
          <w:sz w:val="24"/>
        </w:rPr>
      </w:pPr>
      <w:r w:rsidRPr="009764BA">
        <w:rPr>
          <w:rFonts w:ascii="Consolas" w:eastAsiaTheme="minorHAnsi" w:hAnsi="Consolas" w:cs="Consolas"/>
          <w:color w:val="008080"/>
          <w:lang w:val="bg-BG"/>
        </w:rPr>
        <w:t>&lt;/</w:t>
      </w:r>
      <w:r w:rsidRPr="009764BA">
        <w:rPr>
          <w:rFonts w:ascii="Consolas" w:eastAsiaTheme="minorHAnsi" w:hAnsi="Consolas" w:cs="Consolas"/>
          <w:color w:val="3F7F7F"/>
          <w:lang w:val="bg-BG"/>
        </w:rPr>
        <w:t>logger</w:t>
      </w:r>
      <w:r w:rsidRPr="009764BA">
        <w:rPr>
          <w:rFonts w:ascii="Consolas" w:eastAsiaTheme="minorHAnsi" w:hAnsi="Consolas" w:cs="Consolas"/>
          <w:color w:val="008080"/>
          <w:lang w:val="bg-BG"/>
        </w:rPr>
        <w:t>&gt;</w:t>
      </w:r>
    </w:p>
    <w:p w:rsidR="009764BA" w:rsidRDefault="009764BA" w:rsidP="009764BA">
      <w:pPr>
        <w:widowControl/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logger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category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"org.hibernate.type.descriptor.sql.BasicBinder"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9764BA" w:rsidRDefault="009764BA" w:rsidP="009764BA">
      <w:pPr>
        <w:widowControl/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</w:t>
      </w:r>
      <w:r>
        <w:rPr>
          <w:rFonts w:ascii="Consolas" w:eastAsiaTheme="minorHAnsi" w:hAnsi="Consolas" w:cs="Consolas"/>
          <w:color w:val="3F7F7F"/>
          <w:lang w:val="bg-BG"/>
        </w:rPr>
        <w:t>level</w:t>
      </w:r>
      <w:r>
        <w:rPr>
          <w:rFonts w:ascii="Consolas" w:eastAsiaTheme="minorHAnsi" w:hAnsi="Consolas" w:cs="Consolas"/>
          <w:lang w:val="bg-BG"/>
        </w:rPr>
        <w:t xml:space="preserve"> </w:t>
      </w:r>
      <w:r>
        <w:rPr>
          <w:rFonts w:ascii="Consolas" w:eastAsiaTheme="minorHAnsi" w:hAnsi="Consolas" w:cs="Consolas"/>
          <w:color w:val="7F007F"/>
          <w:lang w:val="bg-BG"/>
        </w:rPr>
        <w:t>name</w:t>
      </w:r>
      <w:r>
        <w:rPr>
          <w:rFonts w:ascii="Consolas" w:eastAsiaTheme="minorHAnsi" w:hAnsi="Consolas" w:cs="Consolas"/>
          <w:color w:val="000000"/>
          <w:lang w:val="bg-BG"/>
        </w:rPr>
        <w:t>=</w:t>
      </w:r>
      <w:r>
        <w:rPr>
          <w:rFonts w:ascii="Consolas" w:eastAsiaTheme="minorHAnsi" w:hAnsi="Consolas" w:cs="Consolas"/>
          <w:i/>
          <w:iCs/>
          <w:color w:val="2A00FF"/>
          <w:lang w:val="bg-BG"/>
        </w:rPr>
        <w:t>"TRACE"</w:t>
      </w:r>
      <w:r>
        <w:rPr>
          <w:rFonts w:ascii="Consolas" w:eastAsiaTheme="minorHAnsi" w:hAnsi="Consolas" w:cs="Consolas"/>
          <w:color w:val="008080"/>
          <w:lang w:val="bg-BG"/>
        </w:rPr>
        <w:t>/&gt;</w:t>
      </w:r>
    </w:p>
    <w:p w:rsidR="009764BA" w:rsidRDefault="009764BA" w:rsidP="009764BA">
      <w:pPr>
        <w:ind w:left="708" w:firstLine="708"/>
        <w:rPr>
          <w:lang w:val="bg-BG"/>
        </w:rPr>
      </w:pPr>
      <w:r>
        <w:rPr>
          <w:rFonts w:ascii="Consolas" w:eastAsiaTheme="minorHAnsi" w:hAnsi="Consolas" w:cs="Consolas"/>
          <w:color w:val="008080"/>
          <w:lang w:val="bg-BG"/>
        </w:rPr>
        <w:t>&lt;/</w:t>
      </w:r>
      <w:r>
        <w:rPr>
          <w:rFonts w:ascii="Consolas" w:eastAsiaTheme="minorHAnsi" w:hAnsi="Consolas" w:cs="Consolas"/>
          <w:color w:val="3F7F7F"/>
          <w:lang w:val="bg-BG"/>
        </w:rPr>
        <w:t>logger</w:t>
      </w:r>
      <w:r>
        <w:rPr>
          <w:rFonts w:ascii="Consolas" w:eastAsiaTheme="minorHAnsi" w:hAnsi="Consolas" w:cs="Consolas"/>
          <w:color w:val="008080"/>
          <w:lang w:val="bg-BG"/>
        </w:rPr>
        <w:t>&gt;</w:t>
      </w:r>
    </w:p>
    <w:p w:rsidR="009764BA" w:rsidRPr="009764BA" w:rsidRDefault="009764BA" w:rsidP="009764BA">
      <w:pPr>
        <w:rPr>
          <w:lang w:val="bg-BG"/>
        </w:rPr>
      </w:pPr>
    </w:p>
    <w:p w:rsidR="003A4F0A" w:rsidRPr="00926077" w:rsidRDefault="003A4F0A" w:rsidP="00926077">
      <w:pPr>
        <w:pStyle w:val="2"/>
        <w:numPr>
          <w:ilvl w:val="1"/>
          <w:numId w:val="2"/>
        </w:numPr>
        <w:rPr>
          <w:color w:val="auto"/>
          <w:lang w:val="bg-BG"/>
        </w:rPr>
      </w:pPr>
      <w:bookmarkStart w:id="18" w:name="_Toc388188743"/>
      <w:r w:rsidRPr="00926077">
        <w:rPr>
          <w:color w:val="auto"/>
          <w:lang w:val="bg-BG"/>
        </w:rPr>
        <w:t>Конфигуриране на интерфейси</w:t>
      </w:r>
      <w:bookmarkEnd w:id="18"/>
    </w:p>
    <w:p w:rsidR="0028044E" w:rsidRPr="0028044E" w:rsidRDefault="0028044E" w:rsidP="0028044E">
      <w:pPr>
        <w:pStyle w:val="ae"/>
        <w:numPr>
          <w:ilvl w:val="0"/>
          <w:numId w:val="13"/>
        </w:numPr>
        <w:rPr>
          <w:rFonts w:asciiTheme="minorHAnsi" w:hAnsiTheme="minorHAnsi"/>
          <w:sz w:val="24"/>
        </w:rPr>
      </w:pPr>
      <w:r w:rsidRPr="009764BA">
        <w:rPr>
          <w:rFonts w:asciiTheme="minorHAnsi" w:hAnsiTheme="minorHAnsi"/>
          <w:sz w:val="24"/>
          <w:lang w:val="bg-BG"/>
        </w:rPr>
        <w:t>Навигирайте до \standalone\configuration и отворете standalone.xml</w:t>
      </w:r>
    </w:p>
    <w:p w:rsidR="0028044E" w:rsidRPr="0028044E" w:rsidRDefault="0028044E" w:rsidP="0028044E">
      <w:pPr>
        <w:pStyle w:val="ae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Намерете </w:t>
      </w:r>
      <w:r w:rsidRPr="0028044E">
        <w:rPr>
          <w:rFonts w:ascii="Consolas" w:eastAsiaTheme="minorHAnsi" w:hAnsi="Consolas" w:cs="Consolas"/>
          <w:color w:val="008080"/>
          <w:lang w:val="bg-BG"/>
        </w:rPr>
        <w:t>&lt;</w:t>
      </w:r>
      <w:r w:rsidRPr="0028044E">
        <w:rPr>
          <w:rFonts w:ascii="Consolas" w:eastAsiaTheme="minorHAnsi" w:hAnsi="Consolas" w:cs="Consolas"/>
          <w:color w:val="3F7F7F"/>
          <w:lang w:val="bg-BG"/>
        </w:rPr>
        <w:t>interfaces</w:t>
      </w:r>
      <w:r w:rsidRPr="0028044E">
        <w:rPr>
          <w:rFonts w:ascii="Consolas" w:eastAsiaTheme="minorHAnsi" w:hAnsi="Consolas" w:cs="Consolas"/>
          <w:color w:val="008080"/>
          <w:lang w:val="bg-BG"/>
        </w:rPr>
        <w:t>&gt;</w:t>
      </w:r>
      <w:r>
        <w:rPr>
          <w:rFonts w:asciiTheme="minorHAnsi" w:hAnsiTheme="minorHAnsi"/>
          <w:sz w:val="24"/>
          <w:lang w:val="bg-BG"/>
        </w:rPr>
        <w:t xml:space="preserve"> (намира се почти най-накрая на файла)</w:t>
      </w:r>
    </w:p>
    <w:p w:rsidR="003A4F0A" w:rsidRPr="00BA67AD" w:rsidRDefault="0028044E" w:rsidP="0028044E">
      <w:pPr>
        <w:pStyle w:val="ae"/>
        <w:numPr>
          <w:ilvl w:val="0"/>
          <w:numId w:val="13"/>
        </w:numPr>
        <w:rPr>
          <w:rFonts w:asciiTheme="minorHAnsi" w:hAnsiTheme="minorHAnsi"/>
          <w:sz w:val="24"/>
          <w:lang w:val="bg-BG"/>
        </w:rPr>
      </w:pPr>
      <w:r>
        <w:rPr>
          <w:rFonts w:asciiTheme="minorHAnsi" w:hAnsiTheme="minorHAnsi"/>
          <w:sz w:val="24"/>
          <w:lang w:val="bg-BG"/>
        </w:rPr>
        <w:t xml:space="preserve">Добавете за всеки от интерфейсите </w:t>
      </w:r>
      <w:r w:rsidRPr="0028044E">
        <w:rPr>
          <w:rFonts w:ascii="Consolas" w:eastAsiaTheme="minorHAnsi" w:hAnsi="Consolas" w:cs="Consolas"/>
          <w:color w:val="008080"/>
          <w:lang w:val="bg-BG"/>
        </w:rPr>
        <w:t>&lt;</w:t>
      </w:r>
      <w:r w:rsidRPr="0028044E">
        <w:rPr>
          <w:rFonts w:ascii="Consolas" w:eastAsiaTheme="minorHAnsi" w:hAnsi="Consolas" w:cs="Consolas"/>
          <w:color w:val="3F7F7F"/>
          <w:lang w:val="bg-BG"/>
        </w:rPr>
        <w:t>any-address</w:t>
      </w:r>
      <w:r w:rsidRPr="0028044E">
        <w:rPr>
          <w:rFonts w:ascii="Consolas" w:eastAsiaTheme="minorHAnsi" w:hAnsi="Consolas" w:cs="Consolas"/>
          <w:color w:val="008080"/>
          <w:lang w:val="bg-BG"/>
        </w:rPr>
        <w:t>/&gt;</w:t>
      </w:r>
      <w:r w:rsidR="00BA67AD">
        <w:rPr>
          <w:rFonts w:ascii="Consolas" w:eastAsiaTheme="minorHAnsi" w:hAnsi="Consolas" w:cs="Consolas"/>
          <w:color w:val="008080"/>
        </w:rPr>
        <w:t xml:space="preserve"> </w:t>
      </w:r>
      <w:r w:rsidR="00BA67AD" w:rsidRPr="00BA67AD">
        <w:rPr>
          <w:rFonts w:asciiTheme="minorHAnsi" w:eastAsiaTheme="minorHAnsi" w:hAnsiTheme="minorHAnsi"/>
          <w:sz w:val="24"/>
          <w:lang w:val="bg-BG"/>
        </w:rPr>
        <w:t>или задайте вашия IP адрес</w:t>
      </w:r>
    </w:p>
    <w:p w:rsidR="00306B54" w:rsidRDefault="00306B54" w:rsidP="0048789D">
      <w:pPr>
        <w:pStyle w:val="1"/>
        <w:numPr>
          <w:ilvl w:val="0"/>
          <w:numId w:val="2"/>
        </w:numPr>
        <w:rPr>
          <w:color w:val="auto"/>
        </w:rPr>
      </w:pPr>
      <w:bookmarkStart w:id="19" w:name="_Toc388188744"/>
      <w:r w:rsidRPr="00832C0D">
        <w:rPr>
          <w:color w:val="auto"/>
          <w:lang w:val="bg-BG"/>
        </w:rPr>
        <w:t xml:space="preserve">Добавяне на </w:t>
      </w:r>
      <w:r w:rsidR="00CF4057">
        <w:rPr>
          <w:color w:val="auto"/>
        </w:rPr>
        <w:t>WildFly 8.1.0 Final</w:t>
      </w:r>
      <w:r w:rsidR="00CF4057" w:rsidRPr="00832C0D">
        <w:rPr>
          <w:color w:val="auto"/>
          <w:lang w:val="bg-BG"/>
        </w:rPr>
        <w:t xml:space="preserve"> </w:t>
      </w:r>
      <w:r w:rsidRPr="00832C0D">
        <w:rPr>
          <w:color w:val="auto"/>
          <w:lang w:val="bg-BG"/>
        </w:rPr>
        <w:t xml:space="preserve">като сървър в </w:t>
      </w:r>
      <w:r w:rsidRPr="00832C0D">
        <w:rPr>
          <w:color w:val="auto"/>
        </w:rPr>
        <w:t>Eclipse</w:t>
      </w:r>
      <w:bookmarkEnd w:id="19"/>
    </w:p>
    <w:p w:rsidR="0062676A" w:rsidRPr="0062676A" w:rsidRDefault="0062676A" w:rsidP="0062676A"/>
    <w:p w:rsidR="00D43A56" w:rsidRPr="00D43A56" w:rsidRDefault="00D43A56" w:rsidP="00D43A56">
      <w:pPr>
        <w:pStyle w:val="ae"/>
        <w:numPr>
          <w:ilvl w:val="0"/>
          <w:numId w:val="15"/>
        </w:numPr>
        <w:rPr>
          <w:rFonts w:asciiTheme="minorHAnsi" w:hAnsiTheme="minorHAnsi"/>
          <w:sz w:val="24"/>
        </w:rPr>
      </w:pPr>
      <w:r w:rsidRPr="00D43A56">
        <w:rPr>
          <w:rFonts w:asciiTheme="minorHAnsi" w:hAnsiTheme="minorHAnsi"/>
          <w:sz w:val="24"/>
          <w:lang w:val="bg-BG"/>
        </w:rPr>
        <w:t xml:space="preserve">Заредете </w:t>
      </w:r>
      <w:r w:rsidRPr="00D43A56">
        <w:rPr>
          <w:rFonts w:asciiTheme="minorHAnsi" w:hAnsiTheme="minorHAnsi"/>
          <w:sz w:val="24"/>
        </w:rPr>
        <w:t xml:space="preserve">Eclipse </w:t>
      </w:r>
      <w:r>
        <w:rPr>
          <w:rFonts w:asciiTheme="minorHAnsi" w:hAnsiTheme="minorHAnsi"/>
          <w:sz w:val="24"/>
          <w:lang w:val="bg-BG"/>
        </w:rPr>
        <w:t>и отворете прозореца Servers (</w:t>
      </w:r>
      <w:r>
        <w:rPr>
          <w:rFonts w:asciiTheme="minorHAnsi" w:hAnsiTheme="minorHAnsi"/>
          <w:sz w:val="24"/>
        </w:rPr>
        <w:t>Window -&gt; Show View -&gt; Other -&gt; Servers</w:t>
      </w:r>
      <w:r>
        <w:rPr>
          <w:rFonts w:asciiTheme="minorHAnsi" w:hAnsiTheme="minorHAnsi"/>
          <w:sz w:val="24"/>
          <w:lang w:val="bg-BG"/>
        </w:rPr>
        <w:t>)</w:t>
      </w:r>
    </w:p>
    <w:p w:rsidR="00D43A56" w:rsidRDefault="00D43A56" w:rsidP="00D43A56">
      <w:pPr>
        <w:pStyle w:val="ae"/>
        <w:numPr>
          <w:ilvl w:val="0"/>
          <w:numId w:val="1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Десен клик -&gt; </w:t>
      </w:r>
      <w:r>
        <w:rPr>
          <w:rFonts w:asciiTheme="minorHAnsi" w:hAnsiTheme="minorHAnsi"/>
          <w:sz w:val="24"/>
        </w:rPr>
        <w:t>New -&gt; Server</w:t>
      </w:r>
    </w:p>
    <w:p w:rsidR="00D43A56" w:rsidRPr="006D7D69" w:rsidRDefault="00D43A56" w:rsidP="00280A2B">
      <w:pPr>
        <w:pStyle w:val="ae"/>
        <w:numPr>
          <w:ilvl w:val="0"/>
          <w:numId w:val="15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Изберете </w:t>
      </w:r>
      <w:r w:rsidR="00280A2B">
        <w:rPr>
          <w:rFonts w:asciiTheme="minorHAnsi" w:hAnsiTheme="minorHAnsi"/>
          <w:sz w:val="24"/>
        </w:rPr>
        <w:t xml:space="preserve">WildFly 8.0 (Experimental) </w:t>
      </w:r>
      <w:r w:rsidR="006D7D69">
        <w:rPr>
          <w:rFonts w:asciiTheme="minorHAnsi" w:hAnsiTheme="minorHAnsi"/>
          <w:sz w:val="24"/>
          <w:lang w:val="bg-BG"/>
        </w:rPr>
        <w:t xml:space="preserve">и ако желаете специфицирайте името и адреса на сървъра (по подразбиране е </w:t>
      </w:r>
      <w:r w:rsidR="006D7D69" w:rsidRPr="006D7D69">
        <w:rPr>
          <w:rFonts w:asciiTheme="minorHAnsi" w:hAnsiTheme="minorHAnsi"/>
          <w:i/>
          <w:sz w:val="24"/>
        </w:rPr>
        <w:t>localhost</w:t>
      </w:r>
      <w:r w:rsidR="006D7D69">
        <w:rPr>
          <w:rFonts w:asciiTheme="minorHAnsi" w:hAnsiTheme="minorHAnsi"/>
          <w:sz w:val="24"/>
        </w:rPr>
        <w:t xml:space="preserve">, </w:t>
      </w:r>
      <w:r w:rsidR="006D7D69">
        <w:rPr>
          <w:rFonts w:asciiTheme="minorHAnsi" w:hAnsiTheme="minorHAnsi"/>
          <w:sz w:val="24"/>
          <w:lang w:val="bg-BG"/>
        </w:rPr>
        <w:t xml:space="preserve">но може да се пусне и на </w:t>
      </w:r>
      <w:r w:rsidR="006D7D69">
        <w:rPr>
          <w:rFonts w:asciiTheme="minorHAnsi" w:hAnsiTheme="minorHAnsi"/>
          <w:sz w:val="24"/>
        </w:rPr>
        <w:t>IP</w:t>
      </w:r>
      <w:r w:rsidR="006D7D69">
        <w:rPr>
          <w:rFonts w:asciiTheme="minorHAnsi" w:hAnsiTheme="minorHAnsi"/>
          <w:sz w:val="24"/>
          <w:lang w:val="bg-BG"/>
        </w:rPr>
        <w:t>-то</w:t>
      </w:r>
      <w:r w:rsidR="006D7D69">
        <w:rPr>
          <w:rFonts w:asciiTheme="minorHAnsi" w:hAnsiTheme="minorHAnsi"/>
          <w:sz w:val="24"/>
        </w:rPr>
        <w:t xml:space="preserve"> </w:t>
      </w:r>
      <w:r w:rsidR="006D7D69">
        <w:rPr>
          <w:rFonts w:asciiTheme="minorHAnsi" w:hAnsiTheme="minorHAnsi"/>
          <w:sz w:val="24"/>
          <w:lang w:val="bg-BG"/>
        </w:rPr>
        <w:t>на компютъра)</w:t>
      </w:r>
    </w:p>
    <w:p w:rsidR="006D7D69" w:rsidRPr="006D7D69" w:rsidRDefault="006D7D69" w:rsidP="00D43A56">
      <w:pPr>
        <w:pStyle w:val="ae"/>
        <w:numPr>
          <w:ilvl w:val="0"/>
          <w:numId w:val="1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lastRenderedPageBreak/>
        <w:t xml:space="preserve">Натиснете </w:t>
      </w:r>
      <w:r>
        <w:rPr>
          <w:rFonts w:asciiTheme="minorHAnsi" w:hAnsiTheme="minorHAnsi"/>
          <w:sz w:val="24"/>
        </w:rPr>
        <w:t xml:space="preserve">Next </w:t>
      </w:r>
      <w:r>
        <w:rPr>
          <w:rFonts w:asciiTheme="minorHAnsi" w:hAnsiTheme="minorHAnsi"/>
          <w:sz w:val="24"/>
          <w:lang w:val="bg-BG"/>
        </w:rPr>
        <w:t>и посочете директорията, където се намира сървъра</w:t>
      </w:r>
    </w:p>
    <w:p w:rsidR="006D7D69" w:rsidRDefault="006D7D69" w:rsidP="00D43A56">
      <w:pPr>
        <w:pStyle w:val="ae"/>
        <w:numPr>
          <w:ilvl w:val="0"/>
          <w:numId w:val="1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За </w:t>
      </w:r>
      <w:r>
        <w:rPr>
          <w:rFonts w:asciiTheme="minorHAnsi" w:hAnsiTheme="minorHAnsi"/>
          <w:sz w:val="24"/>
        </w:rPr>
        <w:t xml:space="preserve">JRE </w:t>
      </w:r>
      <w:r>
        <w:rPr>
          <w:rFonts w:asciiTheme="minorHAnsi" w:hAnsiTheme="minorHAnsi"/>
          <w:sz w:val="24"/>
          <w:lang w:val="bg-BG"/>
        </w:rPr>
        <w:t xml:space="preserve">изберете </w:t>
      </w:r>
      <w:r>
        <w:rPr>
          <w:rFonts w:asciiTheme="minorHAnsi" w:hAnsiTheme="minorHAnsi"/>
          <w:sz w:val="24"/>
        </w:rPr>
        <w:t>jre7</w:t>
      </w:r>
    </w:p>
    <w:p w:rsidR="006D7D69" w:rsidRPr="00D43A56" w:rsidRDefault="006D7D69" w:rsidP="00D43A56">
      <w:pPr>
        <w:pStyle w:val="ae"/>
        <w:numPr>
          <w:ilvl w:val="0"/>
          <w:numId w:val="1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Натиснете </w:t>
      </w:r>
      <w:r>
        <w:rPr>
          <w:rFonts w:asciiTheme="minorHAnsi" w:hAnsiTheme="minorHAnsi"/>
          <w:sz w:val="24"/>
        </w:rPr>
        <w:t>Finish</w:t>
      </w:r>
    </w:p>
    <w:p w:rsidR="003A4F0A" w:rsidRPr="00832C0D" w:rsidRDefault="00926077" w:rsidP="0048789D">
      <w:pPr>
        <w:pStyle w:val="1"/>
        <w:numPr>
          <w:ilvl w:val="0"/>
          <w:numId w:val="2"/>
        </w:numPr>
        <w:rPr>
          <w:color w:val="auto"/>
          <w:lang w:val="bg-BG"/>
        </w:rPr>
      </w:pPr>
      <w:bookmarkStart w:id="20" w:name="_Toc388188745"/>
      <w:r w:rsidRPr="00832C0D">
        <w:rPr>
          <w:color w:val="auto"/>
          <w:lang w:val="bg-BG"/>
        </w:rPr>
        <w:t>Смъкване на проектите</w:t>
      </w:r>
      <w:bookmarkEnd w:id="20"/>
    </w:p>
    <w:p w:rsidR="00B772FB" w:rsidRPr="00A87BB0" w:rsidRDefault="00B772FB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</w:rPr>
      </w:pPr>
      <w:r w:rsidRPr="00A87BB0">
        <w:rPr>
          <w:rFonts w:asciiTheme="minorHAnsi" w:hAnsiTheme="minorHAnsi"/>
          <w:sz w:val="24"/>
          <w:lang w:val="bg-BG"/>
        </w:rPr>
        <w:t xml:space="preserve">Осъществете достъп до мрежовите ресурси на магистратурата, като се свръжете с </w:t>
      </w:r>
      <w:r w:rsidRPr="00A87BB0">
        <w:rPr>
          <w:rFonts w:asciiTheme="minorHAnsi" w:hAnsiTheme="minorHAnsi"/>
          <w:sz w:val="24"/>
        </w:rPr>
        <w:t>VPN</w:t>
      </w:r>
    </w:p>
    <w:p w:rsidR="00B772FB" w:rsidRPr="00A87BB0" w:rsidRDefault="00B772FB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</w:rPr>
      </w:pPr>
      <w:r w:rsidRPr="00A87BB0">
        <w:rPr>
          <w:rFonts w:asciiTheme="minorHAnsi" w:hAnsiTheme="minorHAnsi"/>
          <w:sz w:val="24"/>
          <w:lang w:val="bg-BG"/>
        </w:rPr>
        <w:t>Отворете „</w:t>
      </w:r>
      <w:r w:rsidRPr="00A87BB0">
        <w:rPr>
          <w:rFonts w:asciiTheme="minorHAnsi" w:hAnsiTheme="minorHAnsi"/>
          <w:sz w:val="24"/>
        </w:rPr>
        <w:t>SVN Repository Exploring</w:t>
      </w:r>
      <w:r w:rsidRPr="00A87BB0">
        <w:rPr>
          <w:rFonts w:asciiTheme="minorHAnsi" w:hAnsiTheme="minorHAnsi"/>
          <w:sz w:val="24"/>
          <w:lang w:val="bg-BG"/>
        </w:rPr>
        <w:t xml:space="preserve">“ перспективата в </w:t>
      </w:r>
      <w:r w:rsidRPr="00A87BB0">
        <w:rPr>
          <w:rFonts w:asciiTheme="minorHAnsi" w:hAnsiTheme="minorHAnsi"/>
          <w:sz w:val="24"/>
        </w:rPr>
        <w:t>Eclipse</w:t>
      </w:r>
    </w:p>
    <w:p w:rsidR="00B772FB" w:rsidRPr="00A87BB0" w:rsidRDefault="00B772FB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  <w:lang w:val="bg-BG"/>
        </w:rPr>
      </w:pPr>
      <w:r w:rsidRPr="00A87BB0">
        <w:rPr>
          <w:rFonts w:asciiTheme="minorHAnsi" w:hAnsiTheme="minorHAnsi"/>
          <w:sz w:val="24"/>
          <w:lang w:val="bg-BG"/>
        </w:rPr>
        <w:t xml:space="preserve">Добавете ново хранилище с локация </w:t>
      </w:r>
      <w:hyperlink r:id="rId16" w:history="1">
        <w:r w:rsidRPr="00A87BB0">
          <w:rPr>
            <w:rStyle w:val="ad"/>
            <w:rFonts w:asciiTheme="minorHAnsi" w:hAnsiTheme="minorHAnsi"/>
            <w:sz w:val="24"/>
            <w:lang w:val="bg-BG"/>
          </w:rPr>
          <w:t>svn://puma.ami.uni-ruse.bg/mse/mse2013team1</w:t>
        </w:r>
      </w:hyperlink>
      <w:r w:rsidRPr="00A87BB0">
        <w:rPr>
          <w:rFonts w:asciiTheme="minorHAnsi" w:hAnsiTheme="minorHAnsi"/>
          <w:sz w:val="24"/>
          <w:lang w:val="bg-BG"/>
        </w:rPr>
        <w:t>, като използвате своите потребителски имена и пароли</w:t>
      </w:r>
    </w:p>
    <w:p w:rsidR="00B772FB" w:rsidRPr="001346F5" w:rsidRDefault="00B772FB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  <w:lang w:val="bg-BG"/>
        </w:rPr>
      </w:pPr>
      <w:r w:rsidRPr="00A87BB0">
        <w:rPr>
          <w:rFonts w:asciiTheme="minorHAnsi" w:hAnsiTheme="minorHAnsi"/>
          <w:sz w:val="24"/>
          <w:lang w:val="bg-BG"/>
        </w:rPr>
        <w:t>Навигирайте до /trunk и смъкнете bbay</w:t>
      </w:r>
      <w:r w:rsidR="001346F5">
        <w:rPr>
          <w:rFonts w:asciiTheme="minorHAnsi" w:hAnsiTheme="minorHAnsi"/>
          <w:sz w:val="24"/>
          <w:lang w:val="bg-BG"/>
        </w:rPr>
        <w:t xml:space="preserve"> – десен клик върху него -&gt; </w:t>
      </w:r>
      <w:r w:rsidR="001346F5">
        <w:rPr>
          <w:rFonts w:asciiTheme="minorHAnsi" w:hAnsiTheme="minorHAnsi"/>
          <w:sz w:val="24"/>
        </w:rPr>
        <w:t>Checkout -&gt; Checkout as a project in the workspace - &gt; Finish</w:t>
      </w:r>
    </w:p>
    <w:p w:rsidR="001346F5" w:rsidRDefault="001346F5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  <w:lang w:val="bg-BG"/>
        </w:rPr>
      </w:pPr>
      <w:r>
        <w:rPr>
          <w:rFonts w:asciiTheme="minorHAnsi" w:hAnsiTheme="minorHAnsi"/>
          <w:sz w:val="24"/>
          <w:lang w:val="bg-BG"/>
        </w:rPr>
        <w:t xml:space="preserve">Понеже проектите са базирани на </w:t>
      </w:r>
      <w:r>
        <w:rPr>
          <w:rFonts w:asciiTheme="minorHAnsi" w:hAnsiTheme="minorHAnsi"/>
          <w:sz w:val="24"/>
        </w:rPr>
        <w:t>Maven</w:t>
      </w:r>
      <w:r>
        <w:rPr>
          <w:rFonts w:asciiTheme="minorHAnsi" w:hAnsiTheme="minorHAnsi"/>
          <w:sz w:val="24"/>
          <w:lang w:val="bg-BG"/>
        </w:rPr>
        <w:t xml:space="preserve"> и не ползваме </w:t>
      </w:r>
      <w:r>
        <w:rPr>
          <w:rFonts w:asciiTheme="minorHAnsi" w:hAnsiTheme="minorHAnsi"/>
          <w:sz w:val="24"/>
        </w:rPr>
        <w:t>Maven Connector for SVN</w:t>
      </w:r>
      <w:r>
        <w:rPr>
          <w:rFonts w:asciiTheme="minorHAnsi" w:hAnsiTheme="minorHAnsi"/>
          <w:sz w:val="24"/>
          <w:lang w:val="bg-BG"/>
        </w:rPr>
        <w:t xml:space="preserve"> е нужно след смъкване на проектите да ги импортираме като такива</w:t>
      </w:r>
    </w:p>
    <w:p w:rsidR="001346F5" w:rsidRPr="00BE017C" w:rsidRDefault="001346F5" w:rsidP="00A87BB0">
      <w:pPr>
        <w:pStyle w:val="ae"/>
        <w:numPr>
          <w:ilvl w:val="0"/>
          <w:numId w:val="14"/>
        </w:numPr>
        <w:rPr>
          <w:rFonts w:asciiTheme="minorHAnsi" w:hAnsiTheme="minorHAnsi"/>
          <w:sz w:val="24"/>
          <w:lang w:val="bg-BG"/>
        </w:rPr>
      </w:pPr>
      <w:r>
        <w:rPr>
          <w:rFonts w:asciiTheme="minorHAnsi" w:hAnsiTheme="minorHAnsi"/>
          <w:sz w:val="24"/>
          <w:lang w:val="bg-BG"/>
        </w:rPr>
        <w:t xml:space="preserve">Десен клик върху родителския проект </w:t>
      </w:r>
      <w:r>
        <w:rPr>
          <w:rFonts w:asciiTheme="minorHAnsi" w:hAnsiTheme="minorHAnsi"/>
          <w:sz w:val="24"/>
        </w:rPr>
        <w:t>bbay -&gt; Import -&gt; Existing Maven Projects -&gt; Select All -&gt; Finish</w:t>
      </w:r>
    </w:p>
    <w:p w:rsidR="00BE017C" w:rsidRPr="00BE017C" w:rsidRDefault="00BE017C" w:rsidP="00BE017C">
      <w:pPr>
        <w:rPr>
          <w:rFonts w:asciiTheme="minorHAnsi" w:hAnsiTheme="minorHAnsi"/>
          <w:sz w:val="24"/>
          <w:lang w:val="bg-BG"/>
        </w:rPr>
      </w:pPr>
    </w:p>
    <w:p w:rsidR="00B772FB" w:rsidRPr="00425E57" w:rsidRDefault="00BE017C" w:rsidP="00BE017C">
      <w:pPr>
        <w:pStyle w:val="1"/>
        <w:numPr>
          <w:ilvl w:val="0"/>
          <w:numId w:val="2"/>
        </w:numPr>
        <w:rPr>
          <w:color w:val="auto"/>
        </w:rPr>
      </w:pPr>
      <w:r w:rsidRPr="00425E57">
        <w:rPr>
          <w:color w:val="auto"/>
          <w:lang w:val="bg-BG"/>
        </w:rPr>
        <w:t>Добавяне на конфиг</w:t>
      </w:r>
      <w:ins w:id="21" w:author="LILI" w:date="2014-07-09T18:56:00Z">
        <w:r w:rsidR="004A4D41">
          <w:rPr>
            <w:color w:val="auto"/>
            <w:lang w:val="bg-BG"/>
          </w:rPr>
          <w:t>у</w:t>
        </w:r>
      </w:ins>
      <w:r w:rsidRPr="00425E57">
        <w:rPr>
          <w:color w:val="auto"/>
          <w:lang w:val="bg-BG"/>
        </w:rPr>
        <w:t xml:space="preserve">рационен файл към аргументите на </w:t>
      </w:r>
      <w:r w:rsidRPr="00425E57">
        <w:rPr>
          <w:color w:val="auto"/>
        </w:rPr>
        <w:t>WildFly 8.1.0 Final</w:t>
      </w:r>
    </w:p>
    <w:p w:rsidR="007136E5" w:rsidRPr="00425E57" w:rsidRDefault="007136E5" w:rsidP="007136E5"/>
    <w:p w:rsidR="00BE017C" w:rsidRPr="00425E57" w:rsidRDefault="007136E5" w:rsidP="007136E5">
      <w:pPr>
        <w:pStyle w:val="2"/>
        <w:numPr>
          <w:ilvl w:val="1"/>
          <w:numId w:val="2"/>
        </w:numPr>
        <w:rPr>
          <w:color w:val="auto"/>
          <w:lang w:val="bg-BG"/>
        </w:rPr>
      </w:pPr>
      <w:r w:rsidRPr="00425E57">
        <w:rPr>
          <w:color w:val="auto"/>
          <w:lang w:val="bg-BG"/>
        </w:rPr>
        <w:t>Създаване на конфигурационния файл</w:t>
      </w:r>
    </w:p>
    <w:p w:rsidR="007136E5" w:rsidRPr="00425E57" w:rsidRDefault="007136E5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 w:rsidRPr="00425E57">
        <w:rPr>
          <w:rFonts w:asciiTheme="minorHAnsi" w:hAnsiTheme="minorHAnsi"/>
          <w:sz w:val="24"/>
          <w:lang w:val="bg-BG"/>
        </w:rPr>
        <w:t>Създайте нов файл с разширение .</w:t>
      </w:r>
      <w:r w:rsidRPr="00425E57">
        <w:rPr>
          <w:rFonts w:asciiTheme="minorHAnsi" w:hAnsiTheme="minorHAnsi"/>
          <w:sz w:val="24"/>
        </w:rPr>
        <w:t>properties (</w:t>
      </w:r>
      <w:r w:rsidRPr="00425E57">
        <w:rPr>
          <w:rFonts w:asciiTheme="minorHAnsi" w:hAnsiTheme="minorHAnsi"/>
          <w:sz w:val="24"/>
          <w:lang w:val="bg-BG"/>
        </w:rPr>
        <w:t>например</w:t>
      </w:r>
      <w:r w:rsidRPr="00425E57">
        <w:rPr>
          <w:rFonts w:asciiTheme="minorHAnsi" w:hAnsiTheme="minorHAnsi"/>
          <w:sz w:val="24"/>
        </w:rPr>
        <w:t xml:space="preserve"> bbay.properties)</w:t>
      </w:r>
    </w:p>
    <w:p w:rsidR="007136E5" w:rsidRPr="00425E57" w:rsidRDefault="007136E5" w:rsidP="007136E5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 w:rsidRPr="00425E57">
        <w:rPr>
          <w:rFonts w:asciiTheme="minorHAnsi" w:hAnsiTheme="minorHAnsi"/>
          <w:sz w:val="24"/>
          <w:lang w:val="bg-BG"/>
        </w:rPr>
        <w:t>Копирайте съдържанието на /bbay-</w:t>
      </w:r>
      <w:r w:rsidRPr="00425E57">
        <w:rPr>
          <w:rFonts w:asciiTheme="minorHAnsi" w:hAnsiTheme="minorHAnsi"/>
          <w:i/>
          <w:sz w:val="24"/>
          <w:lang w:val="bg-BG"/>
        </w:rPr>
        <w:t xml:space="preserve">impl/src/main/resources/com/uniruse/practicum/bbay/configuration/bbay.properties </w:t>
      </w:r>
      <w:r w:rsidRPr="00425E57">
        <w:rPr>
          <w:rFonts w:asciiTheme="minorHAnsi" w:hAnsiTheme="minorHAnsi"/>
          <w:sz w:val="24"/>
          <w:lang w:val="bg-BG"/>
        </w:rPr>
        <w:t>в новосъздадения файл</w:t>
      </w:r>
      <w:bookmarkStart w:id="22" w:name="_GoBack"/>
      <w:bookmarkEnd w:id="22"/>
    </w:p>
    <w:p w:rsidR="007136E5" w:rsidRPr="00425E57" w:rsidRDefault="007136E5" w:rsidP="007136E5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 w:rsidRPr="00425E57">
        <w:rPr>
          <w:rFonts w:asciiTheme="minorHAnsi" w:hAnsiTheme="minorHAnsi"/>
          <w:sz w:val="24"/>
          <w:lang w:val="bg-BG"/>
        </w:rPr>
        <w:t>Ако трябва, нагласете конфигурациите спрямо вашата среда</w:t>
      </w:r>
    </w:p>
    <w:p w:rsidR="007136E5" w:rsidRPr="00425E57" w:rsidRDefault="007136E5" w:rsidP="007136E5">
      <w:pPr>
        <w:rPr>
          <w:rFonts w:asciiTheme="minorHAnsi" w:hAnsiTheme="minorHAnsi"/>
          <w:sz w:val="24"/>
        </w:rPr>
      </w:pPr>
    </w:p>
    <w:p w:rsidR="007136E5" w:rsidRPr="00425E57" w:rsidRDefault="007136E5" w:rsidP="007136E5">
      <w:pPr>
        <w:pStyle w:val="2"/>
        <w:numPr>
          <w:ilvl w:val="1"/>
          <w:numId w:val="2"/>
        </w:numPr>
        <w:rPr>
          <w:color w:val="auto"/>
          <w:lang w:val="bg-BG"/>
        </w:rPr>
      </w:pPr>
      <w:r w:rsidRPr="00425E57">
        <w:rPr>
          <w:color w:val="auto"/>
          <w:lang w:val="bg-BG"/>
        </w:rPr>
        <w:t>Добавяне на конфигурационния файл като аргумент</w:t>
      </w:r>
    </w:p>
    <w:p w:rsidR="00BE017C" w:rsidRDefault="00BE017C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Отворете прозореца </w:t>
      </w:r>
      <w:r>
        <w:rPr>
          <w:rFonts w:asciiTheme="minorHAnsi" w:hAnsiTheme="minorHAnsi"/>
          <w:sz w:val="24"/>
        </w:rPr>
        <w:t xml:space="preserve">Servers </w:t>
      </w:r>
      <w:r>
        <w:rPr>
          <w:rFonts w:asciiTheme="minorHAnsi" w:hAnsiTheme="minorHAnsi"/>
          <w:sz w:val="24"/>
          <w:lang w:val="bg-BG"/>
        </w:rPr>
        <w:t xml:space="preserve">в </w:t>
      </w:r>
      <w:r>
        <w:rPr>
          <w:rFonts w:asciiTheme="minorHAnsi" w:hAnsiTheme="minorHAnsi"/>
          <w:sz w:val="24"/>
        </w:rPr>
        <w:t>Eclipse</w:t>
      </w:r>
    </w:p>
    <w:p w:rsidR="00BE017C" w:rsidRDefault="00BE017C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Кликнете 2 пъти върху </w:t>
      </w:r>
      <w:r w:rsidRPr="00BE017C">
        <w:rPr>
          <w:rFonts w:asciiTheme="minorHAnsi" w:hAnsiTheme="minorHAnsi"/>
          <w:sz w:val="24"/>
        </w:rPr>
        <w:t>WildFly</w:t>
      </w:r>
    </w:p>
    <w:p w:rsidR="00BE017C" w:rsidRDefault="00BE017C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В секцията </w:t>
      </w:r>
      <w:r w:rsidRPr="00BE017C">
        <w:rPr>
          <w:rFonts w:asciiTheme="minorHAnsi" w:hAnsiTheme="minorHAnsi"/>
          <w:i/>
          <w:sz w:val="24"/>
        </w:rPr>
        <w:t>General</w:t>
      </w:r>
      <w:r>
        <w:rPr>
          <w:rFonts w:asciiTheme="minorHAnsi" w:hAnsiTheme="minorHAnsi"/>
          <w:sz w:val="24"/>
        </w:rPr>
        <w:t xml:space="preserve"> Information </w:t>
      </w:r>
      <w:r>
        <w:rPr>
          <w:rFonts w:asciiTheme="minorHAnsi" w:hAnsiTheme="minorHAnsi"/>
          <w:sz w:val="24"/>
          <w:lang w:val="bg-BG"/>
        </w:rPr>
        <w:t xml:space="preserve">кликнете върху </w:t>
      </w:r>
      <w:r w:rsidRPr="00BE017C">
        <w:rPr>
          <w:rFonts w:asciiTheme="minorHAnsi" w:hAnsiTheme="minorHAnsi"/>
          <w:i/>
          <w:sz w:val="24"/>
        </w:rPr>
        <w:t>Open Launch Configuration</w:t>
      </w:r>
    </w:p>
    <w:p w:rsidR="00BE017C" w:rsidRDefault="00BE017C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 xml:space="preserve">В секцията </w:t>
      </w:r>
      <w:r w:rsidRPr="00BE017C">
        <w:rPr>
          <w:rFonts w:asciiTheme="minorHAnsi" w:hAnsiTheme="minorHAnsi"/>
          <w:i/>
          <w:sz w:val="24"/>
        </w:rPr>
        <w:t xml:space="preserve">VM Arguments </w:t>
      </w:r>
      <w:r>
        <w:rPr>
          <w:rFonts w:asciiTheme="minorHAnsi" w:hAnsiTheme="minorHAnsi"/>
          <w:sz w:val="24"/>
          <w:lang w:val="bg-BG"/>
        </w:rPr>
        <w:t>добавете накрая</w:t>
      </w:r>
      <w:r w:rsidR="007136E5">
        <w:rPr>
          <w:rFonts w:asciiTheme="minorHAnsi" w:hAnsiTheme="minorHAnsi"/>
          <w:sz w:val="24"/>
          <w:lang w:val="bg-BG"/>
        </w:rPr>
        <w:t>:</w:t>
      </w:r>
      <w:r>
        <w:rPr>
          <w:rFonts w:asciiTheme="minorHAnsi" w:hAnsiTheme="minorHAnsi"/>
          <w:sz w:val="24"/>
          <w:lang w:val="bg-BG"/>
        </w:rPr>
        <w:br/>
      </w:r>
      <w:r w:rsidRPr="00BE017C">
        <w:rPr>
          <w:rFonts w:asciiTheme="minorHAnsi" w:hAnsiTheme="minorHAnsi"/>
          <w:sz w:val="24"/>
        </w:rPr>
        <w:t>"-Dbbay.config=C:/</w:t>
      </w:r>
      <w:r w:rsidR="007136E5">
        <w:rPr>
          <w:rFonts w:asciiTheme="minorHAnsi" w:hAnsiTheme="minorHAnsi"/>
          <w:sz w:val="24"/>
          <w:lang w:val="bg-BG"/>
        </w:rPr>
        <w:t>…</w:t>
      </w:r>
      <w:r w:rsidRPr="00BE017C">
        <w:rPr>
          <w:rFonts w:asciiTheme="minorHAnsi" w:hAnsiTheme="minorHAnsi"/>
          <w:sz w:val="24"/>
        </w:rPr>
        <w:t>/bbay.properties"</w:t>
      </w:r>
    </w:p>
    <w:p w:rsidR="007136E5" w:rsidRPr="00BE017C" w:rsidRDefault="007136E5" w:rsidP="00BE017C">
      <w:pPr>
        <w:pStyle w:val="ae"/>
        <w:numPr>
          <w:ilvl w:val="0"/>
          <w:numId w:val="19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  <w:lang w:val="bg-BG"/>
        </w:rPr>
        <w:t>За стойност добавете пътя до вашия конфигурационен файл</w:t>
      </w:r>
    </w:p>
    <w:sectPr w:rsidR="007136E5" w:rsidRPr="00BE017C" w:rsidSect="00624A8B">
      <w:headerReference w:type="default" r:id="rId17"/>
      <w:footerReference w:type="default" r:id="rId1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6B" w:rsidRDefault="0018396B" w:rsidP="00624A8B">
      <w:pPr>
        <w:spacing w:line="240" w:lineRule="auto"/>
      </w:pPr>
      <w:r>
        <w:separator/>
      </w:r>
    </w:p>
  </w:endnote>
  <w:endnote w:type="continuationSeparator" w:id="0">
    <w:p w:rsidR="0018396B" w:rsidRDefault="0018396B" w:rsidP="00624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24A8B" w:rsidTr="002A49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4A8B" w:rsidRPr="004A4D41" w:rsidRDefault="004A4D41" w:rsidP="00624A8B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4A8B" w:rsidRDefault="004A4D41" w:rsidP="00624A8B">
          <w:pPr>
            <w:jc w:val="center"/>
          </w:pPr>
          <w:ins w:id="23" w:author="LILI" w:date="2014-07-09T18:53:00Z">
            <w:r>
              <w:rPr>
                <w:lang w:val="bg-BG"/>
              </w:rPr>
              <w:t xml:space="preserve">Екип едно, </w:t>
            </w:r>
          </w:ins>
          <w:r w:rsidR="00D22332">
            <w:fldChar w:fldCharType="begin"/>
          </w:r>
          <w:r w:rsidR="00624A8B">
            <w:instrText xml:space="preserve"> DATE \@ "yyyy" </w:instrText>
          </w:r>
          <w:r w:rsidR="00D22332">
            <w:fldChar w:fldCharType="separate"/>
          </w:r>
          <w:r>
            <w:rPr>
              <w:noProof/>
            </w:rPr>
            <w:t>2014</w:t>
          </w:r>
          <w:r w:rsidR="00D2233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24A8B" w:rsidRDefault="00624A8B" w:rsidP="00624A8B">
          <w:pPr>
            <w:jc w:val="right"/>
          </w:pPr>
          <w:r>
            <w:rPr>
              <w:lang w:val="bg-BG"/>
            </w:rPr>
            <w:t>Стр.</w:t>
          </w:r>
          <w:r w:rsidR="00D22332"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 w:rsidR="00D22332">
            <w:rPr>
              <w:rStyle w:val="ab"/>
            </w:rPr>
            <w:fldChar w:fldCharType="separate"/>
          </w:r>
          <w:r w:rsidR="004A4D41">
            <w:rPr>
              <w:rStyle w:val="ab"/>
              <w:noProof/>
            </w:rPr>
            <w:t>7</w:t>
          </w:r>
          <w:r w:rsidR="00D22332">
            <w:rPr>
              <w:rStyle w:val="ab"/>
            </w:rPr>
            <w:fldChar w:fldCharType="end"/>
          </w:r>
          <w:r>
            <w:rPr>
              <w:rStyle w:val="ab"/>
              <w:lang w:val="bg-BG"/>
            </w:rPr>
            <w:t xml:space="preserve"> от </w:t>
          </w:r>
          <w:fldSimple w:instr=" NUMPAGES  \* MERGEFORMAT ">
            <w:r w:rsidR="004A4D41" w:rsidRPr="004A4D41">
              <w:rPr>
                <w:rStyle w:val="ab"/>
                <w:noProof/>
              </w:rPr>
              <w:t>7</w:t>
            </w:r>
          </w:fldSimple>
        </w:p>
      </w:tc>
    </w:tr>
  </w:tbl>
  <w:p w:rsidR="00624A8B" w:rsidRDefault="00624A8B" w:rsidP="00624A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6B" w:rsidRDefault="0018396B" w:rsidP="00624A8B">
      <w:pPr>
        <w:spacing w:line="240" w:lineRule="auto"/>
      </w:pPr>
      <w:r>
        <w:separator/>
      </w:r>
    </w:p>
  </w:footnote>
  <w:footnote w:type="continuationSeparator" w:id="0">
    <w:p w:rsidR="0018396B" w:rsidRDefault="0018396B" w:rsidP="00624A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24A8B" w:rsidTr="002A4912">
      <w:tc>
        <w:tcPr>
          <w:tcW w:w="6379" w:type="dxa"/>
        </w:tcPr>
        <w:p w:rsidR="00624A8B" w:rsidRDefault="00D22332" w:rsidP="00624A8B">
          <w:fldSimple w:instr=" SUBJECT  \* MERGEFORMAT ">
            <w:r w:rsidR="00624A8B">
              <w:t>BBay</w:t>
            </w:r>
          </w:fldSimple>
        </w:p>
      </w:tc>
      <w:tc>
        <w:tcPr>
          <w:tcW w:w="3179" w:type="dxa"/>
        </w:tcPr>
        <w:p w:rsidR="00624A8B" w:rsidRDefault="00624A8B" w:rsidP="00624A8B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 w:rsidR="00EC682E">
            <w:t>:           1.1</w:t>
          </w:r>
        </w:p>
      </w:tc>
    </w:tr>
    <w:tr w:rsidR="00624A8B" w:rsidTr="002A4912">
      <w:tc>
        <w:tcPr>
          <w:tcW w:w="6379" w:type="dxa"/>
        </w:tcPr>
        <w:p w:rsidR="00624A8B" w:rsidRPr="00AF2294" w:rsidRDefault="00624A8B" w:rsidP="00624A8B">
          <w:pPr>
            <w:rPr>
              <w:lang w:val="bg-BG"/>
            </w:rPr>
          </w:pPr>
          <w:r>
            <w:rPr>
              <w:lang w:val="bg-BG"/>
            </w:rPr>
            <w:t>Ръководство за настройване на среда за разработка</w:t>
          </w:r>
        </w:p>
      </w:tc>
      <w:tc>
        <w:tcPr>
          <w:tcW w:w="3179" w:type="dxa"/>
        </w:tcPr>
        <w:p w:rsidR="00624A8B" w:rsidRPr="0095420D" w:rsidRDefault="00624A8B" w:rsidP="00624A8B">
          <w:pPr>
            <w:rPr>
              <w:lang w:val="bg-BG"/>
            </w:rPr>
          </w:pPr>
          <w:r>
            <w:rPr>
              <w:lang w:val="bg-BG"/>
            </w:rPr>
            <w:t>Дата</w:t>
          </w:r>
          <w:r w:rsidR="00EC682E">
            <w:t>:  2014.06.22</w:t>
          </w:r>
        </w:p>
      </w:tc>
    </w:tr>
  </w:tbl>
  <w:p w:rsidR="00624A8B" w:rsidRDefault="00624A8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9AD"/>
    <w:multiLevelType w:val="hybridMultilevel"/>
    <w:tmpl w:val="91C0EC7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EA1C5F"/>
    <w:multiLevelType w:val="hybridMultilevel"/>
    <w:tmpl w:val="3E78132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E87334"/>
    <w:multiLevelType w:val="hybridMultilevel"/>
    <w:tmpl w:val="D6CE3B40"/>
    <w:lvl w:ilvl="0" w:tplc="5D16726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73A112F"/>
    <w:multiLevelType w:val="hybridMultilevel"/>
    <w:tmpl w:val="E95E521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C38186F"/>
    <w:multiLevelType w:val="hybridMultilevel"/>
    <w:tmpl w:val="446A2A6E"/>
    <w:lvl w:ilvl="0" w:tplc="1D00E2B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D431367"/>
    <w:multiLevelType w:val="hybridMultilevel"/>
    <w:tmpl w:val="0DFE26E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EF53636"/>
    <w:multiLevelType w:val="multilevel"/>
    <w:tmpl w:val="662E8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465518E"/>
    <w:multiLevelType w:val="hybridMultilevel"/>
    <w:tmpl w:val="E6D87E4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5B776D2"/>
    <w:multiLevelType w:val="hybridMultilevel"/>
    <w:tmpl w:val="71D8D1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C34D2"/>
    <w:multiLevelType w:val="multilevel"/>
    <w:tmpl w:val="662E8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DA535F2"/>
    <w:multiLevelType w:val="multilevel"/>
    <w:tmpl w:val="662E8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F240A1D"/>
    <w:multiLevelType w:val="hybridMultilevel"/>
    <w:tmpl w:val="5EDEF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F5A84"/>
    <w:multiLevelType w:val="hybridMultilevel"/>
    <w:tmpl w:val="A75026C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1631F1"/>
    <w:multiLevelType w:val="hybridMultilevel"/>
    <w:tmpl w:val="365E359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EA25B9"/>
    <w:multiLevelType w:val="hybridMultilevel"/>
    <w:tmpl w:val="7A163E10"/>
    <w:lvl w:ilvl="0" w:tplc="5D16726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43AEA"/>
    <w:multiLevelType w:val="multilevel"/>
    <w:tmpl w:val="662E8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113705E"/>
    <w:multiLevelType w:val="hybridMultilevel"/>
    <w:tmpl w:val="42FE998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2B6268D"/>
    <w:multiLevelType w:val="hybridMultilevel"/>
    <w:tmpl w:val="B524BCFE"/>
    <w:lvl w:ilvl="0" w:tplc="D98ECD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AFF5988"/>
    <w:multiLevelType w:val="multilevel"/>
    <w:tmpl w:val="662E8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D642B69"/>
    <w:multiLevelType w:val="hybridMultilevel"/>
    <w:tmpl w:val="185246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3"/>
  </w:num>
  <w:num w:numId="5">
    <w:abstractNumId w:val="19"/>
  </w:num>
  <w:num w:numId="6">
    <w:abstractNumId w:val="13"/>
  </w:num>
  <w:num w:numId="7">
    <w:abstractNumId w:val="6"/>
  </w:num>
  <w:num w:numId="8">
    <w:abstractNumId w:val="11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12"/>
  </w:num>
  <w:num w:numId="14">
    <w:abstractNumId w:val="16"/>
  </w:num>
  <w:num w:numId="15">
    <w:abstractNumId w:val="5"/>
  </w:num>
  <w:num w:numId="16">
    <w:abstractNumId w:val="17"/>
  </w:num>
  <w:num w:numId="17">
    <w:abstractNumId w:val="1"/>
  </w:num>
  <w:num w:numId="18">
    <w:abstractNumId w:val="9"/>
  </w:num>
  <w:num w:numId="19">
    <w:abstractNumId w:val="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A8B"/>
    <w:rsid w:val="00083375"/>
    <w:rsid w:val="000C43AE"/>
    <w:rsid w:val="000E5ABB"/>
    <w:rsid w:val="001346F5"/>
    <w:rsid w:val="00153E42"/>
    <w:rsid w:val="0018396B"/>
    <w:rsid w:val="001B01AA"/>
    <w:rsid w:val="00242D84"/>
    <w:rsid w:val="00247C45"/>
    <w:rsid w:val="0026191C"/>
    <w:rsid w:val="00263A72"/>
    <w:rsid w:val="0028044E"/>
    <w:rsid w:val="00280A2B"/>
    <w:rsid w:val="00306B54"/>
    <w:rsid w:val="003A4F0A"/>
    <w:rsid w:val="003B5FCB"/>
    <w:rsid w:val="00425E57"/>
    <w:rsid w:val="004468E4"/>
    <w:rsid w:val="0048789D"/>
    <w:rsid w:val="004A4D41"/>
    <w:rsid w:val="004D2140"/>
    <w:rsid w:val="0053699C"/>
    <w:rsid w:val="00541D63"/>
    <w:rsid w:val="00577A11"/>
    <w:rsid w:val="005A359E"/>
    <w:rsid w:val="00605C97"/>
    <w:rsid w:val="00624A8B"/>
    <w:rsid w:val="0062676A"/>
    <w:rsid w:val="006B1D83"/>
    <w:rsid w:val="006D7D69"/>
    <w:rsid w:val="007136E5"/>
    <w:rsid w:val="00713E1D"/>
    <w:rsid w:val="007678A9"/>
    <w:rsid w:val="00776524"/>
    <w:rsid w:val="007A36B8"/>
    <w:rsid w:val="007A4351"/>
    <w:rsid w:val="007F4C7C"/>
    <w:rsid w:val="00801E0F"/>
    <w:rsid w:val="00815E7C"/>
    <w:rsid w:val="00830F99"/>
    <w:rsid w:val="00832C0D"/>
    <w:rsid w:val="00834DE2"/>
    <w:rsid w:val="0085489D"/>
    <w:rsid w:val="0086347C"/>
    <w:rsid w:val="00893291"/>
    <w:rsid w:val="008F061C"/>
    <w:rsid w:val="008F52D2"/>
    <w:rsid w:val="00914B4C"/>
    <w:rsid w:val="00926077"/>
    <w:rsid w:val="00943855"/>
    <w:rsid w:val="00966502"/>
    <w:rsid w:val="009764BA"/>
    <w:rsid w:val="009F2BEC"/>
    <w:rsid w:val="00A36CBA"/>
    <w:rsid w:val="00A84A89"/>
    <w:rsid w:val="00A87BB0"/>
    <w:rsid w:val="00AF2041"/>
    <w:rsid w:val="00B772FB"/>
    <w:rsid w:val="00B959EF"/>
    <w:rsid w:val="00BA67AD"/>
    <w:rsid w:val="00BD3374"/>
    <w:rsid w:val="00BE017C"/>
    <w:rsid w:val="00C85842"/>
    <w:rsid w:val="00CD3E99"/>
    <w:rsid w:val="00CF4057"/>
    <w:rsid w:val="00D02C59"/>
    <w:rsid w:val="00D16577"/>
    <w:rsid w:val="00D22332"/>
    <w:rsid w:val="00D322E9"/>
    <w:rsid w:val="00D43A56"/>
    <w:rsid w:val="00E41A61"/>
    <w:rsid w:val="00E63965"/>
    <w:rsid w:val="00E921FF"/>
    <w:rsid w:val="00EA53BD"/>
    <w:rsid w:val="00EC682E"/>
    <w:rsid w:val="00F166D5"/>
    <w:rsid w:val="00F7116E"/>
    <w:rsid w:val="00FB182B"/>
    <w:rsid w:val="00FB2519"/>
    <w:rsid w:val="00FD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8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24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E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24A8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Заглавие Знак"/>
    <w:basedOn w:val="a0"/>
    <w:link w:val="a3"/>
    <w:rsid w:val="00624A8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624A8B"/>
    <w:pPr>
      <w:keepLines/>
      <w:spacing w:after="120"/>
    </w:pPr>
  </w:style>
  <w:style w:type="paragraph" w:styleId="a5">
    <w:name w:val="Body Text"/>
    <w:basedOn w:val="a"/>
    <w:link w:val="a6"/>
    <w:rsid w:val="00624A8B"/>
    <w:pPr>
      <w:keepLines/>
      <w:spacing w:after="120"/>
      <w:ind w:left="720"/>
    </w:pPr>
  </w:style>
  <w:style w:type="character" w:customStyle="1" w:styleId="a6">
    <w:name w:val="Основен текст Знак"/>
    <w:basedOn w:val="a0"/>
    <w:link w:val="a5"/>
    <w:rsid w:val="00624A8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header"/>
    <w:basedOn w:val="a"/>
    <w:link w:val="a8"/>
    <w:uiPriority w:val="99"/>
    <w:unhideWhenUsed/>
    <w:rsid w:val="00624A8B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4A8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624A8B"/>
    <w:pPr>
      <w:tabs>
        <w:tab w:val="center" w:pos="4536"/>
        <w:tab w:val="right" w:pos="9072"/>
      </w:tabs>
      <w:spacing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4A8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b">
    <w:name w:val="page number"/>
    <w:basedOn w:val="a0"/>
    <w:rsid w:val="00624A8B"/>
  </w:style>
  <w:style w:type="character" w:customStyle="1" w:styleId="10">
    <w:name w:val="Заглавие 1 Знак"/>
    <w:basedOn w:val="a0"/>
    <w:link w:val="1"/>
    <w:uiPriority w:val="9"/>
    <w:rsid w:val="00624A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624A8B"/>
    <w:pPr>
      <w:widowControl/>
      <w:spacing w:line="259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rsid w:val="00815E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ad">
    <w:name w:val="Hyperlink"/>
    <w:basedOn w:val="a0"/>
    <w:uiPriority w:val="99"/>
    <w:unhideWhenUsed/>
    <w:rsid w:val="00713E1D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713E1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11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116E"/>
    <w:pPr>
      <w:spacing w:after="100"/>
      <w:ind w:left="200"/>
    </w:pPr>
  </w:style>
  <w:style w:type="paragraph" w:styleId="af">
    <w:name w:val="Balloon Text"/>
    <w:basedOn w:val="a"/>
    <w:link w:val="af0"/>
    <w:uiPriority w:val="99"/>
    <w:semiHidden/>
    <w:unhideWhenUsed/>
    <w:rsid w:val="004A4D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4A4D41"/>
    <w:rPr>
      <w:rFonts w:ascii="Tahoma" w:eastAsia="Times New Roman" w:hAnsi="Tahoma" w:cs="Tahoma"/>
      <w:sz w:val="16"/>
      <w:szCs w:val="16"/>
      <w:lang w:val="en-US"/>
    </w:rPr>
  </w:style>
  <w:style w:type="character" w:styleId="af1">
    <w:name w:val="annotation reference"/>
    <w:basedOn w:val="a0"/>
    <w:uiPriority w:val="99"/>
    <w:semiHidden/>
    <w:unhideWhenUsed/>
    <w:rsid w:val="004A4D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A4D41"/>
    <w:pPr>
      <w:spacing w:line="240" w:lineRule="auto"/>
    </w:pPr>
  </w:style>
  <w:style w:type="character" w:customStyle="1" w:styleId="af3">
    <w:name w:val="Текст на коментар Знак"/>
    <w:basedOn w:val="a0"/>
    <w:link w:val="af2"/>
    <w:uiPriority w:val="99"/>
    <w:semiHidden/>
    <w:rsid w:val="004A4D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4D41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4A4D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update.eclemma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utodoc.sourceforge.net/updat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svn://puma.ami.uni-ruse.bg/mse/mse2013team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jboss.org/jbosstools/updates/stable/kep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dbc.postgresql.org/" TargetMode="External"/><Relationship Id="rId10" Type="http://schemas.openxmlformats.org/officeDocument/2006/relationships/hyperlink" Target="http://www.eclipse.org/downloads/packages/eclipse-ide-java-ee-developers/keplersr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ostgresql.org/download/windows/" TargetMode="External"/><Relationship Id="rId14" Type="http://schemas.openxmlformats.org/officeDocument/2006/relationships/hyperlink" Target="http://wildfly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6267E-86DB-4C5F-886F-0050F254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LILI</cp:lastModifiedBy>
  <cp:revision>71</cp:revision>
  <dcterms:created xsi:type="dcterms:W3CDTF">2014-05-18T08:51:00Z</dcterms:created>
  <dcterms:modified xsi:type="dcterms:W3CDTF">2014-07-09T15:56:00Z</dcterms:modified>
</cp:coreProperties>
</file>